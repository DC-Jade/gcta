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882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Covar.cpp:114: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quantitative covariates from [" + filename + "].");</w:t>
      </w:r>
    </w:p>
    <w:p w14:paraId="483E6F3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Covar.cpp:119: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Start"/>
      <w:r w:rsidRPr="00D618C7">
        <w:rPr>
          <w:rFonts w:ascii="Courier New" w:hAnsi="Courier New" w:cs="Courier New"/>
        </w:rPr>
        <w:t>qcovar.size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covariates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samples_qcovar.size</w:t>
      </w:r>
      <w:proofErr w:type="spellEnd"/>
      <w:r w:rsidRPr="00D618C7">
        <w:rPr>
          <w:rFonts w:ascii="Courier New" w:hAnsi="Courier New" w:cs="Courier New"/>
        </w:rPr>
        <w:t>()) + " samples to be included.");</w:t>
      </w:r>
    </w:p>
    <w:p w14:paraId="1E3E972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Covar.cpp:124: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discrete covariates from [" + filename + "].");</w:t>
      </w:r>
    </w:p>
    <w:p w14:paraId="6238C59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Covar.cpp:129: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Start"/>
      <w:r w:rsidRPr="00D618C7">
        <w:rPr>
          <w:rFonts w:ascii="Courier New" w:hAnsi="Courier New" w:cs="Courier New"/>
        </w:rPr>
        <w:t>covar.size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covariates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samples_covar.size</w:t>
      </w:r>
      <w:proofErr w:type="spellEnd"/>
      <w:r w:rsidRPr="00D618C7">
        <w:rPr>
          <w:rFonts w:ascii="Courier New" w:hAnsi="Courier New" w:cs="Courier New"/>
        </w:rPr>
        <w:t>()) + " samples to be included.");</w:t>
      </w:r>
    </w:p>
    <w:p w14:paraId="37024F8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Covar.cpp:135: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ranked covariates from [" + filename + "].");</w:t>
      </w:r>
    </w:p>
    <w:p w14:paraId="6EB20E6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Covar.cpp:140: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Start"/>
      <w:r w:rsidRPr="00D618C7">
        <w:rPr>
          <w:rFonts w:ascii="Courier New" w:hAnsi="Courier New" w:cs="Courier New"/>
        </w:rPr>
        <w:t>rcovar.size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 " covariates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samples_rcovar.size</w:t>
      </w:r>
      <w:proofErr w:type="spellEnd"/>
      <w:r w:rsidRPr="00D618C7">
        <w:rPr>
          <w:rFonts w:ascii="Courier New" w:hAnsi="Courier New" w:cs="Courier New"/>
        </w:rPr>
        <w:t>()) + " samples to be included.");</w:t>
      </w:r>
    </w:p>
    <w:p w14:paraId="3FDEE11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Covar.cpp:220: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Start"/>
      <w:r w:rsidRPr="00D618C7">
        <w:rPr>
          <w:rFonts w:ascii="Courier New" w:hAnsi="Courier New" w:cs="Courier New"/>
        </w:rPr>
        <w:t>qcovar.size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</w:t>
      </w:r>
      <w:proofErr w:type="spellStart"/>
      <w:r w:rsidRPr="00D618C7">
        <w:rPr>
          <w:rFonts w:ascii="Courier New" w:hAnsi="Courier New" w:cs="Courier New"/>
        </w:rPr>
        <w:t>qcovar</w:t>
      </w:r>
      <w:proofErr w:type="spellEnd"/>
      <w:r w:rsidRPr="00D618C7">
        <w:rPr>
          <w:rFonts w:ascii="Courier New" w:hAnsi="Courier New" w:cs="Courier New"/>
        </w:rPr>
        <w:t xml:space="preserve">,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covar.size</w:t>
      </w:r>
      <w:proofErr w:type="spellEnd"/>
      <w:r w:rsidRPr="00D618C7">
        <w:rPr>
          <w:rFonts w:ascii="Courier New" w:hAnsi="Courier New" w:cs="Courier New"/>
        </w:rPr>
        <w:t xml:space="preserve">()) + " </w:t>
      </w:r>
      <w:proofErr w:type="spellStart"/>
      <w:r w:rsidRPr="00D618C7">
        <w:rPr>
          <w:rFonts w:ascii="Courier New" w:hAnsi="Courier New" w:cs="Courier New"/>
        </w:rPr>
        <w:t>covar</w:t>
      </w:r>
      <w:proofErr w:type="spellEnd"/>
      <w:r w:rsidRPr="00D618C7">
        <w:rPr>
          <w:rFonts w:ascii="Courier New" w:hAnsi="Courier New" w:cs="Courier New"/>
        </w:rPr>
        <w:t xml:space="preserve"> and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rcovar.size</w:t>
      </w:r>
      <w:proofErr w:type="spellEnd"/>
      <w:r w:rsidRPr="00D618C7">
        <w:rPr>
          <w:rFonts w:ascii="Courier New" w:hAnsi="Courier New" w:cs="Courier New"/>
        </w:rPr>
        <w:t xml:space="preserve">()) + " </w:t>
      </w:r>
      <w:proofErr w:type="spellStart"/>
      <w:r w:rsidRPr="00D618C7">
        <w:rPr>
          <w:rFonts w:ascii="Courier New" w:hAnsi="Courier New" w:cs="Courier New"/>
        </w:rPr>
        <w:t>rcovar</w:t>
      </w:r>
      <w:proofErr w:type="spellEnd"/>
      <w:r w:rsidRPr="00D618C7">
        <w:rPr>
          <w:rFonts w:ascii="Courier New" w:hAnsi="Courier New" w:cs="Courier New"/>
        </w:rPr>
        <w:t xml:space="preserve"> to be included.");</w:t>
      </w:r>
    </w:p>
    <w:p w14:paraId="646D9282" w14:textId="6086E835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Covar.cpp:226: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sample_</w:t>
      </w:r>
      <w:proofErr w:type="gramStart"/>
      <w:r w:rsidRPr="00D618C7">
        <w:rPr>
          <w:rFonts w:ascii="Courier New" w:hAnsi="Courier New" w:cs="Courier New"/>
        </w:rPr>
        <w:t>id.size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common </w:t>
      </w:r>
      <w:ins w:id="0" w:author="Jian Yang" w:date="2021-09-10T15:59:00Z">
        <w:r w:rsidR="00737159">
          <w:rPr>
            <w:rFonts w:ascii="Courier New" w:hAnsi="Courier New" w:cs="Courier New"/>
          </w:rPr>
          <w:t xml:space="preserve">individuals </w:t>
        </w:r>
      </w:ins>
      <w:del w:id="1" w:author="Jian Yang" w:date="2021-09-10T16:00:00Z">
        <w:r w:rsidRPr="00D618C7" w:rsidDel="00737159">
          <w:rPr>
            <w:rFonts w:ascii="Courier New" w:hAnsi="Courier New" w:cs="Courier New"/>
          </w:rPr>
          <w:delText xml:space="preserve">samples </w:delText>
        </w:r>
      </w:del>
      <w:ins w:id="2" w:author="Jian Yang" w:date="2021-09-10T16:00:00Z">
        <w:r w:rsidR="00737159">
          <w:rPr>
            <w:rFonts w:ascii="Courier New" w:hAnsi="Courier New" w:cs="Courier New"/>
          </w:rPr>
          <w:t>among the</w:t>
        </w:r>
      </w:ins>
      <w:del w:id="3" w:author="Jian Yang" w:date="2021-09-10T16:00:00Z">
        <w:r w:rsidRPr="00D618C7" w:rsidDel="00737159">
          <w:rPr>
            <w:rFonts w:ascii="Courier New" w:hAnsi="Courier New" w:cs="Courier New"/>
          </w:rPr>
          <w:delText>in</w:delText>
        </w:r>
      </w:del>
      <w:r w:rsidRPr="00D618C7">
        <w:rPr>
          <w:rFonts w:ascii="Courier New" w:hAnsi="Courier New" w:cs="Courier New"/>
        </w:rPr>
        <w:t xml:space="preserve"> covariate</w:t>
      </w:r>
      <w:ins w:id="4" w:author="Jian Yang" w:date="2021-09-10T16:00:00Z">
        <w:r w:rsidR="00737159">
          <w:rPr>
            <w:rFonts w:ascii="Courier New" w:hAnsi="Courier New" w:cs="Courier New"/>
          </w:rPr>
          <w:t xml:space="preserve"> files</w:t>
        </w:r>
      </w:ins>
      <w:del w:id="5" w:author="Jian Yang" w:date="2021-09-10T16:00:00Z">
        <w:r w:rsidRPr="00D618C7" w:rsidDel="00737159">
          <w:rPr>
            <w:rFonts w:ascii="Courier New" w:hAnsi="Courier New" w:cs="Courier New"/>
          </w:rPr>
          <w:delText>s</w:delText>
        </w:r>
      </w:del>
      <w:r w:rsidRPr="00D618C7">
        <w:rPr>
          <w:rFonts w:ascii="Courier New" w:hAnsi="Courier New" w:cs="Courier New"/>
        </w:rPr>
        <w:t xml:space="preserve"> to be included.");</w:t>
      </w:r>
    </w:p>
    <w:p w14:paraId="5A9A61B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Covar.cpp:543: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"inconsistent column number in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line_number</w:t>
      </w:r>
      <w:proofErr w:type="spellEnd"/>
      <w:r w:rsidRPr="00D618C7">
        <w:rPr>
          <w:rFonts w:ascii="Courier New" w:hAnsi="Courier New" w:cs="Courier New"/>
        </w:rPr>
        <w:t xml:space="preserve">) + " from " + </w:t>
      </w:r>
      <w:proofErr w:type="spellStart"/>
      <w:r w:rsidRPr="00D618C7">
        <w:rPr>
          <w:rFonts w:ascii="Courier New" w:hAnsi="Courier New" w:cs="Courier New"/>
        </w:rPr>
        <w:t>err_string</w:t>
      </w:r>
      <w:proofErr w:type="spellEnd"/>
      <w:r w:rsidRPr="00D618C7">
        <w:rPr>
          <w:rFonts w:ascii="Courier New" w:hAnsi="Courier New" w:cs="Courier New"/>
        </w:rPr>
        <w:t>);</w:t>
      </w:r>
    </w:p>
    <w:p w14:paraId="6FA27C5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FastFAM.cpp:632: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remain_</w:t>
      </w:r>
      <w:proofErr w:type="gramStart"/>
      <w:r w:rsidRPr="00D618C7">
        <w:rPr>
          <w:rFonts w:ascii="Courier New" w:hAnsi="Courier New" w:cs="Courier New"/>
        </w:rPr>
        <w:t>index.size</w:t>
      </w:r>
      <w:proofErr w:type="spellEnd"/>
      <w:proofErr w:type="gramEnd"/>
      <w:r w:rsidRPr="00D618C7">
        <w:rPr>
          <w:rFonts w:ascii="Courier New" w:hAnsi="Courier New" w:cs="Courier New"/>
        </w:rPr>
        <w:t>()) + " overlapping individuals with non-missing data to be included from the covariate file(s).");</w:t>
      </w:r>
    </w:p>
    <w:p w14:paraId="4788386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FastFAM.cpp:683: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"After matching all the files,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remain_</w:t>
      </w:r>
      <w:proofErr w:type="gramStart"/>
      <w:r w:rsidRPr="00D618C7">
        <w:rPr>
          <w:rFonts w:ascii="Courier New" w:hAnsi="Courier New" w:cs="Courier New"/>
        </w:rPr>
        <w:t>phenos.size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individuals to be included in the analysis.");</w:t>
      </w:r>
    </w:p>
    <w:p w14:paraId="4FE85607" w14:textId="03F39663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FastFAM.cpp:718: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num_remain_col</w:t>
      </w:r>
      <w:proofErr w:type="spellEnd"/>
      <w:r w:rsidRPr="00D618C7">
        <w:rPr>
          <w:rFonts w:ascii="Courier New" w:hAnsi="Courier New" w:cs="Courier New"/>
        </w:rPr>
        <w:t xml:space="preserve"> - num_remain_col2) + " </w:t>
      </w:r>
      <w:ins w:id="6" w:author="Jian Yang" w:date="2021-09-10T16:04:00Z">
        <w:r w:rsidR="00737159">
          <w:rPr>
            <w:rFonts w:ascii="Courier New" w:hAnsi="Courier New" w:cs="Courier New"/>
          </w:rPr>
          <w:t xml:space="preserve">duplicated </w:t>
        </w:r>
      </w:ins>
      <w:r w:rsidRPr="00D618C7">
        <w:rPr>
          <w:rFonts w:ascii="Courier New" w:hAnsi="Courier New" w:cs="Courier New"/>
        </w:rPr>
        <w:t xml:space="preserve">covariates </w:t>
      </w:r>
      <w:del w:id="7" w:author="Jian Yang" w:date="2021-09-10T16:04:00Z">
        <w:r w:rsidRPr="00D618C7" w:rsidDel="00737159">
          <w:rPr>
            <w:rFonts w:ascii="Courier New" w:hAnsi="Courier New" w:cs="Courier New"/>
          </w:rPr>
          <w:delText xml:space="preserve">which contained identical values </w:delText>
        </w:r>
      </w:del>
      <w:del w:id="8" w:author="Jian Yang" w:date="2021-09-10T16:05:00Z">
        <w:r w:rsidRPr="00D618C7" w:rsidDel="00737159">
          <w:rPr>
            <w:rFonts w:ascii="Courier New" w:hAnsi="Courier New" w:cs="Courier New"/>
          </w:rPr>
          <w:delText>were</w:delText>
        </w:r>
      </w:del>
      <w:ins w:id="9" w:author="Jian Yang" w:date="2021-09-10T16:05:00Z">
        <w:r w:rsidR="00737159">
          <w:rPr>
            <w:rFonts w:ascii="Courier New" w:hAnsi="Courier New" w:cs="Courier New"/>
          </w:rPr>
          <w:t>are</w:t>
        </w:r>
      </w:ins>
      <w:r w:rsidRPr="00D618C7">
        <w:rPr>
          <w:rFonts w:ascii="Courier New" w:hAnsi="Courier New" w:cs="Courier New"/>
        </w:rPr>
        <w:t xml:space="preserve"> removed</w:t>
      </w:r>
      <w:del w:id="10" w:author="Jian Yang" w:date="2021-09-10T16:05:00Z">
        <w:r w:rsidRPr="00D618C7" w:rsidDel="00737159">
          <w:rPr>
            <w:rFonts w:ascii="Courier New" w:hAnsi="Courier New" w:cs="Courier New"/>
          </w:rPr>
          <w:delText xml:space="preserve"> from further analy</w:delText>
        </w:r>
      </w:del>
      <w:del w:id="11" w:author="Jian Yang" w:date="2021-09-10T16:01:00Z">
        <w:r w:rsidRPr="00D618C7" w:rsidDel="00737159">
          <w:rPr>
            <w:rFonts w:ascii="Courier New" w:hAnsi="Courier New" w:cs="Courier New"/>
          </w:rPr>
          <w:delText>a</w:delText>
        </w:r>
      </w:del>
      <w:del w:id="12" w:author="Jian Yang" w:date="2021-09-10T16:05:00Z">
        <w:r w:rsidRPr="00D618C7" w:rsidDel="00737159">
          <w:rPr>
            <w:rFonts w:ascii="Courier New" w:hAnsi="Courier New" w:cs="Courier New"/>
          </w:rPr>
          <w:delText>is</w:delText>
        </w:r>
      </w:del>
      <w:r w:rsidRPr="00D618C7">
        <w:rPr>
          <w:rFonts w:ascii="Courier New" w:hAnsi="Courier New" w:cs="Courier New"/>
        </w:rPr>
        <w:t>.");</w:t>
      </w:r>
    </w:p>
    <w:p w14:paraId="1F39347E" w14:textId="107C3F3A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FastFAM.cpp:790: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"Fitting covariates jointly in </w:t>
      </w:r>
      <w:ins w:id="13" w:author="Longda Jiang" w:date="2021-09-10T14:42:00Z">
        <w:r w:rsidR="00C3254B">
          <w:rPr>
            <w:rFonts w:ascii="Courier New" w:hAnsi="Courier New" w:cs="Courier New"/>
          </w:rPr>
          <w:t xml:space="preserve">the </w:t>
        </w:r>
      </w:ins>
      <w:r w:rsidRPr="00D618C7">
        <w:rPr>
          <w:rFonts w:ascii="Courier New" w:hAnsi="Courier New" w:cs="Courier New"/>
        </w:rPr>
        <w:t>association</w:t>
      </w:r>
      <w:ins w:id="14" w:author="Longda Jiang" w:date="2021-09-10T14:42:00Z">
        <w:r w:rsidR="00C3254B">
          <w:rPr>
            <w:rFonts w:ascii="Courier New" w:hAnsi="Courier New" w:cs="Courier New"/>
          </w:rPr>
          <w:t xml:space="preserve"> </w:t>
        </w:r>
        <w:del w:id="15" w:author="Jian Yang" w:date="2021-09-10T16:05:00Z">
          <w:r w:rsidR="00C3254B" w:rsidDel="00737159">
            <w:rPr>
              <w:rFonts w:ascii="Courier New" w:hAnsi="Courier New" w:cs="Courier New"/>
            </w:rPr>
            <w:delText>model</w:delText>
          </w:r>
        </w:del>
      </w:ins>
      <w:ins w:id="16" w:author="Jian Yang" w:date="2021-09-10T16:05:00Z">
        <w:r w:rsidR="00737159">
          <w:rPr>
            <w:rFonts w:ascii="Courier New" w:hAnsi="Courier New" w:cs="Courier New"/>
          </w:rPr>
          <w:t>analysis</w:t>
        </w:r>
      </w:ins>
      <w:r w:rsidRPr="00D618C7">
        <w:rPr>
          <w:rFonts w:ascii="Courier New" w:hAnsi="Courier New" w:cs="Courier New"/>
        </w:rPr>
        <w:t>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709F997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FastFAM.cpp:840: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"Estimating the genetic variance (Vg) by " + </w:t>
      </w:r>
      <w:proofErr w:type="spellStart"/>
      <w:r w:rsidRPr="00D618C7">
        <w:rPr>
          <w:rFonts w:ascii="Courier New" w:hAnsi="Courier New" w:cs="Courier New"/>
        </w:rPr>
        <w:t>mtdString</w:t>
      </w:r>
      <w:proofErr w:type="spellEnd"/>
      <w:r w:rsidRPr="00D618C7">
        <w:rPr>
          <w:rFonts w:ascii="Courier New" w:hAnsi="Courier New" w:cs="Courier New"/>
        </w:rPr>
        <w:t>[options["</w:t>
      </w:r>
      <w:proofErr w:type="spellStart"/>
      <w:r w:rsidRPr="00D618C7">
        <w:rPr>
          <w:rFonts w:ascii="Courier New" w:hAnsi="Courier New" w:cs="Courier New"/>
        </w:rPr>
        <w:t>VgEstMethod</w:t>
      </w:r>
      <w:proofErr w:type="spellEnd"/>
      <w:r w:rsidRPr="00D618C7">
        <w:rPr>
          <w:rFonts w:ascii="Courier New" w:hAnsi="Courier New" w:cs="Courier New"/>
        </w:rPr>
        <w:t>"]] + "...");</w:t>
      </w:r>
    </w:p>
    <w:p w14:paraId="35CF6650" w14:textId="3A077EC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FastFAM.cpp:843: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"Us</w:t>
      </w:r>
      <w:ins w:id="17" w:author="Longda Jiang" w:date="2021-09-10T14:42:00Z">
        <w:r w:rsidR="00DD396F">
          <w:rPr>
            <w:rFonts w:ascii="Courier New" w:hAnsi="Courier New" w:cs="Courier New"/>
          </w:rPr>
          <w:t>ing</w:t>
        </w:r>
      </w:ins>
      <w:del w:id="18" w:author="Longda Jiang" w:date="2021-09-10T14:42:00Z">
        <w:r w:rsidRPr="00D618C7" w:rsidDel="00DD396F">
          <w:rPr>
            <w:rFonts w:ascii="Courier New" w:hAnsi="Courier New" w:cs="Courier New"/>
          </w:rPr>
          <w:delText>e</w:delText>
        </w:r>
      </w:del>
      <w:r w:rsidRPr="00D618C7">
        <w:rPr>
          <w:rFonts w:ascii="Courier New" w:hAnsi="Courier New" w:cs="Courier New"/>
        </w:rPr>
        <w:t xml:space="preserve"> related pairs only.");</w:t>
      </w:r>
    </w:p>
    <w:p w14:paraId="7094DD1B" w14:textId="3B3B8650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FastFAM.cpp:868:        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 </w:t>
      </w:r>
      <w:del w:id="19" w:author="Jian Yang" w:date="2021-09-10T16:07:00Z">
        <w:r w:rsidRPr="00D618C7" w:rsidDel="00737159">
          <w:rPr>
            <w:rFonts w:ascii="Courier New" w:hAnsi="Courier New" w:cs="Courier New"/>
          </w:rPr>
          <w:delText xml:space="preserve"> </w:delText>
        </w:r>
      </w:del>
      <w:r w:rsidRPr="00D618C7">
        <w:rPr>
          <w:rFonts w:ascii="Courier New" w:hAnsi="Courier New" w:cs="Courier New"/>
        </w:rPr>
        <w:t>Forc</w:t>
      </w:r>
      <w:ins w:id="20" w:author="Jian Yang" w:date="2021-09-10T16:10:00Z">
        <w:r w:rsidR="00737159">
          <w:rPr>
            <w:rFonts w:ascii="Courier New" w:hAnsi="Courier New" w:cs="Courier New"/>
          </w:rPr>
          <w:t>ing</w:t>
        </w:r>
      </w:ins>
      <w:ins w:id="21" w:author="Jian Yang" w:date="2021-09-10T16:11:00Z">
        <w:r w:rsidR="00737159">
          <w:rPr>
            <w:rFonts w:ascii="Courier New" w:hAnsi="Courier New" w:cs="Courier New"/>
          </w:rPr>
          <w:t xml:space="preserve"> the program</w:t>
        </w:r>
      </w:ins>
      <w:del w:id="22" w:author="Jian Yang" w:date="2021-09-10T16:10:00Z">
        <w:r w:rsidRPr="00D618C7" w:rsidDel="00737159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 to run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 xml:space="preserve"> MLM"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19F3510B" w14:textId="29C7FE61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FastFAM.cpp:876:        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"Constrain</w:t>
      </w:r>
      <w:ins w:id="23" w:author="Longda Jiang" w:date="2021-09-10T14:43:00Z">
        <w:r w:rsidR="001F7D12">
          <w:rPr>
            <w:rFonts w:ascii="Courier New" w:hAnsi="Courier New" w:cs="Courier New"/>
          </w:rPr>
          <w:t>ing</w:t>
        </w:r>
      </w:ins>
      <w:r w:rsidRPr="00D618C7">
        <w:rPr>
          <w:rFonts w:ascii="Courier New" w:hAnsi="Courier New" w:cs="Courier New"/>
        </w:rPr>
        <w:t xml:space="preserve"> Vg to 0.");</w:t>
      </w:r>
    </w:p>
    <w:p w14:paraId="2678CCC5" w14:textId="6325D9CB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FastFAM.cpp:880:            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"Vg</w:t>
      </w:r>
      <w:ins w:id="24" w:author="Jian Yang" w:date="2021-09-10T16:11:00Z">
        <w:r w:rsidR="006B0C02">
          <w:rPr>
            <w:rFonts w:ascii="Courier New" w:hAnsi="Courier New" w:cs="Courier New"/>
          </w:rPr>
          <w:t xml:space="preserve"> is</w:t>
        </w:r>
      </w:ins>
      <w:r w:rsidRPr="00D618C7">
        <w:rPr>
          <w:rFonts w:ascii="Courier New" w:hAnsi="Courier New" w:cs="Courier New"/>
        </w:rPr>
        <w:t xml:space="preserve"> larger than </w:t>
      </w:r>
      <w:proofErr w:type="spellStart"/>
      <w:r w:rsidRPr="00D618C7">
        <w:rPr>
          <w:rFonts w:ascii="Courier New" w:hAnsi="Courier New" w:cs="Courier New"/>
        </w:rPr>
        <w:t>Vp</w:t>
      </w:r>
      <w:proofErr w:type="spellEnd"/>
      <w:r w:rsidRPr="00D618C7">
        <w:rPr>
          <w:rFonts w:ascii="Courier New" w:hAnsi="Courier New" w:cs="Courier New"/>
        </w:rPr>
        <w:t>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035456C5" w14:textId="68FA91A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FastFAM.cpp:883:            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"Constrain</w:t>
      </w:r>
      <w:ins w:id="25" w:author="Longda Jiang" w:date="2021-09-10T14:43:00Z">
        <w:r w:rsidR="001F7D12">
          <w:rPr>
            <w:rFonts w:ascii="Courier New" w:hAnsi="Courier New" w:cs="Courier New"/>
          </w:rPr>
          <w:t>ing</w:t>
        </w:r>
      </w:ins>
      <w:r w:rsidRPr="00D618C7">
        <w:rPr>
          <w:rFonts w:ascii="Courier New" w:hAnsi="Courier New" w:cs="Courier New"/>
        </w:rPr>
        <w:t xml:space="preserve"> Vg to 0.99 * </w:t>
      </w:r>
      <w:proofErr w:type="spellStart"/>
      <w:r w:rsidRPr="00D618C7">
        <w:rPr>
          <w:rFonts w:ascii="Courier New" w:hAnsi="Courier New" w:cs="Courier New"/>
        </w:rPr>
        <w:t>Vp</w:t>
      </w:r>
      <w:proofErr w:type="spellEnd"/>
      <w:r w:rsidRPr="00D618C7">
        <w:rPr>
          <w:rFonts w:ascii="Courier New" w:hAnsi="Courier New" w:cs="Courier New"/>
        </w:rPr>
        <w:t xml:space="preserve">: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VG) + ".");</w:t>
      </w:r>
    </w:p>
    <w:p w14:paraId="559175B1" w14:textId="5EAFE586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FastFAM.cpp:896: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"the estimate of Vg is not statistically significant</w:t>
      </w:r>
      <w:ins w:id="26" w:author="Longda Jiang" w:date="2021-09-10T14:43:00Z">
        <w:r w:rsidR="001F7D12">
          <w:rPr>
            <w:rFonts w:ascii="Courier New" w:hAnsi="Courier New" w:cs="Courier New"/>
          </w:rPr>
          <w:t xml:space="preserve"> (</w:t>
        </w:r>
      </w:ins>
      <w:ins w:id="27" w:author="Jian Yang" w:date="2021-09-10T16:11:00Z">
        <w:r w:rsidR="006B0C02">
          <w:rPr>
            <w:rFonts w:ascii="Courier New" w:hAnsi="Courier New" w:cs="Courier New"/>
          </w:rPr>
          <w:t xml:space="preserve">i.e., </w:t>
        </w:r>
      </w:ins>
      <w:ins w:id="28" w:author="Longda Jiang" w:date="2021-09-10T14:43:00Z">
        <w:r w:rsidR="001F7D12">
          <w:rPr>
            <w:rFonts w:ascii="Courier New" w:hAnsi="Courier New" w:cs="Courier New"/>
          </w:rPr>
          <w:t>p &gt; 0.05)</w:t>
        </w:r>
      </w:ins>
      <w:r w:rsidRPr="00D618C7">
        <w:rPr>
          <w:rFonts w:ascii="Courier New" w:hAnsi="Courier New" w:cs="Courier New"/>
        </w:rPr>
        <w:t>. "</w:t>
      </w:r>
    </w:p>
    <w:p w14:paraId="485CF4FF" w14:textId="7329C090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FastFAM.cpp:915: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"Saving</w:t>
      </w:r>
      <w:ins w:id="29" w:author="Jian Yang" w:date="2021-09-10T16:11:00Z">
        <w:r w:rsidR="006B0C02">
          <w:rPr>
            <w:rFonts w:ascii="Courier New" w:hAnsi="Courier New" w:cs="Courier New"/>
          </w:rPr>
          <w:t xml:space="preserve"> the</w:t>
        </w:r>
      </w:ins>
      <w:r w:rsidRPr="00D618C7">
        <w:rPr>
          <w:rFonts w:ascii="Courier New" w:hAnsi="Courier New" w:cs="Courier New"/>
        </w:rPr>
        <w:t xml:space="preserve"> inverse of V</w:t>
      </w:r>
      <w:ins w:id="30" w:author="Jian Yang" w:date="2021-09-10T16:12:00Z">
        <w:r w:rsidR="006B0C02">
          <w:rPr>
            <w:rFonts w:ascii="Courier New" w:hAnsi="Courier New" w:cs="Courier New"/>
          </w:rPr>
          <w:t xml:space="preserve"> matrix</w:t>
        </w:r>
      </w:ins>
      <w:r w:rsidRPr="00D618C7">
        <w:rPr>
          <w:rFonts w:ascii="Courier New" w:hAnsi="Courier New" w:cs="Courier New"/>
        </w:rPr>
        <w:t xml:space="preserve"> for further analysis, </w:t>
      </w:r>
      <w:ins w:id="31" w:author="Jian Yang" w:date="2021-09-10T16:11:00Z">
        <w:r w:rsidR="006B0C02">
          <w:rPr>
            <w:rFonts w:ascii="Courier New" w:hAnsi="Courier New" w:cs="Courier New"/>
          </w:rPr>
          <w:t xml:space="preserve">to be </w:t>
        </w:r>
      </w:ins>
      <w:r w:rsidRPr="00D618C7">
        <w:rPr>
          <w:rFonts w:ascii="Courier New" w:hAnsi="Courier New" w:cs="Courier New"/>
        </w:rPr>
        <w:t>use</w:t>
      </w:r>
      <w:ins w:id="32" w:author="Jian Yang" w:date="2021-09-10T16:12:00Z">
        <w:r w:rsidR="006B0C02">
          <w:rPr>
            <w:rFonts w:ascii="Courier New" w:hAnsi="Courier New" w:cs="Courier New"/>
          </w:rPr>
          <w:t>d by</w:t>
        </w:r>
      </w:ins>
      <w:r w:rsidRPr="00D618C7">
        <w:rPr>
          <w:rFonts w:ascii="Courier New" w:hAnsi="Courier New" w:cs="Courier New"/>
        </w:rPr>
        <w:t xml:space="preserve"> --load-</w:t>
      </w:r>
      <w:proofErr w:type="spellStart"/>
      <w:r w:rsidRPr="00D618C7">
        <w:rPr>
          <w:rFonts w:ascii="Courier New" w:hAnsi="Courier New" w:cs="Courier New"/>
        </w:rPr>
        <w:t>inv</w:t>
      </w:r>
      <w:proofErr w:type="spellEnd"/>
      <w:r w:rsidRPr="00D618C7">
        <w:rPr>
          <w:rFonts w:ascii="Courier New" w:hAnsi="Courier New" w:cs="Courier New"/>
        </w:rPr>
        <w:t xml:space="preserve"> for further analysis"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312FC87C" w14:textId="380B276B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FastFAM.cpp:936: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"The inverse</w:t>
      </w:r>
      <w:ins w:id="33" w:author="Jian Yang" w:date="2021-09-10T16:12:00Z">
        <w:r w:rsidR="006B0C02">
          <w:rPr>
            <w:rFonts w:ascii="Courier New" w:hAnsi="Courier New" w:cs="Courier New"/>
          </w:rPr>
          <w:t xml:space="preserve"> of V matrix</w:t>
        </w:r>
      </w:ins>
      <w:r w:rsidRPr="00D618C7">
        <w:rPr>
          <w:rFonts w:ascii="Courier New" w:hAnsi="Courier New" w:cs="Courier New"/>
        </w:rPr>
        <w:t xml:space="preserve"> has been saved to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grm.inv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112AFB77" w14:textId="453629D4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>FastFAM.cpp:940:                //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"Performing GRAMMAR-</w:t>
      </w:r>
      <w:ins w:id="34" w:author="Longda Jiang" w:date="2021-09-10T14:44:00Z">
        <w:r w:rsidR="00E17C31">
          <w:rPr>
            <w:rFonts w:ascii="Courier New" w:hAnsi="Courier New" w:cs="Courier New"/>
          </w:rPr>
          <w:t>G</w:t>
        </w:r>
      </w:ins>
      <w:del w:id="35" w:author="Longda Jiang" w:date="2021-09-10T14:44:00Z">
        <w:r w:rsidRPr="00D618C7" w:rsidDel="00E17C31">
          <w:rPr>
            <w:rFonts w:ascii="Courier New" w:hAnsi="Courier New" w:cs="Courier New"/>
          </w:rPr>
          <w:delText>g</w:delText>
        </w:r>
      </w:del>
      <w:r w:rsidRPr="00D618C7">
        <w:rPr>
          <w:rFonts w:ascii="Courier New" w:hAnsi="Courier New" w:cs="Courier New"/>
        </w:rPr>
        <w:t>amma approximation...");</w:t>
      </w:r>
    </w:p>
    <w:p w14:paraId="38FDC379" w14:textId="361A1A4E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FastFAM.cpp:955: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"The estimate of Vg is not statistically significant</w:t>
      </w:r>
      <w:ins w:id="36" w:author="Longda Jiang" w:date="2021-09-10T14:44:00Z">
        <w:r w:rsidR="000920C2">
          <w:rPr>
            <w:rFonts w:ascii="Courier New" w:hAnsi="Courier New" w:cs="Courier New"/>
          </w:rPr>
          <w:t xml:space="preserve"> (</w:t>
        </w:r>
      </w:ins>
      <w:ins w:id="37" w:author="Jian Yang" w:date="2021-09-10T16:12:00Z">
        <w:r w:rsidR="006B0C02">
          <w:rPr>
            <w:rFonts w:ascii="Courier New" w:hAnsi="Courier New" w:cs="Courier New"/>
          </w:rPr>
          <w:t xml:space="preserve">i.e., </w:t>
        </w:r>
      </w:ins>
      <w:ins w:id="38" w:author="Longda Jiang" w:date="2021-09-10T14:44:00Z">
        <w:r w:rsidR="000920C2">
          <w:rPr>
            <w:rFonts w:ascii="Courier New" w:hAnsi="Courier New" w:cs="Courier New"/>
          </w:rPr>
          <w:t>p &gt; 0.05)</w:t>
        </w:r>
      </w:ins>
      <w:r w:rsidRPr="00D618C7">
        <w:rPr>
          <w:rFonts w:ascii="Courier New" w:hAnsi="Courier New" w:cs="Courier New"/>
        </w:rPr>
        <w:t>. "</w:t>
      </w:r>
    </w:p>
    <w:p w14:paraId="08BC3B39" w14:textId="77777777" w:rsidR="006348E2" w:rsidRDefault="006348E2" w:rsidP="00D618C7">
      <w:pPr>
        <w:pStyle w:val="PlainText"/>
        <w:rPr>
          <w:ins w:id="39" w:author="Longda Jiang" w:date="2021-09-10T14:44:00Z"/>
          <w:rFonts w:ascii="Courier New" w:hAnsi="Courier New" w:cs="Courier New"/>
        </w:rPr>
      </w:pPr>
    </w:p>
    <w:p w14:paraId="7A40B81E" w14:textId="20FF63D5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FastFAM.cpp:974: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cur_index</w:t>
      </w:r>
      <w:proofErr w:type="spellEnd"/>
      <w:r w:rsidRPr="00D618C7">
        <w:rPr>
          <w:rFonts w:ascii="Courier New" w:hAnsi="Courier New" w:cs="Courier New"/>
        </w:rPr>
        <w:t xml:space="preserve">) + " samples are </w:t>
      </w:r>
      <w:del w:id="40" w:author="Longda Jiang" w:date="2021-09-10T14:48:00Z">
        <w:r w:rsidRPr="00D618C7" w:rsidDel="00004D39">
          <w:rPr>
            <w:rFonts w:ascii="Courier New" w:hAnsi="Courier New" w:cs="Courier New"/>
          </w:rPr>
          <w:delText xml:space="preserve">checked </w:delText>
        </w:r>
      </w:del>
      <w:ins w:id="41" w:author="Longda Jiang" w:date="2021-09-10T14:48:00Z">
        <w:r w:rsidR="00004D39">
          <w:rPr>
            <w:rFonts w:ascii="Courier New" w:hAnsi="Courier New" w:cs="Courier New"/>
          </w:rPr>
          <w:t>confirmed</w:t>
        </w:r>
        <w:r w:rsidR="00004D39" w:rsidRPr="00D618C7">
          <w:rPr>
            <w:rFonts w:ascii="Courier New" w:hAnsi="Courier New" w:cs="Courier New"/>
          </w:rPr>
          <w:t xml:space="preserve"> </w:t>
        </w:r>
      </w:ins>
      <w:ins w:id="42" w:author="Longda Jiang" w:date="2021-09-10T14:47:00Z">
        <w:r w:rsidR="00004D39">
          <w:rPr>
            <w:rFonts w:ascii="Courier New" w:hAnsi="Courier New" w:cs="Courier New"/>
          </w:rPr>
          <w:t xml:space="preserve">to be </w:t>
        </w:r>
      </w:ins>
      <w:r w:rsidRPr="00D618C7">
        <w:rPr>
          <w:rFonts w:ascii="Courier New" w:hAnsi="Courier New" w:cs="Courier New"/>
        </w:rPr>
        <w:t xml:space="preserve">identical in </w:t>
      </w:r>
      <w:del w:id="43" w:author="Jian Yang" w:date="2021-09-10T16:13:00Z">
        <w:r w:rsidRPr="00D618C7" w:rsidDel="006B0C02">
          <w:rPr>
            <w:rFonts w:ascii="Courier New" w:hAnsi="Courier New" w:cs="Courier New"/>
          </w:rPr>
          <w:delText xml:space="preserve">inverse </w:delText>
        </w:r>
      </w:del>
      <w:r w:rsidRPr="00D618C7">
        <w:rPr>
          <w:rFonts w:ascii="Courier New" w:hAnsi="Courier New" w:cs="Courier New"/>
        </w:rPr>
        <w:t>V</w:t>
      </w:r>
      <w:ins w:id="44" w:author="Jian Yang" w:date="2021-09-10T16:13:00Z">
        <w:r w:rsidR="006B0C02">
          <w:rPr>
            <w:rFonts w:ascii="Courier New" w:hAnsi="Courier New" w:cs="Courier New"/>
          </w:rPr>
          <w:t xml:space="preserve"> </w:t>
        </w:r>
        <w:r w:rsidR="006B0C02" w:rsidRPr="00D618C7">
          <w:rPr>
            <w:rFonts w:ascii="Courier New" w:hAnsi="Courier New" w:cs="Courier New"/>
          </w:rPr>
          <w:t>inverse</w:t>
        </w:r>
      </w:ins>
      <w:r w:rsidRPr="00D618C7">
        <w:rPr>
          <w:rFonts w:ascii="Courier New" w:hAnsi="Courier New" w:cs="Courier New"/>
        </w:rPr>
        <w:t xml:space="preserve"> [" + </w:t>
      </w:r>
      <w:proofErr w:type="spellStart"/>
      <w:r w:rsidRPr="00D618C7">
        <w:rPr>
          <w:rFonts w:ascii="Courier New" w:hAnsi="Courier New" w:cs="Courier New"/>
        </w:rPr>
        <w:t>id_file</w:t>
      </w:r>
      <w:proofErr w:type="spellEnd"/>
      <w:r w:rsidRPr="00D618C7">
        <w:rPr>
          <w:rFonts w:ascii="Courier New" w:hAnsi="Courier New" w:cs="Courier New"/>
        </w:rPr>
        <w:t xml:space="preserve"> + "]."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1FE45BD3" w14:textId="0C53C4D0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FastFAM.cpp:981: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"Loading</w:t>
      </w:r>
      <w:ins w:id="45" w:author="Jian Yang" w:date="2021-09-10T16:13:00Z">
        <w:r w:rsidR="006B0C02">
          <w:rPr>
            <w:rFonts w:ascii="Courier New" w:hAnsi="Courier New" w:cs="Courier New"/>
          </w:rPr>
          <w:t xml:space="preserve"> the</w:t>
        </w:r>
      </w:ins>
      <w:r w:rsidRPr="00D618C7">
        <w:rPr>
          <w:rFonts w:ascii="Courier New" w:hAnsi="Courier New" w:cs="Courier New"/>
        </w:rPr>
        <w:t xml:space="preserve"> inverse of V</w:t>
      </w:r>
      <w:ins w:id="46" w:author="Jian Yang" w:date="2021-09-10T16:13:00Z">
        <w:r w:rsidR="006B0C02">
          <w:rPr>
            <w:rFonts w:ascii="Courier New" w:hAnsi="Courier New" w:cs="Courier New"/>
          </w:rPr>
          <w:t xml:space="preserve"> </w:t>
        </w:r>
        <w:proofErr w:type="spellStart"/>
        <w:r w:rsidR="006B0C02">
          <w:rPr>
            <w:rFonts w:ascii="Courier New" w:hAnsi="Courier New" w:cs="Courier New"/>
          </w:rPr>
          <w:t>martrix</w:t>
        </w:r>
      </w:ins>
      <w:proofErr w:type="spellEnd"/>
      <w:r w:rsidRPr="00D618C7">
        <w:rPr>
          <w:rFonts w:ascii="Courier New" w:hAnsi="Courier New" w:cs="Courier New"/>
        </w:rPr>
        <w:t xml:space="preserve"> from " + </w:t>
      </w:r>
      <w:proofErr w:type="spellStart"/>
      <w:r w:rsidRPr="00D618C7">
        <w:rPr>
          <w:rFonts w:ascii="Courier New" w:hAnsi="Courier New" w:cs="Courier New"/>
        </w:rPr>
        <w:t>in_name</w:t>
      </w:r>
      <w:proofErr w:type="spellEnd"/>
      <w:r w:rsidRPr="00D618C7">
        <w:rPr>
          <w:rFonts w:ascii="Courier New" w:hAnsi="Courier New" w:cs="Courier New"/>
        </w:rPr>
        <w:t xml:space="preserve"> + "..."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16A36A1F" w14:textId="0FACF1F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FastFAM.cpp:1005: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"Inverse of V</w:t>
      </w:r>
      <w:ins w:id="47" w:author="Jian Yang" w:date="2021-09-10T16:13:00Z">
        <w:r w:rsidR="006B0C02">
          <w:rPr>
            <w:rFonts w:ascii="Courier New" w:hAnsi="Courier New" w:cs="Courier New"/>
          </w:rPr>
          <w:t xml:space="preserve"> matrix</w:t>
        </w:r>
      </w:ins>
      <w:r w:rsidRPr="00D618C7">
        <w:rPr>
          <w:rFonts w:ascii="Courier New" w:hAnsi="Courier New" w:cs="Courier New"/>
        </w:rPr>
        <w:t xml:space="preserve"> loaded in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LOGGER.tp("LOAD_INV")) + " seconds.");</w:t>
      </w:r>
    </w:p>
    <w:p w14:paraId="162AF125" w14:textId="28D20D80" w:rsidR="00D618C7" w:rsidRPr="00D618C7" w:rsidRDefault="00D618C7" w:rsidP="00BE097F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FastFAM.cpp:1116: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</w:t>
      </w:r>
      <w:ins w:id="48" w:author="Jian Yang" w:date="2021-09-10T16:14:00Z">
        <w:r w:rsidR="006B0C02">
          <w:rPr>
            <w:rFonts w:ascii="Courier New" w:hAnsi="Courier New" w:cs="Courier New"/>
          </w:rPr>
          <w:t>Highly correlated columns</w:t>
        </w:r>
      </w:ins>
      <w:ins w:id="49" w:author="Jian Yang" w:date="2021-09-10T16:16:00Z">
        <w:r w:rsidR="006B0C02">
          <w:rPr>
            <w:rFonts w:ascii="Courier New" w:hAnsi="Courier New" w:cs="Courier New"/>
          </w:rPr>
          <w:t xml:space="preserve"> are</w:t>
        </w:r>
      </w:ins>
      <w:ins w:id="50" w:author="Jian Yang" w:date="2021-09-10T16:14:00Z">
        <w:r w:rsidR="006B0C02">
          <w:rPr>
            <w:rFonts w:ascii="Courier New" w:hAnsi="Courier New" w:cs="Courier New"/>
          </w:rPr>
          <w:t xml:space="preserve"> found in</w:t>
        </w:r>
      </w:ins>
      <w:ins w:id="51" w:author="Jian Yang" w:date="2021-09-10T16:15:00Z">
        <w:r w:rsidR="006B0C02">
          <w:rPr>
            <w:rFonts w:ascii="Courier New" w:hAnsi="Courier New" w:cs="Courier New"/>
          </w:rPr>
          <w:t xml:space="preserve"> the </w:t>
        </w:r>
      </w:ins>
      <w:del w:id="52" w:author="Jian Yang" w:date="2021-09-10T16:15:00Z">
        <w:r w:rsidRPr="00D618C7" w:rsidDel="006B0C02">
          <w:rPr>
            <w:rFonts w:ascii="Courier New" w:hAnsi="Courier New" w:cs="Courier New"/>
          </w:rPr>
          <w:delText xml:space="preserve">The </w:delText>
        </w:r>
      </w:del>
      <w:r w:rsidRPr="00D618C7">
        <w:rPr>
          <w:rFonts w:ascii="Courier New" w:hAnsi="Courier New" w:cs="Courier New"/>
        </w:rPr>
        <w:t>covariate matrix</w:t>
      </w:r>
      <w:ins w:id="53" w:author="Jian Yang" w:date="2021-09-10T16:16:00Z">
        <w:r w:rsidR="006B0C02">
          <w:rPr>
            <w:rFonts w:ascii="Courier New" w:hAnsi="Courier New" w:cs="Courier New"/>
          </w:rPr>
          <w:t>.</w:t>
        </w:r>
      </w:ins>
      <w:del w:id="54" w:author="Jian Yang" w:date="2021-09-10T16:15:00Z">
        <w:r w:rsidRPr="00D618C7" w:rsidDel="006B0C02">
          <w:rPr>
            <w:rFonts w:ascii="Courier New" w:hAnsi="Courier New" w:cs="Courier New"/>
          </w:rPr>
          <w:delText xml:space="preserve"> has some similar or little information columns</w:delText>
        </w:r>
      </w:del>
      <w:del w:id="55" w:author="Jian Yang" w:date="2021-09-10T16:16:00Z">
        <w:r w:rsidRPr="00D618C7" w:rsidDel="006B0C02">
          <w:rPr>
            <w:rFonts w:ascii="Courier New" w:hAnsi="Courier New" w:cs="Courier New"/>
          </w:rPr>
          <w:delText>,</w:delText>
        </w:r>
      </w:del>
      <w:r w:rsidRPr="00D618C7">
        <w:rPr>
          <w:rFonts w:ascii="Courier New" w:hAnsi="Courier New" w:cs="Courier New"/>
        </w:rPr>
        <w:t xml:space="preserve"> </w:t>
      </w:r>
      <w:ins w:id="56" w:author="Longda Jiang" w:date="2021-09-10T14:54:00Z">
        <w:del w:id="57" w:author="Jian Yang" w:date="2021-09-10T16:16:00Z">
          <w:r w:rsidR="00BE097F" w:rsidDel="006B0C02">
            <w:rPr>
              <w:rFonts w:ascii="Courier New" w:hAnsi="Courier New" w:cs="Courier New"/>
            </w:rPr>
            <w:delText>H</w:delText>
          </w:r>
        </w:del>
      </w:ins>
      <w:del w:id="58" w:author="Jian Yang" w:date="2021-09-10T16:16:00Z">
        <w:r w:rsidRPr="00D618C7" w:rsidDel="006B0C02">
          <w:rPr>
            <w:rFonts w:ascii="Courier New" w:hAnsi="Courier New" w:cs="Courier New"/>
          </w:rPr>
          <w:delText>however</w:delText>
        </w:r>
      </w:del>
      <w:ins w:id="59" w:author="Longda Jiang" w:date="2021-09-10T14:54:00Z">
        <w:del w:id="60" w:author="Jian Yang" w:date="2021-09-10T16:16:00Z">
          <w:r w:rsidR="00BE097F" w:rsidDel="006B0C02">
            <w:rPr>
              <w:rFonts w:ascii="Courier New" w:hAnsi="Courier New" w:cs="Courier New"/>
            </w:rPr>
            <w:delText>,</w:delText>
          </w:r>
        </w:del>
      </w:ins>
      <w:del w:id="61" w:author="Jian Yang" w:date="2021-09-10T16:16:00Z">
        <w:r w:rsidRPr="00D618C7" w:rsidDel="006B0C02">
          <w:rPr>
            <w:rFonts w:ascii="Courier New" w:hAnsi="Courier New" w:cs="Courier New"/>
          </w:rPr>
          <w:delText xml:space="preserve"> t</w:delText>
        </w:r>
      </w:del>
      <w:ins w:id="62" w:author="Jian Yang" w:date="2021-09-10T16:17:00Z">
        <w:r w:rsidR="006B0C02">
          <w:rPr>
            <w:rFonts w:ascii="Courier New" w:hAnsi="Courier New" w:cs="Courier New"/>
          </w:rPr>
          <w:t>T</w:t>
        </w:r>
      </w:ins>
      <w:r w:rsidRPr="00D618C7">
        <w:rPr>
          <w:rFonts w:ascii="Courier New" w:hAnsi="Courier New" w:cs="Courier New"/>
        </w:rPr>
        <w:t xml:space="preserve">he results </w:t>
      </w:r>
      <w:ins w:id="63" w:author="Jian Yang" w:date="2021-09-10T16:17:00Z">
        <w:r w:rsidR="006B0C02">
          <w:rPr>
            <w:rFonts w:ascii="Courier New" w:hAnsi="Courier New" w:cs="Courier New"/>
          </w:rPr>
          <w:t>are still reliable in most cases</w:t>
        </w:r>
      </w:ins>
      <w:del w:id="64" w:author="Jian Yang" w:date="2021-09-10T16:17:00Z">
        <w:r w:rsidRPr="00D618C7" w:rsidDel="006B0C02">
          <w:rPr>
            <w:rFonts w:ascii="Courier New" w:hAnsi="Courier New" w:cs="Courier New"/>
          </w:rPr>
          <w:delText>will not be affected mostly</w:delText>
        </w:r>
      </w:del>
      <w:r w:rsidRPr="00D618C7">
        <w:rPr>
          <w:rFonts w:ascii="Courier New" w:hAnsi="Courier New" w:cs="Courier New"/>
        </w:rPr>
        <w:t>.");</w:t>
      </w:r>
    </w:p>
    <w:p w14:paraId="0871CFAB" w14:textId="7AA3D919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FastFAM.cpp:1376: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 </w:t>
      </w:r>
      <w:proofErr w:type="spellStart"/>
      <w:r w:rsidRPr="00D618C7">
        <w:rPr>
          <w:rFonts w:ascii="Courier New" w:hAnsi="Courier New" w:cs="Courier New"/>
        </w:rPr>
        <w:t>XtX</w:t>
      </w:r>
      <w:proofErr w:type="spellEnd"/>
      <w:r w:rsidRPr="00D618C7">
        <w:rPr>
          <w:rFonts w:ascii="Courier New" w:hAnsi="Courier New" w:cs="Courier New"/>
        </w:rPr>
        <w:t xml:space="preserve"> matrix is </w:t>
      </w:r>
      <w:ins w:id="65" w:author="Longda Jiang" w:date="2021-09-10T14:49:00Z">
        <w:r w:rsidR="00BE097F">
          <w:rPr>
            <w:rFonts w:ascii="Courier New" w:hAnsi="Courier New" w:cs="Courier New"/>
          </w:rPr>
          <w:t xml:space="preserve">not </w:t>
        </w:r>
      </w:ins>
      <w:r w:rsidRPr="00D618C7">
        <w:rPr>
          <w:rFonts w:ascii="Courier New" w:hAnsi="Courier New" w:cs="Courier New"/>
        </w:rPr>
        <w:t>invert</w:t>
      </w:r>
      <w:ins w:id="66" w:author="Longda Jiang" w:date="2021-09-10T14:48:00Z">
        <w:r w:rsidR="00886C02">
          <w:rPr>
            <w:rFonts w:ascii="Courier New" w:hAnsi="Courier New" w:cs="Courier New"/>
          </w:rPr>
          <w:t>i</w:t>
        </w:r>
      </w:ins>
      <w:del w:id="67" w:author="Longda Jiang" w:date="2021-09-10T14:48:00Z">
        <w:r w:rsidRPr="00D618C7" w:rsidDel="00886C02">
          <w:rPr>
            <w:rFonts w:ascii="Courier New" w:hAnsi="Courier New" w:cs="Courier New"/>
          </w:rPr>
          <w:delText>a</w:delText>
        </w:r>
      </w:del>
      <w:r w:rsidRPr="00D618C7">
        <w:rPr>
          <w:rFonts w:ascii="Courier New" w:hAnsi="Courier New" w:cs="Courier New"/>
        </w:rPr>
        <w:t>ble.");</w:t>
      </w:r>
    </w:p>
    <w:p w14:paraId="11388194" w14:textId="7122C1E5" w:rsidR="00D618C7" w:rsidRPr="00D618C7" w:rsidDel="00484E4C" w:rsidRDefault="00D618C7" w:rsidP="00D618C7">
      <w:pPr>
        <w:pStyle w:val="PlainText"/>
        <w:rPr>
          <w:del w:id="68" w:author="Longda Jiang" w:date="2021-09-10T14:55:00Z"/>
          <w:rFonts w:ascii="Courier New" w:hAnsi="Courier New" w:cs="Courier New"/>
        </w:rPr>
      </w:pPr>
      <w:del w:id="69" w:author="Longda Jiang" w:date="2021-09-10T14:55:00Z">
        <w:r w:rsidRPr="00D618C7" w:rsidDel="00484E4C">
          <w:rPr>
            <w:rFonts w:ascii="Courier New" w:hAnsi="Courier New" w:cs="Courier New"/>
          </w:rPr>
          <w:delText>FastFAM.cpp:1399:    //LOGGER.i(2, "Vg = " + to_string(hsq) + ", se = " + to_string(sqrt(SD)) +  ", P = " + to_string(p));</w:delText>
        </w:r>
      </w:del>
    </w:p>
    <w:p w14:paraId="3FCFD5E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FastFAM.cpp:1684: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"Vg =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hsq</w:t>
      </w:r>
      <w:proofErr w:type="spellEnd"/>
      <w:r w:rsidRPr="00D618C7">
        <w:rPr>
          <w:rFonts w:ascii="Courier New" w:hAnsi="Courier New" w:cs="Courier New"/>
        </w:rPr>
        <w:t xml:space="preserve">) + ", se =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 xml:space="preserve">(se) </w:t>
      </w:r>
      <w:proofErr w:type="gramStart"/>
      <w:r w:rsidRPr="00D618C7">
        <w:rPr>
          <w:rFonts w:ascii="Courier New" w:hAnsi="Courier New" w:cs="Courier New"/>
        </w:rPr>
        <w:t>+  "</w:t>
      </w:r>
      <w:proofErr w:type="gramEnd"/>
      <w:r w:rsidRPr="00D618C7">
        <w:rPr>
          <w:rFonts w:ascii="Courier New" w:hAnsi="Courier New" w:cs="Courier New"/>
        </w:rPr>
        <w:t xml:space="preserve">, P =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(p));</w:t>
      </w:r>
    </w:p>
    <w:p w14:paraId="234E795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FastFAM.cpp:1697: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the sparse GRM file from [" + filename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14916702" w14:textId="5D75669A" w:rsidR="00D618C7" w:rsidRPr="00D618C7" w:rsidDel="00484E4C" w:rsidRDefault="00D618C7" w:rsidP="00D618C7">
      <w:pPr>
        <w:pStyle w:val="PlainText"/>
        <w:rPr>
          <w:del w:id="70" w:author="Longda Jiang" w:date="2021-09-10T14:55:00Z"/>
          <w:rFonts w:ascii="Courier New" w:hAnsi="Courier New" w:cs="Courier New"/>
        </w:rPr>
      </w:pPr>
      <w:del w:id="71" w:author="Longda Jiang" w:date="2021-09-10T14:55:00Z">
        <w:r w:rsidRPr="00D618C7" w:rsidDel="00484E4C">
          <w:rPr>
            <w:rFonts w:ascii="Courier New" w:hAnsi="Courier New" w:cs="Courier New"/>
          </w:rPr>
          <w:delText>FastFAM.cpp:1702:    //LOGGER.i(0, "DEBUG: " + to_string(fam_index.size()) + " subjects remained");</w:delText>
        </w:r>
      </w:del>
    </w:p>
    <w:p w14:paraId="292962E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FastFAM.cpp:1820: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nTuning</w:t>
      </w:r>
      <w:proofErr w:type="spellEnd"/>
      <w:r w:rsidRPr="00D618C7">
        <w:rPr>
          <w:rFonts w:ascii="Courier New" w:hAnsi="Courier New" w:cs="Courier New"/>
        </w:rPr>
        <w:t xml:space="preserve"> parameters using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num_marker_rand</w:t>
      </w:r>
      <w:proofErr w:type="spellEnd"/>
      <w:r w:rsidRPr="00D618C7">
        <w:rPr>
          <w:rFonts w:ascii="Courier New" w:hAnsi="Courier New" w:cs="Courier New"/>
        </w:rPr>
        <w:t>) + " null SNPs...");</w:t>
      </w:r>
    </w:p>
    <w:p w14:paraId="33C369EB" w14:textId="7BEDF7E2" w:rsidR="00D618C7" w:rsidRPr="00D618C7" w:rsidDel="00484E4C" w:rsidRDefault="00D618C7" w:rsidP="00D618C7">
      <w:pPr>
        <w:pStyle w:val="PlainText"/>
        <w:rPr>
          <w:del w:id="72" w:author="Longda Jiang" w:date="2021-09-10T14:55:00Z"/>
          <w:rFonts w:ascii="Courier New" w:hAnsi="Courier New" w:cs="Courier New"/>
        </w:rPr>
      </w:pPr>
      <w:del w:id="73" w:author="Longda Jiang" w:date="2021-09-10T14:55:00Z">
        <w:r w:rsidRPr="00D618C7" w:rsidDel="00484E4C">
          <w:rPr>
            <w:rFonts w:ascii="Courier New" w:hAnsi="Courier New" w:cs="Courier New"/>
          </w:rPr>
          <w:delText>FastFAM.cpp:1828:    //LOGGER.i(0, "Estimating conjugate gradient...");</w:delText>
        </w:r>
      </w:del>
    </w:p>
    <w:p w14:paraId="6AC332D6" w14:textId="734BA66A" w:rsidR="00D618C7" w:rsidRPr="00D618C7" w:rsidDel="00484E4C" w:rsidRDefault="00D618C7" w:rsidP="00D618C7">
      <w:pPr>
        <w:pStyle w:val="PlainText"/>
        <w:rPr>
          <w:del w:id="74" w:author="Longda Jiang" w:date="2021-09-10T14:55:00Z"/>
          <w:rFonts w:ascii="Courier New" w:hAnsi="Courier New" w:cs="Courier New"/>
        </w:rPr>
      </w:pPr>
      <w:del w:id="75" w:author="Longda Jiang" w:date="2021-09-10T14:55:00Z">
        <w:r w:rsidRPr="00D618C7" w:rsidDel="00484E4C">
          <w:rPr>
            <w:rFonts w:ascii="Courier New" w:hAnsi="Courier New" w:cs="Courier New"/>
          </w:rPr>
          <w:delText>FastFAM.cpp:1836:    //LOGGER.i(0, "Solving Vi * y via conjugate gradient...");</w:delText>
        </w:r>
      </w:del>
    </w:p>
    <w:p w14:paraId="5D822D1B" w14:textId="75B8A3CC" w:rsidR="00D618C7" w:rsidRPr="00D618C7" w:rsidDel="00484E4C" w:rsidRDefault="00D618C7" w:rsidP="00D618C7">
      <w:pPr>
        <w:pStyle w:val="PlainText"/>
        <w:rPr>
          <w:del w:id="76" w:author="Longda Jiang" w:date="2021-09-10T14:55:00Z"/>
          <w:rFonts w:ascii="Courier New" w:hAnsi="Courier New" w:cs="Courier New"/>
        </w:rPr>
      </w:pPr>
      <w:del w:id="77" w:author="Longda Jiang" w:date="2021-09-10T14:55:00Z">
        <w:r w:rsidRPr="00D618C7" w:rsidDel="00484E4C">
          <w:rPr>
            <w:rFonts w:ascii="Courier New" w:hAnsi="Courier New" w:cs="Courier New"/>
          </w:rPr>
          <w:delText>FastFAM.cpp:1937:    //LOGGER.i(0, "Got " + to_string(n_valid_null) + " null SNPs");</w:delText>
        </w:r>
      </w:del>
    </w:p>
    <w:p w14:paraId="66095E31" w14:textId="58BB0180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FastFAM.cpp:1944: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"Mean </w:t>
      </w:r>
      <w:ins w:id="78" w:author="Jian Yang" w:date="2021-09-10T16:17:00Z">
        <w:r w:rsidR="006B0C02" w:rsidRPr="00D618C7">
          <w:rPr>
            <w:rFonts w:ascii="Courier New" w:hAnsi="Courier New" w:cs="Courier New"/>
          </w:rPr>
          <w:t>GRAMMAR-</w:t>
        </w:r>
      </w:ins>
      <w:ins w:id="79" w:author="Longda Jiang" w:date="2021-09-10T14:55:00Z">
        <w:r w:rsidR="00484E4C">
          <w:rPr>
            <w:rFonts w:ascii="Courier New" w:hAnsi="Courier New" w:cs="Courier New"/>
          </w:rPr>
          <w:t>G</w:t>
        </w:r>
      </w:ins>
      <w:del w:id="80" w:author="Longda Jiang" w:date="2021-09-10T14:55:00Z">
        <w:r w:rsidRPr="00D618C7" w:rsidDel="00484E4C">
          <w:rPr>
            <w:rFonts w:ascii="Courier New" w:hAnsi="Courier New" w:cs="Courier New"/>
          </w:rPr>
          <w:delText>g</w:delText>
        </w:r>
      </w:del>
      <w:r w:rsidRPr="00D618C7">
        <w:rPr>
          <w:rFonts w:ascii="Courier New" w:hAnsi="Courier New" w:cs="Courier New"/>
        </w:rPr>
        <w:t>amma</w:t>
      </w:r>
      <w:ins w:id="81" w:author="Jian Yang" w:date="2021-09-10T16:17:00Z">
        <w:r w:rsidR="006B0C02">
          <w:rPr>
            <w:rFonts w:ascii="Courier New" w:hAnsi="Courier New" w:cs="Courier New"/>
          </w:rPr>
          <w:t xml:space="preserve"> value</w:t>
        </w:r>
      </w:ins>
      <w:r w:rsidRPr="00D618C7">
        <w:rPr>
          <w:rFonts w:ascii="Courier New" w:hAnsi="Courier New" w:cs="Courier New"/>
        </w:rPr>
        <w:t xml:space="preserve"> =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c_inf</w:t>
      </w:r>
      <w:proofErr w:type="spellEnd"/>
      <w:r w:rsidRPr="00D618C7">
        <w:rPr>
          <w:rFonts w:ascii="Courier New" w:hAnsi="Courier New" w:cs="Courier New"/>
        </w:rPr>
        <w:t>)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106F6189" w14:textId="0DB2F254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FastFAM.cpp:1973: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nInverting</w:t>
      </w:r>
      <w:proofErr w:type="spellEnd"/>
      <w:r w:rsidRPr="00D618C7">
        <w:rPr>
          <w:rFonts w:ascii="Courier New" w:hAnsi="Courier New" w:cs="Courier New"/>
        </w:rPr>
        <w:t xml:space="preserve"> the variance-covari</w:t>
      </w:r>
      <w:ins w:id="82" w:author="Longda Jiang" w:date="2021-09-10T14:55:00Z">
        <w:r w:rsidR="00484E4C">
          <w:rPr>
            <w:rFonts w:ascii="Courier New" w:hAnsi="Courier New" w:cs="Courier New"/>
          </w:rPr>
          <w:t>a</w:t>
        </w:r>
      </w:ins>
      <w:r w:rsidRPr="00D618C7">
        <w:rPr>
          <w:rFonts w:ascii="Courier New" w:hAnsi="Courier New" w:cs="Courier New"/>
        </w:rPr>
        <w:t>n</w:t>
      </w:r>
      <w:del w:id="83" w:author="Longda Jiang" w:date="2021-09-10T14:55:00Z">
        <w:r w:rsidRPr="00D618C7" w:rsidDel="00484E4C">
          <w:rPr>
            <w:rFonts w:ascii="Courier New" w:hAnsi="Courier New" w:cs="Courier New"/>
          </w:rPr>
          <w:delText>a</w:delText>
        </w:r>
      </w:del>
      <w:r w:rsidRPr="00D618C7">
        <w:rPr>
          <w:rFonts w:ascii="Courier New" w:hAnsi="Courier New" w:cs="Courier New"/>
        </w:rPr>
        <w:t xml:space="preserve">ce matrix </w:t>
      </w:r>
      <w:del w:id="84" w:author="Jian Yang" w:date="2021-09-10T16:18:00Z">
        <w:r w:rsidRPr="00D618C7" w:rsidDel="006B0C02">
          <w:rPr>
            <w:rFonts w:ascii="Courier New" w:hAnsi="Courier New" w:cs="Courier New"/>
          </w:rPr>
          <w:delText xml:space="preserve">via </w:delText>
        </w:r>
      </w:del>
      <w:ins w:id="85" w:author="Jian Yang" w:date="2021-09-10T16:18:00Z">
        <w:r w:rsidR="006B0C02">
          <w:rPr>
            <w:rFonts w:ascii="Courier New" w:hAnsi="Courier New" w:cs="Courier New"/>
          </w:rPr>
          <w:t>by</w:t>
        </w:r>
        <w:r w:rsidR="006B0C02" w:rsidRPr="00D618C7">
          <w:rPr>
            <w:rFonts w:ascii="Courier New" w:hAnsi="Courier New" w:cs="Courier New"/>
          </w:rPr>
          <w:t xml:space="preserve"> </w:t>
        </w:r>
      </w:ins>
      <w:r w:rsidRPr="00D618C7">
        <w:rPr>
          <w:rFonts w:ascii="Courier New" w:hAnsi="Courier New" w:cs="Courier New"/>
        </w:rPr>
        <w:t>" + options["</w:t>
      </w:r>
      <w:proofErr w:type="spellStart"/>
      <w:r w:rsidRPr="00D618C7">
        <w:rPr>
          <w:rFonts w:ascii="Courier New" w:hAnsi="Courier New" w:cs="Courier New"/>
        </w:rPr>
        <w:t>inv_method</w:t>
      </w:r>
      <w:proofErr w:type="spellEnd"/>
      <w:r w:rsidRPr="00D618C7">
        <w:rPr>
          <w:rFonts w:ascii="Courier New" w:hAnsi="Courier New" w:cs="Courier New"/>
        </w:rPr>
        <w:t xml:space="preserve">"] + " (This may take a long </w:t>
      </w:r>
      <w:proofErr w:type="gramStart"/>
      <w:r w:rsidRPr="00D618C7">
        <w:rPr>
          <w:rFonts w:ascii="Courier New" w:hAnsi="Courier New" w:cs="Courier New"/>
        </w:rPr>
        <w:t>time)...</w:t>
      </w:r>
      <w:proofErr w:type="gramEnd"/>
      <w:r w:rsidRPr="00D618C7">
        <w:rPr>
          <w:rFonts w:ascii="Courier New" w:hAnsi="Courier New" w:cs="Courier New"/>
        </w:rPr>
        <w:t>");</w:t>
      </w:r>
    </w:p>
    <w:p w14:paraId="1BFD6F2E" w14:textId="3F73ECDB" w:rsidR="00D618C7" w:rsidRPr="00D618C7" w:rsidDel="00484E4C" w:rsidRDefault="00D618C7" w:rsidP="00D618C7">
      <w:pPr>
        <w:pStyle w:val="PlainText"/>
        <w:rPr>
          <w:del w:id="86" w:author="Longda Jiang" w:date="2021-09-10T14:55:00Z"/>
          <w:rFonts w:ascii="Courier New" w:hAnsi="Courier New" w:cs="Courier New"/>
        </w:rPr>
      </w:pPr>
      <w:del w:id="87" w:author="Longda Jiang" w:date="2021-09-10T14:55:00Z">
        <w:r w:rsidRPr="00D618C7" w:rsidDel="00484E4C">
          <w:rPr>
            <w:rFonts w:ascii="Courier New" w:hAnsi="Courier New" w:cs="Courier New"/>
          </w:rPr>
          <w:delText>FastFAM.cpp:1974:    //LOGGER.i(0, "DEUBG: Inverse Threads " + to_string(Eigen::nbThreads()));</w:delText>
        </w:r>
      </w:del>
    </w:p>
    <w:p w14:paraId="649F0A35" w14:textId="5D526BF7" w:rsidR="00D618C7" w:rsidRPr="00D618C7" w:rsidDel="00484E4C" w:rsidRDefault="00D618C7" w:rsidP="00D618C7">
      <w:pPr>
        <w:pStyle w:val="PlainText"/>
        <w:rPr>
          <w:del w:id="88" w:author="Longda Jiang" w:date="2021-09-10T14:55:00Z"/>
          <w:rFonts w:ascii="Courier New" w:hAnsi="Courier New" w:cs="Courier New"/>
        </w:rPr>
      </w:pPr>
      <w:del w:id="89" w:author="Longda Jiang" w:date="2021-09-10T14:55:00Z">
        <w:r w:rsidRPr="00D618C7" w:rsidDel="00484E4C">
          <w:rPr>
            <w:rFonts w:ascii="Courier New" w:hAnsi="Courier New" w:cs="Courier New"/>
          </w:rPr>
          <w:delText>FastFAM.cpp:1977:    //LOGGER.i(0, "FAM " + to_string(fam.rows()) + " * " + to_string(fam.cols()));</w:delText>
        </w:r>
      </w:del>
    </w:p>
    <w:p w14:paraId="44576C92" w14:textId="3D773839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FastFAM.cpp:2000: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</w:t>
      </w:r>
      <w:ins w:id="90" w:author="Jian Yang" w:date="2021-09-10T16:18:00Z">
        <w:r w:rsidR="006B0C02">
          <w:rPr>
            <w:rFonts w:ascii="Courier New" w:hAnsi="Courier New" w:cs="Courier New"/>
          </w:rPr>
          <w:t xml:space="preserve">The V matrix </w:t>
        </w:r>
      </w:ins>
      <w:del w:id="91" w:author="Jian Yang" w:date="2021-09-10T16:18:00Z">
        <w:r w:rsidRPr="00D618C7" w:rsidDel="006B0C02">
          <w:rPr>
            <w:rFonts w:ascii="Courier New" w:hAnsi="Courier New" w:cs="Courier New"/>
          </w:rPr>
          <w:delText>I</w:delText>
        </w:r>
      </w:del>
      <w:ins w:id="92" w:author="Jian Yang" w:date="2021-09-10T16:18:00Z">
        <w:r w:rsidR="006B0C02">
          <w:rPr>
            <w:rFonts w:ascii="Courier New" w:hAnsi="Courier New" w:cs="Courier New"/>
          </w:rPr>
          <w:t>i</w:t>
        </w:r>
      </w:ins>
      <w:r w:rsidRPr="00D618C7">
        <w:rPr>
          <w:rFonts w:ascii="Courier New" w:hAnsi="Courier New" w:cs="Courier New"/>
        </w:rPr>
        <w:t xml:space="preserve">nverted in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LOGGER.tp("INVERSE_FAM")) + " sec.");</w:t>
      </w:r>
    </w:p>
    <w:p w14:paraId="68ECE44B" w14:textId="3F5CF09E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FastFAM.cpp:2711: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"Use --load-</w:t>
      </w:r>
      <w:proofErr w:type="spellStart"/>
      <w:r w:rsidRPr="00D618C7">
        <w:rPr>
          <w:rFonts w:ascii="Courier New" w:hAnsi="Courier New" w:cs="Courier New"/>
        </w:rPr>
        <w:t>inv</w:t>
      </w:r>
      <w:proofErr w:type="spellEnd"/>
      <w:r w:rsidRPr="00D618C7">
        <w:rPr>
          <w:rFonts w:ascii="Courier New" w:hAnsi="Courier New" w:cs="Courier New"/>
        </w:rPr>
        <w:t xml:space="preserve"> to load the </w:t>
      </w:r>
      <w:ins w:id="93" w:author="Jian Yang" w:date="2021-09-10T16:23:00Z">
        <w:r w:rsidR="00F67055">
          <w:rPr>
            <w:rFonts w:ascii="Courier New" w:hAnsi="Courier New" w:cs="Courier New"/>
          </w:rPr>
          <w:t xml:space="preserve">V </w:t>
        </w:r>
      </w:ins>
      <w:r w:rsidRPr="00D618C7">
        <w:rPr>
          <w:rFonts w:ascii="Courier New" w:hAnsi="Courier New" w:cs="Courier New"/>
        </w:rPr>
        <w:t>inverse</w:t>
      </w:r>
      <w:del w:id="94" w:author="Longda Jiang" w:date="2021-09-10T14:56:00Z">
        <w:r w:rsidRPr="00D618C7" w:rsidDel="00484E4C">
          <w:rPr>
            <w:rFonts w:ascii="Courier New" w:hAnsi="Courier New" w:cs="Courier New"/>
          </w:rPr>
          <w:delText>d</w:delText>
        </w:r>
      </w:del>
      <w:r w:rsidRPr="00D618C7">
        <w:rPr>
          <w:rFonts w:ascii="Courier New" w:hAnsi="Courier New" w:cs="Courier New"/>
        </w:rPr>
        <w:t xml:space="preserve"> file for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>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62FF077B" w14:textId="344687BA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FastFAM.cpp:2715: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"Use \"--load-model " + options["out"] + "\" to load the model </w:t>
      </w:r>
      <w:ins w:id="95" w:author="Longda Jiang" w:date="2021-09-10T14:56:00Z">
        <w:r w:rsidR="00484E4C">
          <w:rPr>
            <w:rFonts w:ascii="Courier New" w:hAnsi="Courier New" w:cs="Courier New"/>
          </w:rPr>
          <w:t xml:space="preserve">file </w:t>
        </w:r>
      </w:ins>
      <w:r w:rsidRPr="00D618C7">
        <w:rPr>
          <w:rFonts w:ascii="Courier New" w:hAnsi="Courier New" w:cs="Courier New"/>
        </w:rPr>
        <w:t>for further analysis."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6CCEEBA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FastFAM.cpp:2725: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nPerforming</w:t>
      </w:r>
      <w:proofErr w:type="spellEnd"/>
      <w:r w:rsidRPr="00D618C7">
        <w:rPr>
          <w:rFonts w:ascii="Courier New" w:hAnsi="Courier New" w:cs="Courier New"/>
        </w:rPr>
        <w:t xml:space="preserve">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 xml:space="preserve"> generalized linear mixed model association analysis...");</w:t>
      </w:r>
    </w:p>
    <w:p w14:paraId="593323B5" w14:textId="6B87AEB1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FastFAM.cpp:2729:    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nPerforming</w:t>
      </w:r>
      <w:proofErr w:type="spellEnd"/>
      <w:r w:rsidRPr="00D618C7">
        <w:rPr>
          <w:rFonts w:ascii="Courier New" w:hAnsi="Courier New" w:cs="Courier New"/>
        </w:rPr>
        <w:t xml:space="preserve">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 xml:space="preserve"> mixed model association analysis (ex</w:t>
      </w:r>
      <w:del w:id="96" w:author="Jian Yang" w:date="2021-09-10T16:24:00Z">
        <w:r w:rsidRPr="00D618C7" w:rsidDel="00F67055">
          <w:rPr>
            <w:rFonts w:ascii="Courier New" w:hAnsi="Courier New" w:cs="Courier New"/>
          </w:rPr>
          <w:delText>t</w:delText>
        </w:r>
      </w:del>
      <w:r w:rsidRPr="00D618C7">
        <w:rPr>
          <w:rFonts w:ascii="Courier New" w:hAnsi="Courier New" w:cs="Courier New"/>
        </w:rPr>
        <w:t xml:space="preserve">act </w:t>
      </w:r>
      <w:proofErr w:type="gramStart"/>
      <w:r w:rsidRPr="00D618C7">
        <w:rPr>
          <w:rFonts w:ascii="Courier New" w:hAnsi="Courier New" w:cs="Courier New"/>
        </w:rPr>
        <w:t>test)...</w:t>
      </w:r>
      <w:proofErr w:type="gramEnd"/>
      <w:r w:rsidRPr="00D618C7">
        <w:rPr>
          <w:rFonts w:ascii="Courier New" w:hAnsi="Courier New" w:cs="Courier New"/>
        </w:rPr>
        <w:t>");</w:t>
      </w:r>
    </w:p>
    <w:p w14:paraId="19EDBFE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FastFAM.cpp:2732:    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nPerforming</w:t>
      </w:r>
      <w:proofErr w:type="spellEnd"/>
      <w:r w:rsidRPr="00D618C7">
        <w:rPr>
          <w:rFonts w:ascii="Courier New" w:hAnsi="Courier New" w:cs="Courier New"/>
        </w:rPr>
        <w:t xml:space="preserve">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 xml:space="preserve"> mixed model association analysis...");</w:t>
      </w:r>
    </w:p>
    <w:p w14:paraId="50E6EE8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FastFAM.cpp:2737: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nPerforming</w:t>
      </w:r>
      <w:proofErr w:type="spellEnd"/>
      <w:r w:rsidRPr="00D618C7">
        <w:rPr>
          <w:rFonts w:ascii="Courier New" w:hAnsi="Courier New" w:cs="Courier New"/>
        </w:rPr>
        <w:t xml:space="preserve">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 xml:space="preserve"> linear regression analysis...");</w:t>
      </w:r>
    </w:p>
    <w:p w14:paraId="4658CDE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FastFAM.cpp:2769: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gene list file from [" + </w:t>
      </w:r>
      <w:proofErr w:type="spellStart"/>
      <w:r w:rsidRPr="00D618C7">
        <w:rPr>
          <w:rFonts w:ascii="Courier New" w:hAnsi="Courier New" w:cs="Courier New"/>
        </w:rPr>
        <w:t>gfile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57E057E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FastFAM.cpp:2892: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549A4211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FastFAM.cpp:2901: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3CE562A3" w14:textId="4F4FD029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FastFAM.cpp:2999: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"GLM didn't </w:t>
      </w:r>
      <w:del w:id="97" w:author="Jian Yang" w:date="2021-09-10T20:28:00Z">
        <w:r w:rsidRPr="00D618C7" w:rsidDel="00284775">
          <w:rPr>
            <w:rFonts w:ascii="Courier New" w:hAnsi="Courier New" w:cs="Courier New"/>
          </w:rPr>
          <w:delText xml:space="preserve">reach </w:delText>
        </w:r>
      </w:del>
      <w:r w:rsidRPr="00D618C7">
        <w:rPr>
          <w:rFonts w:ascii="Courier New" w:hAnsi="Courier New" w:cs="Courier New"/>
        </w:rPr>
        <w:t>converg</w:t>
      </w:r>
      <w:ins w:id="98" w:author="Jian Yang" w:date="2021-09-10T20:28:00Z">
        <w:r w:rsidR="00284775">
          <w:rPr>
            <w:rFonts w:ascii="Courier New" w:hAnsi="Courier New" w:cs="Courier New"/>
          </w:rPr>
          <w:t>e.</w:t>
        </w:r>
      </w:ins>
      <w:del w:id="99" w:author="Jian Yang" w:date="2021-09-10T20:28:00Z">
        <w:r w:rsidRPr="00D618C7" w:rsidDel="00284775">
          <w:rPr>
            <w:rFonts w:ascii="Courier New" w:hAnsi="Courier New" w:cs="Courier New"/>
          </w:rPr>
          <w:delText>ence</w:delText>
        </w:r>
      </w:del>
      <w:r w:rsidRPr="00D618C7">
        <w:rPr>
          <w:rFonts w:ascii="Courier New" w:hAnsi="Courier New" w:cs="Courier New"/>
        </w:rPr>
        <w:t>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4705E699" w14:textId="3A7D82BE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FastFAM.cpp:3278: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>-</w:t>
      </w:r>
      <w:ins w:id="100" w:author="Longda Jiang" w:date="2021-09-10T14:57:00Z">
        <w:r w:rsidR="00484E4C">
          <w:rPr>
            <w:rFonts w:ascii="Courier New" w:hAnsi="Courier New" w:cs="Courier New"/>
          </w:rPr>
          <w:t>BB</w:t>
        </w:r>
      </w:ins>
      <w:del w:id="101" w:author="Longda Jiang" w:date="2021-09-10T14:57:00Z">
        <w:r w:rsidRPr="00D618C7" w:rsidDel="00484E4C">
          <w:rPr>
            <w:rFonts w:ascii="Courier New" w:hAnsi="Courier New" w:cs="Courier New"/>
          </w:rPr>
          <w:delText>GLM</w:delText>
        </w:r>
      </w:del>
      <w:r w:rsidRPr="00D618C7">
        <w:rPr>
          <w:rFonts w:ascii="Courier New" w:hAnsi="Courier New" w:cs="Courier New"/>
        </w:rPr>
        <w:t xml:space="preserve">-REML </w:t>
      </w:r>
      <w:del w:id="102" w:author="Jian Yang" w:date="2021-09-10T16:26:00Z">
        <w:r w:rsidRPr="00D618C7" w:rsidDel="00F67055">
          <w:rPr>
            <w:rFonts w:ascii="Courier New" w:hAnsi="Courier New" w:cs="Courier New"/>
          </w:rPr>
          <w:delText xml:space="preserve">didn't </w:delText>
        </w:r>
      </w:del>
      <w:ins w:id="103" w:author="Jian Yang" w:date="2021-09-10T20:28:00Z">
        <w:r w:rsidR="00284775">
          <w:rPr>
            <w:rFonts w:ascii="Courier New" w:hAnsi="Courier New" w:cs="Courier New"/>
          </w:rPr>
          <w:t>did</w:t>
        </w:r>
      </w:ins>
      <w:ins w:id="104" w:author="Jian Yang" w:date="2021-09-10T16:26:00Z">
        <w:r w:rsidR="00F67055">
          <w:rPr>
            <w:rFonts w:ascii="Courier New" w:hAnsi="Courier New" w:cs="Courier New"/>
          </w:rPr>
          <w:t xml:space="preserve"> not</w:t>
        </w:r>
        <w:r w:rsidR="00F67055" w:rsidRPr="00D618C7">
          <w:rPr>
            <w:rFonts w:ascii="Courier New" w:hAnsi="Courier New" w:cs="Courier New"/>
          </w:rPr>
          <w:t xml:space="preserve"> </w:t>
        </w:r>
      </w:ins>
      <w:r w:rsidRPr="00D618C7">
        <w:rPr>
          <w:rFonts w:ascii="Courier New" w:hAnsi="Courier New" w:cs="Courier New"/>
        </w:rPr>
        <w:t>converge</w:t>
      </w:r>
      <w:ins w:id="105" w:author="Jian Yang" w:date="2021-09-10T16:25:00Z">
        <w:r w:rsidR="00F67055">
          <w:rPr>
            <w:rFonts w:ascii="Courier New" w:hAnsi="Courier New" w:cs="Courier New"/>
          </w:rPr>
          <w:t xml:space="preserve">, although </w:t>
        </w:r>
      </w:ins>
      <w:ins w:id="106" w:author="Longda Jiang" w:date="2021-09-10T14:57:00Z">
        <w:del w:id="107" w:author="Jian Yang" w:date="2021-09-10T16:25:00Z">
          <w:r w:rsidR="00484E4C" w:rsidDel="00F67055">
            <w:rPr>
              <w:rFonts w:ascii="Courier New" w:hAnsi="Courier New" w:cs="Courier New"/>
            </w:rPr>
            <w:delText>.</w:delText>
          </w:r>
        </w:del>
      </w:ins>
      <w:del w:id="108" w:author="Jian Yang" w:date="2021-09-10T16:25:00Z">
        <w:r w:rsidRPr="00D618C7" w:rsidDel="00F67055">
          <w:rPr>
            <w:rFonts w:ascii="Courier New" w:hAnsi="Courier New" w:cs="Courier New"/>
          </w:rPr>
          <w:delText xml:space="preserve">, </w:delText>
        </w:r>
      </w:del>
      <w:ins w:id="109" w:author="Longda Jiang" w:date="2021-09-10T14:57:00Z">
        <w:del w:id="110" w:author="Jian Yang" w:date="2021-09-10T16:25:00Z">
          <w:r w:rsidR="00484E4C" w:rsidDel="00F67055">
            <w:rPr>
              <w:rFonts w:ascii="Courier New" w:hAnsi="Courier New" w:cs="Courier New"/>
            </w:rPr>
            <w:delText>P</w:delText>
          </w:r>
        </w:del>
      </w:ins>
      <w:del w:id="111" w:author="Jian Yang" w:date="2021-09-10T16:25:00Z">
        <w:r w:rsidRPr="00D618C7" w:rsidDel="00F67055">
          <w:rPr>
            <w:rFonts w:ascii="Courier New" w:hAnsi="Courier New" w:cs="Courier New"/>
          </w:rPr>
          <w:delText xml:space="preserve">pay attention to </w:delText>
        </w:r>
      </w:del>
      <w:r w:rsidRPr="00D618C7">
        <w:rPr>
          <w:rFonts w:ascii="Courier New" w:hAnsi="Courier New" w:cs="Courier New"/>
        </w:rPr>
        <w:t>the results</w:t>
      </w:r>
      <w:del w:id="112" w:author="Jian Yang" w:date="2021-09-10T16:25:00Z">
        <w:r w:rsidRPr="00D618C7" w:rsidDel="00F67055">
          <w:rPr>
            <w:rFonts w:ascii="Courier New" w:hAnsi="Courier New" w:cs="Courier New"/>
          </w:rPr>
          <w:delText xml:space="preserve">, </w:delText>
        </w:r>
      </w:del>
      <w:ins w:id="113" w:author="Jian Yang" w:date="2021-09-10T16:25:00Z">
        <w:r w:rsidR="00F67055">
          <w:rPr>
            <w:rFonts w:ascii="Courier New" w:hAnsi="Courier New" w:cs="Courier New"/>
          </w:rPr>
          <w:t xml:space="preserve"> are reliable in most cases</w:t>
        </w:r>
      </w:ins>
      <w:ins w:id="114" w:author="Longda Jiang" w:date="2021-09-10T14:57:00Z">
        <w:del w:id="115" w:author="Jian Yang" w:date="2021-09-10T16:25:00Z">
          <w:r w:rsidR="00484E4C" w:rsidDel="00F67055">
            <w:rPr>
              <w:rFonts w:ascii="Courier New" w:hAnsi="Courier New" w:cs="Courier New"/>
            </w:rPr>
            <w:delText xml:space="preserve">although </w:delText>
          </w:r>
        </w:del>
      </w:ins>
      <w:del w:id="116" w:author="Jian Yang" w:date="2021-09-10T16:25:00Z">
        <w:r w:rsidRPr="00D618C7" w:rsidDel="00F67055">
          <w:rPr>
            <w:rFonts w:ascii="Courier New" w:hAnsi="Courier New" w:cs="Courier New"/>
          </w:rPr>
          <w:delText xml:space="preserve">they </w:delText>
        </w:r>
      </w:del>
      <w:ins w:id="117" w:author="Longda Jiang" w:date="2021-09-10T14:57:00Z">
        <w:del w:id="118" w:author="Jian Yang" w:date="2021-09-10T16:25:00Z">
          <w:r w:rsidR="00484E4C" w:rsidDel="00F67055">
            <w:rPr>
              <w:rFonts w:ascii="Courier New" w:hAnsi="Courier New" w:cs="Courier New"/>
            </w:rPr>
            <w:delText xml:space="preserve">are </w:delText>
          </w:r>
        </w:del>
      </w:ins>
      <w:del w:id="119" w:author="Jian Yang" w:date="2021-09-10T16:25:00Z">
        <w:r w:rsidRPr="00D618C7" w:rsidDel="00F67055">
          <w:rPr>
            <w:rFonts w:ascii="Courier New" w:hAnsi="Courier New" w:cs="Courier New"/>
          </w:rPr>
          <w:delText>mostly work OK</w:delText>
        </w:r>
      </w:del>
      <w:r w:rsidRPr="00D618C7">
        <w:rPr>
          <w:rFonts w:ascii="Courier New" w:hAnsi="Courier New" w:cs="Courier New"/>
        </w:rPr>
        <w:t>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486C5E3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FastFAM.cpp:3422: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nTuning</w:t>
      </w:r>
      <w:proofErr w:type="spellEnd"/>
      <w:r w:rsidRPr="00D618C7">
        <w:rPr>
          <w:rFonts w:ascii="Courier New" w:hAnsi="Courier New" w:cs="Courier New"/>
        </w:rPr>
        <w:t xml:space="preserve"> parameters using null SNPs...");  </w:t>
      </w:r>
    </w:p>
    <w:p w14:paraId="006632C7" w14:textId="2CD90D3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FastFAM.cpp:3518: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"Mean </w:t>
      </w:r>
      <w:ins w:id="120" w:author="Jian Yang" w:date="2021-09-10T16:26:00Z">
        <w:r w:rsidR="00F67055" w:rsidRPr="00D618C7">
          <w:rPr>
            <w:rFonts w:ascii="Courier New" w:hAnsi="Courier New" w:cs="Courier New"/>
          </w:rPr>
          <w:t>GRAMMAR-</w:t>
        </w:r>
      </w:ins>
      <w:ins w:id="121" w:author="Longda Jiang" w:date="2021-09-10T14:57:00Z">
        <w:r w:rsidR="002511C0">
          <w:rPr>
            <w:rFonts w:ascii="Courier New" w:hAnsi="Courier New" w:cs="Courier New"/>
          </w:rPr>
          <w:t>G</w:t>
        </w:r>
      </w:ins>
      <w:del w:id="122" w:author="Longda Jiang" w:date="2021-09-10T14:57:00Z">
        <w:r w:rsidRPr="00D618C7" w:rsidDel="002511C0">
          <w:rPr>
            <w:rFonts w:ascii="Courier New" w:hAnsi="Courier New" w:cs="Courier New"/>
          </w:rPr>
          <w:delText>g</w:delText>
        </w:r>
      </w:del>
      <w:r w:rsidRPr="00D618C7">
        <w:rPr>
          <w:rFonts w:ascii="Courier New" w:hAnsi="Courier New" w:cs="Courier New"/>
        </w:rPr>
        <w:t>amma</w:t>
      </w:r>
      <w:ins w:id="123" w:author="Jian Yang" w:date="2021-09-10T16:26:00Z">
        <w:r w:rsidR="00F67055">
          <w:rPr>
            <w:rFonts w:ascii="Courier New" w:hAnsi="Courier New" w:cs="Courier New"/>
          </w:rPr>
          <w:t xml:space="preserve"> value</w:t>
        </w:r>
      </w:ins>
      <w:r w:rsidRPr="00D618C7">
        <w:rPr>
          <w:rFonts w:ascii="Courier New" w:hAnsi="Courier New" w:cs="Courier New"/>
        </w:rPr>
        <w:t xml:space="preserve"> =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c_inf</w:t>
      </w:r>
      <w:proofErr w:type="spellEnd"/>
      <w:r w:rsidRPr="00D618C7">
        <w:rPr>
          <w:rFonts w:ascii="Courier New" w:hAnsi="Courier New" w:cs="Courier New"/>
        </w:rPr>
        <w:t>)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6BB6BFE0" w14:textId="54365E14" w:rsidR="00D618C7" w:rsidRPr="00D618C7" w:rsidDel="0083526C" w:rsidRDefault="00D618C7" w:rsidP="00D618C7">
      <w:pPr>
        <w:pStyle w:val="PlainText"/>
        <w:rPr>
          <w:del w:id="124" w:author="Longda Jiang" w:date="2021-09-10T14:58:00Z"/>
          <w:rFonts w:ascii="Courier New" w:hAnsi="Courier New" w:cs="Courier New"/>
        </w:rPr>
      </w:pPr>
      <w:del w:id="125" w:author="Longda Jiang" w:date="2021-09-10T14:58:00Z">
        <w:r w:rsidRPr="00D618C7" w:rsidDel="0083526C">
          <w:rPr>
            <w:rFonts w:ascii="Courier New" w:hAnsi="Courier New" w:cs="Courier New"/>
          </w:rPr>
          <w:delText>FastFAM.cpp:3537:    //LOGGER.i(0, "Got " + to_string(n_valid_null) + " null SNPs");</w:delText>
        </w:r>
      </w:del>
    </w:p>
    <w:p w14:paraId="4B0C0683" w14:textId="77777777" w:rsidR="003F26AF" w:rsidRDefault="003F26AF" w:rsidP="00D618C7">
      <w:pPr>
        <w:pStyle w:val="PlainText"/>
        <w:rPr>
          <w:ins w:id="126" w:author="Longda Jiang" w:date="2021-09-10T14:57:00Z"/>
          <w:rFonts w:ascii="Courier New" w:hAnsi="Courier New" w:cs="Courier New"/>
        </w:rPr>
      </w:pPr>
    </w:p>
    <w:p w14:paraId="5CEBEE6F" w14:textId="49E40120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GRM.cpp:132: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[" + </w:t>
      </w:r>
      <w:proofErr w:type="gramStart"/>
      <w:r w:rsidRPr="00D618C7">
        <w:rPr>
          <w:rFonts w:ascii="Courier New" w:hAnsi="Courier New" w:cs="Courier New"/>
        </w:rPr>
        <w:t>files[</w:t>
      </w:r>
      <w:proofErr w:type="gramEnd"/>
      <w:r w:rsidRPr="00D618C7">
        <w:rPr>
          <w:rFonts w:ascii="Courier New" w:hAnsi="Courier New" w:cs="Courier New"/>
        </w:rPr>
        <w:t>0] + ".grm.id]...");</w:t>
      </w:r>
    </w:p>
    <w:p w14:paraId="6226FC8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GRM.cpp:135: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[" + </w:t>
      </w:r>
      <w:proofErr w:type="gramStart"/>
      <w:r w:rsidRPr="00D618C7">
        <w:rPr>
          <w:rFonts w:ascii="Courier New" w:hAnsi="Courier New" w:cs="Courier New"/>
        </w:rPr>
        <w:t>files[</w:t>
      </w:r>
      <w:proofErr w:type="gramEnd"/>
      <w:r w:rsidRPr="00D618C7">
        <w:rPr>
          <w:rFonts w:ascii="Courier New" w:hAnsi="Courier New" w:cs="Courier New"/>
        </w:rPr>
        <w:t>1] + ".grm.id]...");</w:t>
      </w:r>
    </w:p>
    <w:p w14:paraId="0CB1B51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GRM.cpp:142: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"Saving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common_</w:t>
      </w:r>
      <w:proofErr w:type="gramStart"/>
      <w:r w:rsidRPr="00D618C7">
        <w:rPr>
          <w:rFonts w:ascii="Courier New" w:hAnsi="Courier New" w:cs="Courier New"/>
        </w:rPr>
        <w:t>id.size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 IDs");</w:t>
      </w:r>
    </w:p>
    <w:p w14:paraId="187CC6C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GRM.cpp:176: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"Subtracting GRMs...");</w:t>
      </w:r>
    </w:p>
    <w:p w14:paraId="05E20268" w14:textId="1A85057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GRM.cpp:197: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</w:t>
      </w:r>
      <w:ins w:id="127" w:author="Jian Yang" w:date="2021-09-10T16:26:00Z">
        <w:r w:rsidR="00F67055">
          <w:rPr>
            <w:rFonts w:ascii="Courier New" w:hAnsi="Courier New" w:cs="Courier New"/>
          </w:rPr>
          <w:t xml:space="preserve">The </w:t>
        </w:r>
      </w:ins>
      <w:del w:id="128" w:author="Jian Yang" w:date="2021-09-10T16:26:00Z">
        <w:r w:rsidRPr="00D618C7" w:rsidDel="00F67055">
          <w:rPr>
            <w:rFonts w:ascii="Courier New" w:hAnsi="Courier New" w:cs="Courier New"/>
          </w:rPr>
          <w:delText>S</w:delText>
        </w:r>
      </w:del>
      <w:ins w:id="129" w:author="Jian Yang" w:date="2021-09-10T16:26:00Z">
        <w:r w:rsidR="00F67055">
          <w:rPr>
            <w:rFonts w:ascii="Courier New" w:hAnsi="Courier New" w:cs="Courier New"/>
          </w:rPr>
          <w:t>s</w:t>
        </w:r>
      </w:ins>
      <w:r w:rsidRPr="00D618C7">
        <w:rPr>
          <w:rFonts w:ascii="Courier New" w:hAnsi="Courier New" w:cs="Courier New"/>
        </w:rPr>
        <w:t xml:space="preserve">ubtracted GRM has been written to [" + </w:t>
      </w:r>
      <w:proofErr w:type="spellStart"/>
      <w:r w:rsidRPr="00D618C7">
        <w:rPr>
          <w:rFonts w:ascii="Courier New" w:hAnsi="Courier New" w:cs="Courier New"/>
        </w:rPr>
        <w:t>out_file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grm.bin</w:t>
      </w:r>
      <w:proofErr w:type="spellEnd"/>
      <w:proofErr w:type="gramEnd"/>
      <w:r w:rsidRPr="00D618C7">
        <w:rPr>
          <w:rFonts w:ascii="Courier New" w:hAnsi="Courier New" w:cs="Courier New"/>
        </w:rPr>
        <w:t>, 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r w:rsidRPr="00D618C7">
        <w:rPr>
          <w:rFonts w:ascii="Courier New" w:hAnsi="Courier New" w:cs="Courier New"/>
        </w:rPr>
        <w:t>].");</w:t>
      </w:r>
    </w:p>
    <w:p w14:paraId="4A8301E8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GRM.cpp:237: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[" + </w:t>
      </w:r>
      <w:proofErr w:type="gramStart"/>
      <w:r w:rsidRPr="00D618C7">
        <w:rPr>
          <w:rFonts w:ascii="Courier New" w:hAnsi="Courier New" w:cs="Courier New"/>
        </w:rPr>
        <w:t>files[</w:t>
      </w:r>
      <w:proofErr w:type="gramEnd"/>
      <w:r w:rsidRPr="00D618C7">
        <w:rPr>
          <w:rFonts w:ascii="Courier New" w:hAnsi="Courier New" w:cs="Courier New"/>
        </w:rPr>
        <w:t>0] + ".grm.id]...");</w:t>
      </w:r>
    </w:p>
    <w:p w14:paraId="1EED0EF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GRM.cpp:246: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[" + </w:t>
      </w:r>
      <w:proofErr w:type="spellStart"/>
      <w:r w:rsidRPr="00D618C7">
        <w:rPr>
          <w:rFonts w:ascii="Courier New" w:hAnsi="Courier New" w:cs="Courier New"/>
        </w:rPr>
        <w:t>cur_file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076463AA" w14:textId="791F0482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GRM.cpp:258: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"Keeping </w:t>
      </w:r>
      <w:del w:id="130" w:author="Jian Yang" w:date="2021-09-10T16:27:00Z">
        <w:r w:rsidRPr="00D618C7" w:rsidDel="00F67055">
          <w:rPr>
            <w:rFonts w:ascii="Courier New" w:hAnsi="Courier New" w:cs="Courier New"/>
          </w:rPr>
          <w:delText xml:space="preserve">samples </w:delText>
        </w:r>
      </w:del>
      <w:ins w:id="131" w:author="Jian Yang" w:date="2021-09-10T16:27:00Z">
        <w:r w:rsidR="00F67055">
          <w:rPr>
            <w:rFonts w:ascii="Courier New" w:hAnsi="Courier New" w:cs="Courier New"/>
          </w:rPr>
          <w:t>individuals</w:t>
        </w:r>
      </w:ins>
      <w:ins w:id="132" w:author="Jian Yang" w:date="2021-09-10T20:00:00Z">
        <w:r w:rsidR="00F8043A">
          <w:rPr>
            <w:rFonts w:ascii="Courier New" w:hAnsi="Courier New" w:cs="Courier New"/>
          </w:rPr>
          <w:t xml:space="preserve"> listed</w:t>
        </w:r>
      </w:ins>
      <w:ins w:id="133" w:author="Jian Yang" w:date="2021-09-10T16:27:00Z">
        <w:r w:rsidR="00F67055" w:rsidRPr="00D618C7">
          <w:rPr>
            <w:rFonts w:ascii="Courier New" w:hAnsi="Courier New" w:cs="Courier New"/>
          </w:rPr>
          <w:t xml:space="preserve"> </w:t>
        </w:r>
      </w:ins>
      <w:r w:rsidRPr="00D618C7">
        <w:rPr>
          <w:rFonts w:ascii="Courier New" w:hAnsi="Courier New" w:cs="Courier New"/>
        </w:rPr>
        <w:t>in [" + options["</w:t>
      </w:r>
      <w:proofErr w:type="spellStart"/>
      <w:r w:rsidRPr="00D618C7">
        <w:rPr>
          <w:rFonts w:ascii="Courier New" w:hAnsi="Courier New" w:cs="Courier New"/>
        </w:rPr>
        <w:t>keep_file</w:t>
      </w:r>
      <w:proofErr w:type="spellEnd"/>
      <w:r w:rsidRPr="00D618C7">
        <w:rPr>
          <w:rFonts w:ascii="Courier New" w:hAnsi="Courier New" w:cs="Courier New"/>
        </w:rPr>
        <w:t xml:space="preserve">"]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3150383E" w14:textId="10CC7BC0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GRM.cpp:270: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"Excluding </w:t>
      </w:r>
      <w:ins w:id="134" w:author="Jian Yang" w:date="2021-09-10T20:00:00Z">
        <w:r w:rsidR="00F8043A">
          <w:rPr>
            <w:rFonts w:ascii="Courier New" w:hAnsi="Courier New" w:cs="Courier New"/>
          </w:rPr>
          <w:t>individuals listed</w:t>
        </w:r>
      </w:ins>
      <w:del w:id="135" w:author="Jian Yang" w:date="2021-09-10T20:00:00Z">
        <w:r w:rsidRPr="00D618C7" w:rsidDel="00F8043A">
          <w:rPr>
            <w:rFonts w:ascii="Courier New" w:hAnsi="Courier New" w:cs="Courier New"/>
          </w:rPr>
          <w:delText>samples</w:delText>
        </w:r>
      </w:del>
      <w:r w:rsidRPr="00D618C7">
        <w:rPr>
          <w:rFonts w:ascii="Courier New" w:hAnsi="Courier New" w:cs="Courier New"/>
        </w:rPr>
        <w:t xml:space="preserve"> in [" + options["</w:t>
      </w:r>
      <w:proofErr w:type="spellStart"/>
      <w:r w:rsidRPr="00D618C7">
        <w:rPr>
          <w:rFonts w:ascii="Courier New" w:hAnsi="Courier New" w:cs="Courier New"/>
        </w:rPr>
        <w:t>remove_file</w:t>
      </w:r>
      <w:proofErr w:type="spellEnd"/>
      <w:r w:rsidRPr="00D618C7">
        <w:rPr>
          <w:rFonts w:ascii="Courier New" w:hAnsi="Courier New" w:cs="Courier New"/>
        </w:rPr>
        <w:t xml:space="preserve">"]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6D8A60F0" w14:textId="2ECDFAD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GRM.cpp:306: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"Unified indi</w:t>
      </w:r>
      <w:ins w:id="136" w:author="Longda Jiang" w:date="2021-09-10T14:59:00Z">
        <w:r w:rsidR="00CC1FCA">
          <w:rPr>
            <w:rFonts w:ascii="Courier New" w:hAnsi="Courier New" w:cs="Courier New"/>
          </w:rPr>
          <w:t>v</w:t>
        </w:r>
      </w:ins>
      <w:del w:id="137" w:author="Longda Jiang" w:date="2021-09-10T14:59:00Z">
        <w:r w:rsidRPr="00D618C7" w:rsidDel="00CC1FCA">
          <w:rPr>
            <w:rFonts w:ascii="Courier New" w:hAnsi="Courier New" w:cs="Courier New"/>
          </w:rPr>
          <w:delText>d</w:delText>
        </w:r>
      </w:del>
      <w:r w:rsidRPr="00D618C7">
        <w:rPr>
          <w:rFonts w:ascii="Courier New" w:hAnsi="Courier New" w:cs="Courier New"/>
        </w:rPr>
        <w:t xml:space="preserve">idual IDs have been saved to [" + </w:t>
      </w:r>
      <w:proofErr w:type="spellStart"/>
      <w:r w:rsidRPr="00D618C7">
        <w:rPr>
          <w:rFonts w:ascii="Courier New" w:hAnsi="Courier New" w:cs="Courier New"/>
        </w:rPr>
        <w:t>id_file_name</w:t>
      </w:r>
      <w:proofErr w:type="spellEnd"/>
      <w:r w:rsidRPr="00D618C7">
        <w:rPr>
          <w:rFonts w:ascii="Courier New" w:hAnsi="Courier New" w:cs="Courier New"/>
        </w:rPr>
        <w:t xml:space="preserve"> + "].");</w:t>
      </w:r>
    </w:p>
    <w:p w14:paraId="70B5BCC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GRM.cpp:309: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"Writing unified GRM in binary format...");</w:t>
      </w:r>
    </w:p>
    <w:p w14:paraId="071876E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GRM.cpp:371: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"GRM has been written to [" + </w:t>
      </w:r>
      <w:proofErr w:type="spellStart"/>
      <w:r w:rsidRPr="00D618C7">
        <w:rPr>
          <w:rFonts w:ascii="Courier New" w:hAnsi="Courier New" w:cs="Courier New"/>
        </w:rPr>
        <w:t>wfile_name</w:t>
      </w:r>
      <w:proofErr w:type="spellEnd"/>
      <w:r w:rsidRPr="00D618C7">
        <w:rPr>
          <w:rFonts w:ascii="Courier New" w:hAnsi="Courier New" w:cs="Courier New"/>
        </w:rPr>
        <w:t xml:space="preserve"> + "].");</w:t>
      </w:r>
    </w:p>
    <w:p w14:paraId="5096A747" w14:textId="3B5F3FE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GRM.cpp:377: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"Pruning the GRM to </w:t>
      </w:r>
      <w:ins w:id="138" w:author="Longda Jiang" w:date="2021-09-10T14:59:00Z">
        <w:r w:rsidR="00427C20">
          <w:rPr>
            <w:rFonts w:ascii="Courier New" w:hAnsi="Courier New" w:cs="Courier New"/>
          </w:rPr>
          <w:t xml:space="preserve">a </w:t>
        </w:r>
      </w:ins>
      <w:r w:rsidRPr="00D618C7">
        <w:rPr>
          <w:rFonts w:ascii="Courier New" w:hAnsi="Courier New" w:cs="Courier New"/>
        </w:rPr>
        <w:t xml:space="preserve">sparse </w:t>
      </w:r>
      <w:ins w:id="139" w:author="Longda Jiang" w:date="2021-09-10T14:59:00Z">
        <w:r w:rsidR="00427C20">
          <w:rPr>
            <w:rFonts w:ascii="Courier New" w:hAnsi="Courier New" w:cs="Courier New"/>
          </w:rPr>
          <w:t xml:space="preserve">matrix </w:t>
        </w:r>
      </w:ins>
      <w:r w:rsidRPr="00D618C7">
        <w:rPr>
          <w:rFonts w:ascii="Courier New" w:hAnsi="Courier New" w:cs="Courier New"/>
        </w:rPr>
        <w:t xml:space="preserve">with a </w:t>
      </w:r>
      <w:proofErr w:type="spellStart"/>
      <w:r w:rsidRPr="00D618C7">
        <w:rPr>
          <w:rFonts w:ascii="Courier New" w:hAnsi="Courier New" w:cs="Courier New"/>
        </w:rPr>
        <w:t>cut</w:t>
      </w:r>
      <w:del w:id="140" w:author="Longda Jiang" w:date="2021-09-10T14:59:00Z">
        <w:r w:rsidRPr="00D618C7" w:rsidDel="00427C20">
          <w:rPr>
            <w:rFonts w:ascii="Courier New" w:hAnsi="Courier New" w:cs="Courier New"/>
          </w:rPr>
          <w:delText xml:space="preserve"> </w:delText>
        </w:r>
      </w:del>
      <w:r w:rsidRPr="00D618C7">
        <w:rPr>
          <w:rFonts w:ascii="Courier New" w:hAnsi="Courier New" w:cs="Courier New"/>
        </w:rPr>
        <w:t>off</w:t>
      </w:r>
      <w:proofErr w:type="spellEnd"/>
      <w:r w:rsidRPr="00D618C7">
        <w:rPr>
          <w:rFonts w:ascii="Courier New" w:hAnsi="Courier New" w:cs="Courier New"/>
        </w:rPr>
        <w:t xml:space="preserve">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(thresh) + "..."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3E9C3871" w14:textId="66C469C9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GRM.cpp:378: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"Total number of parts to </w:t>
      </w:r>
      <w:ins w:id="141" w:author="Longda Jiang" w:date="2021-09-10T14:59:00Z">
        <w:r w:rsidR="005B12E8">
          <w:rPr>
            <w:rFonts w:ascii="Courier New" w:hAnsi="Courier New" w:cs="Courier New"/>
          </w:rPr>
          <w:t xml:space="preserve">be </w:t>
        </w:r>
      </w:ins>
      <w:r w:rsidRPr="00D618C7">
        <w:rPr>
          <w:rFonts w:ascii="Courier New" w:hAnsi="Courier New" w:cs="Courier New"/>
        </w:rPr>
        <w:t>proce</w:t>
      </w:r>
      <w:ins w:id="142" w:author="Longda Jiang" w:date="2021-09-10T14:59:00Z">
        <w:r w:rsidR="005B12E8">
          <w:rPr>
            <w:rFonts w:ascii="Courier New" w:hAnsi="Courier New" w:cs="Courier New"/>
          </w:rPr>
          <w:t>ssed</w:t>
        </w:r>
      </w:ins>
      <w:del w:id="143" w:author="Longda Jiang" w:date="2021-09-10T14:59:00Z">
        <w:r w:rsidRPr="00D618C7" w:rsidDel="005B12E8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: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index_grm_</w:t>
      </w:r>
      <w:proofErr w:type="gramStart"/>
      <w:r w:rsidRPr="00D618C7">
        <w:rPr>
          <w:rFonts w:ascii="Courier New" w:hAnsi="Courier New" w:cs="Courier New"/>
        </w:rPr>
        <w:t>pairs.size</w:t>
      </w:r>
      <w:proofErr w:type="spellEnd"/>
      <w:proofErr w:type="gramEnd"/>
      <w:r w:rsidRPr="00D618C7">
        <w:rPr>
          <w:rFonts w:ascii="Courier New" w:hAnsi="Courier New" w:cs="Courier New"/>
        </w:rPr>
        <w:t>()));</w:t>
      </w:r>
    </w:p>
    <w:p w14:paraId="0A2E253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GRM.cpp:398: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"Saving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keep_</w:t>
      </w:r>
      <w:proofErr w:type="gramStart"/>
      <w:r w:rsidRPr="00D618C7">
        <w:rPr>
          <w:rFonts w:ascii="Courier New" w:hAnsi="Courier New" w:cs="Courier New"/>
        </w:rPr>
        <w:t>ID.size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 IDs");</w:t>
      </w:r>
    </w:p>
    <w:p w14:paraId="2757550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GRM.cpp:420: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"Processing part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part_index</w:t>
      </w:r>
      <w:proofErr w:type="spellEnd"/>
      <w:r w:rsidRPr="00D618C7">
        <w:rPr>
          <w:rFonts w:ascii="Courier New" w:hAnsi="Courier New" w:cs="Courier New"/>
        </w:rPr>
        <w:t xml:space="preserve"> + 1));</w:t>
      </w:r>
    </w:p>
    <w:p w14:paraId="5C64B18C" w14:textId="66C91E7B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GRM.cpp:480: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"Saving</w:t>
      </w:r>
      <w:ins w:id="144" w:author="Jian Yang" w:date="2021-09-10T20:01:00Z">
        <w:r w:rsidR="00F8043A">
          <w:rPr>
            <w:rFonts w:ascii="Courier New" w:hAnsi="Courier New" w:cs="Courier New"/>
          </w:rPr>
          <w:t xml:space="preserve"> the</w:t>
        </w:r>
      </w:ins>
      <w:r w:rsidRPr="00D618C7">
        <w:rPr>
          <w:rFonts w:ascii="Courier New" w:hAnsi="Courier New" w:cs="Courier New"/>
        </w:rPr>
        <w:t xml:space="preserve"> </w:t>
      </w:r>
      <w:ins w:id="145" w:author="Longda Jiang" w:date="2021-09-10T15:00:00Z">
        <w:r w:rsidR="001D6398">
          <w:rPr>
            <w:rFonts w:ascii="Courier New" w:hAnsi="Courier New" w:cs="Courier New"/>
          </w:rPr>
          <w:t xml:space="preserve">sparse </w:t>
        </w:r>
      </w:ins>
      <w:r w:rsidRPr="00D618C7">
        <w:rPr>
          <w:rFonts w:ascii="Courier New" w:hAnsi="Courier New" w:cs="Courier New"/>
        </w:rPr>
        <w:t xml:space="preserve">GRM </w:t>
      </w:r>
      <w:del w:id="146" w:author="Longda Jiang" w:date="2021-09-10T15:00:00Z">
        <w:r w:rsidRPr="00D618C7" w:rsidDel="001D6398">
          <w:rPr>
            <w:rFonts w:ascii="Courier New" w:hAnsi="Courier New" w:cs="Courier New"/>
          </w:rPr>
          <w:delText xml:space="preserve">sparse </w:delText>
        </w:r>
      </w:del>
      <w:r w:rsidRPr="00D618C7">
        <w:rPr>
          <w:rFonts w:ascii="Courier New" w:hAnsi="Courier New" w:cs="Courier New"/>
        </w:rPr>
        <w:t xml:space="preserve">("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rm_</w:t>
      </w:r>
      <w:proofErr w:type="gramStart"/>
      <w:r w:rsidRPr="00D618C7">
        <w:rPr>
          <w:rFonts w:ascii="Courier New" w:hAnsi="Courier New" w:cs="Courier New"/>
        </w:rPr>
        <w:t>grm.size</w:t>
      </w:r>
      <w:proofErr w:type="spellEnd"/>
      <w:proofErr w:type="gramEnd"/>
      <w:r w:rsidRPr="00D618C7">
        <w:rPr>
          <w:rFonts w:ascii="Courier New" w:hAnsi="Courier New" w:cs="Courier New"/>
        </w:rPr>
        <w:t>()) + " pairs) to [" + options["out"] + ".</w:t>
      </w:r>
      <w:proofErr w:type="spellStart"/>
      <w:r w:rsidRPr="00D618C7">
        <w:rPr>
          <w:rFonts w:ascii="Courier New" w:hAnsi="Courier New" w:cs="Courier New"/>
        </w:rPr>
        <w:t>grm.sp</w:t>
      </w:r>
      <w:proofErr w:type="spellEnd"/>
      <w:r w:rsidRPr="00D618C7">
        <w:rPr>
          <w:rFonts w:ascii="Courier New" w:hAnsi="Courier New" w:cs="Courier New"/>
        </w:rPr>
        <w:t>]");</w:t>
      </w:r>
    </w:p>
    <w:p w14:paraId="1DFC2BD1" w14:textId="1341DD4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GRM.cpp:488: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"Success:", "</w:t>
      </w:r>
      <w:ins w:id="147" w:author="Jian Yang" w:date="2021-09-10T20:01:00Z">
        <w:r w:rsidR="00F8043A">
          <w:rPr>
            <w:rFonts w:ascii="Courier New" w:hAnsi="Courier New" w:cs="Courier New"/>
          </w:rPr>
          <w:t xml:space="preserve">finished </w:t>
        </w:r>
      </w:ins>
      <w:ins w:id="148" w:author="Longda Jiang" w:date="2021-09-10T15:00:00Z">
        <w:r w:rsidR="007515A1">
          <w:rPr>
            <w:rFonts w:ascii="Courier New" w:hAnsi="Courier New" w:cs="Courier New"/>
          </w:rPr>
          <w:t>generat</w:t>
        </w:r>
      </w:ins>
      <w:del w:id="149" w:author="Longda Jiang" w:date="2021-09-10T15:00:00Z">
        <w:r w:rsidRPr="00D618C7" w:rsidDel="007515A1">
          <w:rPr>
            <w:rFonts w:ascii="Courier New" w:hAnsi="Courier New" w:cs="Courier New"/>
          </w:rPr>
          <w:delText>mak</w:delText>
        </w:r>
      </w:del>
      <w:ins w:id="150" w:author="Longda Jiang" w:date="2021-09-10T15:00:00Z">
        <w:r w:rsidR="007515A1">
          <w:rPr>
            <w:rFonts w:ascii="Courier New" w:hAnsi="Courier New" w:cs="Courier New"/>
          </w:rPr>
          <w:t>ing a sparse</w:t>
        </w:r>
      </w:ins>
      <w:del w:id="151" w:author="Longda Jiang" w:date="2021-09-10T15:00:00Z">
        <w:r w:rsidRPr="00D618C7" w:rsidDel="007515A1">
          <w:rPr>
            <w:rFonts w:ascii="Courier New" w:hAnsi="Courier New" w:cs="Courier New"/>
          </w:rPr>
          <w:delText>e</w:delText>
        </w:r>
      </w:del>
      <w:r w:rsidRPr="00D618C7">
        <w:rPr>
          <w:rFonts w:ascii="Courier New" w:hAnsi="Courier New" w:cs="Courier New"/>
        </w:rPr>
        <w:t xml:space="preserve"> GRM</w:t>
      </w:r>
      <w:del w:id="152" w:author="Jian Yang" w:date="2021-09-10T20:01:00Z">
        <w:r w:rsidRPr="00D618C7" w:rsidDel="00F8043A">
          <w:rPr>
            <w:rFonts w:ascii="Courier New" w:hAnsi="Courier New" w:cs="Courier New"/>
          </w:rPr>
          <w:delText xml:space="preserve"> </w:delText>
        </w:r>
      </w:del>
      <w:del w:id="153" w:author="Longda Jiang" w:date="2021-09-10T15:00:00Z">
        <w:r w:rsidRPr="00D618C7" w:rsidDel="007515A1">
          <w:rPr>
            <w:rFonts w:ascii="Courier New" w:hAnsi="Courier New" w:cs="Courier New"/>
          </w:rPr>
          <w:delText xml:space="preserve">sparse </w:delText>
        </w:r>
      </w:del>
      <w:del w:id="154" w:author="Jian Yang" w:date="2021-09-10T20:01:00Z">
        <w:r w:rsidRPr="00D618C7" w:rsidDel="00F8043A">
          <w:rPr>
            <w:rFonts w:ascii="Courier New" w:hAnsi="Courier New" w:cs="Courier New"/>
          </w:rPr>
          <w:delText>finished</w:delText>
        </w:r>
      </w:del>
      <w:r w:rsidRPr="00D618C7">
        <w:rPr>
          <w:rFonts w:ascii="Courier New" w:hAnsi="Courier New" w:cs="Courier New"/>
        </w:rPr>
        <w:t>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6E29B03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GRM.cpp:491: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"GRM has been saved to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505B00A8" w14:textId="0D13AB4C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GRM.cpp:502: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"Read</w:t>
      </w:r>
      <w:ins w:id="155" w:author="Longda Jiang" w:date="2021-09-10T15:00:00Z">
        <w:r w:rsidR="00EB666E">
          <w:rPr>
            <w:rFonts w:ascii="Courier New" w:hAnsi="Courier New" w:cs="Courier New"/>
          </w:rPr>
          <w:t>ing</w:t>
        </w:r>
      </w:ins>
      <w:r w:rsidRPr="00D618C7">
        <w:rPr>
          <w:rFonts w:ascii="Courier New" w:hAnsi="Courier New" w:cs="Courier New"/>
        </w:rPr>
        <w:t xml:space="preserve"> GRM N failed between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index_grm_pairs</w:t>
      </w:r>
      <w:proofErr w:type="spellEnd"/>
      <w:r w:rsidRPr="00D618C7">
        <w:rPr>
          <w:rFonts w:ascii="Courier New" w:hAnsi="Courier New" w:cs="Courier New"/>
        </w:rPr>
        <w:t>[</w:t>
      </w:r>
      <w:proofErr w:type="spellStart"/>
      <w:r w:rsidRPr="00D618C7">
        <w:rPr>
          <w:rFonts w:ascii="Courier New" w:hAnsi="Courier New" w:cs="Courier New"/>
        </w:rPr>
        <w:t>part_index</w:t>
      </w:r>
      <w:proofErr w:type="spellEnd"/>
      <w:proofErr w:type="gramStart"/>
      <w:r w:rsidRPr="00D618C7">
        <w:rPr>
          <w:rFonts w:ascii="Courier New" w:hAnsi="Courier New" w:cs="Courier New"/>
        </w:rPr>
        <w:t>].first</w:t>
      </w:r>
      <w:proofErr w:type="gramEnd"/>
      <w:r w:rsidRPr="00D618C7">
        <w:rPr>
          <w:rFonts w:ascii="Courier New" w:hAnsi="Courier New" w:cs="Courier New"/>
        </w:rPr>
        <w:t xml:space="preserve"> + 1) + " and "</w:t>
      </w:r>
    </w:p>
    <w:p w14:paraId="4E350778" w14:textId="232CD75A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GRM.cpp:504: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"Stop prun</w:t>
      </w:r>
      <w:ins w:id="156" w:author="Longda Jiang" w:date="2021-09-10T15:01:00Z">
        <w:r w:rsidR="002300BC">
          <w:rPr>
            <w:rFonts w:ascii="Courier New" w:hAnsi="Courier New" w:cs="Courier New"/>
          </w:rPr>
          <w:t>ing</w:t>
        </w:r>
      </w:ins>
      <w:del w:id="157" w:author="Longda Jiang" w:date="2021-09-10T15:01:00Z">
        <w:r w:rsidRPr="00D618C7" w:rsidDel="002300BC">
          <w:rPr>
            <w:rFonts w:ascii="Courier New" w:hAnsi="Courier New" w:cs="Courier New"/>
          </w:rPr>
          <w:delText>e</w:delText>
        </w:r>
      </w:del>
      <w:r w:rsidRPr="00D618C7">
        <w:rPr>
          <w:rFonts w:ascii="Courier New" w:hAnsi="Courier New" w:cs="Courier New"/>
        </w:rPr>
        <w:t xml:space="preserve"> the GRM N");</w:t>
      </w:r>
    </w:p>
    <w:p w14:paraId="636C69A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GRM.cpp:508: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"Processing part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part_index</w:t>
      </w:r>
      <w:proofErr w:type="spellEnd"/>
      <w:r w:rsidRPr="00D618C7">
        <w:rPr>
          <w:rFonts w:ascii="Courier New" w:hAnsi="Courier New" w:cs="Courier New"/>
        </w:rPr>
        <w:t xml:space="preserve"> + 1));</w:t>
      </w:r>
    </w:p>
    <w:p w14:paraId="511DE41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GRM.cpp:535: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"GRM N has been saved to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02C4179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GRM.cpp:541: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"Pruning the GRM with a </w:t>
      </w:r>
      <w:proofErr w:type="spellStart"/>
      <w:r w:rsidRPr="00D618C7">
        <w:rPr>
          <w:rFonts w:ascii="Courier New" w:hAnsi="Courier New" w:cs="Courier New"/>
        </w:rPr>
        <w:t>cutoff</w:t>
      </w:r>
      <w:proofErr w:type="spellEnd"/>
      <w:r w:rsidRPr="00D618C7">
        <w:rPr>
          <w:rFonts w:ascii="Courier New" w:hAnsi="Courier New" w:cs="Courier New"/>
        </w:rPr>
        <w:t xml:space="preserve">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(thresh) + "...");</w:t>
      </w:r>
    </w:p>
    <w:p w14:paraId="37C95EB6" w14:textId="760E8215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GRM.cpp:542: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"Total number of parts to </w:t>
      </w:r>
      <w:ins w:id="158" w:author="Longda Jiang" w:date="2021-09-10T15:01:00Z">
        <w:r w:rsidR="00DA032B">
          <w:rPr>
            <w:rFonts w:ascii="Courier New" w:hAnsi="Courier New" w:cs="Courier New"/>
          </w:rPr>
          <w:t xml:space="preserve">be </w:t>
        </w:r>
      </w:ins>
      <w:r w:rsidRPr="00D618C7">
        <w:rPr>
          <w:rFonts w:ascii="Courier New" w:hAnsi="Courier New" w:cs="Courier New"/>
        </w:rPr>
        <w:t>proce</w:t>
      </w:r>
      <w:ins w:id="159" w:author="Longda Jiang" w:date="2021-09-10T15:01:00Z">
        <w:r w:rsidR="00DA032B">
          <w:rPr>
            <w:rFonts w:ascii="Courier New" w:hAnsi="Courier New" w:cs="Courier New"/>
          </w:rPr>
          <w:t>ssed</w:t>
        </w:r>
      </w:ins>
      <w:del w:id="160" w:author="Longda Jiang" w:date="2021-09-10T15:01:00Z">
        <w:r w:rsidRPr="00D618C7" w:rsidDel="00DA032B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: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index_grm_</w:t>
      </w:r>
      <w:proofErr w:type="gramStart"/>
      <w:r w:rsidRPr="00D618C7">
        <w:rPr>
          <w:rFonts w:ascii="Courier New" w:hAnsi="Courier New" w:cs="Courier New"/>
        </w:rPr>
        <w:t>pairs.size</w:t>
      </w:r>
      <w:proofErr w:type="spellEnd"/>
      <w:proofErr w:type="gramEnd"/>
      <w:r w:rsidRPr="00D618C7">
        <w:rPr>
          <w:rFonts w:ascii="Courier New" w:hAnsi="Courier New" w:cs="Courier New"/>
        </w:rPr>
        <w:t>()));</w:t>
      </w:r>
    </w:p>
    <w:p w14:paraId="43432CB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GRM.cpp:577: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"Processing part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part_index</w:t>
      </w:r>
      <w:proofErr w:type="spellEnd"/>
      <w:r w:rsidRPr="00D618C7">
        <w:rPr>
          <w:rFonts w:ascii="Courier New" w:hAnsi="Courier New" w:cs="Courier New"/>
        </w:rPr>
        <w:t xml:space="preserve"> + 1));</w:t>
      </w:r>
    </w:p>
    <w:p w14:paraId="0316FC4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GRM.cpp:604: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"Related family pairs have been saved to " + options["out"] + </w:t>
      </w:r>
      <w:proofErr w:type="gramStart"/>
      <w:r w:rsidRPr="00D618C7">
        <w:rPr>
          <w:rFonts w:ascii="Courier New" w:hAnsi="Courier New" w:cs="Courier New"/>
        </w:rPr>
        <w:t>".family.txt</w:t>
      </w:r>
      <w:proofErr w:type="gramEnd"/>
      <w:r w:rsidRPr="00D618C7">
        <w:rPr>
          <w:rFonts w:ascii="Courier New" w:hAnsi="Courier New" w:cs="Courier New"/>
        </w:rPr>
        <w:t>");</w:t>
      </w:r>
    </w:p>
    <w:p w14:paraId="23D86E6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GRM.cpp:648: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"After pruning the GRM, there are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keep_</w:t>
      </w:r>
      <w:proofErr w:type="gramStart"/>
      <w:r w:rsidRPr="00D618C7">
        <w:rPr>
          <w:rFonts w:ascii="Courier New" w:hAnsi="Courier New" w:cs="Courier New"/>
        </w:rPr>
        <w:t>ID.size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individuals ("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removed_ID.size</w:t>
      </w:r>
      <w:proofErr w:type="spellEnd"/>
      <w:r w:rsidRPr="00D618C7">
        <w:rPr>
          <w:rFonts w:ascii="Courier New" w:hAnsi="Courier New" w:cs="Courier New"/>
        </w:rPr>
        <w:t>()) + " individuals removed).");</w:t>
      </w:r>
    </w:p>
    <w:p w14:paraId="410F697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GRM.cpp:652: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"Pruned unrelated IDs have been saved to " + options["out"] + </w:t>
      </w:r>
      <w:proofErr w:type="gramStart"/>
      <w:r w:rsidRPr="00D618C7">
        <w:rPr>
          <w:rFonts w:ascii="Courier New" w:hAnsi="Courier New" w:cs="Courier New"/>
        </w:rPr>
        <w:t>".grm.id</w:t>
      </w:r>
      <w:proofErr w:type="gramEnd"/>
      <w:r w:rsidRPr="00D618C7">
        <w:rPr>
          <w:rFonts w:ascii="Courier New" w:hAnsi="Courier New" w:cs="Courier New"/>
        </w:rPr>
        <w:t>");</w:t>
      </w:r>
    </w:p>
    <w:p w14:paraId="074EC09F" w14:textId="1800101C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GRM.cpp:658: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(2, "Pruned singleton IDs ha</w:t>
      </w:r>
      <w:ins w:id="161" w:author="Jian Yang" w:date="2021-09-10T20:03:00Z">
        <w:r w:rsidR="00F8043A">
          <w:rPr>
            <w:rFonts w:ascii="Courier New" w:hAnsi="Courier New" w:cs="Courier New"/>
          </w:rPr>
          <w:t>ve</w:t>
        </w:r>
      </w:ins>
      <w:del w:id="162" w:author="Jian Yang" w:date="2021-09-10T20:03:00Z">
        <w:r w:rsidRPr="00D618C7" w:rsidDel="00F8043A">
          <w:rPr>
            <w:rFonts w:ascii="Courier New" w:hAnsi="Courier New" w:cs="Courier New"/>
          </w:rPr>
          <w:delText>s</w:delText>
        </w:r>
      </w:del>
      <w:r w:rsidRPr="00D618C7">
        <w:rPr>
          <w:rFonts w:ascii="Courier New" w:hAnsi="Courier New" w:cs="Courier New"/>
        </w:rPr>
        <w:t xml:space="preserve"> been saved to " + options["out"] + </w:t>
      </w:r>
      <w:proofErr w:type="gramStart"/>
      <w:r w:rsidRPr="00D618C7">
        <w:rPr>
          <w:rFonts w:ascii="Courier New" w:hAnsi="Courier New" w:cs="Courier New"/>
        </w:rPr>
        <w:t>".singleton.txt</w:t>
      </w:r>
      <w:proofErr w:type="gramEnd"/>
      <w:r w:rsidRPr="00D618C7">
        <w:rPr>
          <w:rFonts w:ascii="Courier New" w:hAnsi="Courier New" w:cs="Courier New"/>
        </w:rPr>
        <w:t>");</w:t>
      </w:r>
    </w:p>
    <w:p w14:paraId="73404FE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GRM.cpp:666: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"Pruning GRM values, total parts " + </w:t>
      </w:r>
      <w:proofErr w:type="gramStart"/>
      <w:r w:rsidRPr="00D618C7">
        <w:rPr>
          <w:rFonts w:ascii="Courier New" w:hAnsi="Courier New" w:cs="Courier New"/>
        </w:rPr>
        <w:t>std::</w:t>
      </w:r>
      <w:proofErr w:type="spellStart"/>
      <w:proofErr w:type="gramEnd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index_grm_pairs.size</w:t>
      </w:r>
      <w:proofErr w:type="spellEnd"/>
      <w:r w:rsidRPr="00D618C7">
        <w:rPr>
          <w:rFonts w:ascii="Courier New" w:hAnsi="Courier New" w:cs="Courier New"/>
        </w:rPr>
        <w:t>()));</w:t>
      </w:r>
    </w:p>
    <w:p w14:paraId="054731D6" w14:textId="39F7AAC9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GRM.cpp:675: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(2, "GRM values ha</w:t>
      </w:r>
      <w:ins w:id="163" w:author="Longda Jiang" w:date="2021-09-10T15:02:00Z">
        <w:r w:rsidR="00DA032B">
          <w:rPr>
            <w:rFonts w:ascii="Courier New" w:hAnsi="Courier New" w:cs="Courier New"/>
          </w:rPr>
          <w:t>ve</w:t>
        </w:r>
      </w:ins>
      <w:del w:id="164" w:author="Longda Jiang" w:date="2021-09-10T15:02:00Z">
        <w:r w:rsidRPr="00D618C7" w:rsidDel="00DA032B">
          <w:rPr>
            <w:rFonts w:ascii="Courier New" w:hAnsi="Courier New" w:cs="Courier New"/>
          </w:rPr>
          <w:delText>s</w:delText>
        </w:r>
      </w:del>
      <w:r w:rsidRPr="00D618C7">
        <w:rPr>
          <w:rFonts w:ascii="Courier New" w:hAnsi="Courier New" w:cs="Courier New"/>
        </w:rPr>
        <w:t xml:space="preserve"> been saved to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174F803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GRM.cpp:677: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"Pruning number of SNPs to calculate GRM, total parts " + </w:t>
      </w:r>
      <w:proofErr w:type="gramStart"/>
      <w:r w:rsidRPr="00D618C7">
        <w:rPr>
          <w:rFonts w:ascii="Courier New" w:hAnsi="Courier New" w:cs="Courier New"/>
        </w:rPr>
        <w:t>std::</w:t>
      </w:r>
      <w:proofErr w:type="spellStart"/>
      <w:proofErr w:type="gramEnd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index_grm_pairs.size</w:t>
      </w:r>
      <w:proofErr w:type="spellEnd"/>
      <w:r w:rsidRPr="00D618C7">
        <w:rPr>
          <w:rFonts w:ascii="Courier New" w:hAnsi="Courier New" w:cs="Courier New"/>
        </w:rPr>
        <w:t>()));</w:t>
      </w:r>
    </w:p>
    <w:p w14:paraId="5FF75F0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GRM.cpp:680: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(2, "There is no [" + </w:t>
      </w:r>
      <w:proofErr w:type="spellStart"/>
      <w:r w:rsidRPr="00D618C7">
        <w:rPr>
          <w:rFonts w:ascii="Courier New" w:hAnsi="Courier New" w:cs="Courier New"/>
        </w:rPr>
        <w:t>grm_file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30066D16" w14:textId="0C0381EF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GRM.cpp:685: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(2, "can't open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proofErr w:type="gramEnd"/>
      <w:r w:rsidRPr="00D618C7">
        <w:rPr>
          <w:rFonts w:ascii="Courier New" w:hAnsi="Courier New" w:cs="Courier New"/>
        </w:rPr>
        <w:t>] to write</w:t>
      </w:r>
      <w:ins w:id="165" w:author="Longda Jiang" w:date="2021-09-10T15:02:00Z">
        <w:r w:rsidR="00DA032B">
          <w:rPr>
            <w:rFonts w:ascii="Courier New" w:hAnsi="Courier New" w:cs="Courier New"/>
          </w:rPr>
          <w:t>.</w:t>
        </w:r>
      </w:ins>
      <w:del w:id="166" w:author="Longda Jiang" w:date="2021-09-10T15:02:00Z">
        <w:r w:rsidRPr="00D618C7" w:rsidDel="00DA032B">
          <w:rPr>
            <w:rFonts w:ascii="Courier New" w:hAnsi="Courier New" w:cs="Courier New"/>
          </w:rPr>
          <w:delText>,</w:delText>
        </w:r>
      </w:del>
      <w:r w:rsidRPr="00D618C7">
        <w:rPr>
          <w:rFonts w:ascii="Courier New" w:hAnsi="Courier New" w:cs="Courier New"/>
        </w:rPr>
        <w:t xml:space="preserve"> </w:t>
      </w:r>
      <w:ins w:id="167" w:author="Longda Jiang" w:date="2021-09-10T15:02:00Z">
        <w:r w:rsidR="00DA032B">
          <w:rPr>
            <w:rFonts w:ascii="Courier New" w:hAnsi="Courier New" w:cs="Courier New"/>
          </w:rPr>
          <w:t>I</w:t>
        </w:r>
      </w:ins>
      <w:del w:id="168" w:author="Longda Jiang" w:date="2021-09-10T15:02:00Z">
        <w:r w:rsidRPr="00D618C7" w:rsidDel="00DA032B">
          <w:rPr>
            <w:rFonts w:ascii="Courier New" w:hAnsi="Courier New" w:cs="Courier New"/>
          </w:rPr>
          <w:delText>i</w:delText>
        </w:r>
      </w:del>
      <w:r w:rsidRPr="00D618C7">
        <w:rPr>
          <w:rFonts w:ascii="Courier New" w:hAnsi="Courier New" w:cs="Courier New"/>
        </w:rPr>
        <w:t>gnore this step");</w:t>
      </w:r>
    </w:p>
    <w:p w14:paraId="0193A60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GRM.cpp:692: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"Number of SNPs has been saved to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18554DDC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GRM.cpp:706: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"Processing part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part_index</w:t>
      </w:r>
      <w:proofErr w:type="spellEnd"/>
      <w:r w:rsidRPr="00D618C7">
        <w:rPr>
          <w:rFonts w:ascii="Courier New" w:hAnsi="Courier New" w:cs="Courier New"/>
        </w:rPr>
        <w:t xml:space="preserve"> + 1));</w:t>
      </w:r>
    </w:p>
    <w:p w14:paraId="1B98B94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GRM.cpp:752: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"can</w:t>
      </w:r>
      <w:del w:id="169" w:author="Longda Jiang" w:date="2021-09-10T15:02:00Z">
        <w:r w:rsidRPr="00D618C7" w:rsidDel="00A77176">
          <w:rPr>
            <w:rFonts w:ascii="Courier New" w:hAnsi="Courier New" w:cs="Courier New"/>
          </w:rPr>
          <w:delText xml:space="preserve"> </w:delText>
        </w:r>
      </w:del>
      <w:r w:rsidRPr="00D618C7">
        <w:rPr>
          <w:rFonts w:ascii="Courier New" w:hAnsi="Courier New" w:cs="Courier New"/>
        </w:rPr>
        <w:t xml:space="preserve">not divide into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num_parts</w:t>
      </w:r>
      <w:proofErr w:type="spellEnd"/>
      <w:r w:rsidRPr="00D618C7">
        <w:rPr>
          <w:rFonts w:ascii="Courier New" w:hAnsi="Courier New" w:cs="Courier New"/>
        </w:rPr>
        <w:t xml:space="preserve">) + ". Use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Start"/>
      <w:r w:rsidRPr="00D618C7">
        <w:rPr>
          <w:rFonts w:ascii="Courier New" w:hAnsi="Courier New" w:cs="Courier New"/>
        </w:rPr>
        <w:t>parts.size</w:t>
      </w:r>
      <w:proofErr w:type="spellEnd"/>
      <w:proofErr w:type="gramEnd"/>
      <w:r w:rsidRPr="00D618C7">
        <w:rPr>
          <w:rFonts w:ascii="Courier New" w:hAnsi="Courier New" w:cs="Courier New"/>
        </w:rPr>
        <w:t>()) + " instead.");</w:t>
      </w:r>
    </w:p>
    <w:p w14:paraId="4D09B62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GRM.cpp:827: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"can</w:t>
      </w:r>
      <w:del w:id="170" w:author="Longda Jiang" w:date="2021-09-10T15:02:00Z">
        <w:r w:rsidRPr="00D618C7" w:rsidDel="00A77176">
          <w:rPr>
            <w:rFonts w:ascii="Courier New" w:hAnsi="Courier New" w:cs="Courier New"/>
          </w:rPr>
          <w:delText xml:space="preserve"> </w:delText>
        </w:r>
      </w:del>
      <w:r w:rsidRPr="00D618C7">
        <w:rPr>
          <w:rFonts w:ascii="Courier New" w:hAnsi="Courier New" w:cs="Courier New"/>
        </w:rPr>
        <w:t xml:space="preserve">not run in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num_thread</w:t>
      </w:r>
      <w:proofErr w:type="spellEnd"/>
      <w:r w:rsidRPr="00D618C7">
        <w:rPr>
          <w:rFonts w:ascii="Courier New" w:hAnsi="Courier New" w:cs="Courier New"/>
        </w:rPr>
        <w:t xml:space="preserve">) + " threads. Use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thread_</w:t>
      </w:r>
      <w:proofErr w:type="gramStart"/>
      <w:r w:rsidRPr="00D618C7">
        <w:rPr>
          <w:rFonts w:ascii="Courier New" w:hAnsi="Courier New" w:cs="Courier New"/>
        </w:rPr>
        <w:t>parts.size</w:t>
      </w:r>
      <w:proofErr w:type="spellEnd"/>
      <w:proofErr w:type="gramEnd"/>
      <w:r w:rsidRPr="00D618C7">
        <w:rPr>
          <w:rFonts w:ascii="Courier New" w:hAnsi="Courier New" w:cs="Courier New"/>
        </w:rPr>
        <w:t>()) + " instead");</w:t>
      </w:r>
    </w:p>
    <w:p w14:paraId="089D929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GRM.cpp:847: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com_string</w:t>
      </w:r>
      <w:proofErr w:type="spellEnd"/>
      <w:r w:rsidRPr="00D618C7">
        <w:rPr>
          <w:rFonts w:ascii="Courier New" w:hAnsi="Courier New" w:cs="Courier New"/>
        </w:rPr>
        <w:t>);</w:t>
      </w:r>
    </w:p>
    <w:p w14:paraId="200E085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GRM.cpp:848: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"Subset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 xml:space="preserve">(part) + "/"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num_parts</w:t>
      </w:r>
      <w:proofErr w:type="spellEnd"/>
      <w:r w:rsidRPr="00D618C7">
        <w:rPr>
          <w:rFonts w:ascii="Courier New" w:hAnsi="Courier New" w:cs="Courier New"/>
        </w:rPr>
        <w:t xml:space="preserve">) + ", no. subject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part_keep_indices.first</w:t>
      </w:r>
      <w:proofErr w:type="spellEnd"/>
      <w:r w:rsidRPr="00D618C7">
        <w:rPr>
          <w:rFonts w:ascii="Courier New" w:hAnsi="Courier New" w:cs="Courier New"/>
        </w:rPr>
        <w:t xml:space="preserve"> + 1) + "-"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part_keep_indices.second</w:t>
      </w:r>
      <w:proofErr w:type="spellEnd"/>
      <w:r w:rsidRPr="00D618C7">
        <w:rPr>
          <w:rFonts w:ascii="Courier New" w:hAnsi="Courier New" w:cs="Courier New"/>
        </w:rPr>
        <w:t xml:space="preserve"> + 1));</w:t>
      </w:r>
    </w:p>
    <w:p w14:paraId="5562EF1C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GRM.cpp:849: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num_individual</w:t>
      </w:r>
      <w:proofErr w:type="spellEnd"/>
      <w:r w:rsidRPr="00D618C7">
        <w:rPr>
          <w:rFonts w:ascii="Courier New" w:hAnsi="Courier New" w:cs="Courier New"/>
        </w:rPr>
        <w:t xml:space="preserve">) + " samples,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(marker-&gt;</w:t>
      </w:r>
      <w:proofErr w:type="spellStart"/>
      <w:r w:rsidRPr="00D618C7">
        <w:rPr>
          <w:rFonts w:ascii="Courier New" w:hAnsi="Courier New" w:cs="Courier New"/>
        </w:rPr>
        <w:t>count_</w:t>
      </w:r>
      <w:proofErr w:type="gramStart"/>
      <w:r w:rsidRPr="00D618C7">
        <w:rPr>
          <w:rFonts w:ascii="Courier New" w:hAnsi="Courier New" w:cs="Courier New"/>
        </w:rPr>
        <w:t>extract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 xml:space="preserve">)) + " markers,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num_grm</w:t>
      </w:r>
      <w:proofErr w:type="spellEnd"/>
      <w:r w:rsidRPr="00D618C7">
        <w:rPr>
          <w:rFonts w:ascii="Courier New" w:hAnsi="Courier New" w:cs="Courier New"/>
        </w:rPr>
        <w:t>) + " GRM elements");</w:t>
      </w:r>
    </w:p>
    <w:p w14:paraId="4F7BE887" w14:textId="6021101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GRM.cpp:875: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"IDs for the GRM file ha</w:t>
      </w:r>
      <w:ins w:id="171" w:author="Longda Jiang" w:date="2021-09-10T15:10:00Z">
        <w:r w:rsidR="00A77176">
          <w:rPr>
            <w:rFonts w:ascii="Courier New" w:hAnsi="Courier New" w:cs="Courier New"/>
          </w:rPr>
          <w:t>ve</w:t>
        </w:r>
      </w:ins>
      <w:del w:id="172" w:author="Longda Jiang" w:date="2021-09-10T15:10:00Z">
        <w:r w:rsidRPr="00D618C7" w:rsidDel="00A77176">
          <w:rPr>
            <w:rFonts w:ascii="Courier New" w:hAnsi="Courier New" w:cs="Courier New"/>
          </w:rPr>
          <w:delText>s</w:delText>
        </w:r>
      </w:del>
      <w:r w:rsidRPr="00D618C7">
        <w:rPr>
          <w:rFonts w:ascii="Courier New" w:hAnsi="Courier New" w:cs="Courier New"/>
        </w:rPr>
        <w:t xml:space="preserve"> been saved in the file [" + </w:t>
      </w:r>
      <w:proofErr w:type="spellStart"/>
      <w:r w:rsidRPr="00D618C7">
        <w:rPr>
          <w:rFonts w:ascii="Courier New" w:hAnsi="Courier New" w:cs="Courier New"/>
        </w:rPr>
        <w:t>o_grm_id</w:t>
      </w:r>
      <w:proofErr w:type="spellEnd"/>
      <w:r w:rsidRPr="00D618C7">
        <w:rPr>
          <w:rFonts w:ascii="Courier New" w:hAnsi="Courier New" w:cs="Courier New"/>
        </w:rPr>
        <w:t xml:space="preserve"> + "]");</w:t>
      </w:r>
    </w:p>
    <w:p w14:paraId="5F94575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>GRM.cpp:1331:    //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D618C7">
        <w:rPr>
          <w:rFonts w:ascii="Courier New" w:hAnsi="Courier New" w:cs="Courier New"/>
        </w:rPr>
        <w:t>out_message.str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 + "% has been finished");</w:t>
      </w:r>
    </w:p>
    <w:p w14:paraId="58E76558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GRM.cpp:1357: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"The GRM computation is completed.");</w:t>
      </w:r>
    </w:p>
    <w:p w14:paraId="4027B86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GRM.cpp:1363: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"Saving sparse GRM with a </w:t>
      </w:r>
      <w:proofErr w:type="spellStart"/>
      <w:r w:rsidRPr="00D618C7">
        <w:rPr>
          <w:rFonts w:ascii="Courier New" w:hAnsi="Courier New" w:cs="Courier New"/>
        </w:rPr>
        <w:t>cutoff</w:t>
      </w:r>
      <w:proofErr w:type="spellEnd"/>
      <w:r w:rsidRPr="00D618C7">
        <w:rPr>
          <w:rFonts w:ascii="Courier New" w:hAnsi="Courier New" w:cs="Courier New"/>
        </w:rPr>
        <w:t xml:space="preserve">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(thresh) + "...");</w:t>
      </w:r>
    </w:p>
    <w:p w14:paraId="4EDA6D0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GRM.cpp:1365: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"Saving GRM...");</w:t>
      </w:r>
    </w:p>
    <w:p w14:paraId="2C94CFE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GRM.cpp:1514: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"GRM has been saved in the file [" + </w:t>
      </w:r>
      <w:proofErr w:type="spellStart"/>
      <w:r w:rsidRPr="00D618C7">
        <w:rPr>
          <w:rFonts w:ascii="Courier New" w:hAnsi="Courier New" w:cs="Courier New"/>
        </w:rPr>
        <w:t>o_name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63F8932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GRM.cpp:1515: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"Number of SNPs in each pair of individuals has been saved in the file [" + </w:t>
      </w:r>
      <w:proofErr w:type="spellStart"/>
      <w:r w:rsidRPr="00D618C7">
        <w:rPr>
          <w:rFonts w:ascii="Courier New" w:hAnsi="Courier New" w:cs="Courier New"/>
        </w:rPr>
        <w:t>o_name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52322EE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GRM.cpp:1517: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"GRM has been saved in the file [" + </w:t>
      </w:r>
      <w:proofErr w:type="spellStart"/>
      <w:r w:rsidRPr="00D618C7">
        <w:rPr>
          <w:rFonts w:ascii="Courier New" w:hAnsi="Courier New" w:cs="Courier New"/>
        </w:rPr>
        <w:t>o_name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</w:t>
      </w:r>
      <w:proofErr w:type="gramEnd"/>
      <w:r w:rsidRPr="00D618C7">
        <w:rPr>
          <w:rFonts w:ascii="Courier New" w:hAnsi="Courier New" w:cs="Courier New"/>
        </w:rPr>
        <w:t>.sp</w:t>
      </w:r>
      <w:proofErr w:type="spellEnd"/>
      <w:r w:rsidRPr="00D618C7">
        <w:rPr>
          <w:rFonts w:ascii="Courier New" w:hAnsi="Courier New" w:cs="Courier New"/>
        </w:rPr>
        <w:t>]");</w:t>
      </w:r>
    </w:p>
    <w:p w14:paraId="6A3D8DA2" w14:textId="6F73554A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GRM.cpp:2048: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"Note: GRM is computed using the SNPs on the autosome</w:t>
      </w:r>
      <w:ins w:id="173" w:author="Longda Jiang" w:date="2021-09-10T15:11:00Z">
        <w:r w:rsidR="00A77176">
          <w:rPr>
            <w:rFonts w:ascii="Courier New" w:hAnsi="Courier New" w:cs="Courier New"/>
          </w:rPr>
          <w:t>s</w:t>
        </w:r>
      </w:ins>
      <w:r w:rsidRPr="00D618C7">
        <w:rPr>
          <w:rFonts w:ascii="Courier New" w:hAnsi="Courier New" w:cs="Courier New"/>
        </w:rPr>
        <w:t>.");</w:t>
      </w:r>
    </w:p>
    <w:p w14:paraId="566F7184" w14:textId="5576CFDF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GRM.cpp:2057: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"Note: </w:t>
      </w:r>
      <w:ins w:id="174" w:author="Jian Yang" w:date="2021-09-10T20:03:00Z">
        <w:r w:rsidR="00F8043A">
          <w:rPr>
            <w:rFonts w:ascii="Courier New" w:hAnsi="Courier New" w:cs="Courier New"/>
          </w:rPr>
          <w:t>t</w:t>
        </w:r>
      </w:ins>
      <w:del w:id="175" w:author="Jian Yang" w:date="2021-09-10T20:03:00Z">
        <w:r w:rsidRPr="00D618C7" w:rsidDel="00F8043A">
          <w:rPr>
            <w:rFonts w:ascii="Courier New" w:hAnsi="Courier New" w:cs="Courier New"/>
          </w:rPr>
          <w:delText>T</w:delText>
        </w:r>
      </w:del>
      <w:r w:rsidRPr="00D618C7">
        <w:rPr>
          <w:rFonts w:ascii="Courier New" w:hAnsi="Courier New" w:cs="Courier New"/>
        </w:rPr>
        <w:t>his function takes X chromosome as non</w:t>
      </w:r>
      <w:ins w:id="176" w:author="Longda Jiang" w:date="2021-09-10T15:11:00Z">
        <w:r w:rsidR="00A77176">
          <w:rPr>
            <w:rFonts w:ascii="Courier New" w:hAnsi="Courier New" w:cs="Courier New"/>
          </w:rPr>
          <w:t>-</w:t>
        </w:r>
      </w:ins>
      <w:del w:id="177" w:author="Longda Jiang" w:date="2021-09-10T15:11:00Z">
        <w:r w:rsidRPr="00D618C7" w:rsidDel="00A77176">
          <w:rPr>
            <w:rFonts w:ascii="Courier New" w:hAnsi="Courier New" w:cs="Courier New"/>
          </w:rPr>
          <w:delText xml:space="preserve"> </w:delText>
        </w:r>
      </w:del>
      <w:r w:rsidRPr="00D618C7">
        <w:rPr>
          <w:rFonts w:ascii="Courier New" w:hAnsi="Courier New" w:cs="Courier New"/>
        </w:rPr>
        <w:t>PAR region."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0C62C3D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Geno.cpp:316: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"Computing allele frequencies...");</w:t>
      </w:r>
    </w:p>
    <w:p w14:paraId="44002F1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Geno.cpp:367: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extract_</w:t>
      </w:r>
      <w:proofErr w:type="gramStart"/>
      <w:r w:rsidRPr="00D618C7">
        <w:rPr>
          <w:rFonts w:ascii="Courier New" w:hAnsi="Courier New" w:cs="Courier New"/>
        </w:rPr>
        <w:t>index.size</w:t>
      </w:r>
      <w:proofErr w:type="spellEnd"/>
      <w:proofErr w:type="gramEnd"/>
      <w:r w:rsidRPr="00D618C7">
        <w:rPr>
          <w:rFonts w:ascii="Courier New" w:hAnsi="Courier New" w:cs="Courier New"/>
        </w:rPr>
        <w:t>()) + " SNPs remain from --</w:t>
      </w:r>
      <w:proofErr w:type="spellStart"/>
      <w:r w:rsidRPr="00D618C7">
        <w:rPr>
          <w:rFonts w:ascii="Courier New" w:hAnsi="Courier New" w:cs="Courier New"/>
        </w:rPr>
        <w:t>maf</w:t>
      </w:r>
      <w:proofErr w:type="spellEnd"/>
      <w:r w:rsidRPr="00D618C7">
        <w:rPr>
          <w:rFonts w:ascii="Courier New" w:hAnsi="Courier New" w:cs="Courier New"/>
        </w:rPr>
        <w:t xml:space="preserve"> or --max-</w:t>
      </w:r>
      <w:proofErr w:type="spellStart"/>
      <w:r w:rsidRPr="00D618C7">
        <w:rPr>
          <w:rFonts w:ascii="Courier New" w:hAnsi="Courier New" w:cs="Courier New"/>
        </w:rPr>
        <w:t>maf</w:t>
      </w:r>
      <w:proofErr w:type="spellEnd"/>
      <w:r w:rsidRPr="00D618C7">
        <w:rPr>
          <w:rFonts w:ascii="Courier New" w:hAnsi="Courier New" w:cs="Courier New"/>
        </w:rPr>
        <w:t>,  ");</w:t>
      </w:r>
    </w:p>
    <w:p w14:paraId="561AE48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Geno.cpp:386: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frequencies from [" + </w:t>
      </w:r>
      <w:proofErr w:type="spellStart"/>
      <w:r w:rsidRPr="00D618C7">
        <w:rPr>
          <w:rFonts w:ascii="Courier New" w:hAnsi="Courier New" w:cs="Courier New"/>
        </w:rPr>
        <w:t>alleleFileName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60BE468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"Frequencies of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AFA1.size()) + " SNPs are updated.");</w:t>
      </w:r>
    </w:p>
    <w:p w14:paraId="7EA5161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Geno.cpp:454: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"Saving allele frequencies...");</w:t>
      </w:r>
    </w:p>
    <w:p w14:paraId="1E4E4BA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Geno.cpp:466: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"Allele frequencies of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 xml:space="preserve">AFA1.size()) + " SNPs have been saved in the file [" + </w:t>
      </w:r>
      <w:proofErr w:type="spellStart"/>
      <w:r w:rsidRPr="00D618C7">
        <w:rPr>
          <w:rFonts w:ascii="Courier New" w:hAnsi="Courier New" w:cs="Courier New"/>
        </w:rPr>
        <w:t>name_frq</w:t>
      </w:r>
      <w:proofErr w:type="spellEnd"/>
      <w:r w:rsidRPr="00D618C7">
        <w:rPr>
          <w:rFonts w:ascii="Courier New" w:hAnsi="Courier New" w:cs="Courier New"/>
        </w:rPr>
        <w:t xml:space="preserve"> + "]");</w:t>
      </w:r>
    </w:p>
    <w:p w14:paraId="3CB8F58C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Geno.cpp:517: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"BED file(s) check OK.");</w:t>
      </w:r>
    </w:p>
    <w:p w14:paraId="1EB0D85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Geno.cpp:1549: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0167A12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Geno.cpp:1558: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7F9EF796" w14:textId="3288BD69" w:rsidR="00D618C7" w:rsidRPr="00D618C7" w:rsidDel="00A77176" w:rsidRDefault="00D618C7" w:rsidP="00D618C7">
      <w:pPr>
        <w:pStyle w:val="PlainText"/>
        <w:rPr>
          <w:del w:id="178" w:author="Longda Jiang" w:date="2021-09-10T15:12:00Z"/>
          <w:rFonts w:ascii="Courier New" w:hAnsi="Courier New" w:cs="Courier New"/>
        </w:rPr>
      </w:pPr>
      <w:del w:id="179" w:author="Longda Jiang" w:date="2021-09-10T15:12:00Z">
        <w:r w:rsidRPr="00D618C7" w:rsidDel="00A77176">
          <w:rPr>
            <w:rFonts w:ascii="Courier New" w:hAnsi="Courier New" w:cs="Courier New"/>
          </w:rPr>
          <w:delText>Geno.cpp:2791:        //LOGGER.i(0, to_string(index) + "NUM_thread: " + to_string(omp_get_max_threads()));</w:delText>
        </w:r>
      </w:del>
    </w:p>
    <w:p w14:paraId="108D3733" w14:textId="42D72ECD" w:rsidR="00D618C7" w:rsidRPr="00D618C7" w:rsidDel="00A77176" w:rsidRDefault="00D618C7" w:rsidP="00D618C7">
      <w:pPr>
        <w:pStyle w:val="PlainText"/>
        <w:rPr>
          <w:del w:id="180" w:author="Longda Jiang" w:date="2021-09-10T15:12:00Z"/>
          <w:rFonts w:ascii="Courier New" w:hAnsi="Courier New" w:cs="Courier New"/>
        </w:rPr>
      </w:pPr>
      <w:del w:id="181" w:author="Longda Jiang" w:date="2021-09-10T15:12:00Z">
        <w:r w:rsidRPr="00D618C7" w:rsidDel="00A77176">
          <w:rPr>
            <w:rFonts w:ascii="Courier New" w:hAnsi="Courier New" w:cs="Courier New"/>
          </w:rPr>
          <w:delText>Geno.cpp:2949:        //LOGGER.i(0, "MIDDLE: " + to_string(index) + "NUM_thread: " + to_string(omp_get_max_threads()));</w:delText>
        </w:r>
      </w:del>
    </w:p>
    <w:p w14:paraId="148B485E" w14:textId="18EFB45A" w:rsidR="00D618C7" w:rsidRPr="00D618C7" w:rsidDel="00A77176" w:rsidRDefault="00D618C7" w:rsidP="00D618C7">
      <w:pPr>
        <w:pStyle w:val="PlainText"/>
        <w:rPr>
          <w:del w:id="182" w:author="Longda Jiang" w:date="2021-09-10T15:12:00Z"/>
          <w:rFonts w:ascii="Courier New" w:hAnsi="Courier New" w:cs="Courier New"/>
        </w:rPr>
      </w:pPr>
      <w:del w:id="183" w:author="Longda Jiang" w:date="2021-09-10T15:12:00Z">
        <w:r w:rsidRPr="00D618C7" w:rsidDel="00A77176">
          <w:rPr>
            <w:rFonts w:ascii="Courier New" w:hAnsi="Courier New" w:cs="Courier New"/>
          </w:rPr>
          <w:delText>Geno.cpp:2956:        //LOGGER.i(0, "Finished " + to_string(index) + "NUM_thread: " + to_string(omp_get_max_threads()));</w:delText>
        </w:r>
      </w:del>
    </w:p>
    <w:p w14:paraId="3E63F16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Geno.cpp:2968: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1B30B93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Geno.cpp:3258: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PLINK BED file(s) in SNP-major format...");</w:t>
      </w:r>
    </w:p>
    <w:p w14:paraId="373D25D4" w14:textId="323066BB" w:rsidR="00D618C7" w:rsidRPr="00D618C7" w:rsidDel="00A77176" w:rsidRDefault="00D618C7" w:rsidP="00D618C7">
      <w:pPr>
        <w:pStyle w:val="PlainText"/>
        <w:rPr>
          <w:del w:id="184" w:author="Longda Jiang" w:date="2021-09-10T15:12:00Z"/>
          <w:rFonts w:ascii="Courier New" w:hAnsi="Courier New" w:cs="Courier New"/>
        </w:rPr>
      </w:pPr>
      <w:del w:id="185" w:author="Longda Jiang" w:date="2021-09-10T15:12:00Z">
        <w:r w:rsidRPr="00D618C7" w:rsidDel="00A77176">
          <w:rPr>
            <w:rFonts w:ascii="Courier New" w:hAnsi="Courier New" w:cs="Courier New"/>
          </w:rPr>
          <w:delText>Geno.cpp:3281:        //LOGGER.i(0, "time get buffer: " + to_string(LOGGER.tp("LOOP_GENO_PRE")));</w:delText>
        </w:r>
      </w:del>
    </w:p>
    <w:p w14:paraId="3FE1031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Geno.cpp:3338: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36416C3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Geno.cpp:3346: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06E15D6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Geno.cpp:3478: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"Geno: multiple " + </w:t>
      </w:r>
      <w:proofErr w:type="spellStart"/>
      <w:r w:rsidRPr="00D618C7">
        <w:rPr>
          <w:rFonts w:ascii="Courier New" w:hAnsi="Courier New" w:cs="Courier New"/>
        </w:rPr>
        <w:t>key_name</w:t>
      </w:r>
      <w:proofErr w:type="spellEnd"/>
      <w:r w:rsidRPr="00D618C7">
        <w:rPr>
          <w:rFonts w:ascii="Courier New" w:hAnsi="Courier New" w:cs="Courier New"/>
        </w:rPr>
        <w:t xml:space="preserve"> + ", use the first one only" );</w:t>
      </w:r>
    </w:p>
    <w:p w14:paraId="0EC96069" w14:textId="743B143B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Geno.cpp:3583: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"--</w:t>
      </w:r>
      <w:proofErr w:type="spellStart"/>
      <w:r w:rsidRPr="00D618C7">
        <w:rPr>
          <w:rFonts w:ascii="Courier New" w:hAnsi="Courier New" w:cs="Courier New"/>
        </w:rPr>
        <w:t>freq</w:t>
      </w:r>
      <w:proofErr w:type="spellEnd"/>
      <w:r w:rsidRPr="00D618C7">
        <w:rPr>
          <w:rFonts w:ascii="Courier New" w:hAnsi="Courier New" w:cs="Courier New"/>
        </w:rPr>
        <w:t xml:space="preserve"> should not</w:t>
      </w:r>
      <w:ins w:id="186" w:author="Jian Yang" w:date="2021-09-10T20:06:00Z">
        <w:r w:rsidR="00F8043A">
          <w:rPr>
            <w:rFonts w:ascii="Courier New" w:hAnsi="Courier New" w:cs="Courier New"/>
          </w:rPr>
          <w:t xml:space="preserve"> be</w:t>
        </w:r>
      </w:ins>
      <w:r w:rsidRPr="00D618C7">
        <w:rPr>
          <w:rFonts w:ascii="Courier New" w:hAnsi="Courier New" w:cs="Courier New"/>
        </w:rPr>
        <w:t xml:space="preserve"> follow</w:t>
      </w:r>
      <w:ins w:id="187" w:author="Jian Yang" w:date="2021-09-10T20:06:00Z">
        <w:r w:rsidR="00F8043A">
          <w:rPr>
            <w:rFonts w:ascii="Courier New" w:hAnsi="Courier New" w:cs="Courier New"/>
          </w:rPr>
          <w:t>ed</w:t>
        </w:r>
      </w:ins>
      <w:r w:rsidRPr="00D618C7">
        <w:rPr>
          <w:rFonts w:ascii="Courier New" w:hAnsi="Courier New" w:cs="Courier New"/>
        </w:rPr>
        <w:t xml:space="preserve"> by </w:t>
      </w:r>
      <w:del w:id="188" w:author="Jian Yang" w:date="2021-09-10T20:06:00Z">
        <w:r w:rsidRPr="00D618C7" w:rsidDel="00F8043A">
          <w:rPr>
            <w:rFonts w:ascii="Courier New" w:hAnsi="Courier New" w:cs="Courier New"/>
          </w:rPr>
          <w:delText xml:space="preserve">other </w:delText>
        </w:r>
      </w:del>
      <w:ins w:id="189" w:author="Jian Yang" w:date="2021-09-10T20:06:00Z">
        <w:r w:rsidR="00F8043A">
          <w:rPr>
            <w:rFonts w:ascii="Courier New" w:hAnsi="Courier New" w:cs="Courier New"/>
          </w:rPr>
          <w:t>any</w:t>
        </w:r>
        <w:r w:rsidR="00F8043A" w:rsidRPr="00D618C7">
          <w:rPr>
            <w:rFonts w:ascii="Courier New" w:hAnsi="Courier New" w:cs="Courier New"/>
          </w:rPr>
          <w:t xml:space="preserve"> </w:t>
        </w:r>
      </w:ins>
      <w:r w:rsidRPr="00D618C7">
        <w:rPr>
          <w:rFonts w:ascii="Courier New" w:hAnsi="Courier New" w:cs="Courier New"/>
        </w:rPr>
        <w:t>parameter</w:t>
      </w:r>
      <w:del w:id="190" w:author="Jian Yang" w:date="2021-09-10T20:06:00Z">
        <w:r w:rsidRPr="00D618C7" w:rsidDel="00F8043A">
          <w:rPr>
            <w:rFonts w:ascii="Courier New" w:hAnsi="Courier New" w:cs="Courier New"/>
          </w:rPr>
          <w:delText>s</w:delText>
        </w:r>
      </w:del>
      <w:r w:rsidRPr="00D618C7">
        <w:rPr>
          <w:rFonts w:ascii="Courier New" w:hAnsi="Courier New" w:cs="Courier New"/>
        </w:rPr>
        <w:t xml:space="preserve">, if you want to calculate </w:t>
      </w:r>
      <w:ins w:id="191" w:author="Longda Jiang" w:date="2021-09-10T15:13:00Z">
        <w:r w:rsidR="00CD6FC7">
          <w:rPr>
            <w:rFonts w:ascii="Courier New" w:hAnsi="Courier New" w:cs="Courier New"/>
          </w:rPr>
          <w:t xml:space="preserve">the </w:t>
        </w:r>
      </w:ins>
      <w:ins w:id="192" w:author="Longda Jiang" w:date="2021-09-10T15:14:00Z">
        <w:r w:rsidR="00CD6FC7">
          <w:rPr>
            <w:rFonts w:ascii="Courier New" w:hAnsi="Courier New" w:cs="Courier New"/>
          </w:rPr>
          <w:t xml:space="preserve">allele </w:t>
        </w:r>
      </w:ins>
      <w:ins w:id="193" w:author="Longda Jiang" w:date="2021-09-10T15:13:00Z">
        <w:r w:rsidR="00CD6FC7">
          <w:rPr>
            <w:rFonts w:ascii="Courier New" w:hAnsi="Courier New" w:cs="Courier New"/>
          </w:rPr>
          <w:t xml:space="preserve">frequencies </w:t>
        </w:r>
      </w:ins>
      <w:r w:rsidRPr="00D618C7">
        <w:rPr>
          <w:rFonts w:ascii="Courier New" w:hAnsi="Courier New" w:cs="Courier New"/>
        </w:rPr>
        <w:t>in founders only, "</w:t>
      </w:r>
    </w:p>
    <w:p w14:paraId="5E8458C3" w14:textId="5F6E6D4E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Geno.cpp:3596: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"--</w:t>
      </w:r>
      <w:proofErr w:type="spellStart"/>
      <w:r w:rsidRPr="00D618C7">
        <w:rPr>
          <w:rFonts w:ascii="Courier New" w:hAnsi="Courier New" w:cs="Courier New"/>
        </w:rPr>
        <w:t>freq</w:t>
      </w:r>
      <w:proofErr w:type="spellEnd"/>
      <w:r w:rsidRPr="00D618C7">
        <w:rPr>
          <w:rFonts w:ascii="Courier New" w:hAnsi="Courier New" w:cs="Courier New"/>
        </w:rPr>
        <w:t xml:space="preserve"> should not </w:t>
      </w:r>
      <w:del w:id="194" w:author="Longda Jiang" w:date="2021-09-10T15:13:00Z">
        <w:r w:rsidRPr="00D618C7" w:rsidDel="00CD6FC7">
          <w:rPr>
            <w:rFonts w:ascii="Courier New" w:hAnsi="Courier New" w:cs="Courier New"/>
          </w:rPr>
          <w:delText>follow by</w:delText>
        </w:r>
      </w:del>
      <w:ins w:id="195" w:author="Longda Jiang" w:date="2021-09-10T15:13:00Z">
        <w:r w:rsidR="00CD6FC7">
          <w:rPr>
            <w:rFonts w:ascii="Courier New" w:hAnsi="Courier New" w:cs="Courier New"/>
          </w:rPr>
          <w:t xml:space="preserve">be </w:t>
        </w:r>
        <w:del w:id="196" w:author="Jian Yang" w:date="2021-09-10T20:06:00Z">
          <w:r w:rsidR="00CD6FC7" w:rsidDel="00F8043A">
            <w:rPr>
              <w:rFonts w:ascii="Courier New" w:hAnsi="Courier New" w:cs="Courier New"/>
            </w:rPr>
            <w:delText>specified with</w:delText>
          </w:r>
        </w:del>
      </w:ins>
      <w:ins w:id="197" w:author="Jian Yang" w:date="2021-09-10T20:06:00Z">
        <w:r w:rsidR="00F8043A">
          <w:rPr>
            <w:rFonts w:ascii="Courier New" w:hAnsi="Courier New" w:cs="Courier New"/>
          </w:rPr>
          <w:t>followed by any</w:t>
        </w:r>
      </w:ins>
      <w:r w:rsidRPr="00D618C7">
        <w:rPr>
          <w:rFonts w:ascii="Courier New" w:hAnsi="Courier New" w:cs="Courier New"/>
        </w:rPr>
        <w:t xml:space="preserve"> other parameter</w:t>
      </w:r>
      <w:del w:id="198" w:author="Jian Yang" w:date="2021-09-10T20:06:00Z">
        <w:r w:rsidRPr="00D618C7" w:rsidDel="00F8043A">
          <w:rPr>
            <w:rFonts w:ascii="Courier New" w:hAnsi="Courier New" w:cs="Courier New"/>
          </w:rPr>
          <w:delText>s</w:delText>
        </w:r>
      </w:del>
      <w:r w:rsidRPr="00D618C7">
        <w:rPr>
          <w:rFonts w:ascii="Courier New" w:hAnsi="Courier New" w:cs="Courier New"/>
        </w:rPr>
        <w:t xml:space="preserve">, if you want to calculate </w:t>
      </w:r>
      <w:ins w:id="199" w:author="Longda Jiang" w:date="2021-09-10T15:13:00Z">
        <w:r w:rsidR="00CD6FC7">
          <w:rPr>
            <w:rFonts w:ascii="Courier New" w:hAnsi="Courier New" w:cs="Courier New"/>
          </w:rPr>
          <w:t xml:space="preserve">the </w:t>
        </w:r>
      </w:ins>
      <w:ins w:id="200" w:author="Longda Jiang" w:date="2021-09-10T15:14:00Z">
        <w:r w:rsidR="00CD6FC7">
          <w:rPr>
            <w:rFonts w:ascii="Courier New" w:hAnsi="Courier New" w:cs="Courier New"/>
          </w:rPr>
          <w:t>allel</w:t>
        </w:r>
      </w:ins>
      <w:ins w:id="201" w:author="Jian Yang" w:date="2021-09-10T20:06:00Z">
        <w:r w:rsidR="00F8043A">
          <w:rPr>
            <w:rFonts w:ascii="Courier New" w:hAnsi="Courier New" w:cs="Courier New"/>
          </w:rPr>
          <w:t>e</w:t>
        </w:r>
      </w:ins>
      <w:ins w:id="202" w:author="Longda Jiang" w:date="2021-09-10T15:14:00Z">
        <w:r w:rsidR="00CD6FC7">
          <w:rPr>
            <w:rFonts w:ascii="Courier New" w:hAnsi="Courier New" w:cs="Courier New"/>
          </w:rPr>
          <w:t xml:space="preserve"> </w:t>
        </w:r>
      </w:ins>
      <w:ins w:id="203" w:author="Longda Jiang" w:date="2021-09-10T15:13:00Z">
        <w:r w:rsidR="00CD6FC7">
          <w:rPr>
            <w:rFonts w:ascii="Courier New" w:hAnsi="Courier New" w:cs="Courier New"/>
          </w:rPr>
          <w:t xml:space="preserve">frequencies </w:t>
        </w:r>
      </w:ins>
      <w:r w:rsidRPr="00D618C7">
        <w:rPr>
          <w:rFonts w:ascii="Courier New" w:hAnsi="Courier New" w:cs="Courier New"/>
        </w:rPr>
        <w:t>in founders only, "</w:t>
      </w:r>
    </w:p>
    <w:p w14:paraId="164E08A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Geno.cpp:3723: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4AAEEA6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Geno.cpp:3731: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33623A7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Geno.cpp:3782: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5A68EB8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Geno.cpp:3790: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062051C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Geno.cpp:3971: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"Computing allele frequencies...");</w:t>
      </w:r>
    </w:p>
    <w:p w14:paraId="20EE919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Geno.cpp:4028: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"Allele frequencies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nValidMarker</w:t>
      </w:r>
      <w:proofErr w:type="spellEnd"/>
      <w:r w:rsidRPr="00D618C7">
        <w:rPr>
          <w:rFonts w:ascii="Courier New" w:hAnsi="Courier New" w:cs="Courier New"/>
        </w:rPr>
        <w:t xml:space="preserve">) + " SNPs have been saved in the file [" + </w:t>
      </w:r>
      <w:proofErr w:type="spellStart"/>
      <w:r w:rsidRPr="00D618C7">
        <w:rPr>
          <w:rFonts w:ascii="Courier New" w:hAnsi="Courier New" w:cs="Courier New"/>
        </w:rPr>
        <w:t>name_frq</w:t>
      </w:r>
      <w:proofErr w:type="spellEnd"/>
      <w:r w:rsidRPr="00D618C7">
        <w:rPr>
          <w:rFonts w:ascii="Courier New" w:hAnsi="Courier New" w:cs="Courier New"/>
        </w:rPr>
        <w:t xml:space="preserve"> + "]");</w:t>
      </w:r>
    </w:p>
    <w:p w14:paraId="7B552F1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Geno.cpp:4094: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"Computing allele frequencies...");</w:t>
      </w:r>
    </w:p>
    <w:p w14:paraId="0DFB82C2" w14:textId="4CE2208A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Geno.cpp:4111: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"Saving genotype to PLINK </w:t>
      </w:r>
      <w:ins w:id="204" w:author="Longda Jiang" w:date="2021-09-10T15:14:00Z">
        <w:r w:rsidR="001C124E">
          <w:rPr>
            <w:rFonts w:ascii="Courier New" w:hAnsi="Courier New" w:cs="Courier New"/>
          </w:rPr>
          <w:t xml:space="preserve">binary PED </w:t>
        </w:r>
      </w:ins>
      <w:r w:rsidRPr="00D618C7">
        <w:rPr>
          <w:rFonts w:ascii="Courier New" w:hAnsi="Courier New" w:cs="Courier New"/>
        </w:rPr>
        <w:t xml:space="preserve">format [" + filename + </w:t>
      </w:r>
      <w:proofErr w:type="gramStart"/>
      <w:r w:rsidRPr="00D618C7">
        <w:rPr>
          <w:rFonts w:ascii="Courier New" w:hAnsi="Courier New" w:cs="Courier New"/>
        </w:rPr>
        <w:t>".bed</w:t>
      </w:r>
      <w:proofErr w:type="gramEnd"/>
      <w:r w:rsidRPr="00D618C7">
        <w:rPr>
          <w:rFonts w:ascii="Courier New" w:hAnsi="Courier New" w:cs="Courier New"/>
        </w:rPr>
        <w:t>]...");</w:t>
      </w:r>
    </w:p>
    <w:p w14:paraId="04D40F6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Geno.cpp:4115: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"Genotype has been saved.");</w:t>
      </w:r>
    </w:p>
    <w:p w14:paraId="565F2AAC" w14:textId="1A728E5C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Geno.cpp:4125: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"Converting </w:t>
      </w:r>
      <w:proofErr w:type="spellStart"/>
      <w:r w:rsidRPr="00D618C7">
        <w:rPr>
          <w:rFonts w:ascii="Courier New" w:hAnsi="Courier New" w:cs="Courier New"/>
        </w:rPr>
        <w:t>bgen</w:t>
      </w:r>
      <w:proofErr w:type="spellEnd"/>
      <w:r w:rsidRPr="00D618C7">
        <w:rPr>
          <w:rFonts w:ascii="Courier New" w:hAnsi="Courier New" w:cs="Courier New"/>
        </w:rPr>
        <w:t xml:space="preserve"> to PLINK</w:t>
      </w:r>
      <w:ins w:id="205" w:author="Longda Jiang" w:date="2021-09-10T15:15:00Z">
        <w:r w:rsidR="001C124E">
          <w:rPr>
            <w:rFonts w:ascii="Courier New" w:hAnsi="Courier New" w:cs="Courier New"/>
          </w:rPr>
          <w:t xml:space="preserve"> binary PED</w:t>
        </w:r>
      </w:ins>
      <w:r w:rsidRPr="00D618C7">
        <w:rPr>
          <w:rFonts w:ascii="Courier New" w:hAnsi="Courier New" w:cs="Courier New"/>
        </w:rPr>
        <w:t xml:space="preserve"> format [" + filename + </w:t>
      </w:r>
      <w:proofErr w:type="gramStart"/>
      <w:r w:rsidRPr="00D618C7">
        <w:rPr>
          <w:rFonts w:ascii="Courier New" w:hAnsi="Courier New" w:cs="Courier New"/>
        </w:rPr>
        <w:t>".bed</w:t>
      </w:r>
      <w:proofErr w:type="gramEnd"/>
      <w:r w:rsidRPr="00D618C7">
        <w:rPr>
          <w:rFonts w:ascii="Courier New" w:hAnsi="Courier New" w:cs="Courier New"/>
        </w:rPr>
        <w:t>]...");</w:t>
      </w:r>
    </w:p>
    <w:p w14:paraId="1BF4DCEE" w14:textId="37CC2D33" w:rsidR="00D618C7" w:rsidRDefault="00D618C7" w:rsidP="00D618C7">
      <w:pPr>
        <w:pStyle w:val="PlainText"/>
        <w:rPr>
          <w:ins w:id="206" w:author="Longda Jiang" w:date="2021-09-10T15:15:00Z"/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Geno.cpp:4127: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"Genotype has been saved."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2EEEC5D6" w14:textId="77777777" w:rsidR="001C124E" w:rsidRPr="00D618C7" w:rsidRDefault="001C124E" w:rsidP="00D618C7">
      <w:pPr>
        <w:pStyle w:val="PlainText"/>
        <w:rPr>
          <w:rFonts w:ascii="Courier New" w:hAnsi="Courier New" w:cs="Courier New"/>
        </w:rPr>
      </w:pPr>
    </w:p>
    <w:p w14:paraId="1BCC6523" w14:textId="26DE5FB2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Geno.cpp:4136: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"Summing</w:t>
      </w:r>
      <w:ins w:id="207" w:author="Jian Yang" w:date="2021-09-10T20:09:00Z">
        <w:r w:rsidR="00F8043A">
          <w:rPr>
            <w:rFonts w:ascii="Courier New" w:hAnsi="Courier New" w:cs="Courier New"/>
          </w:rPr>
          <w:t xml:space="preserve"> up</w:t>
        </w:r>
      </w:ins>
      <w:r w:rsidRPr="00D618C7">
        <w:rPr>
          <w:rFonts w:ascii="Courier New" w:hAnsi="Courier New" w:cs="Courier New"/>
        </w:rPr>
        <w:t xml:space="preserve"> genotype</w:t>
      </w:r>
      <w:ins w:id="208" w:author="Jian Yang" w:date="2021-09-10T20:09:00Z">
        <w:r w:rsidR="00F8043A">
          <w:rPr>
            <w:rFonts w:ascii="Courier New" w:hAnsi="Courier New" w:cs="Courier New"/>
          </w:rPr>
          <w:t>s</w:t>
        </w:r>
      </w:ins>
      <w:r w:rsidRPr="00D618C7">
        <w:rPr>
          <w:rFonts w:ascii="Courier New" w:hAnsi="Courier New" w:cs="Courier New"/>
        </w:rPr>
        <w:t xml:space="preserve"> </w:t>
      </w:r>
      <w:ins w:id="209" w:author="Longda Jiang" w:date="2021-09-10T15:16:00Z">
        <w:del w:id="210" w:author="Jian Yang" w:date="2021-09-10T20:09:00Z">
          <w:r w:rsidR="001C124E" w:rsidDel="00F8043A">
            <w:rPr>
              <w:rFonts w:ascii="Courier New" w:hAnsi="Courier New" w:cs="Courier New"/>
            </w:rPr>
            <w:delText>up</w:delText>
          </w:r>
        </w:del>
      </w:ins>
      <w:del w:id="211" w:author="Jian Yang" w:date="2021-09-10T20:09:00Z">
        <w:r w:rsidRPr="00D618C7" w:rsidDel="00F8043A">
          <w:rPr>
            <w:rFonts w:ascii="Courier New" w:hAnsi="Courier New" w:cs="Courier New"/>
          </w:rPr>
          <w:delText xml:space="preserve">in </w:delText>
        </w:r>
      </w:del>
      <w:ins w:id="212" w:author="Longda Jiang" w:date="2021-09-10T15:17:00Z">
        <w:r w:rsidR="001C124E">
          <w:rPr>
            <w:rFonts w:ascii="Courier New" w:hAnsi="Courier New" w:cs="Courier New"/>
          </w:rPr>
          <w:t>based on</w:t>
        </w:r>
      </w:ins>
      <w:del w:id="213" w:author="Longda Jiang" w:date="2021-09-10T15:16:00Z">
        <w:r w:rsidRPr="00D618C7" w:rsidDel="001C124E">
          <w:rPr>
            <w:rFonts w:ascii="Courier New" w:hAnsi="Courier New" w:cs="Courier New"/>
          </w:rPr>
          <w:delText>with</w:delText>
        </w:r>
      </w:del>
      <w:r w:rsidRPr="00D618C7">
        <w:rPr>
          <w:rFonts w:ascii="Courier New" w:hAnsi="Courier New" w:cs="Courier New"/>
        </w:rPr>
        <w:t xml:space="preserve"> sex"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  <w:r w:rsidRPr="00D618C7">
        <w:rPr>
          <w:rFonts w:ascii="Courier New" w:hAnsi="Courier New" w:cs="Courier New"/>
        </w:rPr>
        <w:t xml:space="preserve"> </w:t>
      </w:r>
    </w:p>
    <w:p w14:paraId="0B50BEEB" w14:textId="3FD190FD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Geno.cpp:4139: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"Summary has bee</w:t>
      </w:r>
      <w:ins w:id="214" w:author="Longda Jiang" w:date="2021-09-10T15:16:00Z">
        <w:r w:rsidR="001C124E">
          <w:rPr>
            <w:rFonts w:ascii="Courier New" w:hAnsi="Courier New" w:cs="Courier New"/>
          </w:rPr>
          <w:t>n</w:t>
        </w:r>
      </w:ins>
      <w:r w:rsidRPr="00D618C7">
        <w:rPr>
          <w:rFonts w:ascii="Courier New" w:hAnsi="Courier New" w:cs="Courier New"/>
        </w:rPr>
        <w:t xml:space="preserve"> saved.");</w:t>
      </w:r>
    </w:p>
    <w:p w14:paraId="33B8F0A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LD.cpp:195: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"Generating LD matrix...");</w:t>
      </w:r>
    </w:p>
    <w:p w14:paraId="58F3E6E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Marker.cpp:109: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reference alleles of SNPs from [" + options["</w:t>
      </w:r>
      <w:proofErr w:type="spellStart"/>
      <w:r w:rsidRPr="00D618C7">
        <w:rPr>
          <w:rFonts w:ascii="Courier New" w:hAnsi="Courier New" w:cs="Courier New"/>
        </w:rPr>
        <w:t>update_ref_allele_file</w:t>
      </w:r>
      <w:proofErr w:type="spellEnd"/>
      <w:r w:rsidRPr="00D618C7">
        <w:rPr>
          <w:rFonts w:ascii="Courier New" w:hAnsi="Courier New" w:cs="Courier New"/>
        </w:rPr>
        <w:t xml:space="preserve">"]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1FED9E9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Marker.cpp:115: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</w:t>
      </w:r>
      <w:proofErr w:type="gramStart"/>
      <w:r w:rsidRPr="00D618C7">
        <w:rPr>
          <w:rFonts w:ascii="Courier New" w:hAnsi="Courier New" w:cs="Courier New"/>
        </w:rPr>
        <w:t>extract.size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reference alleles are updated."); </w:t>
      </w:r>
    </w:p>
    <w:p w14:paraId="79E9873A" w14:textId="66EA0DAF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Marker.cpp:210: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rm_snps</w:t>
      </w:r>
      <w:proofErr w:type="spellEnd"/>
      <w:r w:rsidRPr="00D618C7">
        <w:rPr>
          <w:rFonts w:ascii="Courier New" w:hAnsi="Courier New" w:cs="Courier New"/>
        </w:rPr>
        <w:t>) + " SNPs are removed due to mismatch</w:t>
      </w:r>
      <w:ins w:id="215" w:author="Longda Jiang" w:date="2021-09-10T15:17:00Z">
        <w:r w:rsidR="001C124E">
          <w:rPr>
            <w:rFonts w:ascii="Courier New" w:hAnsi="Courier New" w:cs="Courier New"/>
          </w:rPr>
          <w:t>ed</w:t>
        </w:r>
      </w:ins>
      <w:del w:id="216" w:author="Longda Jiang" w:date="2021-09-10T15:17:00Z">
        <w:r w:rsidRPr="00D618C7" w:rsidDel="001C124E">
          <w:rPr>
            <w:rFonts w:ascii="Courier New" w:hAnsi="Courier New" w:cs="Courier New"/>
          </w:rPr>
          <w:delText>ing</w:delText>
        </w:r>
      </w:del>
      <w:r w:rsidRPr="00D618C7">
        <w:rPr>
          <w:rFonts w:ascii="Courier New" w:hAnsi="Courier New" w:cs="Courier New"/>
        </w:rPr>
        <w:t xml:space="preserve"> SNP </w:t>
      </w:r>
      <w:ins w:id="217" w:author="Longda Jiang" w:date="2021-09-10T15:17:00Z">
        <w:r w:rsidR="001C124E">
          <w:rPr>
            <w:rFonts w:ascii="Courier New" w:hAnsi="Courier New" w:cs="Courier New"/>
          </w:rPr>
          <w:t>IDs</w:t>
        </w:r>
      </w:ins>
      <w:del w:id="218" w:author="Longda Jiang" w:date="2021-09-10T15:17:00Z">
        <w:r w:rsidRPr="00D618C7" w:rsidDel="001C124E">
          <w:rPr>
            <w:rFonts w:ascii="Courier New" w:hAnsi="Courier New" w:cs="Courier New"/>
          </w:rPr>
          <w:delText>name</w:delText>
        </w:r>
      </w:del>
      <w:r w:rsidRPr="00D618C7">
        <w:rPr>
          <w:rFonts w:ascii="Courier New" w:hAnsi="Courier New" w:cs="Courier New"/>
        </w:rPr>
        <w:t xml:space="preserve"> or alleles.");</w:t>
      </w:r>
    </w:p>
    <w:p w14:paraId="0EF5B8C1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Marker.cpp:418: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"Saving SNP information to [" + filename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03BD812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Marker.cpp:425: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</w:t>
      </w:r>
      <w:proofErr w:type="gramStart"/>
      <w:r w:rsidRPr="00D618C7">
        <w:rPr>
          <w:rFonts w:ascii="Courier New" w:hAnsi="Courier New" w:cs="Courier New"/>
        </w:rPr>
        <w:t>extract.size</w:t>
      </w:r>
      <w:proofErr w:type="spellEnd"/>
      <w:proofErr w:type="gramEnd"/>
      <w:r w:rsidRPr="00D618C7">
        <w:rPr>
          <w:rFonts w:ascii="Courier New" w:hAnsi="Courier New" w:cs="Courier New"/>
        </w:rPr>
        <w:t>()) + " SNPs saved.");</w:t>
      </w:r>
    </w:p>
    <w:p w14:paraId="18119CF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Marker.cpp:430: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PLINK2 PVAR file from [" + </w:t>
      </w:r>
      <w:proofErr w:type="spellStart"/>
      <w:r w:rsidRPr="00D618C7">
        <w:rPr>
          <w:rFonts w:ascii="Courier New" w:hAnsi="Courier New" w:cs="Courier New"/>
        </w:rPr>
        <w:t>pvar_file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76BFDF6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Marker.cpp:530: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num_marker</w:t>
      </w:r>
      <w:proofErr w:type="spellEnd"/>
      <w:r w:rsidRPr="00D618C7">
        <w:rPr>
          <w:rFonts w:ascii="Courier New" w:hAnsi="Courier New" w:cs="Courier New"/>
        </w:rPr>
        <w:t>) + " SNPs to be included from PVAR file(s).");</w:t>
      </w:r>
    </w:p>
    <w:p w14:paraId="39EBA381" w14:textId="343C8454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Marker.cpp:532: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num_extract</w:t>
      </w:r>
      <w:proofErr w:type="spellEnd"/>
      <w:r w:rsidRPr="00D618C7">
        <w:rPr>
          <w:rFonts w:ascii="Courier New" w:hAnsi="Courier New" w:cs="Courier New"/>
        </w:rPr>
        <w:t>) + " SNPs to be included</w:t>
      </w:r>
      <w:ins w:id="219" w:author="Longda Jiang" w:date="2021-09-10T15:18:00Z">
        <w:r w:rsidR="001C124E">
          <w:rPr>
            <w:rFonts w:ascii="Courier New" w:hAnsi="Courier New" w:cs="Courier New"/>
          </w:rPr>
          <w:t xml:space="preserve"> </w:t>
        </w:r>
      </w:ins>
      <w:ins w:id="220" w:author="Longda Jiang" w:date="2021-09-10T15:21:00Z">
        <w:r w:rsidR="00226AA3">
          <w:rPr>
            <w:rFonts w:ascii="Courier New" w:hAnsi="Courier New" w:cs="Courier New"/>
          </w:rPr>
          <w:t>on</w:t>
        </w:r>
      </w:ins>
      <w:del w:id="221" w:author="Longda Jiang" w:date="2021-09-10T15:18:00Z">
        <w:r w:rsidRPr="00D618C7" w:rsidDel="001C124E">
          <w:rPr>
            <w:rFonts w:ascii="Courier New" w:hAnsi="Courier New" w:cs="Courier New"/>
          </w:rPr>
          <w:delText xml:space="preserve"> from</w:delText>
        </w:r>
      </w:del>
      <w:r w:rsidRPr="00D618C7">
        <w:rPr>
          <w:rFonts w:ascii="Courier New" w:hAnsi="Courier New" w:cs="Courier New"/>
        </w:rPr>
        <w:t xml:space="preserve"> valid chromosome</w:t>
      </w:r>
      <w:ins w:id="222" w:author="Longda Jiang" w:date="2021-09-10T15:21:00Z">
        <w:r w:rsidR="00226AA3">
          <w:rPr>
            <w:rFonts w:ascii="Courier New" w:hAnsi="Courier New" w:cs="Courier New"/>
          </w:rPr>
          <w:t>s</w:t>
        </w:r>
      </w:ins>
      <w:del w:id="223" w:author="Longda Jiang" w:date="2021-09-10T15:21:00Z">
        <w:r w:rsidRPr="00D618C7" w:rsidDel="00226AA3">
          <w:rPr>
            <w:rFonts w:ascii="Courier New" w:hAnsi="Courier New" w:cs="Courier New"/>
          </w:rPr>
          <w:delText xml:space="preserve"> number</w:delText>
        </w:r>
      </w:del>
      <w:r w:rsidRPr="00D618C7">
        <w:rPr>
          <w:rFonts w:ascii="Courier New" w:hAnsi="Courier New" w:cs="Courier New"/>
        </w:rPr>
        <w:t>");</w:t>
      </w:r>
    </w:p>
    <w:p w14:paraId="1FEC613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Marker.cpp:547: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PLINK BIM file from [" + </w:t>
      </w:r>
      <w:proofErr w:type="spellStart"/>
      <w:r w:rsidRPr="00D618C7">
        <w:rPr>
          <w:rFonts w:ascii="Courier New" w:hAnsi="Courier New" w:cs="Courier New"/>
        </w:rPr>
        <w:t>bim_file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4A5A03D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Marker.cpp:571: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 </w:t>
      </w:r>
      <w:proofErr w:type="spellStart"/>
      <w:r w:rsidRPr="00D618C7">
        <w:rPr>
          <w:rFonts w:ascii="Courier New" w:hAnsi="Courier New" w:cs="Courier New"/>
        </w:rPr>
        <w:t>bim</w:t>
      </w:r>
      <w:proofErr w:type="spellEnd"/>
      <w:r w:rsidRPr="00D618C7">
        <w:rPr>
          <w:rFonts w:ascii="Courier New" w:hAnsi="Courier New" w:cs="Courier New"/>
        </w:rPr>
        <w:t xml:space="preserve"> file [" + </w:t>
      </w:r>
      <w:proofErr w:type="spellStart"/>
      <w:r w:rsidRPr="00D618C7">
        <w:rPr>
          <w:rFonts w:ascii="Courier New" w:hAnsi="Courier New" w:cs="Courier New"/>
        </w:rPr>
        <w:t>bim_file</w:t>
      </w:r>
      <w:proofErr w:type="spellEnd"/>
      <w:r w:rsidRPr="00D618C7">
        <w:rPr>
          <w:rFonts w:ascii="Courier New" w:hAnsi="Courier New" w:cs="Courier New"/>
        </w:rPr>
        <w:t xml:space="preserve"> + "],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line_number</w:t>
      </w:r>
      <w:proofErr w:type="spellEnd"/>
      <w:r w:rsidRPr="00D618C7">
        <w:rPr>
          <w:rFonts w:ascii="Courier New" w:hAnsi="Courier New" w:cs="Courier New"/>
        </w:rPr>
        <w:t>) +</w:t>
      </w:r>
    </w:p>
    <w:p w14:paraId="7A5179C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Marker.cpp:605: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num_marker</w:t>
      </w:r>
      <w:proofErr w:type="spellEnd"/>
      <w:r w:rsidRPr="00D618C7">
        <w:rPr>
          <w:rFonts w:ascii="Courier New" w:hAnsi="Courier New" w:cs="Courier New"/>
        </w:rPr>
        <w:t>) + " SNPs to be included from BIM file(s).");</w:t>
      </w:r>
    </w:p>
    <w:p w14:paraId="22B90BF4" w14:textId="62F8D802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Marker.cpp:607: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num_extract</w:t>
      </w:r>
      <w:proofErr w:type="spellEnd"/>
      <w:r w:rsidRPr="00D618C7">
        <w:rPr>
          <w:rFonts w:ascii="Courier New" w:hAnsi="Courier New" w:cs="Courier New"/>
        </w:rPr>
        <w:t xml:space="preserve">) + " SNPs to be included </w:t>
      </w:r>
      <w:del w:id="224" w:author="Longda Jiang" w:date="2021-09-10T15:21:00Z">
        <w:r w:rsidRPr="00D618C7" w:rsidDel="00226AA3">
          <w:rPr>
            <w:rFonts w:ascii="Courier New" w:hAnsi="Courier New" w:cs="Courier New"/>
          </w:rPr>
          <w:delText xml:space="preserve">from </w:delText>
        </w:r>
      </w:del>
      <w:ins w:id="225" w:author="Longda Jiang" w:date="2021-09-10T15:21:00Z">
        <w:r w:rsidR="00226AA3">
          <w:rPr>
            <w:rFonts w:ascii="Courier New" w:hAnsi="Courier New" w:cs="Courier New"/>
          </w:rPr>
          <w:t>on</w:t>
        </w:r>
        <w:r w:rsidR="00226AA3" w:rsidRPr="00D618C7">
          <w:rPr>
            <w:rFonts w:ascii="Courier New" w:hAnsi="Courier New" w:cs="Courier New"/>
          </w:rPr>
          <w:t xml:space="preserve"> </w:t>
        </w:r>
      </w:ins>
      <w:r w:rsidRPr="00D618C7">
        <w:rPr>
          <w:rFonts w:ascii="Courier New" w:hAnsi="Courier New" w:cs="Courier New"/>
        </w:rPr>
        <w:t>valid chromosome</w:t>
      </w:r>
      <w:del w:id="226" w:author="Longda Jiang" w:date="2021-09-10T15:22:00Z">
        <w:r w:rsidRPr="00D618C7" w:rsidDel="00226AA3">
          <w:rPr>
            <w:rFonts w:ascii="Courier New" w:hAnsi="Courier New" w:cs="Courier New"/>
          </w:rPr>
          <w:delText xml:space="preserve"> number</w:delText>
        </w:r>
      </w:del>
      <w:ins w:id="227" w:author="Longda Jiang" w:date="2021-09-10T15:22:00Z">
        <w:r w:rsidR="00226AA3">
          <w:rPr>
            <w:rFonts w:ascii="Courier New" w:hAnsi="Courier New" w:cs="Courier New"/>
          </w:rPr>
          <w:t>s</w:t>
        </w:r>
      </w:ins>
      <w:r w:rsidRPr="00D618C7">
        <w:rPr>
          <w:rFonts w:ascii="Courier New" w:hAnsi="Courier New" w:cs="Courier New"/>
        </w:rPr>
        <w:t>");</w:t>
      </w:r>
    </w:p>
    <w:p w14:paraId="300C4883" w14:textId="4D58DEAC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Marker.cpp:786: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"GCTA reads sample information from '--sample' input</w:t>
      </w:r>
      <w:del w:id="228" w:author="Longda Jiang" w:date="2021-09-10T15:22:00Z">
        <w:r w:rsidRPr="00D618C7" w:rsidDel="00D4699F">
          <w:rPr>
            <w:rFonts w:ascii="Courier New" w:hAnsi="Courier New" w:cs="Courier New"/>
          </w:rPr>
          <w:delText>s</w:delText>
        </w:r>
      </w:del>
      <w:r w:rsidRPr="00D618C7">
        <w:rPr>
          <w:rFonts w:ascii="Courier New" w:hAnsi="Courier New" w:cs="Courier New"/>
        </w:rPr>
        <w:t>, but ignore</w:t>
      </w:r>
      <w:ins w:id="229" w:author="Longda Jiang" w:date="2021-09-10T15:22:00Z">
        <w:r w:rsidR="00D4699F">
          <w:rPr>
            <w:rFonts w:ascii="Courier New" w:hAnsi="Courier New" w:cs="Courier New"/>
          </w:rPr>
          <w:t>s</w:t>
        </w:r>
      </w:ins>
      <w:r w:rsidRPr="00D618C7">
        <w:rPr>
          <w:rFonts w:ascii="Courier New" w:hAnsi="Courier New" w:cs="Courier New"/>
        </w:rPr>
        <w:t xml:space="preserve"> the built-in sample data.");</w:t>
      </w:r>
    </w:p>
    <w:p w14:paraId="62469E4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Marker.cpp:805: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"Loading </w:t>
      </w:r>
      <w:proofErr w:type="spellStart"/>
      <w:r w:rsidRPr="00D618C7">
        <w:rPr>
          <w:rFonts w:ascii="Courier New" w:hAnsi="Courier New" w:cs="Courier New"/>
        </w:rPr>
        <w:t>bgen</w:t>
      </w:r>
      <w:proofErr w:type="spellEnd"/>
      <w:r w:rsidRPr="00D618C7">
        <w:rPr>
          <w:rFonts w:ascii="Courier New" w:hAnsi="Courier New" w:cs="Courier New"/>
        </w:rPr>
        <w:t xml:space="preserve"> index from [" + </w:t>
      </w:r>
      <w:proofErr w:type="spellStart"/>
      <w:r w:rsidRPr="00D618C7">
        <w:rPr>
          <w:rFonts w:ascii="Courier New" w:hAnsi="Courier New" w:cs="Courier New"/>
        </w:rPr>
        <w:t>index_fname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4A322D8E" w14:textId="3C8A1D92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Marker.cpp:906: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"No</w:t>
      </w:r>
      <w:del w:id="230" w:author="Longda Jiang" w:date="2021-09-10T15:23:00Z">
        <w:r w:rsidRPr="00D618C7" w:rsidDel="005E5B71">
          <w:rPr>
            <w:rFonts w:ascii="Courier New" w:hAnsi="Courier New" w:cs="Courier New"/>
          </w:rPr>
          <w:delText xml:space="preserve">ne </w:delText>
        </w:r>
      </w:del>
      <w:ins w:id="231" w:author="Longda Jiang" w:date="2021-09-10T15:23:00Z">
        <w:r w:rsidR="005E5B71">
          <w:rPr>
            <w:rFonts w:ascii="Courier New" w:hAnsi="Courier New" w:cs="Courier New"/>
          </w:rPr>
          <w:t xml:space="preserve"> biallelic variants</w:t>
        </w:r>
        <w:del w:id="232" w:author="Jian Yang" w:date="2021-09-10T20:12:00Z">
          <w:r w:rsidR="005E5B71" w:rsidDel="00306E17">
            <w:rPr>
              <w:rFonts w:ascii="Courier New" w:hAnsi="Courier New" w:cs="Courier New"/>
            </w:rPr>
            <w:delText xml:space="preserve"> present</w:delText>
          </w:r>
        </w:del>
      </w:ins>
      <w:del w:id="233" w:author="Longda Jiang" w:date="2021-09-10T15:23:00Z">
        <w:r w:rsidRPr="00D618C7" w:rsidDel="005E5B71">
          <w:rPr>
            <w:rFonts w:ascii="Courier New" w:hAnsi="Courier New" w:cs="Courier New"/>
          </w:rPr>
          <w:delText>variant with bialleric SNPs</w:delText>
        </w:r>
      </w:del>
      <w:r w:rsidRPr="00D618C7">
        <w:rPr>
          <w:rFonts w:ascii="Courier New" w:hAnsi="Courier New" w:cs="Courier New"/>
        </w:rPr>
        <w:t>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020A89C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Marker.cpp:919: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n_variants</w:t>
      </w:r>
      <w:proofErr w:type="spellEnd"/>
      <w:r w:rsidRPr="00D618C7">
        <w:rPr>
          <w:rFonts w:ascii="Courier New" w:hAnsi="Courier New" w:cs="Courier New"/>
        </w:rPr>
        <w:t xml:space="preserve">) + " SNPs to be included from </w:t>
      </w:r>
      <w:proofErr w:type="spellStart"/>
      <w:r w:rsidRPr="00D618C7">
        <w:rPr>
          <w:rFonts w:ascii="Courier New" w:hAnsi="Courier New" w:cs="Courier New"/>
        </w:rPr>
        <w:t>bgen</w:t>
      </w:r>
      <w:proofErr w:type="spellEnd"/>
      <w:r w:rsidRPr="00D618C7">
        <w:rPr>
          <w:rFonts w:ascii="Courier New" w:hAnsi="Courier New" w:cs="Courier New"/>
        </w:rPr>
        <w:t xml:space="preserve"> index file.");</w:t>
      </w:r>
    </w:p>
    <w:p w14:paraId="6954BEC1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Marker.cpp:1220: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num_marker</w:t>
      </w:r>
      <w:proofErr w:type="spellEnd"/>
      <w:r w:rsidRPr="00D618C7">
        <w:rPr>
          <w:rFonts w:ascii="Courier New" w:hAnsi="Courier New" w:cs="Courier New"/>
        </w:rPr>
        <w:t xml:space="preserve">) + " SNPs to be included from </w:t>
      </w:r>
      <w:proofErr w:type="spellStart"/>
      <w:r w:rsidRPr="00D618C7">
        <w:rPr>
          <w:rFonts w:ascii="Courier New" w:hAnsi="Courier New" w:cs="Courier New"/>
        </w:rPr>
        <w:t>bgen</w:t>
      </w:r>
      <w:proofErr w:type="spellEnd"/>
      <w:r w:rsidRPr="00D618C7">
        <w:rPr>
          <w:rFonts w:ascii="Courier New" w:hAnsi="Courier New" w:cs="Courier New"/>
        </w:rPr>
        <w:t xml:space="preserve"> file.");</w:t>
      </w:r>
    </w:p>
    <w:p w14:paraId="7326F10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Marker.cpp:1296:   </w:t>
      </w:r>
      <w:proofErr w:type="gramStart"/>
      <w:r w:rsidRPr="00D618C7">
        <w:rPr>
          <w:rFonts w:ascii="Courier New" w:hAnsi="Courier New" w:cs="Courier New"/>
        </w:rPr>
        <w:t>if(</w:t>
      </w:r>
      <w:proofErr w:type="spellStart"/>
      <w:proofErr w:type="gramEnd"/>
      <w:r w:rsidRPr="00D618C7">
        <w:rPr>
          <w:rFonts w:ascii="Courier New" w:hAnsi="Courier New" w:cs="Courier New"/>
        </w:rPr>
        <w:t>numDup</w:t>
      </w:r>
      <w:proofErr w:type="spellEnd"/>
      <w:r w:rsidRPr="00D618C7">
        <w:rPr>
          <w:rFonts w:ascii="Courier New" w:hAnsi="Courier New" w:cs="Courier New"/>
        </w:rPr>
        <w:t xml:space="preserve"> != 0)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numDup</w:t>
      </w:r>
      <w:proofErr w:type="spellEnd"/>
      <w:r w:rsidRPr="00D618C7">
        <w:rPr>
          <w:rFonts w:ascii="Courier New" w:hAnsi="Courier New" w:cs="Courier New"/>
        </w:rPr>
        <w:t>) + " duplicated SNPs were ignored in the list." );</w:t>
      </w:r>
    </w:p>
    <w:p w14:paraId="37FA184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Marker.cpp:1317: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gramStart"/>
      <w:r w:rsidRPr="00D618C7">
        <w:rPr>
          <w:rFonts w:ascii="Courier New" w:hAnsi="Courier New" w:cs="Courier New"/>
        </w:rPr>
        <w:t>string(</w:t>
      </w:r>
      <w:proofErr w:type="gramEnd"/>
      <w:r w:rsidRPr="00D618C7">
        <w:rPr>
          <w:rFonts w:ascii="Courier New" w:hAnsi="Courier New" w:cs="Courier New"/>
        </w:rPr>
        <w:t>"After ") + (</w:t>
      </w:r>
      <w:proofErr w:type="spellStart"/>
      <w:r w:rsidRPr="00D618C7">
        <w:rPr>
          <w:rFonts w:ascii="Courier New" w:hAnsi="Courier New" w:cs="Courier New"/>
        </w:rPr>
        <w:t>isExtract</w:t>
      </w:r>
      <w:proofErr w:type="spellEnd"/>
      <w:r w:rsidRPr="00D618C7">
        <w:rPr>
          <w:rFonts w:ascii="Courier New" w:hAnsi="Courier New" w:cs="Courier New"/>
        </w:rPr>
        <w:t>? "extracting</w:t>
      </w:r>
      <w:proofErr w:type="gramStart"/>
      <w:r w:rsidRPr="00D618C7">
        <w:rPr>
          <w:rFonts w:ascii="Courier New" w:hAnsi="Courier New" w:cs="Courier New"/>
        </w:rPr>
        <w:t>" :</w:t>
      </w:r>
      <w:proofErr w:type="gramEnd"/>
      <w:r w:rsidRPr="00D618C7">
        <w:rPr>
          <w:rFonts w:ascii="Courier New" w:hAnsi="Courier New" w:cs="Courier New"/>
        </w:rPr>
        <w:t xml:space="preserve"> "excluding") +  " SNP, " + 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num_extract</w:t>
      </w:r>
      <w:proofErr w:type="spellEnd"/>
      <w:r w:rsidRPr="00D618C7">
        <w:rPr>
          <w:rFonts w:ascii="Courier New" w:hAnsi="Courier New" w:cs="Courier New"/>
        </w:rPr>
        <w:t>) + " SNPs remain.");</w:t>
      </w:r>
    </w:p>
    <w:p w14:paraId="10830BA1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Marker.cpp:1411: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 SNP list file [" + </w:t>
      </w:r>
      <w:proofErr w:type="spellStart"/>
      <w:r w:rsidRPr="00D618C7">
        <w:rPr>
          <w:rFonts w:ascii="Courier New" w:hAnsi="Courier New" w:cs="Courier New"/>
        </w:rPr>
        <w:t>snplist_file</w:t>
      </w:r>
      <w:proofErr w:type="spellEnd"/>
      <w:r w:rsidRPr="00D618C7">
        <w:rPr>
          <w:rFonts w:ascii="Courier New" w:hAnsi="Courier New" w:cs="Courier New"/>
        </w:rPr>
        <w:t xml:space="preserve"> + "],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line_number</w:t>
      </w:r>
      <w:proofErr w:type="spellEnd"/>
      <w:r w:rsidRPr="00D618C7">
        <w:rPr>
          <w:rFonts w:ascii="Courier New" w:hAnsi="Courier New" w:cs="Courier New"/>
        </w:rPr>
        <w:t>) +</w:t>
      </w:r>
    </w:p>
    <w:p w14:paraId="0E61E82C" w14:textId="0A60BE4D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Marker.cpp:1428: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"Marker: multiple " + </w:t>
      </w:r>
      <w:proofErr w:type="spellStart"/>
      <w:r w:rsidRPr="00D618C7">
        <w:rPr>
          <w:rFonts w:ascii="Courier New" w:hAnsi="Courier New" w:cs="Courier New"/>
        </w:rPr>
        <w:t>key_name</w:t>
      </w:r>
      <w:proofErr w:type="spellEnd"/>
      <w:r w:rsidRPr="00D618C7">
        <w:rPr>
          <w:rFonts w:ascii="Courier New" w:hAnsi="Courier New" w:cs="Courier New"/>
        </w:rPr>
        <w:t xml:space="preserve"> + ", us</w:t>
      </w:r>
      <w:ins w:id="234" w:author="Longda Jiang" w:date="2021-09-10T15:24:00Z">
        <w:r w:rsidR="0054686A">
          <w:rPr>
            <w:rFonts w:ascii="Courier New" w:hAnsi="Courier New" w:cs="Courier New"/>
          </w:rPr>
          <w:t>ing</w:t>
        </w:r>
      </w:ins>
      <w:del w:id="235" w:author="Longda Jiang" w:date="2021-09-10T15:24:00Z">
        <w:r w:rsidRPr="00D618C7" w:rsidDel="0054686A">
          <w:rPr>
            <w:rFonts w:ascii="Courier New" w:hAnsi="Courier New" w:cs="Courier New"/>
          </w:rPr>
          <w:delText>e</w:delText>
        </w:r>
      </w:del>
      <w:r w:rsidRPr="00D618C7">
        <w:rPr>
          <w:rFonts w:ascii="Courier New" w:hAnsi="Courier New" w:cs="Courier New"/>
        </w:rPr>
        <w:t xml:space="preserve"> the first one only" );</w:t>
      </w:r>
    </w:p>
    <w:p w14:paraId="5D149ACD" w14:textId="60137370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Marker.cpp:1498: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"One of the chromosome filter</w:t>
      </w:r>
      <w:ins w:id="236" w:author="Longda Jiang" w:date="2021-09-10T15:26:00Z">
        <w:r w:rsidR="00E65718">
          <w:rPr>
            <w:rFonts w:ascii="Courier New" w:hAnsi="Courier New" w:cs="Courier New"/>
          </w:rPr>
          <w:t>ing criteria</w:t>
        </w:r>
      </w:ins>
      <w:r w:rsidRPr="00D618C7">
        <w:rPr>
          <w:rFonts w:ascii="Courier New" w:hAnsi="Courier New" w:cs="Courier New"/>
        </w:rPr>
        <w:t xml:space="preserve"> has been applied,</w:t>
      </w:r>
      <w:ins w:id="237" w:author="Jian Yang" w:date="2021-09-10T20:13:00Z">
        <w:r w:rsidR="00306E17">
          <w:rPr>
            <w:rFonts w:ascii="Courier New" w:hAnsi="Courier New" w:cs="Courier New"/>
          </w:rPr>
          <w:t xml:space="preserve"> which</w:t>
        </w:r>
      </w:ins>
      <w:del w:id="238" w:author="Jian Yang" w:date="2021-09-10T20:13:00Z">
        <w:r w:rsidRPr="00D618C7" w:rsidDel="00306E17">
          <w:rPr>
            <w:rFonts w:ascii="Courier New" w:hAnsi="Courier New" w:cs="Courier New"/>
          </w:rPr>
          <w:delText xml:space="preserve"> it</w:delText>
        </w:r>
      </w:del>
      <w:r w:rsidRPr="00D618C7">
        <w:rPr>
          <w:rFonts w:ascii="Courier New" w:hAnsi="Courier New" w:cs="Courier New"/>
        </w:rPr>
        <w:t xml:space="preserve"> has been overrid</w:t>
      </w:r>
      <w:ins w:id="239" w:author="Longda Jiang" w:date="2021-09-10T15:25:00Z">
        <w:r w:rsidR="00311E4E">
          <w:rPr>
            <w:rFonts w:ascii="Courier New" w:hAnsi="Courier New" w:cs="Courier New"/>
          </w:rPr>
          <w:t>den</w:t>
        </w:r>
      </w:ins>
      <w:del w:id="240" w:author="Longda Jiang" w:date="2021-09-10T15:25:00Z">
        <w:r w:rsidRPr="00D618C7" w:rsidDel="00311E4E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 by --autosome-x-y"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7A839ADD" w14:textId="4CA29ECE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Marker.cpp:1514: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"One of the CHR filter</w:t>
      </w:r>
      <w:ins w:id="241" w:author="Longda Jiang" w:date="2021-09-10T15:27:00Z">
        <w:r w:rsidR="00E65718">
          <w:rPr>
            <w:rFonts w:ascii="Courier New" w:hAnsi="Courier New" w:cs="Courier New"/>
          </w:rPr>
          <w:t>ing criteria</w:t>
        </w:r>
      </w:ins>
      <w:r w:rsidRPr="00D618C7">
        <w:rPr>
          <w:rFonts w:ascii="Courier New" w:hAnsi="Courier New" w:cs="Courier New"/>
        </w:rPr>
        <w:t xml:space="preserve"> has been applied, </w:t>
      </w:r>
      <w:ins w:id="242" w:author="Jian Yang" w:date="2021-09-10T20:13:00Z">
        <w:r w:rsidR="00306E17">
          <w:rPr>
            <w:rFonts w:ascii="Courier New" w:hAnsi="Courier New" w:cs="Courier New"/>
          </w:rPr>
          <w:t>which</w:t>
        </w:r>
      </w:ins>
      <w:del w:id="243" w:author="Jian Yang" w:date="2021-09-10T20:13:00Z">
        <w:r w:rsidRPr="00D618C7" w:rsidDel="00306E17">
          <w:rPr>
            <w:rFonts w:ascii="Courier New" w:hAnsi="Courier New" w:cs="Courier New"/>
          </w:rPr>
          <w:delText>it</w:delText>
        </w:r>
      </w:del>
      <w:r w:rsidRPr="00D618C7">
        <w:rPr>
          <w:rFonts w:ascii="Courier New" w:hAnsi="Courier New" w:cs="Courier New"/>
        </w:rPr>
        <w:t xml:space="preserve"> has been overrid</w:t>
      </w:r>
      <w:ins w:id="244" w:author="Longda Jiang" w:date="2021-09-10T15:26:00Z">
        <w:r w:rsidR="00311E4E">
          <w:rPr>
            <w:rFonts w:ascii="Courier New" w:hAnsi="Courier New" w:cs="Courier New"/>
          </w:rPr>
          <w:t>den</w:t>
        </w:r>
      </w:ins>
      <w:del w:id="245" w:author="Longda Jiang" w:date="2021-09-10T15:26:00Z">
        <w:r w:rsidRPr="00D618C7" w:rsidDel="00311E4E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 by --</w:t>
      </w:r>
      <w:proofErr w:type="spellStart"/>
      <w:r w:rsidRPr="00D618C7">
        <w:rPr>
          <w:rFonts w:ascii="Courier New" w:hAnsi="Courier New" w:cs="Courier New"/>
        </w:rPr>
        <w:t>chr</w:t>
      </w:r>
      <w:proofErr w:type="spellEnd"/>
      <w:r w:rsidRPr="00D618C7">
        <w:rPr>
          <w:rFonts w:ascii="Courier New" w:hAnsi="Courier New" w:cs="Courier New"/>
        </w:rPr>
        <w:t>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25D8FBCF" w14:textId="753DCC8D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Marker.cpp:1544: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"One of the CHR filter</w:t>
      </w:r>
      <w:ins w:id="246" w:author="Longda Jiang" w:date="2021-09-10T15:27:00Z">
        <w:r w:rsidR="00E65718">
          <w:rPr>
            <w:rFonts w:ascii="Courier New" w:hAnsi="Courier New" w:cs="Courier New"/>
          </w:rPr>
          <w:t>ing criteria</w:t>
        </w:r>
      </w:ins>
      <w:r w:rsidRPr="00D618C7">
        <w:rPr>
          <w:rFonts w:ascii="Courier New" w:hAnsi="Courier New" w:cs="Courier New"/>
        </w:rPr>
        <w:t xml:space="preserve"> has been applied, </w:t>
      </w:r>
      <w:ins w:id="247" w:author="Jian Yang" w:date="2021-09-10T20:13:00Z">
        <w:r w:rsidR="00306E17">
          <w:rPr>
            <w:rFonts w:ascii="Courier New" w:hAnsi="Courier New" w:cs="Courier New"/>
          </w:rPr>
          <w:t>which</w:t>
        </w:r>
      </w:ins>
      <w:del w:id="248" w:author="Jian Yang" w:date="2021-09-10T20:13:00Z">
        <w:r w:rsidRPr="00D618C7" w:rsidDel="00306E17">
          <w:rPr>
            <w:rFonts w:ascii="Courier New" w:hAnsi="Courier New" w:cs="Courier New"/>
          </w:rPr>
          <w:delText>it</w:delText>
        </w:r>
      </w:del>
      <w:r w:rsidRPr="00D618C7">
        <w:rPr>
          <w:rFonts w:ascii="Courier New" w:hAnsi="Courier New" w:cs="Courier New"/>
        </w:rPr>
        <w:t xml:space="preserve"> has been overrid</w:t>
      </w:r>
      <w:ins w:id="249" w:author="Longda Jiang" w:date="2021-09-10T15:26:00Z">
        <w:r w:rsidR="00311E4E">
          <w:rPr>
            <w:rFonts w:ascii="Courier New" w:hAnsi="Courier New" w:cs="Courier New"/>
          </w:rPr>
          <w:t>den</w:t>
        </w:r>
      </w:ins>
      <w:del w:id="250" w:author="Longda Jiang" w:date="2021-09-10T15:26:00Z">
        <w:r w:rsidRPr="00D618C7" w:rsidDel="00311E4E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 by --</w:t>
      </w:r>
      <w:proofErr w:type="spellStart"/>
      <w:r w:rsidRPr="00D618C7">
        <w:rPr>
          <w:rFonts w:ascii="Courier New" w:hAnsi="Courier New" w:cs="Courier New"/>
        </w:rPr>
        <w:t>chrx</w:t>
      </w:r>
      <w:proofErr w:type="spellEnd"/>
      <w:r w:rsidRPr="00D618C7">
        <w:rPr>
          <w:rFonts w:ascii="Courier New" w:hAnsi="Courier New" w:cs="Courier New"/>
        </w:rPr>
        <w:t>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104100D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OptionIO.cpp:18: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"There are multiple " + </w:t>
      </w:r>
      <w:proofErr w:type="spellStart"/>
      <w:r w:rsidRPr="00D618C7">
        <w:rPr>
          <w:rFonts w:ascii="Courier New" w:hAnsi="Courier New" w:cs="Courier New"/>
        </w:rPr>
        <w:t>key_name</w:t>
      </w:r>
      <w:proofErr w:type="spellEnd"/>
      <w:r w:rsidRPr="00D618C7">
        <w:rPr>
          <w:rFonts w:ascii="Courier New" w:hAnsi="Courier New" w:cs="Courier New"/>
        </w:rPr>
        <w:t xml:space="preserve"> + ". Only the first item will be used in the analysis." );</w:t>
      </w:r>
    </w:p>
    <w:p w14:paraId="28CA7E11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OptionIO.cpp:35: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"There are multiple " + </w:t>
      </w:r>
      <w:proofErr w:type="spellStart"/>
      <w:r w:rsidRPr="00D618C7">
        <w:rPr>
          <w:rFonts w:ascii="Courier New" w:hAnsi="Courier New" w:cs="Courier New"/>
        </w:rPr>
        <w:t>key_name</w:t>
      </w:r>
      <w:proofErr w:type="spellEnd"/>
      <w:r w:rsidRPr="00D618C7">
        <w:rPr>
          <w:rFonts w:ascii="Courier New" w:hAnsi="Courier New" w:cs="Courier New"/>
        </w:rPr>
        <w:t xml:space="preserve"> + ". Only the first item will be used in the analysis." );</w:t>
      </w:r>
    </w:p>
    <w:p w14:paraId="7B5327F7" w14:textId="77AD3DBE" w:rsidR="00D618C7" w:rsidRPr="00D618C7" w:rsidDel="006653EA" w:rsidRDefault="00D618C7" w:rsidP="00D618C7">
      <w:pPr>
        <w:pStyle w:val="PlainText"/>
        <w:rPr>
          <w:del w:id="251" w:author="Longda Jiang" w:date="2021-09-10T15:27:00Z"/>
          <w:rFonts w:ascii="Courier New" w:hAnsi="Courier New" w:cs="Courier New"/>
        </w:rPr>
      </w:pPr>
      <w:del w:id="252" w:author="Longda Jiang" w:date="2021-09-10T15:27:00Z">
        <w:r w:rsidRPr="00D618C7" w:rsidDel="006653EA">
          <w:rPr>
            <w:rFonts w:ascii="Courier New" w:hAnsi="Courier New" w:cs="Courier New"/>
          </w:rPr>
          <w:delText>OptionIO.cpp:65:            //LOGGER.i(0, to_string(m_files.size()) + " unique items in [" + list_filename + "].");</w:delText>
        </w:r>
      </w:del>
    </w:p>
    <w:p w14:paraId="40312E1C" w14:textId="5502DD96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OptionIO.cpp:171: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 file [" + </w:t>
      </w:r>
      <w:proofErr w:type="spellStart"/>
      <w:r w:rsidRPr="00D618C7">
        <w:rPr>
          <w:rFonts w:ascii="Courier New" w:hAnsi="Courier New" w:cs="Courier New"/>
        </w:rPr>
        <w:t>fileName</w:t>
      </w:r>
      <w:proofErr w:type="spellEnd"/>
      <w:r w:rsidRPr="00D618C7">
        <w:rPr>
          <w:rFonts w:ascii="Courier New" w:hAnsi="Courier New" w:cs="Courier New"/>
        </w:rPr>
        <w:t xml:space="preserve"> + "] contains </w:t>
      </w:r>
      <w:del w:id="253" w:author="Longda Jiang" w:date="2021-09-10T15:27:00Z">
        <w:r w:rsidRPr="00D618C7" w:rsidDel="006653EA">
          <w:rPr>
            <w:rFonts w:ascii="Courier New" w:hAnsi="Courier New" w:cs="Courier New"/>
          </w:rPr>
          <w:delText xml:space="preserve">more </w:delText>
        </w:r>
      </w:del>
      <w:ins w:id="254" w:author="Longda Jiang" w:date="2021-09-10T15:27:00Z">
        <w:r w:rsidR="006653EA">
          <w:rPr>
            <w:rFonts w:ascii="Courier New" w:hAnsi="Courier New" w:cs="Courier New"/>
          </w:rPr>
          <w:t>extra</w:t>
        </w:r>
        <w:r w:rsidR="006653EA" w:rsidRPr="00D618C7">
          <w:rPr>
            <w:rFonts w:ascii="Courier New" w:hAnsi="Courier New" w:cs="Courier New"/>
          </w:rPr>
          <w:t xml:space="preserve"> </w:t>
        </w:r>
      </w:ins>
      <w:r w:rsidRPr="00D618C7">
        <w:rPr>
          <w:rFonts w:ascii="Courier New" w:hAnsi="Courier New" w:cs="Courier New"/>
        </w:rPr>
        <w:t xml:space="preserve">number of elements in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line_number</w:t>
      </w:r>
      <w:proofErr w:type="spellEnd"/>
      <w:r w:rsidRPr="00D618C7">
        <w:rPr>
          <w:rFonts w:ascii="Courier New" w:hAnsi="Courier New" w:cs="Courier New"/>
        </w:rPr>
        <w:t>) + ".");</w:t>
      </w:r>
    </w:p>
    <w:p w14:paraId="39C2B9E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Pheno.cpp:90: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phenotype data from [" + options["</w:t>
      </w:r>
      <w:proofErr w:type="spellStart"/>
      <w:r w:rsidRPr="00D618C7">
        <w:rPr>
          <w:rFonts w:ascii="Courier New" w:hAnsi="Courier New" w:cs="Courier New"/>
        </w:rPr>
        <w:t>qpheno_file</w:t>
      </w:r>
      <w:proofErr w:type="spellEnd"/>
      <w:r w:rsidRPr="00D618C7">
        <w:rPr>
          <w:rFonts w:ascii="Courier New" w:hAnsi="Courier New" w:cs="Courier New"/>
        </w:rPr>
        <w:t xml:space="preserve">"]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7E634CB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Pheno.cpp:112: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</w:t>
      </w:r>
      <w:proofErr w:type="gramStart"/>
      <w:r w:rsidRPr="00D618C7">
        <w:rPr>
          <w:rFonts w:ascii="Courier New" w:hAnsi="Courier New" w:cs="Courier New"/>
        </w:rPr>
        <w:t>keep.size</w:t>
      </w:r>
      <w:proofErr w:type="spellEnd"/>
      <w:proofErr w:type="gramEnd"/>
      <w:r w:rsidRPr="00D618C7">
        <w:rPr>
          <w:rFonts w:ascii="Courier New" w:hAnsi="Courier New" w:cs="Courier New"/>
        </w:rPr>
        <w:t>()) + " overlapping individuals with non-missing data to be included from the phenotype file.");</w:t>
      </w:r>
    </w:p>
    <w:p w14:paraId="42836C0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Pheno.cpp:118: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gender information from [" + options["</w:t>
      </w:r>
      <w:proofErr w:type="spellStart"/>
      <w:r w:rsidRPr="00D618C7">
        <w:rPr>
          <w:rFonts w:ascii="Courier New" w:hAnsi="Courier New" w:cs="Courier New"/>
        </w:rPr>
        <w:t>sex_file</w:t>
      </w:r>
      <w:proofErr w:type="spellEnd"/>
      <w:r w:rsidRPr="00D618C7">
        <w:rPr>
          <w:rFonts w:ascii="Courier New" w:hAnsi="Courier New" w:cs="Courier New"/>
        </w:rPr>
        <w:t xml:space="preserve">"]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46D487D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Pheno.cpp:125: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</w:t>
      </w:r>
      <w:proofErr w:type="gramStart"/>
      <w:r w:rsidRPr="00D618C7">
        <w:rPr>
          <w:rFonts w:ascii="Courier New" w:hAnsi="Courier New" w:cs="Courier New"/>
        </w:rPr>
        <w:t>keep.size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individuals with valid sex information to be included from the phenotype file.");</w:t>
      </w:r>
    </w:p>
    <w:p w14:paraId="626BEC2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Pheno.cpp:182: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new_</w:t>
      </w:r>
      <w:proofErr w:type="gramStart"/>
      <w:r w:rsidRPr="00D618C7">
        <w:rPr>
          <w:rFonts w:ascii="Courier New" w:hAnsi="Courier New" w:cs="Courier New"/>
        </w:rPr>
        <w:t>index.size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individuals have gender information.");</w:t>
      </w:r>
    </w:p>
    <w:p w14:paraId="614FF5C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Pheno.cpp:277: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errmsg</w:t>
      </w:r>
      <w:proofErr w:type="spellEnd"/>
      <w:r w:rsidRPr="00D618C7">
        <w:rPr>
          <w:rFonts w:ascii="Courier New" w:hAnsi="Courier New" w:cs="Courier New"/>
        </w:rPr>
        <w:t>);</w:t>
      </w:r>
    </w:p>
    <w:p w14:paraId="5394AA0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Pheno.cpp:347: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"Sample file [" + </w:t>
      </w:r>
      <w:proofErr w:type="spellStart"/>
      <w:r w:rsidRPr="00D618C7">
        <w:rPr>
          <w:rFonts w:ascii="Courier New" w:hAnsi="Courier New" w:cs="Courier New"/>
        </w:rPr>
        <w:t>mfiles</w:t>
      </w:r>
      <w:proofErr w:type="spellEnd"/>
      <w:r w:rsidRPr="00D618C7">
        <w:rPr>
          <w:rFonts w:ascii="Courier New" w:hAnsi="Courier New" w:cs="Courier New"/>
        </w:rPr>
        <w:t>[</w:t>
      </w:r>
      <w:proofErr w:type="spellStart"/>
      <w:r w:rsidRPr="00D618C7">
        <w:rPr>
          <w:rFonts w:ascii="Courier New" w:hAnsi="Courier New" w:cs="Courier New"/>
        </w:rPr>
        <w:t>i</w:t>
      </w:r>
      <w:proofErr w:type="spellEnd"/>
      <w:r w:rsidRPr="00D618C7">
        <w:rPr>
          <w:rFonts w:ascii="Courier New" w:hAnsi="Courier New" w:cs="Courier New"/>
        </w:rPr>
        <w:t>] + "] is different from the first file.");</w:t>
      </w:r>
    </w:p>
    <w:p w14:paraId="094CE854" w14:textId="7FA19283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Pheno.cpp:353: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(1, "All</w:t>
      </w:r>
      <w:ins w:id="255" w:author="Jian Yang" w:date="2021-09-10T20:14:00Z">
        <w:r w:rsidR="00306E17">
          <w:rPr>
            <w:rFonts w:ascii="Courier New" w:hAnsi="Courier New" w:cs="Courier New"/>
          </w:rPr>
          <w:t xml:space="preserve"> the</w:t>
        </w:r>
      </w:ins>
      <w:r w:rsidRPr="00D618C7">
        <w:rPr>
          <w:rFonts w:ascii="Courier New" w:hAnsi="Courier New" w:cs="Courier New"/>
        </w:rPr>
        <w:t xml:space="preserve"> files checked</w:t>
      </w:r>
      <w:ins w:id="256" w:author="Longda Jiang" w:date="2021-09-10T15:28:00Z">
        <w:r w:rsidR="00FE0B6C">
          <w:rPr>
            <w:rFonts w:ascii="Courier New" w:hAnsi="Courier New" w:cs="Courier New"/>
          </w:rPr>
          <w:t xml:space="preserve"> </w:t>
        </w:r>
      </w:ins>
      <w:ins w:id="257" w:author="Longda Jiang" w:date="2021-09-10T15:29:00Z">
        <w:del w:id="258" w:author="Jian Yang" w:date="2021-09-10T20:14:00Z">
          <w:r w:rsidR="00FE0B6C" w:rsidDel="00306E17">
            <w:rPr>
              <w:rFonts w:ascii="Courier New" w:hAnsi="Courier New" w:cs="Courier New"/>
            </w:rPr>
            <w:delText>were</w:delText>
          </w:r>
        </w:del>
      </w:ins>
      <w:ins w:id="259" w:author="Jian Yang" w:date="2021-09-10T20:14:00Z">
        <w:r w:rsidR="00306E17">
          <w:rPr>
            <w:rFonts w:ascii="Courier New" w:hAnsi="Courier New" w:cs="Courier New"/>
          </w:rPr>
          <w:t>are</w:t>
        </w:r>
      </w:ins>
      <w:r w:rsidRPr="00D618C7">
        <w:rPr>
          <w:rFonts w:ascii="Courier New" w:hAnsi="Courier New" w:cs="Courier New"/>
        </w:rPr>
        <w:t xml:space="preserve"> OK."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6679A10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Pheno.cpp:359: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PLINK sample file from [" + </w:t>
      </w:r>
      <w:proofErr w:type="spellStart"/>
      <w:r w:rsidRPr="00D618C7">
        <w:rPr>
          <w:rFonts w:ascii="Courier New" w:hAnsi="Courier New" w:cs="Courier New"/>
        </w:rPr>
        <w:t>psam_file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632454F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Pheno.cpp:435: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num_ind</w:t>
      </w:r>
      <w:proofErr w:type="spellEnd"/>
      <w:r w:rsidRPr="00D618C7">
        <w:rPr>
          <w:rFonts w:ascii="Courier New" w:hAnsi="Courier New" w:cs="Courier New"/>
        </w:rPr>
        <w:t>) + " individuals to be included from the sample file.");</w:t>
      </w:r>
    </w:p>
    <w:p w14:paraId="03DBD755" w14:textId="4C7691BE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Pheno.cpp:444: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</w:t>
      </w:r>
      <w:ins w:id="260" w:author="Longda Jiang" w:date="2021-09-10T15:29:00Z">
        <w:r w:rsidR="00DB497B">
          <w:rPr>
            <w:rFonts w:ascii="Courier New" w:hAnsi="Courier New" w:cs="Courier New"/>
          </w:rPr>
          <w:t>O</w:t>
        </w:r>
      </w:ins>
      <w:del w:id="261" w:author="Longda Jiang" w:date="2021-09-10T15:29:00Z">
        <w:r w:rsidRPr="00D618C7" w:rsidDel="00DB497B">
          <w:rPr>
            <w:rFonts w:ascii="Courier New" w:hAnsi="Courier New" w:cs="Courier New"/>
          </w:rPr>
          <w:delText>o</w:delText>
        </w:r>
      </w:del>
      <w:r w:rsidRPr="00D618C7">
        <w:rPr>
          <w:rFonts w:ascii="Courier New" w:hAnsi="Courier New" w:cs="Courier New"/>
        </w:rPr>
        <w:t xml:space="preserve">xford sample information file from [" + </w:t>
      </w:r>
      <w:proofErr w:type="spellStart"/>
      <w:r w:rsidRPr="00D618C7">
        <w:rPr>
          <w:rFonts w:ascii="Courier New" w:hAnsi="Courier New" w:cs="Courier New"/>
        </w:rPr>
        <w:t>sample_file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23E07E5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Pheno.cpp:503: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num_ind</w:t>
      </w:r>
      <w:proofErr w:type="spellEnd"/>
      <w:r w:rsidRPr="00D618C7">
        <w:rPr>
          <w:rFonts w:ascii="Courier New" w:hAnsi="Courier New" w:cs="Courier New"/>
        </w:rPr>
        <w:t>) + " individuals to be included from the sample file.");</w:t>
      </w:r>
    </w:p>
    <w:p w14:paraId="765ACA3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Pheno.cpp:509: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PLINK FAM file from [" + </w:t>
      </w:r>
      <w:proofErr w:type="spellStart"/>
      <w:r w:rsidRPr="00D618C7">
        <w:rPr>
          <w:rFonts w:ascii="Courier New" w:hAnsi="Courier New" w:cs="Courier New"/>
        </w:rPr>
        <w:t>fam_file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140D2D5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Pheno.cpp:528: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 fam file [" + </w:t>
      </w:r>
      <w:proofErr w:type="spellStart"/>
      <w:r w:rsidRPr="00D618C7">
        <w:rPr>
          <w:rFonts w:ascii="Courier New" w:hAnsi="Courier New" w:cs="Courier New"/>
        </w:rPr>
        <w:t>fam_file</w:t>
      </w:r>
      <w:proofErr w:type="spellEnd"/>
      <w:r w:rsidRPr="00D618C7">
        <w:rPr>
          <w:rFonts w:ascii="Courier New" w:hAnsi="Courier New" w:cs="Courier New"/>
        </w:rPr>
        <w:t xml:space="preserve"> + "],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line_number</w:t>
      </w:r>
      <w:proofErr w:type="spellEnd"/>
      <w:r w:rsidRPr="00D618C7">
        <w:rPr>
          <w:rFonts w:ascii="Courier New" w:hAnsi="Courier New" w:cs="Courier New"/>
        </w:rPr>
        <w:t>) + " have different elements");</w:t>
      </w:r>
    </w:p>
    <w:p w14:paraId="5891892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Pheno.cpp:545: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num_ind</w:t>
      </w:r>
      <w:proofErr w:type="spellEnd"/>
      <w:r w:rsidRPr="00D618C7">
        <w:rPr>
          <w:rFonts w:ascii="Courier New" w:hAnsi="Courier New" w:cs="Courier New"/>
        </w:rPr>
        <w:t>) + " individuals to be included from FAM file.");</w:t>
      </w:r>
    </w:p>
    <w:p w14:paraId="62482EA8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Pheno.cpp:601: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"Saving individual information to [" + filename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0632BC6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Pheno.cpp:609: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</w:t>
      </w:r>
      <w:proofErr w:type="gramStart"/>
      <w:r w:rsidRPr="00D618C7">
        <w:rPr>
          <w:rFonts w:ascii="Courier New" w:hAnsi="Courier New" w:cs="Courier New"/>
        </w:rPr>
        <w:t>keep.size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individuals have been saved.");</w:t>
      </w:r>
    </w:p>
    <w:p w14:paraId="6373497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Pheno.cpp:669: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nDup</w:t>
      </w:r>
      <w:proofErr w:type="spellEnd"/>
      <w:r w:rsidRPr="00D618C7">
        <w:rPr>
          <w:rFonts w:ascii="Courier New" w:hAnsi="Courier New" w:cs="Courier New"/>
        </w:rPr>
        <w:t>) + " duplicated samples were ignored in the list.");</w:t>
      </w:r>
    </w:p>
    <w:p w14:paraId="58D5FF9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Pheno.cpp:687: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gramStart"/>
      <w:r w:rsidRPr="00D618C7">
        <w:rPr>
          <w:rFonts w:ascii="Courier New" w:hAnsi="Courier New" w:cs="Courier New"/>
        </w:rPr>
        <w:t>string(</w:t>
      </w:r>
      <w:proofErr w:type="gramEnd"/>
      <w:r w:rsidRPr="00D618C7">
        <w:rPr>
          <w:rFonts w:ascii="Courier New" w:hAnsi="Courier New" w:cs="Courier New"/>
        </w:rPr>
        <w:t>"After ") + (</w:t>
      </w:r>
      <w:proofErr w:type="spellStart"/>
      <w:r w:rsidRPr="00D618C7">
        <w:rPr>
          <w:rFonts w:ascii="Courier New" w:hAnsi="Courier New" w:cs="Courier New"/>
        </w:rPr>
        <w:t>isKeep</w:t>
      </w:r>
      <w:proofErr w:type="spellEnd"/>
      <w:r w:rsidRPr="00D618C7">
        <w:rPr>
          <w:rFonts w:ascii="Courier New" w:hAnsi="Courier New" w:cs="Courier New"/>
        </w:rPr>
        <w:t>?"</w:t>
      </w:r>
      <w:proofErr w:type="spellStart"/>
      <w:r w:rsidRPr="00D618C7">
        <w:rPr>
          <w:rFonts w:ascii="Courier New" w:hAnsi="Courier New" w:cs="Courier New"/>
        </w:rPr>
        <w:t>keeping":"removing</w:t>
      </w:r>
      <w:proofErr w:type="spellEnd"/>
      <w:r w:rsidRPr="00D618C7">
        <w:rPr>
          <w:rFonts w:ascii="Courier New" w:hAnsi="Courier New" w:cs="Courier New"/>
        </w:rPr>
        <w:t xml:space="preserve">") +  " individuals,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keeps.size</w:t>
      </w:r>
      <w:proofErr w:type="spellEnd"/>
      <w:r w:rsidRPr="00D618C7">
        <w:rPr>
          <w:rFonts w:ascii="Courier New" w:hAnsi="Courier New" w:cs="Courier New"/>
        </w:rPr>
        <w:t>()) + " subjects remain.");</w:t>
      </w:r>
    </w:p>
    <w:p w14:paraId="24BC42B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main.cpp:286: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"Options: ");</w:t>
      </w:r>
    </w:p>
    <w:p w14:paraId="65592D8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main.cpp:287: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 ");</w:t>
      </w:r>
    </w:p>
    <w:p w14:paraId="2935020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main.cpp:295: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"");</w:t>
      </w:r>
    </w:p>
    <w:p w14:paraId="719B2918" w14:textId="44C7A35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main.cpp:299: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"The program will be running </w:t>
      </w:r>
      <w:ins w:id="262" w:author="Longda Jiang" w:date="2021-09-10T15:29:00Z">
        <w:r w:rsidR="009627B8">
          <w:rPr>
            <w:rFonts w:ascii="Courier New" w:hAnsi="Courier New" w:cs="Courier New"/>
          </w:rPr>
          <w:t>with</w:t>
        </w:r>
      </w:ins>
      <w:del w:id="263" w:author="Longda Jiang" w:date="2021-09-10T15:29:00Z">
        <w:r w:rsidRPr="00D618C7" w:rsidDel="009627B8">
          <w:rPr>
            <w:rFonts w:ascii="Courier New" w:hAnsi="Courier New" w:cs="Courier New"/>
          </w:rPr>
          <w:delText>on</w:delText>
        </w:r>
      </w:del>
      <w:r w:rsidRPr="00D618C7">
        <w:rPr>
          <w:rFonts w:ascii="Courier New" w:hAnsi="Courier New" w:cs="Courier New"/>
        </w:rPr>
        <w:t xml:space="preserve"> up to " + std::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thread_num</w:t>
      </w:r>
      <w:proofErr w:type="spellEnd"/>
      <w:r w:rsidRPr="00D618C7">
        <w:rPr>
          <w:rFonts w:ascii="Courier New" w:hAnsi="Courier New" w:cs="Courier New"/>
        </w:rPr>
        <w:t>) + " threads.");</w:t>
      </w:r>
    </w:p>
    <w:p w14:paraId="68846F28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main.cpp:315: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"");</w:t>
      </w:r>
    </w:p>
    <w:p w14:paraId="3BA9520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main.cpp:317: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</w:t>
      </w:r>
      <w:proofErr w:type="gramStart"/>
      <w:r w:rsidRPr="00D618C7">
        <w:rPr>
          <w:rFonts w:ascii="Courier New" w:hAnsi="Courier New" w:cs="Courier New"/>
        </w:rPr>
        <w:t>0,  "</w:t>
      </w:r>
      <w:proofErr w:type="gramEnd"/>
      <w:r w:rsidRPr="00D618C7">
        <w:rPr>
          <w:rFonts w:ascii="Courier New" w:hAnsi="Courier New" w:cs="Courier New"/>
        </w:rPr>
        <w:t xml:space="preserve">at " + </w:t>
      </w:r>
      <w:proofErr w:type="spellStart"/>
      <w:r w:rsidRPr="00D618C7">
        <w:rPr>
          <w:rFonts w:ascii="Courier New" w:hAnsi="Courier New" w:cs="Courier New"/>
        </w:rPr>
        <w:t>getLocalTime</w:t>
      </w:r>
      <w:proofErr w:type="spellEnd"/>
      <w:r w:rsidRPr="00D618C7">
        <w:rPr>
          <w:rFonts w:ascii="Courier New" w:hAnsi="Courier New" w:cs="Courier New"/>
        </w:rPr>
        <w:t>(), "Analysis finished");</w:t>
      </w:r>
    </w:p>
    <w:p w14:paraId="69BCEA7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</w:p>
    <w:sectPr w:rsidR="00D618C7" w:rsidRPr="00D618C7" w:rsidSect="00C84271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04D39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920C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96E5D"/>
    <w:rsid w:val="001A4181"/>
    <w:rsid w:val="001B0F96"/>
    <w:rsid w:val="001B6CD8"/>
    <w:rsid w:val="001C124E"/>
    <w:rsid w:val="001C1D2A"/>
    <w:rsid w:val="001C4484"/>
    <w:rsid w:val="001C473C"/>
    <w:rsid w:val="001C5D8C"/>
    <w:rsid w:val="001C5DBC"/>
    <w:rsid w:val="001D1595"/>
    <w:rsid w:val="001D1896"/>
    <w:rsid w:val="001D5B4C"/>
    <w:rsid w:val="001D6398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1F7D12"/>
    <w:rsid w:val="0020002D"/>
    <w:rsid w:val="00200961"/>
    <w:rsid w:val="0020304D"/>
    <w:rsid w:val="002060CA"/>
    <w:rsid w:val="00210EB2"/>
    <w:rsid w:val="00211106"/>
    <w:rsid w:val="00214D31"/>
    <w:rsid w:val="002179C5"/>
    <w:rsid w:val="0022234F"/>
    <w:rsid w:val="002226E1"/>
    <w:rsid w:val="00225480"/>
    <w:rsid w:val="00226AA3"/>
    <w:rsid w:val="002300BC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11C0"/>
    <w:rsid w:val="002567BA"/>
    <w:rsid w:val="0026290C"/>
    <w:rsid w:val="002655DE"/>
    <w:rsid w:val="00271DB1"/>
    <w:rsid w:val="00284775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B4127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5D73"/>
    <w:rsid w:val="00306E17"/>
    <w:rsid w:val="00307E15"/>
    <w:rsid w:val="00311E4E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936B1"/>
    <w:rsid w:val="00395AEF"/>
    <w:rsid w:val="003A0C2F"/>
    <w:rsid w:val="003A0E70"/>
    <w:rsid w:val="003A2240"/>
    <w:rsid w:val="003A5F60"/>
    <w:rsid w:val="003A696E"/>
    <w:rsid w:val="003B418A"/>
    <w:rsid w:val="003C318E"/>
    <w:rsid w:val="003D130B"/>
    <w:rsid w:val="003E1F6F"/>
    <w:rsid w:val="003E21FE"/>
    <w:rsid w:val="003E3395"/>
    <w:rsid w:val="003F1DD5"/>
    <w:rsid w:val="003F26AF"/>
    <w:rsid w:val="003F352E"/>
    <w:rsid w:val="003F5135"/>
    <w:rsid w:val="00402B09"/>
    <w:rsid w:val="0040315F"/>
    <w:rsid w:val="00404A82"/>
    <w:rsid w:val="00411DF7"/>
    <w:rsid w:val="00412D7D"/>
    <w:rsid w:val="004201DB"/>
    <w:rsid w:val="00422EC9"/>
    <w:rsid w:val="00427C20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84E4C"/>
    <w:rsid w:val="00492A0C"/>
    <w:rsid w:val="004A01FD"/>
    <w:rsid w:val="004A47E6"/>
    <w:rsid w:val="004B2A95"/>
    <w:rsid w:val="004C47F2"/>
    <w:rsid w:val="004C56A1"/>
    <w:rsid w:val="004C5C6C"/>
    <w:rsid w:val="004C5C8E"/>
    <w:rsid w:val="004E39AD"/>
    <w:rsid w:val="004E63E7"/>
    <w:rsid w:val="004F1114"/>
    <w:rsid w:val="004F42B3"/>
    <w:rsid w:val="00500AF2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3BC2"/>
    <w:rsid w:val="0054686A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56B4"/>
    <w:rsid w:val="005B12E8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5B71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348E2"/>
    <w:rsid w:val="00640C64"/>
    <w:rsid w:val="00642119"/>
    <w:rsid w:val="0064457D"/>
    <w:rsid w:val="0065042D"/>
    <w:rsid w:val="0065051F"/>
    <w:rsid w:val="006509FE"/>
    <w:rsid w:val="00653790"/>
    <w:rsid w:val="006653EA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B0C02"/>
    <w:rsid w:val="006C33D9"/>
    <w:rsid w:val="006C3B60"/>
    <w:rsid w:val="006C6ACF"/>
    <w:rsid w:val="006D037C"/>
    <w:rsid w:val="006D35F9"/>
    <w:rsid w:val="006D3706"/>
    <w:rsid w:val="006D786B"/>
    <w:rsid w:val="006E1DDA"/>
    <w:rsid w:val="006E265C"/>
    <w:rsid w:val="006E2E38"/>
    <w:rsid w:val="006E3CDF"/>
    <w:rsid w:val="006E4906"/>
    <w:rsid w:val="006E52EF"/>
    <w:rsid w:val="006F1B11"/>
    <w:rsid w:val="006F4158"/>
    <w:rsid w:val="00704982"/>
    <w:rsid w:val="00704D20"/>
    <w:rsid w:val="007053EB"/>
    <w:rsid w:val="00706C49"/>
    <w:rsid w:val="00710C1F"/>
    <w:rsid w:val="00717CB0"/>
    <w:rsid w:val="00722596"/>
    <w:rsid w:val="00724628"/>
    <w:rsid w:val="00733D4E"/>
    <w:rsid w:val="00737159"/>
    <w:rsid w:val="007404E7"/>
    <w:rsid w:val="00744CF3"/>
    <w:rsid w:val="0075052E"/>
    <w:rsid w:val="00751121"/>
    <w:rsid w:val="007511F2"/>
    <w:rsid w:val="007515A1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6636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3526C"/>
    <w:rsid w:val="0084017D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86C02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62113"/>
    <w:rsid w:val="009627B8"/>
    <w:rsid w:val="00970749"/>
    <w:rsid w:val="00972D6C"/>
    <w:rsid w:val="00973B51"/>
    <w:rsid w:val="0097514C"/>
    <w:rsid w:val="00980141"/>
    <w:rsid w:val="009901B9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E7F41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26CE"/>
    <w:rsid w:val="00A62F94"/>
    <w:rsid w:val="00A63A76"/>
    <w:rsid w:val="00A760E9"/>
    <w:rsid w:val="00A77176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40B7"/>
    <w:rsid w:val="00BD6C52"/>
    <w:rsid w:val="00BE097F"/>
    <w:rsid w:val="00BE0DF7"/>
    <w:rsid w:val="00BE0E07"/>
    <w:rsid w:val="00BE0FEE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254B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1FCA"/>
    <w:rsid w:val="00CC3FC1"/>
    <w:rsid w:val="00CC4714"/>
    <w:rsid w:val="00CD5A05"/>
    <w:rsid w:val="00CD6398"/>
    <w:rsid w:val="00CD6FC7"/>
    <w:rsid w:val="00CE378C"/>
    <w:rsid w:val="00CF1DD5"/>
    <w:rsid w:val="00CF21C9"/>
    <w:rsid w:val="00CF5B47"/>
    <w:rsid w:val="00CF7C06"/>
    <w:rsid w:val="00CF7E05"/>
    <w:rsid w:val="00D11660"/>
    <w:rsid w:val="00D30D3C"/>
    <w:rsid w:val="00D37FE6"/>
    <w:rsid w:val="00D434F8"/>
    <w:rsid w:val="00D44CF0"/>
    <w:rsid w:val="00D454D4"/>
    <w:rsid w:val="00D462FA"/>
    <w:rsid w:val="00D4699F"/>
    <w:rsid w:val="00D52CED"/>
    <w:rsid w:val="00D55224"/>
    <w:rsid w:val="00D55CEA"/>
    <w:rsid w:val="00D56399"/>
    <w:rsid w:val="00D618C7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032B"/>
    <w:rsid w:val="00DA7557"/>
    <w:rsid w:val="00DB497B"/>
    <w:rsid w:val="00DB5ED4"/>
    <w:rsid w:val="00DC4344"/>
    <w:rsid w:val="00DC52AF"/>
    <w:rsid w:val="00DC5D02"/>
    <w:rsid w:val="00DD25FD"/>
    <w:rsid w:val="00DD396F"/>
    <w:rsid w:val="00DD758C"/>
    <w:rsid w:val="00DD7AEC"/>
    <w:rsid w:val="00DE0A3D"/>
    <w:rsid w:val="00DE4D44"/>
    <w:rsid w:val="00DE6EA3"/>
    <w:rsid w:val="00DF2D55"/>
    <w:rsid w:val="00E02A51"/>
    <w:rsid w:val="00E05313"/>
    <w:rsid w:val="00E077DE"/>
    <w:rsid w:val="00E10D64"/>
    <w:rsid w:val="00E113A2"/>
    <w:rsid w:val="00E17C31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1EA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6571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B666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25C9"/>
    <w:rsid w:val="00F47EF2"/>
    <w:rsid w:val="00F502CB"/>
    <w:rsid w:val="00F6065C"/>
    <w:rsid w:val="00F658B5"/>
    <w:rsid w:val="00F67055"/>
    <w:rsid w:val="00F753E3"/>
    <w:rsid w:val="00F77E19"/>
    <w:rsid w:val="00F8043A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0B6C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BF516"/>
  <w14:defaultImageDpi w14:val="32767"/>
  <w15:chartTrackingRefBased/>
  <w15:docId w15:val="{5CAAFA12-5390-A847-B0D3-A5462497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427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427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Jian Yang</cp:lastModifiedBy>
  <cp:revision>5</cp:revision>
  <dcterms:created xsi:type="dcterms:W3CDTF">2021-09-10T07:38:00Z</dcterms:created>
  <dcterms:modified xsi:type="dcterms:W3CDTF">2021-09-10T12:28:00Z</dcterms:modified>
</cp:coreProperties>
</file>