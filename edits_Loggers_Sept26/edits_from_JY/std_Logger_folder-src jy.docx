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750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Covar.cpp:611:        LOGGER &lt;&lt; "template: " &lt;&lt; </w:t>
      </w:r>
      <w:proofErr w:type="spellStart"/>
      <w:proofErr w:type="gramStart"/>
      <w:r w:rsidRPr="00087BB9">
        <w:rPr>
          <w:rFonts w:ascii="Courier New" w:hAnsi="Courier New" w:cs="Courier New"/>
        </w:rPr>
        <w:t>samples.size</w:t>
      </w:r>
      <w:proofErr w:type="spellEnd"/>
      <w:proofErr w:type="gramEnd"/>
      <w:r w:rsidRPr="00087BB9">
        <w:rPr>
          <w:rFonts w:ascii="Courier New" w:hAnsi="Courier New" w:cs="Courier New"/>
        </w:rPr>
        <w:t>()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6E270B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Covar.cpp:618:        LOGGER &lt;&lt; "X size: " &lt;&lt; </w:t>
      </w:r>
      <w:proofErr w:type="spellStart"/>
      <w:proofErr w:type="gramStart"/>
      <w:r w:rsidRPr="00087BB9">
        <w:rPr>
          <w:rFonts w:ascii="Courier New" w:hAnsi="Courier New" w:cs="Courier New"/>
        </w:rPr>
        <w:t>X.size</w:t>
      </w:r>
      <w:proofErr w:type="spellEnd"/>
      <w:proofErr w:type="gramEnd"/>
      <w:r w:rsidRPr="00087BB9">
        <w:rPr>
          <w:rFonts w:ascii="Courier New" w:hAnsi="Courier New" w:cs="Courier New"/>
        </w:rPr>
        <w:t>()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80A825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Covar.cpp:622:                LOGGER &lt;&lt; </w:t>
      </w:r>
      <w:proofErr w:type="gramStart"/>
      <w:r w:rsidRPr="00087BB9">
        <w:rPr>
          <w:rFonts w:ascii="Courier New" w:hAnsi="Courier New" w:cs="Courier New"/>
        </w:rPr>
        <w:t>X[</w:t>
      </w:r>
      <w:proofErr w:type="spellStart"/>
      <w:proofErr w:type="gramEnd"/>
      <w:r w:rsidRPr="00087BB9">
        <w:rPr>
          <w:rFonts w:ascii="Courier New" w:hAnsi="Courier New" w:cs="Courier New"/>
        </w:rPr>
        <w:t>i</w:t>
      </w:r>
      <w:proofErr w:type="spellEnd"/>
      <w:r w:rsidRPr="00087BB9">
        <w:rPr>
          <w:rFonts w:ascii="Courier New" w:hAnsi="Courier New" w:cs="Courier New"/>
        </w:rPr>
        <w:t xml:space="preserve"> + j * </w:t>
      </w:r>
      <w:proofErr w:type="spellStart"/>
      <w:r w:rsidRPr="00087BB9">
        <w:rPr>
          <w:rFonts w:ascii="Courier New" w:hAnsi="Courier New" w:cs="Courier New"/>
        </w:rPr>
        <w:t>sample_index.size</w:t>
      </w:r>
      <w:proofErr w:type="spellEnd"/>
      <w:r w:rsidRPr="00087BB9">
        <w:rPr>
          <w:rFonts w:ascii="Courier New" w:hAnsi="Courier New" w:cs="Courier New"/>
        </w:rPr>
        <w:t>()] &lt;&lt; " ";</w:t>
      </w:r>
    </w:p>
    <w:p w14:paraId="3636C1A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Covar.cpp:624:        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DB02E8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Covar.cpp:629:        LOGGER &lt;&lt; "X size: " &lt;&lt; </w:t>
      </w:r>
      <w:proofErr w:type="spellStart"/>
      <w:proofErr w:type="gramStart"/>
      <w:r w:rsidRPr="00087BB9">
        <w:rPr>
          <w:rFonts w:ascii="Courier New" w:hAnsi="Courier New" w:cs="Courier New"/>
        </w:rPr>
        <w:t>X.size</w:t>
      </w:r>
      <w:proofErr w:type="spellEnd"/>
      <w:proofErr w:type="gramEnd"/>
      <w:r w:rsidRPr="00087BB9">
        <w:rPr>
          <w:rFonts w:ascii="Courier New" w:hAnsi="Courier New" w:cs="Courier New"/>
        </w:rPr>
        <w:t>()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AF5215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Covar.cpp:633:                LOGGER &lt;&lt; </w:t>
      </w:r>
      <w:proofErr w:type="gramStart"/>
      <w:r w:rsidRPr="00087BB9">
        <w:rPr>
          <w:rFonts w:ascii="Courier New" w:hAnsi="Courier New" w:cs="Courier New"/>
        </w:rPr>
        <w:t>X[</w:t>
      </w:r>
      <w:proofErr w:type="spellStart"/>
      <w:proofErr w:type="gramEnd"/>
      <w:r w:rsidRPr="00087BB9">
        <w:rPr>
          <w:rFonts w:ascii="Courier New" w:hAnsi="Courier New" w:cs="Courier New"/>
        </w:rPr>
        <w:t>i</w:t>
      </w:r>
      <w:proofErr w:type="spellEnd"/>
      <w:r w:rsidRPr="00087BB9">
        <w:rPr>
          <w:rFonts w:ascii="Courier New" w:hAnsi="Courier New" w:cs="Courier New"/>
        </w:rPr>
        <w:t xml:space="preserve"> + j * </w:t>
      </w:r>
      <w:proofErr w:type="spellStart"/>
      <w:r w:rsidRPr="00087BB9">
        <w:rPr>
          <w:rFonts w:ascii="Courier New" w:hAnsi="Courier New" w:cs="Courier New"/>
        </w:rPr>
        <w:t>sample_index.size</w:t>
      </w:r>
      <w:proofErr w:type="spellEnd"/>
      <w:r w:rsidRPr="00087BB9">
        <w:rPr>
          <w:rFonts w:ascii="Courier New" w:hAnsi="Courier New" w:cs="Courier New"/>
        </w:rPr>
        <w:t>()] &lt;&lt; " ";</w:t>
      </w:r>
    </w:p>
    <w:p w14:paraId="490C167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Covar.cpp:635:        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FC5A3B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FastFAM.cpp:94:    LOGGER &lt;&lt; label &lt;&lt; ":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0C27C72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FastFAM.cpp:96:        LOGGER &lt;&lt; v[</w:t>
      </w:r>
      <w:proofErr w:type="spellStart"/>
      <w:r w:rsidRPr="00087BB9">
        <w:rPr>
          <w:rFonts w:ascii="Courier New" w:hAnsi="Courier New" w:cs="Courier New"/>
        </w:rPr>
        <w:t>i</w:t>
      </w:r>
      <w:proofErr w:type="spellEnd"/>
      <w:r w:rsidRPr="00087BB9">
        <w:rPr>
          <w:rFonts w:ascii="Courier New" w:hAnsi="Courier New" w:cs="Courier New"/>
        </w:rPr>
        <w:t xml:space="preserve">] &lt;&lt; "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6D100B3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FastFAM.cpp:98: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B8C2ED4" w14:textId="35AB0FFA" w:rsidR="00087BB9" w:rsidRPr="00087BB9" w:rsidDel="00E00655" w:rsidRDefault="00087BB9" w:rsidP="00087BB9">
      <w:pPr>
        <w:pStyle w:val="PlainText"/>
        <w:rPr>
          <w:del w:id="0" w:author="Longda Jiang" w:date="2021-09-10T13:45:00Z"/>
          <w:rFonts w:ascii="Courier New" w:hAnsi="Courier New" w:cs="Courier New"/>
        </w:rPr>
      </w:pPr>
      <w:del w:id="1" w:author="Longda Jiang" w:date="2021-09-10T13:45:00Z">
        <w:r w:rsidRPr="00087BB9" w:rsidDel="00E00655">
          <w:rPr>
            <w:rFonts w:ascii="Courier New" w:hAnsi="Courier New" w:cs="Courier New"/>
          </w:rPr>
          <w:delText>FastFAM.cpp:253:        //LOGGER &lt;&lt; "geno address: " &lt;&lt; static_cast&lt;void *&gt;(geno.data()) &lt;&lt; std::endl;</w:delText>
        </w:r>
      </w:del>
    </w:p>
    <w:p w14:paraId="6BED44AB" w14:textId="123EE11D" w:rsidR="00087BB9" w:rsidRPr="00087BB9" w:rsidDel="00E00655" w:rsidRDefault="00087BB9" w:rsidP="00087BB9">
      <w:pPr>
        <w:pStyle w:val="PlainText"/>
        <w:rPr>
          <w:del w:id="2" w:author="Longda Jiang" w:date="2021-09-10T13:45:00Z"/>
          <w:rFonts w:ascii="Courier New" w:hAnsi="Courier New" w:cs="Courier New"/>
        </w:rPr>
      </w:pPr>
      <w:del w:id="3" w:author="Longda Jiang" w:date="2021-09-10T13:45:00Z">
        <w:r w:rsidRPr="00087BB9" w:rsidDel="00E00655">
          <w:rPr>
            <w:rFonts w:ascii="Courier New" w:hAnsi="Courier New" w:cs="Courier New"/>
          </w:rPr>
          <w:delText>FastFAM.cpp:254:        //LOGGER &lt;&lt; "orig address: " &lt;&lt; static_cast&lt;void *&gt;(rgen.data()) &lt;&lt; std::endl;</w:delText>
        </w:r>
      </w:del>
    </w:p>
    <w:p w14:paraId="0870432B" w14:textId="5125DD2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FastFAM.cpp:317:        LOGGER &lt;&lt; "Loading saved GLM model </w:t>
      </w:r>
      <w:ins w:id="4" w:author="Longda Jiang" w:date="2021-09-10T13:46:00Z">
        <w:r w:rsidR="00E00655">
          <w:rPr>
            <w:rFonts w:ascii="Courier New" w:hAnsi="Courier New" w:cs="Courier New"/>
          </w:rPr>
          <w:t xml:space="preserve">file </w:t>
        </w:r>
      </w:ins>
      <w:r w:rsidRPr="00087BB9">
        <w:rPr>
          <w:rFonts w:ascii="Courier New" w:hAnsi="Courier New" w:cs="Courier New"/>
        </w:rPr>
        <w:t>prefixed with [" &lt;&lt; options["</w:t>
      </w:r>
      <w:proofErr w:type="spellStart"/>
      <w:r w:rsidRPr="00087BB9">
        <w:rPr>
          <w:rFonts w:ascii="Courier New" w:hAnsi="Courier New" w:cs="Courier New"/>
        </w:rPr>
        <w:t>model_file</w:t>
      </w:r>
      <w:proofErr w:type="spellEnd"/>
      <w:r w:rsidRPr="00087BB9">
        <w:rPr>
          <w:rFonts w:ascii="Courier New" w:hAnsi="Courier New" w:cs="Courier New"/>
        </w:rPr>
        <w:t xml:space="preserve">"] &lt;&lt; </w:t>
      </w:r>
      <w:proofErr w:type="gramStart"/>
      <w:r w:rsidRPr="00087BB9">
        <w:rPr>
          <w:rFonts w:ascii="Courier New" w:hAnsi="Courier New" w:cs="Courier New"/>
        </w:rPr>
        <w:t>"]...</w:t>
      </w:r>
      <w:proofErr w:type="gramEnd"/>
      <w:r w:rsidRPr="00087BB9">
        <w:rPr>
          <w:rFonts w:ascii="Courier New" w:hAnsi="Courier New" w:cs="Courier New"/>
        </w:rPr>
        <w:t>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5CD8397" w14:textId="2C789A41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FastFAM.cpp:318:        LOGGER &lt;&lt; "Note: phenotype, covariates, sparse GRM and association test methods are </w:t>
      </w:r>
      <w:del w:id="5" w:author="Longda Jiang" w:date="2021-09-10T13:45:00Z">
        <w:r w:rsidRPr="00087BB9" w:rsidDel="00E00655">
          <w:rPr>
            <w:rFonts w:ascii="Courier New" w:hAnsi="Courier New" w:cs="Courier New"/>
          </w:rPr>
          <w:delText xml:space="preserve">provided </w:delText>
        </w:r>
      </w:del>
      <w:ins w:id="6" w:author="Longda Jiang" w:date="2021-09-10T13:45:00Z">
        <w:r w:rsidR="00E00655">
          <w:rPr>
            <w:rFonts w:ascii="Courier New" w:hAnsi="Courier New" w:cs="Courier New"/>
          </w:rPr>
          <w:t>included</w:t>
        </w:r>
        <w:r w:rsidR="00E00655" w:rsidRPr="00087BB9">
          <w:rPr>
            <w:rFonts w:ascii="Courier New" w:hAnsi="Courier New" w:cs="Courier New"/>
          </w:rPr>
          <w:t xml:space="preserve"> </w:t>
        </w:r>
        <w:r w:rsidR="00E00655">
          <w:rPr>
            <w:rFonts w:ascii="Courier New" w:hAnsi="Courier New" w:cs="Courier New"/>
          </w:rPr>
          <w:t>in</w:t>
        </w:r>
      </w:ins>
      <w:del w:id="7" w:author="Longda Jiang" w:date="2021-09-10T13:45:00Z">
        <w:r w:rsidRPr="00087BB9" w:rsidDel="00E00655">
          <w:rPr>
            <w:rFonts w:ascii="Courier New" w:hAnsi="Courier New" w:cs="Courier New"/>
          </w:rPr>
          <w:delText>by</w:delText>
        </w:r>
      </w:del>
      <w:r w:rsidRPr="00087BB9">
        <w:rPr>
          <w:rFonts w:ascii="Courier New" w:hAnsi="Courier New" w:cs="Courier New"/>
        </w:rPr>
        <w:t xml:space="preserve"> the model</w:t>
      </w:r>
      <w:ins w:id="8" w:author="Longda Jiang" w:date="2021-09-10T13:45:00Z">
        <w:r w:rsidR="00E00655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 xml:space="preserve">, thus these flags will be ignored."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83E0FD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FastFAM.cpp:334:        LOGGER &lt;&lt; </w:t>
      </w:r>
      <w:proofErr w:type="gramStart"/>
      <w:r w:rsidRPr="00087BB9">
        <w:rPr>
          <w:rFonts w:ascii="Courier New" w:hAnsi="Courier New" w:cs="Courier New"/>
        </w:rPr>
        <w:t>"  "</w:t>
      </w:r>
      <w:proofErr w:type="gramEnd"/>
      <w:r w:rsidRPr="00087BB9">
        <w:rPr>
          <w:rFonts w:ascii="Courier New" w:hAnsi="Courier New" w:cs="Courier New"/>
        </w:rPr>
        <w:t xml:space="preserve"> &lt;&lt; </w:t>
      </w:r>
      <w:proofErr w:type="spellStart"/>
      <w:r w:rsidRPr="00087BB9">
        <w:rPr>
          <w:rFonts w:ascii="Courier New" w:hAnsi="Courier New" w:cs="Courier New"/>
        </w:rPr>
        <w:t>num_indi</w:t>
      </w:r>
      <w:proofErr w:type="spellEnd"/>
      <w:r w:rsidRPr="00087BB9">
        <w:rPr>
          <w:rFonts w:ascii="Courier New" w:hAnsi="Courier New" w:cs="Courier New"/>
        </w:rPr>
        <w:t xml:space="preserve"> &lt;&lt; " valid individuals to be included."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FF1CE9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FastFAM.cpp:430:        LOGGER &lt;&lt; </w:t>
      </w:r>
      <w:proofErr w:type="gramStart"/>
      <w:r w:rsidRPr="00087BB9">
        <w:rPr>
          <w:rFonts w:ascii="Courier New" w:hAnsi="Courier New" w:cs="Courier New"/>
        </w:rPr>
        <w:t>"  loaded</w:t>
      </w:r>
      <w:proofErr w:type="gramEnd"/>
      <w:r w:rsidRPr="00087BB9">
        <w:rPr>
          <w:rFonts w:ascii="Courier New" w:hAnsi="Courier New" w:cs="Courier New"/>
        </w:rPr>
        <w:t xml:space="preserve"> successfully."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A8E845D" w14:textId="57BC184D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FastFAM.cpp:435:        LOGGER &lt;&lt; "Loading saved model </w:t>
      </w:r>
      <w:ins w:id="9" w:author="Longda Jiang" w:date="2021-09-10T13:46:00Z">
        <w:r w:rsidR="00E00655">
          <w:rPr>
            <w:rFonts w:ascii="Courier New" w:hAnsi="Courier New" w:cs="Courier New"/>
          </w:rPr>
          <w:t xml:space="preserve">file </w:t>
        </w:r>
      </w:ins>
      <w:r w:rsidRPr="00087BB9">
        <w:rPr>
          <w:rFonts w:ascii="Courier New" w:hAnsi="Courier New" w:cs="Courier New"/>
        </w:rPr>
        <w:t>prefixed with [" &lt;&lt; options["</w:t>
      </w:r>
      <w:proofErr w:type="spellStart"/>
      <w:r w:rsidRPr="00087BB9">
        <w:rPr>
          <w:rFonts w:ascii="Courier New" w:hAnsi="Courier New" w:cs="Courier New"/>
        </w:rPr>
        <w:t>model_file</w:t>
      </w:r>
      <w:proofErr w:type="spellEnd"/>
      <w:r w:rsidRPr="00087BB9">
        <w:rPr>
          <w:rFonts w:ascii="Courier New" w:hAnsi="Courier New" w:cs="Courier New"/>
        </w:rPr>
        <w:t xml:space="preserve">"] &lt;&lt; </w:t>
      </w:r>
      <w:proofErr w:type="gramStart"/>
      <w:r w:rsidRPr="00087BB9">
        <w:rPr>
          <w:rFonts w:ascii="Courier New" w:hAnsi="Courier New" w:cs="Courier New"/>
        </w:rPr>
        <w:t>"]...</w:t>
      </w:r>
      <w:proofErr w:type="gramEnd"/>
      <w:r w:rsidRPr="00087BB9">
        <w:rPr>
          <w:rFonts w:ascii="Courier New" w:hAnsi="Courier New" w:cs="Courier New"/>
        </w:rPr>
        <w:t>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878CF02" w14:textId="0E19FFEA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FastFAM.cpp:436:        LOGGER &lt;&lt; "Note: phenotype, covariates, sparse GRM and association test methods are </w:t>
      </w:r>
      <w:del w:id="10" w:author="Longda Jiang" w:date="2021-09-10T13:46:00Z">
        <w:r w:rsidRPr="00087BB9" w:rsidDel="00E00655">
          <w:rPr>
            <w:rFonts w:ascii="Courier New" w:hAnsi="Courier New" w:cs="Courier New"/>
          </w:rPr>
          <w:delText xml:space="preserve">provided </w:delText>
        </w:r>
      </w:del>
      <w:ins w:id="11" w:author="Longda Jiang" w:date="2021-09-10T13:46:00Z">
        <w:r w:rsidR="00E00655">
          <w:rPr>
            <w:rFonts w:ascii="Courier New" w:hAnsi="Courier New" w:cs="Courier New"/>
          </w:rPr>
          <w:t>included</w:t>
        </w:r>
        <w:r w:rsidR="00E00655" w:rsidRPr="00087BB9">
          <w:rPr>
            <w:rFonts w:ascii="Courier New" w:hAnsi="Courier New" w:cs="Courier New"/>
          </w:rPr>
          <w:t xml:space="preserve"> </w:t>
        </w:r>
        <w:r w:rsidR="00E00655">
          <w:rPr>
            <w:rFonts w:ascii="Courier New" w:hAnsi="Courier New" w:cs="Courier New"/>
          </w:rPr>
          <w:t>in</w:t>
        </w:r>
      </w:ins>
      <w:del w:id="12" w:author="Longda Jiang" w:date="2021-09-10T13:46:00Z">
        <w:r w:rsidRPr="00087BB9" w:rsidDel="00E00655">
          <w:rPr>
            <w:rFonts w:ascii="Courier New" w:hAnsi="Courier New" w:cs="Courier New"/>
          </w:rPr>
          <w:delText>by</w:delText>
        </w:r>
      </w:del>
      <w:r w:rsidRPr="00087BB9">
        <w:rPr>
          <w:rFonts w:ascii="Courier New" w:hAnsi="Courier New" w:cs="Courier New"/>
        </w:rPr>
        <w:t xml:space="preserve"> the model</w:t>
      </w:r>
      <w:ins w:id="13" w:author="Longda Jiang" w:date="2021-09-10T13:46:00Z">
        <w:r w:rsidR="00E00655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 xml:space="preserve">, thus these flags will be ignored."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DAA56C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FastFAM.cpp:452:        LOGGER &lt;&lt; </w:t>
      </w:r>
      <w:proofErr w:type="gramStart"/>
      <w:r w:rsidRPr="00087BB9">
        <w:rPr>
          <w:rFonts w:ascii="Courier New" w:hAnsi="Courier New" w:cs="Courier New"/>
        </w:rPr>
        <w:t>"  "</w:t>
      </w:r>
      <w:proofErr w:type="gramEnd"/>
      <w:r w:rsidRPr="00087BB9">
        <w:rPr>
          <w:rFonts w:ascii="Courier New" w:hAnsi="Courier New" w:cs="Courier New"/>
        </w:rPr>
        <w:t xml:space="preserve"> &lt;&lt; </w:t>
      </w:r>
      <w:proofErr w:type="spellStart"/>
      <w:r w:rsidRPr="00087BB9">
        <w:rPr>
          <w:rFonts w:ascii="Courier New" w:hAnsi="Courier New" w:cs="Courier New"/>
        </w:rPr>
        <w:t>num_indi</w:t>
      </w:r>
      <w:proofErr w:type="spellEnd"/>
      <w:r w:rsidRPr="00087BB9">
        <w:rPr>
          <w:rFonts w:ascii="Courier New" w:hAnsi="Courier New" w:cs="Courier New"/>
        </w:rPr>
        <w:t xml:space="preserve"> &lt;&lt; " valid individuals to be included."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AD0862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FastFAM.cpp:483:        LOGGER &lt;&lt; </w:t>
      </w:r>
      <w:proofErr w:type="gramStart"/>
      <w:r w:rsidRPr="00087BB9">
        <w:rPr>
          <w:rFonts w:ascii="Courier New" w:hAnsi="Courier New" w:cs="Courier New"/>
        </w:rPr>
        <w:t>"  loading</w:t>
      </w:r>
      <w:proofErr w:type="gramEnd"/>
      <w:r w:rsidRPr="00087BB9">
        <w:rPr>
          <w:rFonts w:ascii="Courier New" w:hAnsi="Courier New" w:cs="Courier New"/>
        </w:rPr>
        <w:t xml:space="preserve"> phenotypes..."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CB69EC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FastFAM.cpp:504:        LOGGER &lt;&lt; </w:t>
      </w:r>
      <w:proofErr w:type="gramStart"/>
      <w:r w:rsidRPr="00087BB9">
        <w:rPr>
          <w:rFonts w:ascii="Courier New" w:hAnsi="Courier New" w:cs="Courier New"/>
        </w:rPr>
        <w:t>"  loading</w:t>
      </w:r>
      <w:proofErr w:type="gramEnd"/>
      <w:r w:rsidRPr="00087BB9">
        <w:rPr>
          <w:rFonts w:ascii="Courier New" w:hAnsi="Courier New" w:cs="Courier New"/>
        </w:rPr>
        <w:t xml:space="preserve"> covariates..."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4F5ABE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FastFAM.cpp:520:            LOGGER &lt;&lt; </w:t>
      </w:r>
      <w:proofErr w:type="gramStart"/>
      <w:r w:rsidRPr="00087BB9">
        <w:rPr>
          <w:rFonts w:ascii="Courier New" w:hAnsi="Courier New" w:cs="Courier New"/>
        </w:rPr>
        <w:t>"  loading</w:t>
      </w:r>
      <w:proofErr w:type="gramEnd"/>
      <w:r w:rsidRPr="00087BB9">
        <w:rPr>
          <w:rFonts w:ascii="Courier New" w:hAnsi="Courier New" w:cs="Courier New"/>
        </w:rPr>
        <w:t xml:space="preserve"> " &lt;&lt; </w:t>
      </w:r>
      <w:proofErr w:type="spellStart"/>
      <w:r w:rsidRPr="00087BB9">
        <w:rPr>
          <w:rFonts w:ascii="Courier New" w:hAnsi="Courier New" w:cs="Courier New"/>
        </w:rPr>
        <w:t>head.covarVec_cols</w:t>
      </w:r>
      <w:proofErr w:type="spellEnd"/>
      <w:r w:rsidRPr="00087BB9">
        <w:rPr>
          <w:rFonts w:ascii="Courier New" w:hAnsi="Courier New" w:cs="Courier New"/>
        </w:rPr>
        <w:t xml:space="preserve"> &lt;&lt; " covariates..."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FD1A46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FastFAM.cpp:536:            LOGGER &lt;&lt; </w:t>
      </w:r>
      <w:proofErr w:type="gramStart"/>
      <w:r w:rsidRPr="00087BB9">
        <w:rPr>
          <w:rFonts w:ascii="Courier New" w:hAnsi="Courier New" w:cs="Courier New"/>
        </w:rPr>
        <w:t>"  loading</w:t>
      </w:r>
      <w:proofErr w:type="gramEnd"/>
      <w:r w:rsidRPr="00087BB9">
        <w:rPr>
          <w:rFonts w:ascii="Courier New" w:hAnsi="Courier New" w:cs="Courier New"/>
        </w:rPr>
        <w:t xml:space="preserve"> V matrix..."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89DB0D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FastFAM.cpp:572:        LOGGER &lt;&lt; </w:t>
      </w:r>
      <w:proofErr w:type="gramStart"/>
      <w:r w:rsidRPr="00087BB9">
        <w:rPr>
          <w:rFonts w:ascii="Courier New" w:hAnsi="Courier New" w:cs="Courier New"/>
        </w:rPr>
        <w:t>"  loaded</w:t>
      </w:r>
      <w:proofErr w:type="gramEnd"/>
      <w:r w:rsidRPr="00087BB9">
        <w:rPr>
          <w:rFonts w:ascii="Courier New" w:hAnsi="Courier New" w:cs="Courier New"/>
        </w:rPr>
        <w:t xml:space="preserve"> successfully."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496916E" w14:textId="687FDDD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FastFAM.cpp:608:        LOGGER &lt;&lt; "Us</w:t>
      </w:r>
      <w:ins w:id="14" w:author="Longda Jiang" w:date="2021-09-10T13:47:00Z">
        <w:r w:rsidR="00E00655">
          <w:rPr>
            <w:rFonts w:ascii="Courier New" w:hAnsi="Courier New" w:cs="Courier New"/>
          </w:rPr>
          <w:t>ing</w:t>
        </w:r>
      </w:ins>
      <w:del w:id="15" w:author="Longda Jiang" w:date="2021-09-10T13:47:00Z">
        <w:r w:rsidRPr="00087BB9" w:rsidDel="00E00655">
          <w:rPr>
            <w:rFonts w:ascii="Courier New" w:hAnsi="Courier New" w:cs="Courier New"/>
          </w:rPr>
          <w:delText>e</w:delText>
        </w:r>
      </w:del>
      <w:r w:rsidRPr="00087BB9">
        <w:rPr>
          <w:rFonts w:ascii="Courier New" w:hAnsi="Courier New" w:cs="Courier New"/>
        </w:rPr>
        <w:t xml:space="preserve"> random seed: " &lt;&lt; seed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F561B14" w14:textId="0C6E2C6B" w:rsidR="00087BB9" w:rsidRPr="00087BB9" w:rsidDel="00E00655" w:rsidRDefault="00087BB9" w:rsidP="00087BB9">
      <w:pPr>
        <w:pStyle w:val="PlainText"/>
        <w:rPr>
          <w:del w:id="16" w:author="Longda Jiang" w:date="2021-09-10T13:47:00Z"/>
          <w:rFonts w:ascii="Courier New" w:hAnsi="Courier New" w:cs="Courier New"/>
        </w:rPr>
      </w:pPr>
      <w:del w:id="17" w:author="Longda Jiang" w:date="2021-09-10T13:47:00Z">
        <w:r w:rsidRPr="00087BB9" w:rsidDel="00E00655">
          <w:rPr>
            <w:rFonts w:ascii="Courier New" w:hAnsi="Courier New" w:cs="Courier New"/>
          </w:rPr>
          <w:delText>FastFAM.cpp:821:    //LOGGER &lt;&lt; "DEBUG: samples size: " &lt;&lt; geno-&gt;pheno-&gt;count_keep() &lt;&lt; std::endl;</w:delText>
        </w:r>
      </w:del>
    </w:p>
    <w:p w14:paraId="15599A3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FastFAM.cpp:888:                    LOGGER &lt;&lt; "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 xml:space="preserve">-REML runtime: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297F1D6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FastFAM.cpp:890:                    LOGGER &lt;&lt; "HE regression runtime: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0C97F34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FastFAM.cpp:892:                LOGGER &lt;&lt; LOGGER.tp("HE") &lt;&lt; " sec."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C5DA69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FastFAM.cpp:1011:        LOGGER &lt;&lt; "Saving 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 xml:space="preserve"> model information..."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FCDC67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FastFAM.cpp:1020:        LOGGER &lt;&lt; "Sample information has been saved to [" &lt;&lt; </w:t>
      </w:r>
      <w:proofErr w:type="spellStart"/>
      <w:r w:rsidRPr="00087BB9">
        <w:rPr>
          <w:rFonts w:ascii="Courier New" w:hAnsi="Courier New" w:cs="Courier New"/>
        </w:rPr>
        <w:t>id_file</w:t>
      </w:r>
      <w:proofErr w:type="spellEnd"/>
      <w:r w:rsidRPr="00087BB9">
        <w:rPr>
          <w:rFonts w:ascii="Courier New" w:hAnsi="Courier New" w:cs="Courier New"/>
        </w:rPr>
        <w:t xml:space="preserve">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444104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FastFAM.cpp:1090:        LOGGER &lt;&lt; "Model has been saved to [" &lt;&lt; </w:t>
      </w:r>
      <w:proofErr w:type="spellStart"/>
      <w:r w:rsidRPr="00087BB9">
        <w:rPr>
          <w:rFonts w:ascii="Courier New" w:hAnsi="Courier New" w:cs="Courier New"/>
        </w:rPr>
        <w:t>bin_file</w:t>
      </w:r>
      <w:proofErr w:type="spellEnd"/>
      <w:r w:rsidRPr="00087BB9">
        <w:rPr>
          <w:rFonts w:ascii="Courier New" w:hAnsi="Courier New" w:cs="Courier New"/>
        </w:rPr>
        <w:t xml:space="preserve">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232866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FastFAM.cpp:1243:    LOGGER &lt;&lt; "solve </w:t>
      </w:r>
      <w:proofErr w:type="spellStart"/>
      <w:r w:rsidRPr="00087BB9">
        <w:rPr>
          <w:rFonts w:ascii="Courier New" w:hAnsi="Courier New" w:cs="Courier New"/>
        </w:rPr>
        <w:t>VinvY</w:t>
      </w:r>
      <w:proofErr w:type="spellEnd"/>
      <w:r w:rsidRPr="00087BB9">
        <w:rPr>
          <w:rFonts w:ascii="Courier New" w:hAnsi="Courier New" w:cs="Courier New"/>
        </w:rPr>
        <w:t xml:space="preserve">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75A35B7" w14:textId="20197C20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FastFAM.cpp:1256:    LOGGER &lt;&lt; "sum </w:t>
      </w:r>
      <w:ins w:id="18" w:author="Longda Jiang" w:date="2021-09-10T13:48:00Z">
        <w:r w:rsidR="00E00655">
          <w:rPr>
            <w:rFonts w:ascii="Courier New" w:hAnsi="Courier New" w:cs="Courier New"/>
          </w:rPr>
          <w:t xml:space="preserve">of </w:t>
        </w:r>
      </w:ins>
      <w:r w:rsidRPr="00087BB9">
        <w:rPr>
          <w:rFonts w:ascii="Courier New" w:hAnsi="Courier New" w:cs="Courier New"/>
        </w:rPr>
        <w:t>beta</w:t>
      </w:r>
      <w:ins w:id="19" w:author="Longda Jiang" w:date="2021-09-10T13:48:00Z">
        <w:r w:rsidR="00E00655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 xml:space="preserve">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ACB9EB4" w14:textId="2EF6B62B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FastFAM.cpp:1266:    LOGGER &lt;&lt; "Get the sum</w:t>
      </w:r>
      <w:ins w:id="20" w:author="Longda Jiang" w:date="2021-09-10T13:48:00Z">
        <w:r w:rsidR="00E00655">
          <w:rPr>
            <w:rFonts w:ascii="Courier New" w:hAnsi="Courier New" w:cs="Courier New"/>
          </w:rPr>
          <w:t xml:space="preserve"> of</w:t>
        </w:r>
      </w:ins>
      <w:r w:rsidRPr="00087BB9">
        <w:rPr>
          <w:rFonts w:ascii="Courier New" w:hAnsi="Courier New" w:cs="Courier New"/>
        </w:rPr>
        <w:t xml:space="preserve"> beta</w:t>
      </w:r>
      <w:ins w:id="21" w:author="Longda Jiang" w:date="2021-09-10T13:48:00Z">
        <w:r w:rsidR="00E00655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 xml:space="preserve">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094151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FastFAM.cpp:1300:    LOGGER &lt;&lt; "Fitting MCREML, </w:t>
      </w:r>
      <w:proofErr w:type="spellStart"/>
      <w:r w:rsidRPr="00087BB9">
        <w:rPr>
          <w:rFonts w:ascii="Courier New" w:hAnsi="Courier New" w:cs="Courier New"/>
        </w:rPr>
        <w:t>logdet</w:t>
      </w:r>
      <w:proofErr w:type="spellEnd"/>
      <w:r w:rsidRPr="00087BB9">
        <w:rPr>
          <w:rFonts w:ascii="Courier New" w:hAnsi="Courier New" w:cs="Courier New"/>
        </w:rPr>
        <w:t xml:space="preserve">: " &lt;&lt; logdet1 &lt;&lt; " h2: " &lt;&lt; hsq1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BFADC7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FastFAM.cpp:1310:    LOGGER &lt;&lt; "Fitting MCREML, </w:t>
      </w:r>
      <w:proofErr w:type="spellStart"/>
      <w:r w:rsidRPr="00087BB9">
        <w:rPr>
          <w:rFonts w:ascii="Courier New" w:hAnsi="Courier New" w:cs="Courier New"/>
        </w:rPr>
        <w:t>logdet</w:t>
      </w:r>
      <w:proofErr w:type="spellEnd"/>
      <w:r w:rsidRPr="00087BB9">
        <w:rPr>
          <w:rFonts w:ascii="Courier New" w:hAnsi="Courier New" w:cs="Courier New"/>
        </w:rPr>
        <w:t xml:space="preserve">: " &lt;&lt; logdet2 &lt;&lt; " h2: " &lt;&lt; hsq2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1E7ABE6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FastFAM.cpp:1321:        LOGGER &lt;&lt; "Fitting MCREML, </w:t>
      </w:r>
      <w:proofErr w:type="spellStart"/>
      <w:r w:rsidRPr="00087BB9">
        <w:rPr>
          <w:rFonts w:ascii="Courier New" w:hAnsi="Courier New" w:cs="Courier New"/>
        </w:rPr>
        <w:t>logdet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logdet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FBA700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FastFAM.cpp:1330:    LOGGER &lt;&lt; </w:t>
      </w:r>
      <w:proofErr w:type="gramStart"/>
      <w:r w:rsidRPr="00087BB9">
        <w:rPr>
          <w:rFonts w:ascii="Courier New" w:hAnsi="Courier New" w:cs="Courier New"/>
        </w:rPr>
        <w:t>"  Vg</w:t>
      </w:r>
      <w:proofErr w:type="gramEnd"/>
      <w:r w:rsidRPr="00087BB9">
        <w:rPr>
          <w:rFonts w:ascii="Courier New" w:hAnsi="Courier New" w:cs="Courier New"/>
        </w:rPr>
        <w:t xml:space="preserve"> = " &lt;&lt; h2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E68450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FastFAM.cpp:1371:    LOGGER &lt;&lt; "</w:t>
      </w:r>
      <w:proofErr w:type="spellStart"/>
      <w:r w:rsidRPr="00087BB9">
        <w:rPr>
          <w:rFonts w:ascii="Courier New" w:hAnsi="Courier New" w:cs="Courier New"/>
        </w:rPr>
        <w:t>XtX</w:t>
      </w:r>
      <w:proofErr w:type="spellEnd"/>
      <w:r w:rsidRPr="00087BB9">
        <w:rPr>
          <w:rFonts w:ascii="Courier New" w:hAnsi="Courier New" w:cs="Courier New"/>
        </w:rPr>
        <w:t xml:space="preserve">:" &lt;&lt; </w:t>
      </w:r>
      <w:proofErr w:type="spellStart"/>
      <w:proofErr w:type="gram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  <w:proofErr w:type="gramEnd"/>
    </w:p>
    <w:p w14:paraId="112C4BB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 xml:space="preserve">FastFAM.cpp:1372:    LOGGER &lt;&lt; </w:t>
      </w:r>
      <w:proofErr w:type="spellStart"/>
      <w:r w:rsidRPr="00087BB9">
        <w:rPr>
          <w:rFonts w:ascii="Courier New" w:hAnsi="Courier New" w:cs="Courier New"/>
        </w:rPr>
        <w:t>XtX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  <w:proofErr w:type="gramEnd"/>
    </w:p>
    <w:p w14:paraId="6B61C48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FastFAM.cpp:1384:    LOGGER &lt;&lt; "beta:" &lt;&lt; </w:t>
      </w:r>
      <w:proofErr w:type="spellStart"/>
      <w:proofErr w:type="gram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  <w:proofErr w:type="gramEnd"/>
    </w:p>
    <w:p w14:paraId="20BE7F5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FastFAM.cpp:1385:    LOGGER &lt;&lt; </w:t>
      </w:r>
      <w:proofErr w:type="spellStart"/>
      <w:proofErr w:type="gramStart"/>
      <w:r w:rsidRPr="00087BB9">
        <w:rPr>
          <w:rFonts w:ascii="Courier New" w:hAnsi="Courier New" w:cs="Courier New"/>
        </w:rPr>
        <w:t>betas.transpose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726E02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FastFAM.cpp:1388:    LOGGER &lt;&lt; "SSE: " &lt;&lt; </w:t>
      </w:r>
      <w:proofErr w:type="spellStart"/>
      <w:r w:rsidRPr="00087BB9">
        <w:rPr>
          <w:rFonts w:ascii="Courier New" w:hAnsi="Courier New" w:cs="Courier New"/>
        </w:rPr>
        <w:t>sse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  <w:proofErr w:type="gramEnd"/>
    </w:p>
    <w:p w14:paraId="3971111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FastFAM.cpp:1391:    LOGGER &lt;&lt; "SD: " &lt;&lt; </w:t>
      </w:r>
      <w:proofErr w:type="spellStart"/>
      <w:r w:rsidRPr="00087BB9">
        <w:rPr>
          <w:rFonts w:ascii="Courier New" w:hAnsi="Courier New" w:cs="Courier New"/>
        </w:rPr>
        <w:t>SDs.transpose</w:t>
      </w:r>
      <w:proofErr w:type="spellEnd"/>
      <w:r w:rsidRPr="00087BB9">
        <w:rPr>
          <w:rFonts w:ascii="Courier New" w:hAnsi="Courier New" w:cs="Courier New"/>
        </w:rPr>
        <w:t xml:space="preserve">() &lt;&lt; </w:t>
      </w:r>
      <w:proofErr w:type="spellStart"/>
      <w:proofErr w:type="gram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  <w:proofErr w:type="gramEnd"/>
    </w:p>
    <w:p w14:paraId="41A903D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FastFAM.cpp:1400:    LOGGER &lt;&lt; "\</w:t>
      </w:r>
      <w:proofErr w:type="spellStart"/>
      <w:r w:rsidRPr="00087BB9">
        <w:rPr>
          <w:rFonts w:ascii="Courier New" w:hAnsi="Courier New" w:cs="Courier New"/>
        </w:rPr>
        <w:t>nSource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tVariance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tSE</w:t>
      </w:r>
      <w:proofErr w:type="spellEnd"/>
      <w:r w:rsidRPr="00087BB9">
        <w:rPr>
          <w:rFonts w:ascii="Courier New" w:hAnsi="Courier New" w:cs="Courier New"/>
        </w:rPr>
        <w:t xml:space="preserve">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C05CF5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FastFAM.cpp:1401:    LOGGER &lt;&lt; "Vg\t" &lt;&lt; </w:t>
      </w:r>
      <w:proofErr w:type="spellStart"/>
      <w:r w:rsidRPr="00087BB9">
        <w:rPr>
          <w:rFonts w:ascii="Courier New" w:hAnsi="Courier New" w:cs="Courier New"/>
        </w:rPr>
        <w:t>hsq</w:t>
      </w:r>
      <w:proofErr w:type="spellEnd"/>
      <w:r w:rsidRPr="00087BB9">
        <w:rPr>
          <w:rFonts w:ascii="Courier New" w:hAnsi="Courier New" w:cs="Courier New"/>
        </w:rPr>
        <w:t xml:space="preserve"> &lt;&lt; "\t" &lt;&lt; </w:t>
      </w:r>
      <w:proofErr w:type="gramStart"/>
      <w:r w:rsidRPr="00087BB9">
        <w:rPr>
          <w:rFonts w:ascii="Courier New" w:hAnsi="Courier New" w:cs="Courier New"/>
        </w:rPr>
        <w:t>sqrt(</w:t>
      </w:r>
      <w:proofErr w:type="gramEnd"/>
      <w:r w:rsidRPr="00087BB9">
        <w:rPr>
          <w:rFonts w:ascii="Courier New" w:hAnsi="Courier New" w:cs="Courier New"/>
        </w:rPr>
        <w:t>SD)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5F0DE5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FastFAM.cpp:1402:    LOGGER &lt;&lt; "</w:t>
      </w:r>
      <w:proofErr w:type="spellStart"/>
      <w:r w:rsidRPr="00087BB9">
        <w:rPr>
          <w:rFonts w:ascii="Courier New" w:hAnsi="Courier New" w:cs="Courier New"/>
        </w:rPr>
        <w:t>Ve</w:t>
      </w:r>
      <w:proofErr w:type="spellEnd"/>
      <w:r w:rsidRPr="00087BB9">
        <w:rPr>
          <w:rFonts w:ascii="Courier New" w:hAnsi="Courier New" w:cs="Courier New"/>
        </w:rPr>
        <w:t xml:space="preserve">\t" &lt;&lt; </w:t>
      </w:r>
      <w:proofErr w:type="spellStart"/>
      <w:r w:rsidRPr="00087BB9">
        <w:rPr>
          <w:rFonts w:ascii="Courier New" w:hAnsi="Courier New" w:cs="Courier New"/>
        </w:rPr>
        <w:t>Vpheno</w:t>
      </w:r>
      <w:proofErr w:type="spellEnd"/>
      <w:r w:rsidRPr="00087BB9">
        <w:rPr>
          <w:rFonts w:ascii="Courier New" w:hAnsi="Courier New" w:cs="Courier New"/>
        </w:rPr>
        <w:t xml:space="preserve"> - </w:t>
      </w:r>
      <w:proofErr w:type="spellStart"/>
      <w:r w:rsidRPr="00087BB9">
        <w:rPr>
          <w:rFonts w:ascii="Courier New" w:hAnsi="Courier New" w:cs="Courier New"/>
        </w:rPr>
        <w:t>hsq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48F0C0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FastFAM.cpp:1403:    LOGGER &lt;&lt; "</w:t>
      </w:r>
      <w:proofErr w:type="spellStart"/>
      <w:r w:rsidRPr="00087BB9">
        <w:rPr>
          <w:rFonts w:ascii="Courier New" w:hAnsi="Courier New" w:cs="Courier New"/>
        </w:rPr>
        <w:t>Vp</w:t>
      </w:r>
      <w:proofErr w:type="spellEnd"/>
      <w:r w:rsidRPr="00087BB9">
        <w:rPr>
          <w:rFonts w:ascii="Courier New" w:hAnsi="Courier New" w:cs="Courier New"/>
        </w:rPr>
        <w:t xml:space="preserve">\t" &lt;&lt; </w:t>
      </w:r>
      <w:proofErr w:type="spellStart"/>
      <w:r w:rsidRPr="00087BB9">
        <w:rPr>
          <w:rFonts w:ascii="Courier New" w:hAnsi="Courier New" w:cs="Courier New"/>
        </w:rPr>
        <w:t>Vpheno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ECDEA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FastFAM.cpp:1405:    LOGGER &lt;&lt; "\</w:t>
      </w:r>
      <w:proofErr w:type="spellStart"/>
      <w:r w:rsidRPr="00087BB9">
        <w:rPr>
          <w:rFonts w:ascii="Courier New" w:hAnsi="Courier New" w:cs="Courier New"/>
        </w:rPr>
        <w:t>nHeritability</w:t>
      </w:r>
      <w:proofErr w:type="spellEnd"/>
      <w:r w:rsidRPr="00087BB9">
        <w:rPr>
          <w:rFonts w:ascii="Courier New" w:hAnsi="Courier New" w:cs="Courier New"/>
        </w:rPr>
        <w:t xml:space="preserve"> = " &lt;&lt; </w:t>
      </w:r>
      <w:proofErr w:type="spellStart"/>
      <w:r w:rsidRPr="00087BB9">
        <w:rPr>
          <w:rFonts w:ascii="Courier New" w:hAnsi="Courier New" w:cs="Courier New"/>
        </w:rPr>
        <w:t>hsq</w:t>
      </w:r>
      <w:proofErr w:type="spellEnd"/>
      <w:r w:rsidRPr="00087BB9">
        <w:rPr>
          <w:rFonts w:ascii="Courier New" w:hAnsi="Courier New" w:cs="Courier New"/>
        </w:rPr>
        <w:t xml:space="preserve"> / </w:t>
      </w:r>
      <w:proofErr w:type="spellStart"/>
      <w:r w:rsidRPr="00087BB9">
        <w:rPr>
          <w:rFonts w:ascii="Courier New" w:hAnsi="Courier New" w:cs="Courier New"/>
        </w:rPr>
        <w:t>Vpheno</w:t>
      </w:r>
      <w:proofErr w:type="spellEnd"/>
      <w:r w:rsidRPr="00087BB9">
        <w:rPr>
          <w:rFonts w:ascii="Courier New" w:hAnsi="Courier New" w:cs="Courier New"/>
        </w:rPr>
        <w:t xml:space="preserve"> &lt;&lt; " (</w:t>
      </w:r>
      <w:proofErr w:type="spellStart"/>
      <w:r w:rsidRPr="00087BB9">
        <w:rPr>
          <w:rFonts w:ascii="Courier New" w:hAnsi="Courier New" w:cs="Courier New"/>
        </w:rPr>
        <w:t>Pval</w:t>
      </w:r>
      <w:proofErr w:type="spellEnd"/>
      <w:r w:rsidRPr="00087BB9">
        <w:rPr>
          <w:rFonts w:ascii="Courier New" w:hAnsi="Courier New" w:cs="Courier New"/>
        </w:rPr>
        <w:t xml:space="preserve"> = " &lt;&lt; p &lt;&lt; ")"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CB098C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FastFAM.cpp:1423:    //LOGGER &lt;&lt; "Non zeros V: " &lt;&lt; </w:t>
      </w:r>
      <w:proofErr w:type="spellStart"/>
      <w:proofErr w:type="gramStart"/>
      <w:r w:rsidRPr="00087BB9">
        <w:rPr>
          <w:rFonts w:ascii="Courier New" w:hAnsi="Courier New" w:cs="Courier New"/>
        </w:rPr>
        <w:t>V.nonZeros</w:t>
      </w:r>
      <w:proofErr w:type="spellEnd"/>
      <w:proofErr w:type="gramEnd"/>
      <w:r w:rsidRPr="00087BB9">
        <w:rPr>
          <w:rFonts w:ascii="Courier New" w:hAnsi="Courier New" w:cs="Courier New"/>
        </w:rPr>
        <w:t>()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DE30C4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FastFAM.cpp:1577:        LOGGER &lt;&lt; "Iteration " &lt;&lt; 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 xml:space="preserve"> + 1 &lt;&lt; ", step size: " &lt;&lt; step &lt;&lt; ", </w:t>
      </w:r>
      <w:proofErr w:type="spellStart"/>
      <w:r w:rsidRPr="00087BB9">
        <w:rPr>
          <w:rFonts w:ascii="Courier New" w:hAnsi="Courier New" w:cs="Courier New"/>
        </w:rPr>
        <w:t>logL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max_logL</w:t>
      </w:r>
      <w:proofErr w:type="spellEnd"/>
    </w:p>
    <w:p w14:paraId="7A59BEED" w14:textId="79494C4D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FastFAM.cpp:1590:        LOGGER &lt;&lt; "\n" &lt;&lt; "Up</w:t>
      </w:r>
      <w:ins w:id="22" w:author="Longda Jiang" w:date="2021-09-10T13:49:00Z">
        <w:r w:rsidR="00E00655">
          <w:rPr>
            <w:rFonts w:ascii="Courier New" w:hAnsi="Courier New" w:cs="Courier New"/>
          </w:rPr>
          <w:t>per</w:t>
        </w:r>
      </w:ins>
      <w:r w:rsidRPr="00087BB9">
        <w:rPr>
          <w:rFonts w:ascii="Courier New" w:hAnsi="Courier New" w:cs="Courier New"/>
        </w:rPr>
        <w:t xml:space="preserve"> boundary detail: 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FFE757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FastFAM.cpp:1591:        LOGGER &lt;&lt; </w:t>
      </w:r>
      <w:proofErr w:type="gramStart"/>
      <w:r w:rsidRPr="00087BB9">
        <w:rPr>
          <w:rFonts w:ascii="Courier New" w:hAnsi="Courier New" w:cs="Courier New"/>
        </w:rPr>
        <w:t>"  "</w:t>
      </w:r>
      <w:proofErr w:type="gramEnd"/>
      <w:r w:rsidRPr="00087BB9">
        <w:rPr>
          <w:rFonts w:ascii="Courier New" w:hAnsi="Courier New" w:cs="Courier New"/>
        </w:rPr>
        <w:t xml:space="preserve"> &lt;&lt; "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tstep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tstart</w:t>
      </w:r>
      <w:proofErr w:type="spellEnd"/>
      <w:r w:rsidRPr="00087BB9">
        <w:rPr>
          <w:rFonts w:ascii="Courier New" w:hAnsi="Courier New" w:cs="Courier New"/>
        </w:rPr>
        <w:t>\tend\</w:t>
      </w:r>
      <w:proofErr w:type="spellStart"/>
      <w:r w:rsidRPr="00087BB9">
        <w:rPr>
          <w:rFonts w:ascii="Courier New" w:hAnsi="Courier New" w:cs="Courier New"/>
        </w:rPr>
        <w:t>tendNAN</w:t>
      </w:r>
      <w:proofErr w:type="spellEnd"/>
      <w:r w:rsidRPr="00087BB9">
        <w:rPr>
          <w:rFonts w:ascii="Courier New" w:hAnsi="Courier New" w:cs="Courier New"/>
        </w:rPr>
        <w:t>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FED61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FastFAM.cpp:1592:    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boolalpha</w:t>
      </w:r>
      <w:proofErr w:type="spellEnd"/>
      <w:r w:rsidRPr="00087BB9">
        <w:rPr>
          <w:rFonts w:ascii="Courier New" w:hAnsi="Courier New" w:cs="Courier New"/>
        </w:rPr>
        <w:t>;</w:t>
      </w:r>
    </w:p>
    <w:p w14:paraId="10C8DE9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FastFAM.cpp:1594:            LOGGER &lt;&lt; </w:t>
      </w:r>
      <w:proofErr w:type="gramStart"/>
      <w:r w:rsidRPr="00087BB9">
        <w:rPr>
          <w:rFonts w:ascii="Courier New" w:hAnsi="Courier New" w:cs="Courier New"/>
        </w:rPr>
        <w:t>"  "</w:t>
      </w:r>
      <w:proofErr w:type="gramEnd"/>
      <w:r w:rsidRPr="00087BB9">
        <w:rPr>
          <w:rFonts w:ascii="Courier New" w:hAnsi="Courier New" w:cs="Courier New"/>
        </w:rPr>
        <w:t xml:space="preserve"> &lt;&lt; 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 xml:space="preserve"> &lt;&lt; "\t" &lt;&lt; steps[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] &lt;&lt; "\t" &lt;&lt; starts[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] &lt;&lt; "\t" &lt;&lt; ends[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 xml:space="preserve">] &lt;&lt; "\t" &lt;&lt; </w:t>
      </w:r>
      <w:proofErr w:type="spellStart"/>
      <w:r w:rsidRPr="00087BB9">
        <w:rPr>
          <w:rFonts w:ascii="Courier New" w:hAnsi="Courier New" w:cs="Courier New"/>
        </w:rPr>
        <w:t>bEndNAN</w:t>
      </w:r>
      <w:proofErr w:type="spellEnd"/>
      <w:r w:rsidRPr="00087BB9">
        <w:rPr>
          <w:rFonts w:ascii="Courier New" w:hAnsi="Courier New" w:cs="Courier New"/>
        </w:rPr>
        <w:t>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]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 xml:space="preserve">; </w:t>
      </w:r>
    </w:p>
    <w:p w14:paraId="051068A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FastFAM.cpp:1596:    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18AA22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FastFAM.cpp:1601:        LOGGER &lt;&lt; "Best guess Vg " </w:t>
      </w:r>
    </w:p>
    <w:p w14:paraId="1E7CB9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FastFAM.cpp:1610:        LOGGER &lt;&lt; "Best guess Vg " </w:t>
      </w:r>
    </w:p>
    <w:p w14:paraId="31EBB1B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FastFAM.cpp:1618:    LOGGER &lt;&lt; "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 xml:space="preserve">-REML converged."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A0E4041" w14:textId="218190EC" w:rsidR="00087BB9" w:rsidRPr="00087BB9" w:rsidDel="00E00655" w:rsidRDefault="00087BB9" w:rsidP="00087BB9">
      <w:pPr>
        <w:pStyle w:val="PlainText"/>
        <w:rPr>
          <w:del w:id="23" w:author="Longda Jiang" w:date="2021-09-10T13:49:00Z"/>
          <w:rFonts w:ascii="Courier New" w:hAnsi="Courier New" w:cs="Courier New"/>
        </w:rPr>
      </w:pPr>
      <w:del w:id="24" w:author="Longda Jiang" w:date="2021-09-10T13:49:00Z">
        <w:r w:rsidRPr="00087BB9" w:rsidDel="00E00655">
          <w:rPr>
            <w:rFonts w:ascii="Courier New" w:hAnsi="Courier New" w:cs="Courier New"/>
          </w:rPr>
          <w:delText>FastFAM.cpp:1621:    //LOGGER &lt;&lt; "Estimated Vg: " &lt;&lt; std::setprecision( std::numeric_limits&lt;double&gt;::digits10) &lt;&lt; Vg &lt;&lt; ", range: " &lt;&lt; start &lt;&lt; " to " &lt;&lt; end &lt;&lt; std::setprecision(ss) &lt;&lt; std::endl;</w:delText>
        </w:r>
      </w:del>
    </w:p>
    <w:p w14:paraId="4FC3D7F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FastFAM.cpp:1630:    LOGGER &lt;&lt; "</w:t>
      </w:r>
      <w:proofErr w:type="spellStart"/>
      <w:r w:rsidRPr="00087BB9">
        <w:rPr>
          <w:rFonts w:ascii="Courier New" w:hAnsi="Courier New" w:cs="Courier New"/>
        </w:rPr>
        <w:t>logL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logL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7416DE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FastFAM.cpp:1632:    LOGGER &lt;&lt;"Sampling variance/covariance of the estimates of Vg and </w:t>
      </w:r>
      <w:proofErr w:type="spellStart"/>
      <w:r w:rsidRPr="00087BB9">
        <w:rPr>
          <w:rFonts w:ascii="Courier New" w:hAnsi="Courier New" w:cs="Courier New"/>
        </w:rPr>
        <w:t>Ve</w:t>
      </w:r>
      <w:proofErr w:type="spellEnd"/>
      <w:r w:rsidRPr="00087BB9">
        <w:rPr>
          <w:rFonts w:ascii="Courier New" w:hAnsi="Courier New" w:cs="Courier New"/>
        </w:rPr>
        <w:t xml:space="preserve">:"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 xml:space="preserve">; </w:t>
      </w:r>
    </w:p>
    <w:p w14:paraId="1422403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FastFAM.cpp:1633:    LOGGER &lt;&lt; </w:t>
      </w:r>
      <w:proofErr w:type="spellStart"/>
      <w:r w:rsidRPr="00087BB9">
        <w:rPr>
          <w:rFonts w:ascii="Courier New" w:hAnsi="Courier New" w:cs="Courier New"/>
        </w:rPr>
        <w:t>Hinv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105424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FastFAM.cpp:1635:    LOGGER &lt;&lt; "\</w:t>
      </w:r>
      <w:proofErr w:type="spellStart"/>
      <w:r w:rsidRPr="00087BB9">
        <w:rPr>
          <w:rFonts w:ascii="Courier New" w:hAnsi="Courier New" w:cs="Courier New"/>
        </w:rPr>
        <w:t>nSource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tVariance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tSE</w:t>
      </w:r>
      <w:proofErr w:type="spellEnd"/>
      <w:r w:rsidRPr="00087BB9">
        <w:rPr>
          <w:rFonts w:ascii="Courier New" w:hAnsi="Courier New" w:cs="Courier New"/>
        </w:rPr>
        <w:t xml:space="preserve">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1CCC3F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FastFAM.cpp:1636:    LOGGER &lt;&lt; "Vg" &lt;&lt; "\t" &lt;&lt; </w:t>
      </w:r>
      <w:proofErr w:type="spellStart"/>
      <w:proofErr w:type="gramStart"/>
      <w:r w:rsidRPr="00087BB9">
        <w:rPr>
          <w:rFonts w:ascii="Courier New" w:hAnsi="Courier New" w:cs="Courier New"/>
        </w:rPr>
        <w:t>varcomp</w:t>
      </w:r>
      <w:proofErr w:type="spellEnd"/>
      <w:r w:rsidRPr="00087BB9">
        <w:rPr>
          <w:rFonts w:ascii="Courier New" w:hAnsi="Courier New" w:cs="Courier New"/>
        </w:rPr>
        <w:t>[</w:t>
      </w:r>
      <w:proofErr w:type="gramEnd"/>
      <w:r w:rsidRPr="00087BB9">
        <w:rPr>
          <w:rFonts w:ascii="Courier New" w:hAnsi="Courier New" w:cs="Courier New"/>
        </w:rPr>
        <w:t>0] &lt;&lt; "\t" &lt;&lt; sqrt(</w:t>
      </w:r>
      <w:proofErr w:type="spellStart"/>
      <w:r w:rsidRPr="00087BB9">
        <w:rPr>
          <w:rFonts w:ascii="Courier New" w:hAnsi="Courier New" w:cs="Courier New"/>
        </w:rPr>
        <w:t>Hinv</w:t>
      </w:r>
      <w:proofErr w:type="spellEnd"/>
      <w:r w:rsidRPr="00087BB9">
        <w:rPr>
          <w:rFonts w:ascii="Courier New" w:hAnsi="Courier New" w:cs="Courier New"/>
        </w:rPr>
        <w:t>(0, 0))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7876FB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FastFAM.cpp:1637:    LOGGER &lt;&lt; "</w:t>
      </w:r>
      <w:proofErr w:type="spellStart"/>
      <w:r w:rsidRPr="00087BB9">
        <w:rPr>
          <w:rFonts w:ascii="Courier New" w:hAnsi="Courier New" w:cs="Courier New"/>
        </w:rPr>
        <w:t>Ve</w:t>
      </w:r>
      <w:proofErr w:type="spellEnd"/>
      <w:r w:rsidRPr="00087BB9">
        <w:rPr>
          <w:rFonts w:ascii="Courier New" w:hAnsi="Courier New" w:cs="Courier New"/>
        </w:rPr>
        <w:t xml:space="preserve">" &lt;&lt; "\t" &lt;&lt; </w:t>
      </w:r>
      <w:proofErr w:type="spellStart"/>
      <w:proofErr w:type="gramStart"/>
      <w:r w:rsidRPr="00087BB9">
        <w:rPr>
          <w:rFonts w:ascii="Courier New" w:hAnsi="Courier New" w:cs="Courier New"/>
        </w:rPr>
        <w:t>varcomp</w:t>
      </w:r>
      <w:proofErr w:type="spellEnd"/>
      <w:r w:rsidRPr="00087BB9">
        <w:rPr>
          <w:rFonts w:ascii="Courier New" w:hAnsi="Courier New" w:cs="Courier New"/>
        </w:rPr>
        <w:t>[</w:t>
      </w:r>
      <w:proofErr w:type="gramEnd"/>
      <w:r w:rsidRPr="00087BB9">
        <w:rPr>
          <w:rFonts w:ascii="Courier New" w:hAnsi="Courier New" w:cs="Courier New"/>
        </w:rPr>
        <w:t>1] &lt;&lt; "\t" &lt;&lt; sqrt(</w:t>
      </w:r>
      <w:proofErr w:type="spellStart"/>
      <w:r w:rsidRPr="00087BB9">
        <w:rPr>
          <w:rFonts w:ascii="Courier New" w:hAnsi="Courier New" w:cs="Courier New"/>
        </w:rPr>
        <w:t>Hinv</w:t>
      </w:r>
      <w:proofErr w:type="spellEnd"/>
      <w:r w:rsidRPr="00087BB9">
        <w:rPr>
          <w:rFonts w:ascii="Courier New" w:hAnsi="Courier New" w:cs="Courier New"/>
        </w:rPr>
        <w:t>(1, 1))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1D69F1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FastFAM.cpp:1638:    LOGGER &lt;&lt; "</w:t>
      </w:r>
      <w:proofErr w:type="spellStart"/>
      <w:r w:rsidRPr="00087BB9">
        <w:rPr>
          <w:rFonts w:ascii="Courier New" w:hAnsi="Courier New" w:cs="Courier New"/>
        </w:rPr>
        <w:t>Vp</w:t>
      </w:r>
      <w:proofErr w:type="spellEnd"/>
      <w:r w:rsidRPr="00087BB9">
        <w:rPr>
          <w:rFonts w:ascii="Courier New" w:hAnsi="Courier New" w:cs="Courier New"/>
        </w:rPr>
        <w:t xml:space="preserve">" &lt;&lt; "\t" &lt;&lt; </w:t>
      </w:r>
      <w:proofErr w:type="spellStart"/>
      <w:r w:rsidRPr="00087BB9">
        <w:rPr>
          <w:rFonts w:ascii="Courier New" w:hAnsi="Courier New" w:cs="Courier New"/>
        </w:rPr>
        <w:t>Vp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1A32C9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FastFAM.cpp:1648:    LOGGER &lt;&lt; "\</w:t>
      </w:r>
      <w:proofErr w:type="spellStart"/>
      <w:r w:rsidRPr="00087BB9">
        <w:rPr>
          <w:rFonts w:ascii="Courier New" w:hAnsi="Courier New" w:cs="Courier New"/>
        </w:rPr>
        <w:t>nHeritability</w:t>
      </w:r>
      <w:proofErr w:type="spellEnd"/>
      <w:r w:rsidRPr="00087BB9">
        <w:rPr>
          <w:rFonts w:ascii="Courier New" w:hAnsi="Courier New" w:cs="Courier New"/>
        </w:rPr>
        <w:t xml:space="preserve"> = " &lt;&lt; Vg / </w:t>
      </w:r>
      <w:proofErr w:type="spellStart"/>
      <w:r w:rsidRPr="00087BB9">
        <w:rPr>
          <w:rFonts w:ascii="Courier New" w:hAnsi="Courier New" w:cs="Courier New"/>
        </w:rPr>
        <w:t>Vp</w:t>
      </w:r>
      <w:proofErr w:type="spellEnd"/>
      <w:r w:rsidRPr="00087BB9">
        <w:rPr>
          <w:rFonts w:ascii="Courier New" w:hAnsi="Courier New" w:cs="Courier New"/>
        </w:rPr>
        <w:t xml:space="preserve"> &lt;&lt; " (</w:t>
      </w:r>
      <w:proofErr w:type="spellStart"/>
      <w:r w:rsidRPr="00087BB9">
        <w:rPr>
          <w:rFonts w:ascii="Courier New" w:hAnsi="Courier New" w:cs="Courier New"/>
        </w:rPr>
        <w:t>Pval</w:t>
      </w:r>
      <w:proofErr w:type="spellEnd"/>
      <w:r w:rsidRPr="00087BB9">
        <w:rPr>
          <w:rFonts w:ascii="Courier New" w:hAnsi="Courier New" w:cs="Courier New"/>
        </w:rPr>
        <w:t xml:space="preserve"> = " &lt;&lt; p &lt;&lt; ")"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BF2B63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FastFAM.cpp:1834:    //LOGGER &lt;&lt; "TCG compute time: " &lt;&lt; LOGGER.tp("TCG")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945EE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FastFAM.cpp:1839:    //LOGGER &lt;&lt; </w:t>
      </w:r>
      <w:proofErr w:type="gramStart"/>
      <w:r w:rsidRPr="00087BB9">
        <w:rPr>
          <w:rFonts w:ascii="Courier New" w:hAnsi="Courier New" w:cs="Courier New"/>
        </w:rPr>
        <w:t>"  time</w:t>
      </w:r>
      <w:proofErr w:type="gramEnd"/>
      <w:r w:rsidRPr="00087BB9">
        <w:rPr>
          <w:rFonts w:ascii="Courier New" w:hAnsi="Courier New" w:cs="Courier New"/>
        </w:rPr>
        <w:t>: " &lt;&lt; LOGGER.tp("</w:t>
      </w:r>
      <w:proofErr w:type="spellStart"/>
      <w:r w:rsidRPr="00087BB9">
        <w:rPr>
          <w:rFonts w:ascii="Courier New" w:hAnsi="Courier New" w:cs="Courier New"/>
        </w:rPr>
        <w:t>vi_y</w:t>
      </w:r>
      <w:proofErr w:type="spellEnd"/>
      <w:r w:rsidRPr="00087BB9">
        <w:rPr>
          <w:rFonts w:ascii="Courier New" w:hAnsi="Courier New" w:cs="Courier New"/>
        </w:rPr>
        <w:t>")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AE1EBEA" w14:textId="4CD37B74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FastFAM.cpp:1854:        LOGGER &lt;&lt; "</w:t>
      </w:r>
      <w:del w:id="25" w:author="Longda Jiang" w:date="2021-09-10T13:50:00Z">
        <w:r w:rsidRPr="00087BB9" w:rsidDel="00E00655">
          <w:rPr>
            <w:rFonts w:ascii="Courier New" w:hAnsi="Courier New" w:cs="Courier New"/>
          </w:rPr>
          <w:delText xml:space="preserve">Use </w:delText>
        </w:r>
      </w:del>
      <w:ins w:id="26" w:author="Longda Jiang" w:date="2021-09-10T13:50:00Z">
        <w:r w:rsidR="00E00655">
          <w:rPr>
            <w:rFonts w:ascii="Courier New" w:hAnsi="Courier New" w:cs="Courier New"/>
          </w:rPr>
          <w:t>S</w:t>
        </w:r>
      </w:ins>
      <w:del w:id="27" w:author="Longda Jiang" w:date="2021-09-10T13:50:00Z">
        <w:r w:rsidRPr="00087BB9" w:rsidDel="00E00655">
          <w:rPr>
            <w:rFonts w:ascii="Courier New" w:hAnsi="Courier New" w:cs="Courier New"/>
          </w:rPr>
          <w:delText>s</w:delText>
        </w:r>
      </w:del>
      <w:r w:rsidRPr="00087BB9">
        <w:rPr>
          <w:rFonts w:ascii="Courier New" w:hAnsi="Courier New" w:cs="Courier New"/>
        </w:rPr>
        <w:t>eed</w:t>
      </w:r>
      <w:ins w:id="28" w:author="Longda Jiang" w:date="2021-09-10T13:50:00Z">
        <w:r w:rsidR="00E00655">
          <w:rPr>
            <w:rFonts w:ascii="Courier New" w:hAnsi="Courier New" w:cs="Courier New"/>
          </w:rPr>
          <w:t xml:space="preserve"> </w:t>
        </w:r>
        <w:del w:id="29" w:author="Jian Yang" w:date="2021-09-10T20:25:00Z">
          <w:r w:rsidR="00E00655" w:rsidDel="00EA32B6">
            <w:rPr>
              <w:rFonts w:ascii="Courier New" w:hAnsi="Courier New" w:cs="Courier New"/>
            </w:rPr>
            <w:delText xml:space="preserve">being </w:delText>
          </w:r>
        </w:del>
        <w:r w:rsidR="00E00655">
          <w:rPr>
            <w:rFonts w:ascii="Courier New" w:hAnsi="Courier New" w:cs="Courier New"/>
          </w:rPr>
          <w:t>used</w:t>
        </w:r>
      </w:ins>
      <w:r w:rsidRPr="00087BB9">
        <w:rPr>
          <w:rFonts w:ascii="Courier New" w:hAnsi="Courier New" w:cs="Courier New"/>
        </w:rPr>
        <w:t xml:space="preserve">: " &lt;&lt; seed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8244906" w14:textId="691BDDD2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FastFAM.cpp:1856:    //LOGGER &lt;&lt; "Setting seed</w:t>
      </w:r>
      <w:ins w:id="30" w:author="Longda Jiang" w:date="2021-09-10T13:50:00Z">
        <w:r w:rsidR="00E00655">
          <w:rPr>
            <w:rFonts w:ascii="Courier New" w:hAnsi="Courier New" w:cs="Courier New"/>
          </w:rPr>
          <w:t xml:space="preserve"> to</w:t>
        </w:r>
      </w:ins>
      <w:r w:rsidRPr="00087BB9">
        <w:rPr>
          <w:rFonts w:ascii="Courier New" w:hAnsi="Courier New" w:cs="Courier New"/>
        </w:rPr>
        <w:t xml:space="preserve">: " &lt;&lt; seed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3123CE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FastFAM.cpp:1895:    LOGGER &lt;&lt; </w:t>
      </w:r>
      <w:proofErr w:type="gramStart"/>
      <w:r w:rsidRPr="00087BB9">
        <w:rPr>
          <w:rFonts w:ascii="Courier New" w:hAnsi="Courier New" w:cs="Courier New"/>
        </w:rPr>
        <w:t>"  reading</w:t>
      </w:r>
      <w:proofErr w:type="gramEnd"/>
      <w:r w:rsidRPr="00087BB9">
        <w:rPr>
          <w:rFonts w:ascii="Courier New" w:hAnsi="Courier New" w:cs="Courier New"/>
        </w:rPr>
        <w:t xml:space="preserve"> genotypes..."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 xml:space="preserve">; </w:t>
      </w:r>
    </w:p>
    <w:p w14:paraId="3DB83075" w14:textId="55A2AF8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FastFAM.cpp:1929:                LOGGER &lt;&lt; "Tuning of </w:t>
      </w:r>
      <w:ins w:id="31" w:author="Longda Jiang" w:date="2021-09-10T13:51:00Z">
        <w:r w:rsidR="00747C5D">
          <w:rPr>
            <w:rFonts w:ascii="Courier New" w:hAnsi="Courier New" w:cs="Courier New"/>
          </w:rPr>
          <w:t>G</w:t>
        </w:r>
      </w:ins>
      <w:del w:id="32" w:author="Longda Jiang" w:date="2021-09-10T13:51:00Z">
        <w:r w:rsidRPr="00087BB9" w:rsidDel="00747C5D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 xml:space="preserve">amma finished at the " &lt;&lt; </w:t>
      </w:r>
      <w:proofErr w:type="spellStart"/>
      <w:r w:rsidRPr="00087BB9">
        <w:rPr>
          <w:rFonts w:ascii="Courier New" w:hAnsi="Courier New" w:cs="Courier New"/>
        </w:rPr>
        <w:t>i</w:t>
      </w:r>
      <w:proofErr w:type="spellEnd"/>
      <w:r w:rsidRPr="00087BB9">
        <w:rPr>
          <w:rFonts w:ascii="Courier New" w:hAnsi="Courier New" w:cs="Courier New"/>
        </w:rPr>
        <w:t xml:space="preserve"> &lt;&lt; "</w:t>
      </w:r>
      <w:proofErr w:type="spellStart"/>
      <w:r w:rsidRPr="00087BB9">
        <w:rPr>
          <w:rFonts w:ascii="Courier New" w:hAnsi="Courier New" w:cs="Courier New"/>
        </w:rPr>
        <w:t>th</w:t>
      </w:r>
      <w:proofErr w:type="spellEnd"/>
      <w:r w:rsidRPr="00087BB9">
        <w:rPr>
          <w:rFonts w:ascii="Courier New" w:hAnsi="Courier New" w:cs="Courier New"/>
        </w:rPr>
        <w:t xml:space="preserve"> SNP."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E27C29B" w14:textId="521500B1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FastFAM.cpp:1945:    LOGGER &lt;&lt; "Tuning of </w:t>
      </w:r>
      <w:ins w:id="33" w:author="Longda Jiang" w:date="2021-09-10T13:51:00Z">
        <w:r w:rsidR="00747C5D">
          <w:rPr>
            <w:rFonts w:ascii="Courier New" w:hAnsi="Courier New" w:cs="Courier New"/>
          </w:rPr>
          <w:t>G</w:t>
        </w:r>
      </w:ins>
      <w:del w:id="34" w:author="Longda Jiang" w:date="2021-09-10T13:51:00Z">
        <w:r w:rsidRPr="00087BB9" w:rsidDel="00747C5D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 xml:space="preserve">amma finished " &lt;&lt; LOGGER.tp("tuning") &lt;&lt; " seconds."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661A6CD" w14:textId="791C818B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FastFAM.cpp:1967:        LOGGER &lt;&lt; "Saved </w:t>
      </w:r>
      <w:del w:id="35" w:author="Longda Jiang" w:date="2021-09-10T13:51:00Z">
        <w:r w:rsidRPr="00087BB9" w:rsidDel="00747C5D">
          <w:rPr>
            <w:rFonts w:ascii="Courier New" w:hAnsi="Courier New" w:cs="Courier New"/>
          </w:rPr>
          <w:delText xml:space="preserve">grammar </w:delText>
        </w:r>
      </w:del>
      <w:ins w:id="36" w:author="Longda Jiang" w:date="2021-09-10T13:51:00Z">
        <w:r w:rsidR="00747C5D">
          <w:rPr>
            <w:rFonts w:ascii="Courier New" w:hAnsi="Courier New" w:cs="Courier New"/>
          </w:rPr>
          <w:t>GRAMMAR-G</w:t>
        </w:r>
      </w:ins>
      <w:del w:id="37" w:author="Longda Jiang" w:date="2021-09-10T13:51:00Z">
        <w:r w:rsidRPr="00087BB9" w:rsidDel="00747C5D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 xml:space="preserve">amma residual to [" &lt;&lt; options["out"] &lt;&lt; </w:t>
      </w:r>
      <w:proofErr w:type="gramStart"/>
      <w:r w:rsidRPr="00087BB9">
        <w:rPr>
          <w:rFonts w:ascii="Courier New" w:hAnsi="Courier New" w:cs="Courier New"/>
        </w:rPr>
        <w:t>".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(.residual, .gamma)"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B48CEE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FastFAM.cpp:2285:        LOGGER &lt;&lt; "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 xml:space="preserve"> results will be saved in text format to [" &lt;&lt; </w:t>
      </w:r>
      <w:proofErr w:type="spellStart"/>
      <w:r w:rsidRPr="00087BB9">
        <w:rPr>
          <w:rFonts w:ascii="Courier New" w:hAnsi="Courier New" w:cs="Courier New"/>
        </w:rPr>
        <w:t>sFileName</w:t>
      </w:r>
      <w:proofErr w:type="spellEnd"/>
      <w:r w:rsidRPr="00087BB9">
        <w:rPr>
          <w:rFonts w:ascii="Courier New" w:hAnsi="Courier New" w:cs="Courier New"/>
        </w:rPr>
        <w:t xml:space="preserve">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3374CB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FastFAM.cpp:2300:        LOGGER &lt;&lt; "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 xml:space="preserve"> results will be saved in binary format to [" &lt;&lt; </w:t>
      </w:r>
      <w:proofErr w:type="spellStart"/>
      <w:r w:rsidRPr="00087BB9">
        <w:rPr>
          <w:rFonts w:ascii="Courier New" w:hAnsi="Courier New" w:cs="Courier New"/>
        </w:rPr>
        <w:t>sFileName</w:t>
      </w:r>
      <w:proofErr w:type="spellEnd"/>
      <w:r w:rsidRPr="00087BB9">
        <w:rPr>
          <w:rFonts w:ascii="Courier New" w:hAnsi="Courier New" w:cs="Courier New"/>
        </w:rPr>
        <w:t xml:space="preserve"> &lt;&lt; "</w:t>
      </w:r>
      <w:proofErr w:type="gramStart"/>
      <w:r w:rsidRPr="00087BB9">
        <w:rPr>
          <w:rFonts w:ascii="Courier New" w:hAnsi="Courier New" w:cs="Courier New"/>
        </w:rPr>
        <w:t>(.</w:t>
      </w:r>
      <w:proofErr w:type="spellStart"/>
      <w:r w:rsidRPr="00087BB9">
        <w:rPr>
          <w:rFonts w:ascii="Courier New" w:hAnsi="Courier New" w:cs="Courier New"/>
        </w:rPr>
        <w:t>snpinfo</w:t>
      </w:r>
      <w:proofErr w:type="spellEnd"/>
      <w:proofErr w:type="gramEnd"/>
      <w:r w:rsidRPr="00087BB9">
        <w:rPr>
          <w:rFonts w:ascii="Courier New" w:hAnsi="Courier New" w:cs="Courier New"/>
        </w:rPr>
        <w:t>, .bin)]"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B87C50D" w14:textId="37F6ABD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 xml:space="preserve">FastFAM.cpp:2320:            LOGGER &lt;&lt; </w:t>
      </w:r>
      <w:proofErr w:type="gramStart"/>
      <w:r w:rsidRPr="00087BB9">
        <w:rPr>
          <w:rFonts w:ascii="Courier New" w:hAnsi="Courier New" w:cs="Courier New"/>
        </w:rPr>
        <w:t>"  Filtering</w:t>
      </w:r>
      <w:proofErr w:type="gramEnd"/>
      <w:r w:rsidRPr="00087BB9">
        <w:rPr>
          <w:rFonts w:ascii="Courier New" w:hAnsi="Courier New" w:cs="Courier New"/>
        </w:rPr>
        <w:t xml:space="preserve"> out variants with MAF &lt; 0.0001,</w:t>
      </w:r>
      <w:ins w:id="38" w:author="Longda Jiang" w:date="2021-09-10T13:52:00Z">
        <w:r w:rsidR="009E1DE6">
          <w:rPr>
            <w:rFonts w:ascii="Courier New" w:hAnsi="Courier New" w:cs="Courier New"/>
          </w:rPr>
          <w:t xml:space="preserve"> or</w:t>
        </w:r>
      </w:ins>
      <w:r w:rsidRPr="00087BB9">
        <w:rPr>
          <w:rFonts w:ascii="Courier New" w:hAnsi="Courier New" w:cs="Courier New"/>
        </w:rPr>
        <w:t xml:space="preserve"> customise it with --</w:t>
      </w:r>
      <w:proofErr w:type="spellStart"/>
      <w:r w:rsidRPr="00087BB9">
        <w:rPr>
          <w:rFonts w:ascii="Courier New" w:hAnsi="Courier New" w:cs="Courier New"/>
        </w:rPr>
        <w:t>maf</w:t>
      </w:r>
      <w:proofErr w:type="spellEnd"/>
      <w:r w:rsidRPr="00087BB9">
        <w:rPr>
          <w:rFonts w:ascii="Courier New" w:hAnsi="Courier New" w:cs="Courier New"/>
        </w:rPr>
        <w:t xml:space="preserve"> flag."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 xml:space="preserve">; </w:t>
      </w:r>
    </w:p>
    <w:p w14:paraId="329F6E1F" w14:textId="7FCD9F14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FastFAM.cpp:2325:            LOGGER &lt;&lt; </w:t>
      </w:r>
      <w:proofErr w:type="gramStart"/>
      <w:r w:rsidRPr="00087BB9">
        <w:rPr>
          <w:rFonts w:ascii="Courier New" w:hAnsi="Courier New" w:cs="Courier New"/>
        </w:rPr>
        <w:t>"  Filtering</w:t>
      </w:r>
      <w:proofErr w:type="gramEnd"/>
      <w:r w:rsidRPr="00087BB9">
        <w:rPr>
          <w:rFonts w:ascii="Courier New" w:hAnsi="Courier New" w:cs="Courier New"/>
        </w:rPr>
        <w:t xml:space="preserve"> out variants with imputation INFO score &lt; 0.30, </w:t>
      </w:r>
      <w:ins w:id="39" w:author="Longda Jiang" w:date="2021-09-10T13:52:00Z">
        <w:r w:rsidR="009E1DE6">
          <w:rPr>
            <w:rFonts w:ascii="Courier New" w:hAnsi="Courier New" w:cs="Courier New"/>
          </w:rPr>
          <w:t xml:space="preserve">or </w:t>
        </w:r>
      </w:ins>
      <w:r w:rsidRPr="00087BB9">
        <w:rPr>
          <w:rFonts w:ascii="Courier New" w:hAnsi="Courier New" w:cs="Courier New"/>
        </w:rPr>
        <w:t xml:space="preserve">customise it with --info flag."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9507268" w14:textId="3A2C4618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FastFAM.cpp:2330:            LOGGER &lt;&lt; </w:t>
      </w:r>
      <w:proofErr w:type="gramStart"/>
      <w:r w:rsidRPr="00087BB9">
        <w:rPr>
          <w:rFonts w:ascii="Courier New" w:hAnsi="Courier New" w:cs="Courier New"/>
        </w:rPr>
        <w:t>"  Filtering</w:t>
      </w:r>
      <w:proofErr w:type="gramEnd"/>
      <w:r w:rsidRPr="00087BB9">
        <w:rPr>
          <w:rFonts w:ascii="Courier New" w:hAnsi="Courier New" w:cs="Courier New"/>
        </w:rPr>
        <w:t xml:space="preserve"> out variants with missingness rate &gt; 0.10, </w:t>
      </w:r>
      <w:ins w:id="40" w:author="Longda Jiang" w:date="2021-09-10T13:52:00Z">
        <w:r w:rsidR="00D231BB">
          <w:rPr>
            <w:rFonts w:ascii="Courier New" w:hAnsi="Courier New" w:cs="Courier New"/>
          </w:rPr>
          <w:t xml:space="preserve">or </w:t>
        </w:r>
      </w:ins>
      <w:r w:rsidRPr="00087BB9">
        <w:rPr>
          <w:rFonts w:ascii="Courier New" w:hAnsi="Courier New" w:cs="Courier New"/>
        </w:rPr>
        <w:t>customise it with --</w:t>
      </w:r>
      <w:proofErr w:type="spellStart"/>
      <w:r w:rsidRPr="00087BB9">
        <w:rPr>
          <w:rFonts w:ascii="Courier New" w:hAnsi="Courier New" w:cs="Courier New"/>
        </w:rPr>
        <w:t>geno</w:t>
      </w:r>
      <w:proofErr w:type="spellEnd"/>
      <w:r w:rsidRPr="00087BB9">
        <w:rPr>
          <w:rFonts w:ascii="Courier New" w:hAnsi="Courier New" w:cs="Courier New"/>
        </w:rPr>
        <w:t xml:space="preserve"> flag."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E41BCC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FastFAM.cpp:2366:    LOGGER &lt;&lt; "Saved " &lt;&lt; </w:t>
      </w:r>
      <w:proofErr w:type="spellStart"/>
      <w:r w:rsidRPr="00087BB9">
        <w:rPr>
          <w:rFonts w:ascii="Courier New" w:hAnsi="Courier New" w:cs="Courier New"/>
        </w:rPr>
        <w:t>numMarkerOutput</w:t>
      </w:r>
      <w:proofErr w:type="spellEnd"/>
      <w:r w:rsidRPr="00087BB9">
        <w:rPr>
          <w:rFonts w:ascii="Courier New" w:hAnsi="Courier New" w:cs="Courier New"/>
        </w:rPr>
        <w:t xml:space="preserve"> &lt;&lt; " SNPs."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AF3CC3A" w14:textId="2866CB9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FastFAM.cpp:2716:                LOGGER &lt;&lt; "Note: the sample ID</w:t>
      </w:r>
      <w:ins w:id="41" w:author="Longda Jiang" w:date="2021-09-10T13:53:00Z">
        <w:r w:rsidR="00FA2FEF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 xml:space="preserve"> (FID IID) in </w:t>
      </w:r>
      <w:ins w:id="42" w:author="Longda Jiang" w:date="2021-09-10T13:52:00Z">
        <w:r w:rsidR="00626349">
          <w:rPr>
            <w:rFonts w:ascii="Courier New" w:hAnsi="Courier New" w:cs="Courier New"/>
          </w:rPr>
          <w:t xml:space="preserve">the </w:t>
        </w:r>
      </w:ins>
      <w:r w:rsidRPr="00087BB9">
        <w:rPr>
          <w:rFonts w:ascii="Courier New" w:hAnsi="Courier New" w:cs="Courier New"/>
        </w:rPr>
        <w:t>model</w:t>
      </w:r>
      <w:ins w:id="43" w:author="Longda Jiang" w:date="2021-09-10T13:52:00Z">
        <w:r w:rsidR="00626349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 xml:space="preserve"> </w:t>
      </w:r>
      <w:del w:id="44" w:author="Longda Jiang" w:date="2021-09-10T13:52:00Z">
        <w:r w:rsidRPr="00087BB9" w:rsidDel="00626349">
          <w:rPr>
            <w:rFonts w:ascii="Courier New" w:hAnsi="Courier New" w:cs="Courier New"/>
          </w:rPr>
          <w:delText>has to</w:delText>
        </w:r>
      </w:del>
      <w:ins w:id="45" w:author="Longda Jiang" w:date="2021-09-10T13:52:00Z">
        <w:r w:rsidR="00626349">
          <w:rPr>
            <w:rFonts w:ascii="Courier New" w:hAnsi="Courier New" w:cs="Courier New"/>
          </w:rPr>
          <w:t>must</w:t>
        </w:r>
      </w:ins>
      <w:r w:rsidRPr="00087BB9">
        <w:rPr>
          <w:rFonts w:ascii="Courier New" w:hAnsi="Courier New" w:cs="Courier New"/>
        </w:rPr>
        <w:t xml:space="preserve"> </w:t>
      </w:r>
      <w:ins w:id="46" w:author="Longda Jiang" w:date="2021-09-10T13:53:00Z">
        <w:r w:rsidR="00626349">
          <w:rPr>
            <w:rFonts w:ascii="Courier New" w:hAnsi="Courier New" w:cs="Courier New"/>
          </w:rPr>
          <w:t xml:space="preserve">also </w:t>
        </w:r>
      </w:ins>
      <w:del w:id="47" w:author="Longda Jiang" w:date="2021-09-10T13:52:00Z">
        <w:r w:rsidRPr="00087BB9" w:rsidDel="00626349">
          <w:rPr>
            <w:rFonts w:ascii="Courier New" w:hAnsi="Courier New" w:cs="Courier New"/>
          </w:rPr>
          <w:delText>exsit</w:delText>
        </w:r>
      </w:del>
      <w:ins w:id="48" w:author="Longda Jiang" w:date="2021-09-10T13:53:00Z">
        <w:r w:rsidR="00626349">
          <w:rPr>
            <w:rFonts w:ascii="Courier New" w:hAnsi="Courier New" w:cs="Courier New"/>
          </w:rPr>
          <w:t>present</w:t>
        </w:r>
      </w:ins>
      <w:r w:rsidRPr="00087BB9">
        <w:rPr>
          <w:rFonts w:ascii="Courier New" w:hAnsi="Courier New" w:cs="Courier New"/>
        </w:rPr>
        <w:t xml:space="preserve"> in </w:t>
      </w:r>
      <w:ins w:id="49" w:author="Longda Jiang" w:date="2021-09-10T13:53:00Z">
        <w:r w:rsidR="00626349">
          <w:rPr>
            <w:rFonts w:ascii="Courier New" w:hAnsi="Courier New" w:cs="Courier New"/>
          </w:rPr>
          <w:t xml:space="preserve">the </w:t>
        </w:r>
      </w:ins>
      <w:r w:rsidRPr="00087BB9">
        <w:rPr>
          <w:rFonts w:ascii="Courier New" w:hAnsi="Courier New" w:cs="Courier New"/>
        </w:rPr>
        <w:t>genotype</w:t>
      </w:r>
      <w:ins w:id="50" w:author="Longda Jiang" w:date="2021-09-10T13:53:00Z">
        <w:r w:rsidR="00626349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 xml:space="preserve"> for further association step."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5EE8DC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FastFAM.cpp:2756:    LOGGER &lt;&lt; "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 xml:space="preserve">-BB results will be saved in text format to [" &lt;&lt; </w:t>
      </w:r>
      <w:proofErr w:type="spellStart"/>
      <w:r w:rsidRPr="00087BB9">
        <w:rPr>
          <w:rFonts w:ascii="Courier New" w:hAnsi="Courier New" w:cs="Courier New"/>
        </w:rPr>
        <w:t>sFileName</w:t>
      </w:r>
      <w:proofErr w:type="spellEnd"/>
      <w:r w:rsidRPr="00087BB9">
        <w:rPr>
          <w:rFonts w:ascii="Courier New" w:hAnsi="Courier New" w:cs="Courier New"/>
        </w:rPr>
        <w:t xml:space="preserve">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BC315A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FastFAM.cpp:2775:        LOGGER &lt;&lt; "Processing " &lt;&lt; </w:t>
      </w:r>
      <w:proofErr w:type="spellStart"/>
      <w:r w:rsidRPr="00087BB9">
        <w:rPr>
          <w:rFonts w:ascii="Courier New" w:hAnsi="Courier New" w:cs="Courier New"/>
        </w:rPr>
        <w:t>numGeneBlock</w:t>
      </w:r>
      <w:proofErr w:type="spellEnd"/>
      <w:r w:rsidRPr="00087BB9">
        <w:rPr>
          <w:rFonts w:ascii="Courier New" w:hAnsi="Courier New" w:cs="Courier New"/>
        </w:rPr>
        <w:t xml:space="preserve"> &lt;&lt; " genes by " &lt;&lt; options["</w:t>
      </w:r>
      <w:proofErr w:type="spellStart"/>
      <w:r w:rsidRPr="00087BB9">
        <w:rPr>
          <w:rFonts w:ascii="Courier New" w:hAnsi="Courier New" w:cs="Courier New"/>
        </w:rPr>
        <w:t>regiontest</w:t>
      </w:r>
      <w:proofErr w:type="spellEnd"/>
      <w:r w:rsidRPr="00087BB9">
        <w:rPr>
          <w:rFonts w:ascii="Courier New" w:hAnsi="Courier New" w:cs="Courier New"/>
        </w:rPr>
        <w:t xml:space="preserve">"] &lt;&lt; " test..."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6220D72" w14:textId="773BE44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FastFAM.cpp:2781:        LOGGER &lt;&lt; </w:t>
      </w:r>
      <w:proofErr w:type="gramStart"/>
      <w:r w:rsidRPr="00087BB9">
        <w:rPr>
          <w:rFonts w:ascii="Courier New" w:hAnsi="Courier New" w:cs="Courier New"/>
        </w:rPr>
        <w:t>"  Filtering</w:t>
      </w:r>
      <w:proofErr w:type="gramEnd"/>
      <w:r w:rsidRPr="00087BB9">
        <w:rPr>
          <w:rFonts w:ascii="Courier New" w:hAnsi="Courier New" w:cs="Courier New"/>
        </w:rPr>
        <w:t xml:space="preserve"> out variants with missingness rate &gt; 0.10, </w:t>
      </w:r>
      <w:ins w:id="51" w:author="Longda Jiang" w:date="2021-09-10T13:56:00Z">
        <w:r w:rsidR="007165FA">
          <w:rPr>
            <w:rFonts w:ascii="Courier New" w:hAnsi="Courier New" w:cs="Courier New"/>
          </w:rPr>
          <w:t xml:space="preserve">or </w:t>
        </w:r>
      </w:ins>
      <w:r w:rsidRPr="00087BB9">
        <w:rPr>
          <w:rFonts w:ascii="Courier New" w:hAnsi="Courier New" w:cs="Courier New"/>
        </w:rPr>
        <w:t>customise it with --</w:t>
      </w:r>
      <w:proofErr w:type="spellStart"/>
      <w:r w:rsidRPr="00087BB9">
        <w:rPr>
          <w:rFonts w:ascii="Courier New" w:hAnsi="Courier New" w:cs="Courier New"/>
        </w:rPr>
        <w:t>geno</w:t>
      </w:r>
      <w:proofErr w:type="spellEnd"/>
      <w:r w:rsidRPr="00087BB9">
        <w:rPr>
          <w:rFonts w:ascii="Courier New" w:hAnsi="Courier New" w:cs="Courier New"/>
        </w:rPr>
        <w:t xml:space="preserve"> flag."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36A9260" w14:textId="668CEFE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FastFAM.cpp:2997:    LOGGER &lt;&lt; "Performing GLM to get the </w:t>
      </w:r>
      <w:del w:id="52" w:author="Longda Jiang" w:date="2021-09-10T13:57:00Z">
        <w:r w:rsidRPr="00087BB9" w:rsidDel="007165FA">
          <w:rPr>
            <w:rFonts w:ascii="Courier New" w:hAnsi="Courier New" w:cs="Courier New"/>
          </w:rPr>
          <w:delText>initial guess</w:delText>
        </w:r>
      </w:del>
      <w:ins w:id="53" w:author="Longda Jiang" w:date="2021-09-10T13:57:00Z">
        <w:r w:rsidR="007165FA">
          <w:rPr>
            <w:rFonts w:ascii="Courier New" w:hAnsi="Courier New" w:cs="Courier New"/>
          </w:rPr>
          <w:t>starting values</w:t>
        </w:r>
      </w:ins>
      <w:r w:rsidRPr="00087BB9">
        <w:rPr>
          <w:rFonts w:ascii="Courier New" w:hAnsi="Courier New" w:cs="Courier New"/>
        </w:rPr>
        <w:t xml:space="preserve"> of beta</w:t>
      </w:r>
      <w:ins w:id="54" w:author="Longda Jiang" w:date="2021-09-10T13:57:00Z">
        <w:r w:rsidR="007165FA">
          <w:rPr>
            <w:rFonts w:ascii="Courier New" w:hAnsi="Courier New" w:cs="Courier New"/>
          </w:rPr>
          <w:t xml:space="preserve"> for the covariates</w:t>
        </w:r>
      </w:ins>
      <w:r w:rsidRPr="00087BB9">
        <w:rPr>
          <w:rFonts w:ascii="Courier New" w:hAnsi="Courier New" w:cs="Courier New"/>
        </w:rPr>
        <w:t xml:space="preserve">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A7E3D0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FastFAM.cpp:3001:    LOGGER &lt;&lt; "GLM finished, fixed effects: " &lt;&lt; </w:t>
      </w:r>
      <w:proofErr w:type="spellStart"/>
      <w:r w:rsidRPr="00087BB9">
        <w:rPr>
          <w:rFonts w:ascii="Courier New" w:hAnsi="Courier New" w:cs="Courier New"/>
        </w:rPr>
        <w:t>est_</w:t>
      </w:r>
      <w:proofErr w:type="gramStart"/>
      <w:r w:rsidRPr="00087BB9">
        <w:rPr>
          <w:rFonts w:ascii="Courier New" w:hAnsi="Courier New" w:cs="Courier New"/>
        </w:rPr>
        <w:t>a.transpose</w:t>
      </w:r>
      <w:proofErr w:type="spellEnd"/>
      <w:proofErr w:type="gramEnd"/>
      <w:r w:rsidRPr="00087BB9">
        <w:rPr>
          <w:rFonts w:ascii="Courier New" w:hAnsi="Courier New" w:cs="Courier New"/>
        </w:rPr>
        <w:t>()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7F8DCD7" w14:textId="246A5BB2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FastFAM.cpp:3014:    LOGGER &lt;&lt; "Init</w:t>
      </w:r>
      <w:ins w:id="55" w:author="Longda Jiang" w:date="2021-09-10T14:05:00Z">
        <w:r w:rsidR="005C022D">
          <w:rPr>
            <w:rFonts w:ascii="Courier New" w:hAnsi="Courier New" w:cs="Courier New"/>
          </w:rPr>
          <w:t>ial</w:t>
        </w:r>
      </w:ins>
      <w:r w:rsidRPr="00087BB9">
        <w:rPr>
          <w:rFonts w:ascii="Courier New" w:hAnsi="Courier New" w:cs="Courier New"/>
        </w:rPr>
        <w:t xml:space="preserve"> Var(Y): " &lt;&lt; </w:t>
      </w:r>
      <w:proofErr w:type="spellStart"/>
      <w:r w:rsidRPr="00087BB9">
        <w:rPr>
          <w:rFonts w:ascii="Courier New" w:hAnsi="Courier New" w:cs="Courier New"/>
        </w:rPr>
        <w:t>varVector</w:t>
      </w:r>
      <w:proofErr w:type="spellEnd"/>
      <w:r w:rsidRPr="00087BB9">
        <w:rPr>
          <w:rFonts w:ascii="Courier New" w:hAnsi="Courier New" w:cs="Courier New"/>
        </w:rPr>
        <w:t xml:space="preserve">(Y)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13CD1AA" w14:textId="6F04C9D4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FastFAM.cpp:3046:        LOGGER &lt;&lt; "Init</w:t>
      </w:r>
      <w:ins w:id="56" w:author="Longda Jiang" w:date="2021-09-10T14:05:00Z">
        <w:r w:rsidR="005C022D">
          <w:rPr>
            <w:rFonts w:ascii="Courier New" w:hAnsi="Courier New" w:cs="Courier New"/>
          </w:rPr>
          <w:t>ializing</w:t>
        </w:r>
      </w:ins>
      <w:r w:rsidRPr="00087BB9">
        <w:rPr>
          <w:rFonts w:ascii="Courier New" w:hAnsi="Courier New" w:cs="Courier New"/>
        </w:rPr>
        <w:t xml:space="preserve"> with </w:t>
      </w:r>
      <w:proofErr w:type="spellStart"/>
      <w:r w:rsidRPr="00087BB9">
        <w:rPr>
          <w:rFonts w:ascii="Courier New" w:hAnsi="Courier New" w:cs="Courier New"/>
        </w:rPr>
        <w:t>tao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cur_tao</w:t>
      </w:r>
      <w:proofErr w:type="spellEnd"/>
      <w:r w:rsidRPr="00087BB9">
        <w:rPr>
          <w:rFonts w:ascii="Courier New" w:hAnsi="Courier New" w:cs="Courier New"/>
        </w:rPr>
        <w:t xml:space="preserve"> &lt;&lt; ", Var(Y): " &lt;&lt; </w:t>
      </w:r>
      <w:proofErr w:type="spellStart"/>
      <w:r w:rsidRPr="00087BB9">
        <w:rPr>
          <w:rFonts w:ascii="Courier New" w:hAnsi="Courier New" w:cs="Courier New"/>
        </w:rPr>
        <w:t>varVector</w:t>
      </w:r>
      <w:proofErr w:type="spellEnd"/>
      <w:r w:rsidRPr="00087BB9">
        <w:rPr>
          <w:rFonts w:ascii="Courier New" w:hAnsi="Courier New" w:cs="Courier New"/>
        </w:rPr>
        <w:t xml:space="preserve">(Y) &lt;&lt; </w:t>
      </w:r>
      <w:proofErr w:type="spellStart"/>
      <w:r w:rsidRPr="00087BB9">
        <w:rPr>
          <w:rFonts w:ascii="Courier New" w:hAnsi="Courier New" w:cs="Courier New"/>
        </w:rPr>
        <w:t>cur_tao</w:t>
      </w:r>
      <w:proofErr w:type="spellEnd"/>
      <w:r w:rsidRPr="00087BB9">
        <w:rPr>
          <w:rFonts w:ascii="Courier New" w:hAnsi="Courier New" w:cs="Courier New"/>
        </w:rPr>
        <w:t xml:space="preserve"> &lt;&lt; ", fixed effects: " &lt;&lt; </w:t>
      </w:r>
      <w:proofErr w:type="spellStart"/>
      <w:r w:rsidRPr="00087BB9">
        <w:rPr>
          <w:rFonts w:ascii="Courier New" w:hAnsi="Courier New" w:cs="Courier New"/>
        </w:rPr>
        <w:t>est_</w:t>
      </w:r>
      <w:proofErr w:type="gramStart"/>
      <w:r w:rsidRPr="00087BB9">
        <w:rPr>
          <w:rFonts w:ascii="Courier New" w:hAnsi="Courier New" w:cs="Courier New"/>
        </w:rPr>
        <w:t>a.transpose</w:t>
      </w:r>
      <w:proofErr w:type="spellEnd"/>
      <w:proofErr w:type="gramEnd"/>
      <w:r w:rsidRPr="00087BB9">
        <w:rPr>
          <w:rFonts w:ascii="Courier New" w:hAnsi="Courier New" w:cs="Courier New"/>
        </w:rPr>
        <w:t>() &lt;&lt; "."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5442B0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FastFAM.cpp:3079:        LOGGER &lt;&lt; "------------------------------------"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333248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FastFAM.cpp:3090:            LOGGER &lt;&lt; "Fine tuning within " &lt;&lt; </w:t>
      </w:r>
      <w:proofErr w:type="spellStart"/>
      <w:r w:rsidRPr="00087BB9">
        <w:rPr>
          <w:rFonts w:ascii="Courier New" w:hAnsi="Courier New" w:cs="Courier New"/>
        </w:rPr>
        <w:t>startTao</w:t>
      </w:r>
      <w:proofErr w:type="spellEnd"/>
      <w:r w:rsidRPr="00087BB9">
        <w:rPr>
          <w:rFonts w:ascii="Courier New" w:hAnsi="Courier New" w:cs="Courier New"/>
        </w:rPr>
        <w:t xml:space="preserve"> &lt;&lt; " ~ " &lt;&lt; </w:t>
      </w:r>
      <w:proofErr w:type="spellStart"/>
      <w:r w:rsidRPr="00087BB9">
        <w:rPr>
          <w:rFonts w:ascii="Courier New" w:hAnsi="Courier New" w:cs="Courier New"/>
        </w:rPr>
        <w:t>endTao</w:t>
      </w:r>
      <w:proofErr w:type="spellEnd"/>
      <w:r w:rsidRPr="00087BB9">
        <w:rPr>
          <w:rFonts w:ascii="Courier New" w:hAnsi="Courier New" w:cs="Courier New"/>
        </w:rPr>
        <w:t xml:space="preserve"> &lt;&lt; " with " &lt;&lt; </w:t>
      </w:r>
      <w:proofErr w:type="gramStart"/>
      <w:r w:rsidRPr="00087BB9">
        <w:rPr>
          <w:rFonts w:ascii="Courier New" w:hAnsi="Courier New" w:cs="Courier New"/>
        </w:rPr>
        <w:t>trails[</w:t>
      </w:r>
      <w:proofErr w:type="gramEnd"/>
      <w:r w:rsidRPr="00087BB9">
        <w:rPr>
          <w:rFonts w:ascii="Courier New" w:hAnsi="Courier New" w:cs="Courier New"/>
        </w:rPr>
        <w:t xml:space="preserve">0] &lt;&lt; " steps."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C0C197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FastFAM.cpp:3103:            LOGGER &lt;&lt; "Fine tuning within " &lt;&lt; </w:t>
      </w:r>
      <w:proofErr w:type="spellStart"/>
      <w:r w:rsidRPr="00087BB9">
        <w:rPr>
          <w:rFonts w:ascii="Courier New" w:hAnsi="Courier New" w:cs="Courier New"/>
        </w:rPr>
        <w:t>startTao</w:t>
      </w:r>
      <w:proofErr w:type="spellEnd"/>
      <w:r w:rsidRPr="00087BB9">
        <w:rPr>
          <w:rFonts w:ascii="Courier New" w:hAnsi="Courier New" w:cs="Courier New"/>
        </w:rPr>
        <w:t xml:space="preserve"> &lt;&lt; " ~ " &lt;&lt; </w:t>
      </w:r>
      <w:proofErr w:type="spellStart"/>
      <w:r w:rsidRPr="00087BB9">
        <w:rPr>
          <w:rFonts w:ascii="Courier New" w:hAnsi="Courier New" w:cs="Courier New"/>
        </w:rPr>
        <w:t>endTao</w:t>
      </w:r>
      <w:proofErr w:type="spellEnd"/>
      <w:r w:rsidRPr="00087BB9">
        <w:rPr>
          <w:rFonts w:ascii="Courier New" w:hAnsi="Courier New" w:cs="Courier New"/>
        </w:rPr>
        <w:t xml:space="preserve"> &lt;&lt; " with " &lt;&lt; </w:t>
      </w:r>
      <w:proofErr w:type="gramStart"/>
      <w:r w:rsidRPr="00087BB9">
        <w:rPr>
          <w:rFonts w:ascii="Courier New" w:hAnsi="Courier New" w:cs="Courier New"/>
        </w:rPr>
        <w:t>trails[</w:t>
      </w:r>
      <w:proofErr w:type="gramEnd"/>
      <w:r w:rsidRPr="00087BB9">
        <w:rPr>
          <w:rFonts w:ascii="Courier New" w:hAnsi="Courier New" w:cs="Courier New"/>
        </w:rPr>
        <w:t xml:space="preserve">0] &lt;&lt; " steps."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73ACC3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FastFAM.cpp:3122:            LOGGER &lt;&lt; "Mean </w:t>
      </w:r>
      <w:proofErr w:type="spellStart"/>
      <w:r w:rsidRPr="00087BB9">
        <w:rPr>
          <w:rFonts w:ascii="Courier New" w:hAnsi="Courier New" w:cs="Courier New"/>
        </w:rPr>
        <w:t>tao</w:t>
      </w:r>
      <w:proofErr w:type="spellEnd"/>
      <w:r w:rsidRPr="00087BB9">
        <w:rPr>
          <w:rFonts w:ascii="Courier New" w:hAnsi="Courier New" w:cs="Courier New"/>
        </w:rPr>
        <w:t xml:space="preserve"> in first 3 iterations: " &lt;&lt; </w:t>
      </w:r>
      <w:proofErr w:type="spellStart"/>
      <w:r w:rsidRPr="00087BB9">
        <w:rPr>
          <w:rFonts w:ascii="Courier New" w:hAnsi="Courier New" w:cs="Courier New"/>
        </w:rPr>
        <w:t>meanTao</w:t>
      </w:r>
      <w:proofErr w:type="spellEnd"/>
      <w:r w:rsidRPr="00087BB9">
        <w:rPr>
          <w:rFonts w:ascii="Courier New" w:hAnsi="Courier New" w:cs="Courier New"/>
        </w:rPr>
        <w:t xml:space="preserve"> &lt;&lt; ". Fine tuning within " &lt;&lt; </w:t>
      </w:r>
      <w:proofErr w:type="spellStart"/>
      <w:r w:rsidRPr="00087BB9">
        <w:rPr>
          <w:rFonts w:ascii="Courier New" w:hAnsi="Courier New" w:cs="Courier New"/>
        </w:rPr>
        <w:t>startTao</w:t>
      </w:r>
      <w:proofErr w:type="spellEnd"/>
      <w:r w:rsidRPr="00087BB9">
        <w:rPr>
          <w:rFonts w:ascii="Courier New" w:hAnsi="Courier New" w:cs="Courier New"/>
        </w:rPr>
        <w:t xml:space="preserve"> &lt;&lt; " ~ " &lt;&lt; </w:t>
      </w:r>
      <w:proofErr w:type="spellStart"/>
      <w:r w:rsidRPr="00087BB9">
        <w:rPr>
          <w:rFonts w:ascii="Courier New" w:hAnsi="Courier New" w:cs="Courier New"/>
        </w:rPr>
        <w:t>endTao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" .</w:t>
      </w:r>
      <w:proofErr w:type="gramEnd"/>
      <w:r w:rsidRPr="00087BB9">
        <w:rPr>
          <w:rFonts w:ascii="Courier New" w:hAnsi="Courier New" w:cs="Courier New"/>
        </w:rPr>
        <w:t xml:space="preserve">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5B85056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FastFAM.cpp:3140:            LOGGER &lt;&lt; "Mean </w:t>
      </w:r>
      <w:proofErr w:type="spellStart"/>
      <w:r w:rsidRPr="00087BB9">
        <w:rPr>
          <w:rFonts w:ascii="Courier New" w:hAnsi="Courier New" w:cs="Courier New"/>
        </w:rPr>
        <w:t>tao</w:t>
      </w:r>
      <w:proofErr w:type="spellEnd"/>
      <w:r w:rsidRPr="00087BB9">
        <w:rPr>
          <w:rFonts w:ascii="Courier New" w:hAnsi="Courier New" w:cs="Courier New"/>
        </w:rPr>
        <w:t xml:space="preserve"> in past 3 iterations: " &lt;&lt; </w:t>
      </w:r>
      <w:proofErr w:type="spellStart"/>
      <w:r w:rsidRPr="00087BB9">
        <w:rPr>
          <w:rFonts w:ascii="Courier New" w:hAnsi="Courier New" w:cs="Courier New"/>
        </w:rPr>
        <w:t>meanTao</w:t>
      </w:r>
      <w:proofErr w:type="spellEnd"/>
      <w:r w:rsidRPr="00087BB9">
        <w:rPr>
          <w:rFonts w:ascii="Courier New" w:hAnsi="Courier New" w:cs="Courier New"/>
        </w:rPr>
        <w:t xml:space="preserve"> &lt;&lt; ". Fine tuning within " &lt;&lt; </w:t>
      </w:r>
      <w:proofErr w:type="spellStart"/>
      <w:r w:rsidRPr="00087BB9">
        <w:rPr>
          <w:rFonts w:ascii="Courier New" w:hAnsi="Courier New" w:cs="Courier New"/>
        </w:rPr>
        <w:t>startTao</w:t>
      </w:r>
      <w:proofErr w:type="spellEnd"/>
      <w:r w:rsidRPr="00087BB9">
        <w:rPr>
          <w:rFonts w:ascii="Courier New" w:hAnsi="Courier New" w:cs="Courier New"/>
        </w:rPr>
        <w:t xml:space="preserve"> &lt;&lt; " ~ " &lt;&lt; </w:t>
      </w:r>
      <w:proofErr w:type="spellStart"/>
      <w:r w:rsidRPr="00087BB9">
        <w:rPr>
          <w:rFonts w:ascii="Courier New" w:hAnsi="Courier New" w:cs="Courier New"/>
        </w:rPr>
        <w:t>endTao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" .</w:t>
      </w:r>
      <w:proofErr w:type="gramEnd"/>
      <w:r w:rsidRPr="00087BB9">
        <w:rPr>
          <w:rFonts w:ascii="Courier New" w:hAnsi="Courier New" w:cs="Courier New"/>
        </w:rPr>
        <w:t>\n"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AEED99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FastFAM.cpp:3208:            LOGGER &lt;&lt; "Iteration " &lt;&lt; 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 xml:space="preserve"> + 1 &lt;&lt; ", step size: " &lt;&lt; step &lt;&lt; ", </w:t>
      </w:r>
      <w:proofErr w:type="spellStart"/>
      <w:r w:rsidRPr="00087BB9">
        <w:rPr>
          <w:rFonts w:ascii="Courier New" w:hAnsi="Courier New" w:cs="Courier New"/>
        </w:rPr>
        <w:t>logL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max_logL</w:t>
      </w:r>
      <w:proofErr w:type="spellEnd"/>
    </w:p>
    <w:p w14:paraId="781E7ADA" w14:textId="46E46ED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FastFAM.cpp:3212:                LOGGER &lt;&lt; "\n" &lt;&lt; "Up</w:t>
      </w:r>
      <w:ins w:id="57" w:author="Longda Jiang" w:date="2021-09-10T14:06:00Z">
        <w:r w:rsidR="005C022D">
          <w:rPr>
            <w:rFonts w:ascii="Courier New" w:hAnsi="Courier New" w:cs="Courier New"/>
          </w:rPr>
          <w:t>per</w:t>
        </w:r>
      </w:ins>
      <w:r w:rsidRPr="00087BB9">
        <w:rPr>
          <w:rFonts w:ascii="Courier New" w:hAnsi="Courier New" w:cs="Courier New"/>
        </w:rPr>
        <w:t xml:space="preserve"> boundary detail: 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45BE6D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FastFAM.cpp:3213:                LOGGER &lt;&lt; </w:t>
      </w:r>
      <w:proofErr w:type="gramStart"/>
      <w:r w:rsidRPr="00087BB9">
        <w:rPr>
          <w:rFonts w:ascii="Courier New" w:hAnsi="Courier New" w:cs="Courier New"/>
        </w:rPr>
        <w:t>"  "</w:t>
      </w:r>
      <w:proofErr w:type="gramEnd"/>
      <w:r w:rsidRPr="00087BB9">
        <w:rPr>
          <w:rFonts w:ascii="Courier New" w:hAnsi="Courier New" w:cs="Courier New"/>
        </w:rPr>
        <w:t xml:space="preserve"> &lt;&lt; "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tstep</w:t>
      </w:r>
      <w:proofErr w:type="spellEnd"/>
      <w:r w:rsidRPr="00087BB9">
        <w:rPr>
          <w:rFonts w:ascii="Courier New" w:hAnsi="Courier New" w:cs="Courier New"/>
        </w:rPr>
        <w:t>\</w:t>
      </w:r>
      <w:proofErr w:type="spellStart"/>
      <w:r w:rsidRPr="00087BB9">
        <w:rPr>
          <w:rFonts w:ascii="Courier New" w:hAnsi="Courier New" w:cs="Courier New"/>
        </w:rPr>
        <w:t>tstart</w:t>
      </w:r>
      <w:proofErr w:type="spellEnd"/>
      <w:r w:rsidRPr="00087BB9">
        <w:rPr>
          <w:rFonts w:ascii="Courier New" w:hAnsi="Courier New" w:cs="Courier New"/>
        </w:rPr>
        <w:t>\tend\</w:t>
      </w:r>
      <w:proofErr w:type="spellStart"/>
      <w:r w:rsidRPr="00087BB9">
        <w:rPr>
          <w:rFonts w:ascii="Courier New" w:hAnsi="Courier New" w:cs="Courier New"/>
        </w:rPr>
        <w:t>tendNAN</w:t>
      </w:r>
      <w:proofErr w:type="spellEnd"/>
      <w:r w:rsidRPr="00087BB9">
        <w:rPr>
          <w:rFonts w:ascii="Courier New" w:hAnsi="Courier New" w:cs="Courier New"/>
        </w:rPr>
        <w:t>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4B3CAC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FastFAM.cpp:3214:            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boolalpha</w:t>
      </w:r>
      <w:proofErr w:type="spellEnd"/>
      <w:r w:rsidRPr="00087BB9">
        <w:rPr>
          <w:rFonts w:ascii="Courier New" w:hAnsi="Courier New" w:cs="Courier New"/>
        </w:rPr>
        <w:t>;</w:t>
      </w:r>
    </w:p>
    <w:p w14:paraId="50780E9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FastFAM.cpp:3216:                    LOGGER &lt;&lt; </w:t>
      </w:r>
      <w:proofErr w:type="gramStart"/>
      <w:r w:rsidRPr="00087BB9">
        <w:rPr>
          <w:rFonts w:ascii="Courier New" w:hAnsi="Courier New" w:cs="Courier New"/>
        </w:rPr>
        <w:t>"  "</w:t>
      </w:r>
      <w:proofErr w:type="gramEnd"/>
      <w:r w:rsidRPr="00087BB9">
        <w:rPr>
          <w:rFonts w:ascii="Courier New" w:hAnsi="Courier New" w:cs="Courier New"/>
        </w:rPr>
        <w:t xml:space="preserve"> &lt;&lt; 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 xml:space="preserve"> &lt;&lt; "\t" &lt;&lt; steps[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] &lt;&lt; "\t" &lt;&lt; starts[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] &lt;&lt; "\t" &lt;&lt; ends[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 xml:space="preserve">] &lt;&lt; "\t" &lt;&lt; </w:t>
      </w:r>
      <w:proofErr w:type="spellStart"/>
      <w:r w:rsidRPr="00087BB9">
        <w:rPr>
          <w:rFonts w:ascii="Courier New" w:hAnsi="Courier New" w:cs="Courier New"/>
        </w:rPr>
        <w:t>bEndNAN</w:t>
      </w:r>
      <w:proofErr w:type="spellEnd"/>
      <w:r w:rsidRPr="00087BB9">
        <w:rPr>
          <w:rFonts w:ascii="Courier New" w:hAnsi="Courier New" w:cs="Courier New"/>
        </w:rPr>
        <w:t>[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>]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 xml:space="preserve">; </w:t>
      </w:r>
    </w:p>
    <w:p w14:paraId="28D5655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FastFAM.cpp:3218:            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D9D9F5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FastFAM.cpp:3253:        //LOGGER &lt;&lt; "Tao value: " &lt;&lt; </w:t>
      </w:r>
      <w:proofErr w:type="spellStart"/>
      <w:r w:rsidRPr="00087BB9">
        <w:rPr>
          <w:rFonts w:ascii="Courier New" w:hAnsi="Courier New" w:cs="Courier New"/>
        </w:rPr>
        <w:t>cur_tao</w:t>
      </w:r>
      <w:proofErr w:type="spellEnd"/>
      <w:r w:rsidRPr="00087BB9">
        <w:rPr>
          <w:rFonts w:ascii="Courier New" w:hAnsi="Courier New" w:cs="Courier New"/>
        </w:rPr>
        <w:t xml:space="preserve"> &lt;&lt; ", Var(Y): " &lt;&lt; </w:t>
      </w:r>
      <w:proofErr w:type="spellStart"/>
      <w:r w:rsidRPr="00087BB9">
        <w:rPr>
          <w:rFonts w:ascii="Courier New" w:hAnsi="Courier New" w:cs="Courier New"/>
        </w:rPr>
        <w:t>varVector</w:t>
      </w:r>
      <w:proofErr w:type="spellEnd"/>
      <w:r w:rsidRPr="00087BB9">
        <w:rPr>
          <w:rFonts w:ascii="Courier New" w:hAnsi="Courier New" w:cs="Courier New"/>
        </w:rPr>
        <w:t xml:space="preserve">(Y)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2F5785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FastFAM.cpp:3257:        LOGGER &lt;&lt; "</w:t>
      </w:r>
      <w:proofErr w:type="spellStart"/>
      <w:r w:rsidRPr="00087BB9">
        <w:rPr>
          <w:rFonts w:ascii="Courier New" w:hAnsi="Courier New" w:cs="Courier New"/>
        </w:rPr>
        <w:t>Iter</w:t>
      </w:r>
      <w:proofErr w:type="spellEnd"/>
      <w:r w:rsidRPr="00087BB9">
        <w:rPr>
          <w:rFonts w:ascii="Courier New" w:hAnsi="Courier New" w:cs="Courier New"/>
        </w:rPr>
        <w:t xml:space="preserve"> " &lt;&lt; </w:t>
      </w:r>
      <w:proofErr w:type="spellStart"/>
      <w:r w:rsidRPr="00087BB9">
        <w:rPr>
          <w:rFonts w:ascii="Courier New" w:hAnsi="Courier New" w:cs="Courier New"/>
        </w:rPr>
        <w:t>curIter</w:t>
      </w:r>
      <w:proofErr w:type="spellEnd"/>
      <w:r w:rsidRPr="00087BB9">
        <w:rPr>
          <w:rFonts w:ascii="Courier New" w:hAnsi="Courier New" w:cs="Courier New"/>
        </w:rPr>
        <w:t xml:space="preserve"> &lt;&lt; ", </w:t>
      </w:r>
      <w:proofErr w:type="spellStart"/>
      <w:r w:rsidRPr="00087BB9">
        <w:rPr>
          <w:rFonts w:ascii="Courier New" w:hAnsi="Courier New" w:cs="Courier New"/>
        </w:rPr>
        <w:t>tao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cur_tao</w:t>
      </w:r>
      <w:proofErr w:type="spellEnd"/>
      <w:r w:rsidRPr="00087BB9">
        <w:rPr>
          <w:rFonts w:ascii="Courier New" w:hAnsi="Courier New" w:cs="Courier New"/>
        </w:rPr>
        <w:t xml:space="preserve"> &lt;&lt; ", Var(Y): " &lt;&lt; </w:t>
      </w:r>
      <w:proofErr w:type="spellStart"/>
      <w:r w:rsidRPr="00087BB9">
        <w:rPr>
          <w:rFonts w:ascii="Courier New" w:hAnsi="Courier New" w:cs="Courier New"/>
        </w:rPr>
        <w:t>varVector</w:t>
      </w:r>
      <w:proofErr w:type="spellEnd"/>
      <w:r w:rsidRPr="00087BB9">
        <w:rPr>
          <w:rFonts w:ascii="Courier New" w:hAnsi="Courier New" w:cs="Courier New"/>
        </w:rPr>
        <w:t xml:space="preserve">(Y) &lt;&lt; ", fixed effects: " &lt;&lt; </w:t>
      </w:r>
      <w:proofErr w:type="spellStart"/>
      <w:r w:rsidRPr="00087BB9">
        <w:rPr>
          <w:rFonts w:ascii="Courier New" w:hAnsi="Courier New" w:cs="Courier New"/>
        </w:rPr>
        <w:t>est_</w:t>
      </w:r>
      <w:proofErr w:type="gramStart"/>
      <w:r w:rsidRPr="00087BB9">
        <w:rPr>
          <w:rFonts w:ascii="Courier New" w:hAnsi="Courier New" w:cs="Courier New"/>
        </w:rPr>
        <w:t>a.transpose</w:t>
      </w:r>
      <w:proofErr w:type="spellEnd"/>
      <w:proofErr w:type="gramEnd"/>
      <w:r w:rsidRPr="00087BB9">
        <w:rPr>
          <w:rFonts w:ascii="Courier New" w:hAnsi="Courier New" w:cs="Courier New"/>
        </w:rPr>
        <w:t>() &lt;&lt; "."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E163E87" w14:textId="7EF672B8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FastFAM.cpp:3276:            LOGGER &lt;&lt; "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>-</w:t>
      </w:r>
      <w:ins w:id="58" w:author="Longda Jiang" w:date="2021-09-10T14:06:00Z">
        <w:r w:rsidR="005C022D">
          <w:rPr>
            <w:rFonts w:ascii="Courier New" w:hAnsi="Courier New" w:cs="Courier New"/>
          </w:rPr>
          <w:t>BB</w:t>
        </w:r>
      </w:ins>
      <w:del w:id="59" w:author="Longda Jiang" w:date="2021-09-10T14:06:00Z">
        <w:r w:rsidRPr="00087BB9" w:rsidDel="005C022D">
          <w:rPr>
            <w:rFonts w:ascii="Courier New" w:hAnsi="Courier New" w:cs="Courier New"/>
          </w:rPr>
          <w:delText>GLM</w:delText>
        </w:r>
      </w:del>
      <w:r w:rsidRPr="00087BB9">
        <w:rPr>
          <w:rFonts w:ascii="Courier New" w:hAnsi="Courier New" w:cs="Courier New"/>
        </w:rPr>
        <w:t xml:space="preserve">-REML stopped at a very small </w:t>
      </w:r>
      <w:proofErr w:type="spellStart"/>
      <w:r w:rsidRPr="00087BB9">
        <w:rPr>
          <w:rFonts w:ascii="Courier New" w:hAnsi="Courier New" w:cs="Courier New"/>
        </w:rPr>
        <w:t>tao</w:t>
      </w:r>
      <w:proofErr w:type="spellEnd"/>
      <w:r w:rsidRPr="00087BB9">
        <w:rPr>
          <w:rFonts w:ascii="Courier New" w:hAnsi="Courier New" w:cs="Courier New"/>
        </w:rPr>
        <w:t xml:space="preserve"> value."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6699F3B" w14:textId="3CA8A239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>FastFAM.cpp:3281:        LOGGER &lt;&lt; "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r w:rsidRPr="00087BB9">
        <w:rPr>
          <w:rFonts w:ascii="Courier New" w:hAnsi="Courier New" w:cs="Courier New"/>
        </w:rPr>
        <w:t>-</w:t>
      </w:r>
      <w:ins w:id="60" w:author="Longda Jiang" w:date="2021-09-10T14:06:00Z">
        <w:r w:rsidR="005C022D">
          <w:rPr>
            <w:rFonts w:ascii="Courier New" w:hAnsi="Courier New" w:cs="Courier New"/>
          </w:rPr>
          <w:t>BB</w:t>
        </w:r>
      </w:ins>
      <w:del w:id="61" w:author="Longda Jiang" w:date="2021-09-10T14:06:00Z">
        <w:r w:rsidRPr="00087BB9" w:rsidDel="005C022D">
          <w:rPr>
            <w:rFonts w:ascii="Courier New" w:hAnsi="Courier New" w:cs="Courier New"/>
          </w:rPr>
          <w:delText>GLM</w:delText>
        </w:r>
      </w:del>
      <w:r w:rsidRPr="00087BB9">
        <w:rPr>
          <w:rFonts w:ascii="Courier New" w:hAnsi="Courier New" w:cs="Courier New"/>
        </w:rPr>
        <w:t xml:space="preserve">-REML converged."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D0E5A45" w14:textId="1A94CED2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FastFAM.cpp:3343:    LOGGER &lt;&lt; "</w:t>
      </w:r>
      <w:proofErr w:type="spellStart"/>
      <w:ins w:id="62" w:author="Longda Jiang" w:date="2021-09-10T14:07:00Z">
        <w:r w:rsidR="005C022D" w:rsidRPr="00087BB9">
          <w:rPr>
            <w:rFonts w:ascii="Courier New" w:hAnsi="Courier New" w:cs="Courier New"/>
          </w:rPr>
          <w:t>fastGWA</w:t>
        </w:r>
        <w:proofErr w:type="spellEnd"/>
        <w:r w:rsidR="005C022D" w:rsidRPr="00087BB9">
          <w:rPr>
            <w:rFonts w:ascii="Courier New" w:hAnsi="Courier New" w:cs="Courier New"/>
          </w:rPr>
          <w:t>-</w:t>
        </w:r>
        <w:r w:rsidR="005C022D">
          <w:rPr>
            <w:rFonts w:ascii="Courier New" w:hAnsi="Courier New" w:cs="Courier New"/>
          </w:rPr>
          <w:t>BB</w:t>
        </w:r>
        <w:r w:rsidR="005C022D" w:rsidRPr="00087BB9">
          <w:rPr>
            <w:rFonts w:ascii="Courier New" w:hAnsi="Courier New" w:cs="Courier New"/>
          </w:rPr>
          <w:t xml:space="preserve">-REML </w:t>
        </w:r>
      </w:ins>
      <w:del w:id="63" w:author="Longda Jiang" w:date="2021-09-10T14:07:00Z">
        <w:r w:rsidRPr="00087BB9" w:rsidDel="005C022D">
          <w:rPr>
            <w:rFonts w:ascii="Courier New" w:hAnsi="Courier New" w:cs="Courier New"/>
          </w:rPr>
          <w:delText xml:space="preserve">Grid REML </w:delText>
        </w:r>
      </w:del>
      <w:r w:rsidRPr="00087BB9">
        <w:rPr>
          <w:rFonts w:ascii="Courier New" w:hAnsi="Courier New" w:cs="Courier New"/>
        </w:rPr>
        <w:t>finished in " &lt;&lt; LOGGER.tp("</w:t>
      </w:r>
      <w:proofErr w:type="spellStart"/>
      <w:r w:rsidRPr="00087BB9">
        <w:rPr>
          <w:rFonts w:ascii="Courier New" w:hAnsi="Courier New" w:cs="Courier New"/>
        </w:rPr>
        <w:t>binREML</w:t>
      </w:r>
      <w:proofErr w:type="spellEnd"/>
      <w:r w:rsidRPr="00087BB9">
        <w:rPr>
          <w:rFonts w:ascii="Courier New" w:hAnsi="Courier New" w:cs="Courier New"/>
        </w:rPr>
        <w:t xml:space="preserve">") &lt;&lt; " seconds."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AA9FFFA" w14:textId="7314733B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FastFAM.cpp:3352:        LOGGER &lt;&lt; "Saving </w:t>
      </w:r>
      <w:proofErr w:type="spellStart"/>
      <w:r w:rsidRPr="00087BB9">
        <w:rPr>
          <w:rFonts w:ascii="Courier New" w:hAnsi="Courier New" w:cs="Courier New"/>
        </w:rPr>
        <w:t>fastGWA</w:t>
      </w:r>
      <w:proofErr w:type="spellEnd"/>
      <w:ins w:id="64" w:author="Longda Jiang" w:date="2021-09-10T14:08:00Z">
        <w:r w:rsidR="00F6592B">
          <w:rPr>
            <w:rFonts w:ascii="Courier New" w:hAnsi="Courier New" w:cs="Courier New"/>
          </w:rPr>
          <w:t>-BB</w:t>
        </w:r>
      </w:ins>
      <w:del w:id="65" w:author="Longda Jiang" w:date="2021-09-10T14:08:00Z">
        <w:r w:rsidRPr="00087BB9" w:rsidDel="00F6592B">
          <w:rPr>
            <w:rFonts w:ascii="Courier New" w:hAnsi="Courier New" w:cs="Courier New"/>
          </w:rPr>
          <w:delText xml:space="preserve"> GLM</w:delText>
        </w:r>
      </w:del>
      <w:r w:rsidRPr="00087BB9">
        <w:rPr>
          <w:rFonts w:ascii="Courier New" w:hAnsi="Courier New" w:cs="Courier New"/>
        </w:rPr>
        <w:t xml:space="preserve"> model information..."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6CDFDD9" w14:textId="3CBE4A4B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FastFAM.cpp:3361:        LOGGER &lt;&lt; "Sample information ha</w:t>
      </w:r>
      <w:ins w:id="66" w:author="Jian Yang" w:date="2021-09-10T20:28:00Z">
        <w:r w:rsidR="00EA32B6">
          <w:rPr>
            <w:rFonts w:ascii="Courier New" w:hAnsi="Courier New" w:cs="Courier New"/>
          </w:rPr>
          <w:t>ve</w:t>
        </w:r>
      </w:ins>
      <w:del w:id="67" w:author="Jian Yang" w:date="2021-09-10T20:28:00Z">
        <w:r w:rsidRPr="00087BB9" w:rsidDel="00EA32B6">
          <w:rPr>
            <w:rFonts w:ascii="Courier New" w:hAnsi="Courier New" w:cs="Courier New"/>
          </w:rPr>
          <w:delText>s</w:delText>
        </w:r>
      </w:del>
      <w:r w:rsidRPr="00087BB9">
        <w:rPr>
          <w:rFonts w:ascii="Courier New" w:hAnsi="Courier New" w:cs="Courier New"/>
        </w:rPr>
        <w:t xml:space="preserve"> been saved to [" &lt;&lt; </w:t>
      </w:r>
      <w:proofErr w:type="spellStart"/>
      <w:r w:rsidRPr="00087BB9">
        <w:rPr>
          <w:rFonts w:ascii="Courier New" w:hAnsi="Courier New" w:cs="Courier New"/>
        </w:rPr>
        <w:t>id_file</w:t>
      </w:r>
      <w:proofErr w:type="spellEnd"/>
      <w:r w:rsidRPr="00087BB9">
        <w:rPr>
          <w:rFonts w:ascii="Courier New" w:hAnsi="Courier New" w:cs="Courier New"/>
        </w:rPr>
        <w:t xml:space="preserve">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7905A7A" w14:textId="5D2710CC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FastFAM.cpp:3386:        LOGGER &lt;&lt; "</w:t>
      </w:r>
      <w:ins w:id="68" w:author="Jian Yang" w:date="2021-09-10T20:29:00Z">
        <w:r w:rsidR="00EA32B6">
          <w:rPr>
            <w:rFonts w:ascii="Courier New" w:hAnsi="Courier New" w:cs="Courier New"/>
          </w:rPr>
          <w:t>Data for</w:t>
        </w:r>
      </w:ins>
      <w:ins w:id="69" w:author="Jian Yang" w:date="2021-09-10T20:28:00Z">
        <w:r w:rsidR="00EA32B6">
          <w:rPr>
            <w:rFonts w:ascii="Courier New" w:hAnsi="Courier New" w:cs="Courier New"/>
          </w:rPr>
          <w:t xml:space="preserve"> </w:t>
        </w:r>
      </w:ins>
      <w:del w:id="70" w:author="Jian Yang" w:date="2021-09-10T20:28:00Z">
        <w:r w:rsidRPr="00087BB9" w:rsidDel="00EA32B6">
          <w:rPr>
            <w:rFonts w:ascii="Courier New" w:hAnsi="Courier New" w:cs="Courier New"/>
          </w:rPr>
          <w:delText>M</w:delText>
        </w:r>
      </w:del>
      <w:ins w:id="71" w:author="Jian Yang" w:date="2021-09-10T20:29:00Z">
        <w:r w:rsidR="00EA32B6">
          <w:rPr>
            <w:rFonts w:ascii="Courier New" w:hAnsi="Courier New" w:cs="Courier New"/>
          </w:rPr>
          <w:t>m</w:t>
        </w:r>
      </w:ins>
      <w:r w:rsidRPr="00087BB9">
        <w:rPr>
          <w:rFonts w:ascii="Courier New" w:hAnsi="Courier New" w:cs="Courier New"/>
        </w:rPr>
        <w:t>odel ha</w:t>
      </w:r>
      <w:del w:id="72" w:author="Jian Yang" w:date="2021-09-10T20:29:00Z">
        <w:r w:rsidRPr="00087BB9" w:rsidDel="00EA32B6">
          <w:rPr>
            <w:rFonts w:ascii="Courier New" w:hAnsi="Courier New" w:cs="Courier New"/>
          </w:rPr>
          <w:delText>s</w:delText>
        </w:r>
      </w:del>
      <w:ins w:id="73" w:author="Jian Yang" w:date="2021-09-10T20:29:00Z">
        <w:r w:rsidR="00EA32B6">
          <w:rPr>
            <w:rFonts w:ascii="Courier New" w:hAnsi="Courier New" w:cs="Courier New"/>
          </w:rPr>
          <w:t>ve</w:t>
        </w:r>
      </w:ins>
      <w:r w:rsidRPr="00087BB9">
        <w:rPr>
          <w:rFonts w:ascii="Courier New" w:hAnsi="Courier New" w:cs="Courier New"/>
        </w:rPr>
        <w:t xml:space="preserve"> been saved to [" &lt;&lt; </w:t>
      </w:r>
      <w:proofErr w:type="spellStart"/>
      <w:r w:rsidRPr="00087BB9">
        <w:rPr>
          <w:rFonts w:ascii="Courier New" w:hAnsi="Courier New" w:cs="Courier New"/>
        </w:rPr>
        <w:t>bin_file</w:t>
      </w:r>
      <w:proofErr w:type="spellEnd"/>
      <w:r w:rsidRPr="00087BB9">
        <w:rPr>
          <w:rFonts w:ascii="Courier New" w:hAnsi="Courier New" w:cs="Courier New"/>
        </w:rPr>
        <w:t xml:space="preserve">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7EBE2B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FastFAM.cpp:3466:        LOGGER &lt;&lt; </w:t>
      </w:r>
      <w:proofErr w:type="gramStart"/>
      <w:r w:rsidRPr="00087BB9">
        <w:rPr>
          <w:rFonts w:ascii="Courier New" w:hAnsi="Courier New" w:cs="Courier New"/>
        </w:rPr>
        <w:t>"  reading</w:t>
      </w:r>
      <w:proofErr w:type="gramEnd"/>
      <w:r w:rsidRPr="00087BB9">
        <w:rPr>
          <w:rFonts w:ascii="Courier New" w:hAnsi="Courier New" w:cs="Courier New"/>
        </w:rPr>
        <w:t xml:space="preserve"> " &lt;&lt; </w:t>
      </w:r>
      <w:proofErr w:type="spellStart"/>
      <w:r w:rsidRPr="00087BB9">
        <w:rPr>
          <w:rFonts w:ascii="Courier New" w:hAnsi="Courier New" w:cs="Courier New"/>
        </w:rPr>
        <w:t>nModelSNP</w:t>
      </w:r>
      <w:proofErr w:type="spellEnd"/>
      <w:r w:rsidRPr="00087BB9">
        <w:rPr>
          <w:rFonts w:ascii="Courier New" w:hAnsi="Courier New" w:cs="Courier New"/>
        </w:rPr>
        <w:t xml:space="preserve"> &lt;&lt; " SNP..."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 xml:space="preserve">; </w:t>
      </w:r>
    </w:p>
    <w:p w14:paraId="1F64A17B" w14:textId="18413D9F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FastFAM.cpp:3491:            LOGGER &lt;&lt; "Not enough null SNP</w:t>
      </w:r>
      <w:ins w:id="74" w:author="Jian Yang" w:date="2021-09-10T20:29:00Z">
        <w:r w:rsidR="00EA32B6">
          <w:rPr>
            <w:rFonts w:ascii="Courier New" w:hAnsi="Courier New" w:cs="Courier New"/>
          </w:rPr>
          <w:t>s</w:t>
        </w:r>
      </w:ins>
      <w:ins w:id="75" w:author="Longda Jiang" w:date="2021-09-10T14:08:00Z">
        <w:del w:id="76" w:author="Jian Yang" w:date="2021-09-10T20:29:00Z">
          <w:r w:rsidR="00F6592B" w:rsidDel="00EA32B6">
            <w:rPr>
              <w:rFonts w:ascii="Courier New" w:hAnsi="Courier New" w:cs="Courier New"/>
            </w:rPr>
            <w:delText>.</w:delText>
          </w:r>
        </w:del>
      </w:ins>
      <w:del w:id="77" w:author="Longda Jiang" w:date="2021-09-10T14:08:00Z">
        <w:r w:rsidRPr="00087BB9" w:rsidDel="00F6592B">
          <w:rPr>
            <w:rFonts w:ascii="Courier New" w:hAnsi="Courier New" w:cs="Courier New"/>
          </w:rPr>
          <w:delText>,</w:delText>
        </w:r>
      </w:del>
      <w:del w:id="78" w:author="Jian Yang" w:date="2021-09-10T20:29:00Z">
        <w:r w:rsidRPr="00087BB9" w:rsidDel="00EA32B6">
          <w:rPr>
            <w:rFonts w:ascii="Courier New" w:hAnsi="Courier New" w:cs="Courier New"/>
          </w:rPr>
          <w:delText xml:space="preserve"> </w:delText>
        </w:r>
      </w:del>
      <w:ins w:id="79" w:author="Longda Jiang" w:date="2021-09-10T14:08:00Z">
        <w:del w:id="80" w:author="Jian Yang" w:date="2021-09-10T20:29:00Z">
          <w:r w:rsidR="00F6592B" w:rsidDel="00EA32B6">
            <w:rPr>
              <w:rFonts w:ascii="Courier New" w:hAnsi="Courier New" w:cs="Courier New"/>
            </w:rPr>
            <w:delText>R</w:delText>
          </w:r>
        </w:del>
      </w:ins>
      <w:del w:id="81" w:author="Longda Jiang" w:date="2021-09-10T14:08:00Z">
        <w:r w:rsidRPr="00087BB9" w:rsidDel="00F6592B">
          <w:rPr>
            <w:rFonts w:ascii="Courier New" w:hAnsi="Courier New" w:cs="Courier New"/>
          </w:rPr>
          <w:delText>r</w:delText>
        </w:r>
      </w:del>
      <w:del w:id="82" w:author="Jian Yang" w:date="2021-09-10T20:29:00Z">
        <w:r w:rsidRPr="00087BB9" w:rsidDel="00EA32B6">
          <w:rPr>
            <w:rFonts w:ascii="Courier New" w:hAnsi="Courier New" w:cs="Courier New"/>
          </w:rPr>
          <w:delText>erun</w:delText>
        </w:r>
      </w:del>
      <w:r w:rsidRPr="00087BB9">
        <w:rPr>
          <w:rFonts w:ascii="Courier New" w:hAnsi="Courier New" w:cs="Courier New"/>
        </w:rPr>
        <w:t xml:space="preserve">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293A4DA" w14:textId="4113C3A1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FastFAM.cpp:3507:            LOGGER &lt;&lt; </w:t>
      </w:r>
      <w:proofErr w:type="gramStart"/>
      <w:r w:rsidRPr="00087BB9">
        <w:rPr>
          <w:rFonts w:ascii="Courier New" w:hAnsi="Courier New" w:cs="Courier New"/>
        </w:rPr>
        <w:t xml:space="preserve">"  </w:t>
      </w:r>
      <w:ins w:id="83" w:author="Jian Yang" w:date="2021-09-10T20:29:00Z">
        <w:r w:rsidR="00EA32B6">
          <w:rPr>
            <w:rFonts w:ascii="Courier New" w:hAnsi="Courier New" w:cs="Courier New"/>
          </w:rPr>
          <w:t>GRAMMAR</w:t>
        </w:r>
        <w:proofErr w:type="gramEnd"/>
        <w:r w:rsidR="00EA32B6">
          <w:rPr>
            <w:rFonts w:ascii="Courier New" w:hAnsi="Courier New" w:cs="Courier New"/>
          </w:rPr>
          <w:t>-</w:t>
        </w:r>
      </w:ins>
      <w:ins w:id="84" w:author="Longda Jiang" w:date="2021-09-10T14:08:00Z">
        <w:r w:rsidR="00F6592B">
          <w:rPr>
            <w:rFonts w:ascii="Courier New" w:hAnsi="Courier New" w:cs="Courier New"/>
          </w:rPr>
          <w:t>G</w:t>
        </w:r>
      </w:ins>
      <w:del w:id="85" w:author="Longda Jiang" w:date="2021-09-10T14:08:00Z">
        <w:r w:rsidRPr="00087BB9" w:rsidDel="00F6592B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>amma</w:t>
      </w:r>
      <w:ins w:id="86" w:author="Jian Yang" w:date="2021-09-10T20:30:00Z">
        <w:r w:rsidR="00EA32B6">
          <w:rPr>
            <w:rFonts w:ascii="Courier New" w:hAnsi="Courier New" w:cs="Courier New"/>
          </w:rPr>
          <w:t xml:space="preserve"> value</w:t>
        </w:r>
      </w:ins>
      <w:r w:rsidRPr="00087BB9">
        <w:rPr>
          <w:rFonts w:ascii="Courier New" w:hAnsi="Courier New" w:cs="Courier New"/>
        </w:rPr>
        <w:t xml:space="preserve"> = " &lt;&lt; </w:t>
      </w:r>
      <w:proofErr w:type="spellStart"/>
      <w:r w:rsidRPr="00087BB9">
        <w:rPr>
          <w:rFonts w:ascii="Courier New" w:hAnsi="Courier New" w:cs="Courier New"/>
        </w:rPr>
        <w:t>c_inf</w:t>
      </w:r>
      <w:proofErr w:type="spellEnd"/>
      <w:r w:rsidRPr="00087BB9">
        <w:rPr>
          <w:rFonts w:ascii="Courier New" w:hAnsi="Courier New" w:cs="Courier New"/>
        </w:rPr>
        <w:t xml:space="preserve"> &lt;&lt; ", CV = " &lt;&lt; cv &lt;&lt; ", rerun 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5282FBD" w14:textId="518406D7" w:rsidR="00087BB9" w:rsidRDefault="00087BB9" w:rsidP="00087BB9">
      <w:pPr>
        <w:pStyle w:val="PlainText"/>
        <w:rPr>
          <w:ins w:id="87" w:author="Longda Jiang" w:date="2021-09-10T14:09:00Z"/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FastFAM.cpp:3519:    LOGGER &lt;&lt; "Tuning time: " &lt;&lt; LOGGER.tp("tuning") &lt;&lt; " seconds."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1074E41" w14:textId="77777777" w:rsidR="00F6592B" w:rsidRPr="00087BB9" w:rsidRDefault="00F6592B" w:rsidP="00087BB9">
      <w:pPr>
        <w:pStyle w:val="PlainText"/>
        <w:rPr>
          <w:rFonts w:ascii="Courier New" w:hAnsi="Courier New" w:cs="Courier New"/>
        </w:rPr>
      </w:pPr>
    </w:p>
    <w:p w14:paraId="11BC38E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GRM.cpp:87:            LOGGER &lt;&lt; "Get " &lt;&lt; </w:t>
      </w:r>
      <w:proofErr w:type="spellStart"/>
      <w:r w:rsidRPr="00087BB9">
        <w:rPr>
          <w:rFonts w:ascii="Courier New" w:hAnsi="Courier New" w:cs="Courier New"/>
        </w:rPr>
        <w:t>keep_</w:t>
      </w:r>
      <w:proofErr w:type="gramStart"/>
      <w:r w:rsidRPr="00087BB9">
        <w:rPr>
          <w:rFonts w:ascii="Courier New" w:hAnsi="Courier New" w:cs="Courier New"/>
        </w:rPr>
        <w:t>lists.size</w:t>
      </w:r>
      <w:proofErr w:type="spellEnd"/>
      <w:proofErr w:type="gramEnd"/>
      <w:r w:rsidRPr="00087BB9">
        <w:rPr>
          <w:rFonts w:ascii="Courier New" w:hAnsi="Courier New" w:cs="Courier New"/>
        </w:rPr>
        <w:t>() &lt;&lt; " samples from list [" &lt;&lt; options["</w:t>
      </w:r>
      <w:proofErr w:type="spellStart"/>
      <w:r w:rsidRPr="00087BB9">
        <w:rPr>
          <w:rFonts w:ascii="Courier New" w:hAnsi="Courier New" w:cs="Courier New"/>
        </w:rPr>
        <w:t>keep_file</w:t>
      </w:r>
      <w:proofErr w:type="spellEnd"/>
      <w:r w:rsidRPr="00087BB9">
        <w:rPr>
          <w:rFonts w:ascii="Courier New" w:hAnsi="Courier New" w:cs="Courier New"/>
        </w:rPr>
        <w:t xml:space="preserve">"]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CDFEE8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GRM.cpp:93:            LOGGER &lt;&lt; "Get " &lt;&lt; </w:t>
      </w:r>
      <w:proofErr w:type="spellStart"/>
      <w:r w:rsidRPr="00087BB9">
        <w:rPr>
          <w:rFonts w:ascii="Courier New" w:hAnsi="Courier New" w:cs="Courier New"/>
        </w:rPr>
        <w:t>rm_</w:t>
      </w:r>
      <w:proofErr w:type="gramStart"/>
      <w:r w:rsidRPr="00087BB9">
        <w:rPr>
          <w:rFonts w:ascii="Courier New" w:hAnsi="Courier New" w:cs="Courier New"/>
        </w:rPr>
        <w:t>lists.size</w:t>
      </w:r>
      <w:proofErr w:type="spellEnd"/>
      <w:proofErr w:type="gramEnd"/>
      <w:r w:rsidRPr="00087BB9">
        <w:rPr>
          <w:rFonts w:ascii="Courier New" w:hAnsi="Courier New" w:cs="Courier New"/>
        </w:rPr>
        <w:t>() &lt;&lt; " samples from list [" &lt;&lt; options["</w:t>
      </w:r>
      <w:proofErr w:type="spellStart"/>
      <w:r w:rsidRPr="00087BB9">
        <w:rPr>
          <w:rFonts w:ascii="Courier New" w:hAnsi="Courier New" w:cs="Courier New"/>
        </w:rPr>
        <w:t>remove_file</w:t>
      </w:r>
      <w:proofErr w:type="spellEnd"/>
      <w:r w:rsidRPr="00087BB9">
        <w:rPr>
          <w:rFonts w:ascii="Courier New" w:hAnsi="Courier New" w:cs="Courier New"/>
        </w:rPr>
        <w:t xml:space="preserve">"]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5CF81F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GRM.cpp:134:    LOGGER &lt;&lt; </w:t>
      </w:r>
      <w:proofErr w:type="spellStart"/>
      <w:r w:rsidRPr="00087BB9">
        <w:rPr>
          <w:rFonts w:ascii="Courier New" w:hAnsi="Courier New" w:cs="Courier New"/>
        </w:rPr>
        <w:t>common_</w:t>
      </w:r>
      <w:proofErr w:type="gramStart"/>
      <w:r w:rsidRPr="00087BB9">
        <w:rPr>
          <w:rFonts w:ascii="Courier New" w:hAnsi="Courier New" w:cs="Courier New"/>
        </w:rPr>
        <w:t>id.size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samples have been read."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4BAE75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GRM.cpp:239:    LOGGER &lt;&lt; </w:t>
      </w:r>
      <w:proofErr w:type="spellStart"/>
      <w:r w:rsidRPr="00087BB9">
        <w:rPr>
          <w:rFonts w:ascii="Courier New" w:hAnsi="Courier New" w:cs="Courier New"/>
        </w:rPr>
        <w:t>common_</w:t>
      </w:r>
      <w:proofErr w:type="gramStart"/>
      <w:r w:rsidRPr="00087BB9">
        <w:rPr>
          <w:rFonts w:ascii="Courier New" w:hAnsi="Courier New" w:cs="Courier New"/>
        </w:rPr>
        <w:t>id.size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samples have been read."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1497D9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GRM.cpp:248:        LOGGER &lt;&lt; ids[</w:t>
      </w:r>
      <w:proofErr w:type="spellStart"/>
      <w:r w:rsidRPr="00087BB9">
        <w:rPr>
          <w:rFonts w:ascii="Courier New" w:hAnsi="Courier New" w:cs="Courier New"/>
        </w:rPr>
        <w:t>i</w:t>
      </w:r>
      <w:proofErr w:type="spellEnd"/>
      <w:proofErr w:type="gramStart"/>
      <w:r w:rsidRPr="00087BB9">
        <w:rPr>
          <w:rFonts w:ascii="Courier New" w:hAnsi="Courier New" w:cs="Courier New"/>
        </w:rPr>
        <w:t>].size</w:t>
      </w:r>
      <w:proofErr w:type="gramEnd"/>
      <w:r w:rsidRPr="00087BB9">
        <w:rPr>
          <w:rFonts w:ascii="Courier New" w:hAnsi="Courier New" w:cs="Courier New"/>
        </w:rPr>
        <w:t xml:space="preserve">() &lt;&lt; " samples have been read."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B6428A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GRM.cpp:255:        LOGGER &lt;&lt; </w:t>
      </w:r>
      <w:proofErr w:type="spellStart"/>
      <w:r w:rsidRPr="00087BB9">
        <w:rPr>
          <w:rFonts w:ascii="Courier New" w:hAnsi="Courier New" w:cs="Courier New"/>
        </w:rPr>
        <w:t>common_</w:t>
      </w:r>
      <w:proofErr w:type="gramStart"/>
      <w:r w:rsidRPr="00087BB9">
        <w:rPr>
          <w:rFonts w:ascii="Courier New" w:hAnsi="Courier New" w:cs="Courier New"/>
        </w:rPr>
        <w:t>id.size</w:t>
      </w:r>
      <w:proofErr w:type="spellEnd"/>
      <w:proofErr w:type="gramEnd"/>
      <w:r w:rsidRPr="00087BB9">
        <w:rPr>
          <w:rFonts w:ascii="Courier New" w:hAnsi="Courier New" w:cs="Courier New"/>
        </w:rPr>
        <w:t>() &lt;&lt; " common samples in GRMs"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C777E5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GRM.cpp:260:        LOGGER &lt;&lt; </w:t>
      </w:r>
      <w:proofErr w:type="spellStart"/>
      <w:r w:rsidRPr="00087BB9">
        <w:rPr>
          <w:rFonts w:ascii="Courier New" w:hAnsi="Courier New" w:cs="Courier New"/>
        </w:rPr>
        <w:t>keep_</w:t>
      </w:r>
      <w:proofErr w:type="gramStart"/>
      <w:r w:rsidRPr="00087BB9">
        <w:rPr>
          <w:rFonts w:ascii="Courier New" w:hAnsi="Courier New" w:cs="Courier New"/>
        </w:rPr>
        <w:t>id.size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samples have been read."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F37490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GRM.cpp:267:        LOGGER &lt;&lt; </w:t>
      </w:r>
      <w:proofErr w:type="spellStart"/>
      <w:r w:rsidRPr="00087BB9">
        <w:rPr>
          <w:rFonts w:ascii="Courier New" w:hAnsi="Courier New" w:cs="Courier New"/>
        </w:rPr>
        <w:t>common_</w:t>
      </w:r>
      <w:proofErr w:type="gramStart"/>
      <w:r w:rsidRPr="00087BB9">
        <w:rPr>
          <w:rFonts w:ascii="Courier New" w:hAnsi="Courier New" w:cs="Courier New"/>
        </w:rPr>
        <w:t>id.size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common samples after merging."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6F9F89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GRM.cpp:272:        LOGGER &lt;&lt; </w:t>
      </w:r>
      <w:proofErr w:type="spellStart"/>
      <w:r w:rsidRPr="00087BB9">
        <w:rPr>
          <w:rFonts w:ascii="Courier New" w:hAnsi="Courier New" w:cs="Courier New"/>
        </w:rPr>
        <w:t>remove_</w:t>
      </w:r>
      <w:proofErr w:type="gramStart"/>
      <w:r w:rsidRPr="00087BB9">
        <w:rPr>
          <w:rFonts w:ascii="Courier New" w:hAnsi="Courier New" w:cs="Courier New"/>
        </w:rPr>
        <w:t>id.size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samples have been read."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EC3CC7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GRM.cpp:283:        LOGGER &lt;&lt; </w:t>
      </w:r>
      <w:proofErr w:type="spellStart"/>
      <w:r w:rsidRPr="00087BB9">
        <w:rPr>
          <w:rFonts w:ascii="Courier New" w:hAnsi="Courier New" w:cs="Courier New"/>
        </w:rPr>
        <w:t>common_</w:t>
      </w:r>
      <w:proofErr w:type="gramStart"/>
      <w:r w:rsidRPr="00087BB9">
        <w:rPr>
          <w:rFonts w:ascii="Courier New" w:hAnsi="Courier New" w:cs="Courier New"/>
        </w:rPr>
        <w:t>id.size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common samples after merging."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888EAB8" w14:textId="536726B5" w:rsidR="00087BB9" w:rsidRPr="00087BB9" w:rsidDel="00832F54" w:rsidRDefault="00087BB9" w:rsidP="00087BB9">
      <w:pPr>
        <w:pStyle w:val="PlainText"/>
        <w:rPr>
          <w:del w:id="88" w:author="Longda Jiang" w:date="2021-09-10T14:10:00Z"/>
          <w:rFonts w:ascii="Courier New" w:hAnsi="Courier New" w:cs="Courier New"/>
        </w:rPr>
      </w:pPr>
      <w:del w:id="89" w:author="Longda Jiang" w:date="2021-09-10T14:10:00Z">
        <w:r w:rsidRPr="00087BB9" w:rsidDel="00832F54">
          <w:rPr>
            <w:rFonts w:ascii="Courier New" w:hAnsi="Courier New" w:cs="Courier New"/>
          </w:rPr>
          <w:delText>GRM.cpp:997:    //LOGGER &lt;&lt; "count N" &lt;&lt; std::endl;</w:delText>
        </w:r>
      </w:del>
    </w:p>
    <w:p w14:paraId="17A172BB" w14:textId="645C4761" w:rsidR="00087BB9" w:rsidRPr="00087BB9" w:rsidDel="00832F54" w:rsidRDefault="00087BB9" w:rsidP="00087BB9">
      <w:pPr>
        <w:pStyle w:val="PlainText"/>
        <w:rPr>
          <w:del w:id="90" w:author="Longda Jiang" w:date="2021-09-10T14:10:00Z"/>
          <w:rFonts w:ascii="Courier New" w:hAnsi="Courier New" w:cs="Courier New"/>
        </w:rPr>
      </w:pPr>
      <w:del w:id="91" w:author="Longda Jiang" w:date="2021-09-10T14:10:00Z">
        <w:r w:rsidRPr="00087BB9" w:rsidDel="00832F54">
          <w:rPr>
            <w:rFonts w:ascii="Courier New" w:hAnsi="Courier New" w:cs="Courier New"/>
          </w:rPr>
          <w:delText>GRM.cpp:1001:    //LOGGER &lt;&lt; "marker block: " &lt;&lt; numNblock &lt;&lt; ", sample block:" &lt;&lt; numNSampleBlock &lt;&lt; ", MarkerPerN: " &lt;&lt; markerPerN &lt;&lt; std::endl;</w:delText>
        </w:r>
      </w:del>
    </w:p>
    <w:p w14:paraId="27BB3A44" w14:textId="432B502B" w:rsidR="00087BB9" w:rsidRPr="00087BB9" w:rsidDel="00832F54" w:rsidRDefault="00087BB9" w:rsidP="00087BB9">
      <w:pPr>
        <w:pStyle w:val="PlainText"/>
        <w:rPr>
          <w:del w:id="92" w:author="Longda Jiang" w:date="2021-09-10T14:10:00Z"/>
          <w:rFonts w:ascii="Courier New" w:hAnsi="Courier New" w:cs="Courier New"/>
        </w:rPr>
      </w:pPr>
      <w:del w:id="93" w:author="Longda Jiang" w:date="2021-09-10T14:10:00Z">
        <w:r w:rsidRPr="00087BB9" w:rsidDel="00832F54">
          <w:rPr>
            <w:rFonts w:ascii="Courier New" w:hAnsi="Courier New" w:cs="Courier New"/>
          </w:rPr>
          <w:delText>GRM.cpp:1002:    //LOGGER &lt;&lt; ", n: " &lt;&lt; n &lt;&lt; std::endl;</w:delText>
        </w:r>
      </w:del>
    </w:p>
    <w:p w14:paraId="54B6FD5F" w14:textId="37D2B2D4" w:rsidR="00087BB9" w:rsidRPr="00087BB9" w:rsidDel="00832F54" w:rsidRDefault="00087BB9" w:rsidP="00087BB9">
      <w:pPr>
        <w:pStyle w:val="PlainText"/>
        <w:rPr>
          <w:del w:id="94" w:author="Longda Jiang" w:date="2021-09-10T14:10:00Z"/>
          <w:rFonts w:ascii="Courier New" w:hAnsi="Courier New" w:cs="Courier New"/>
        </w:rPr>
      </w:pPr>
      <w:del w:id="95" w:author="Longda Jiang" w:date="2021-09-10T14:10:00Z">
        <w:r w:rsidRPr="00087BB9" w:rsidDel="00832F54">
          <w:rPr>
            <w:rFonts w:ascii="Courier New" w:hAnsi="Courier New" w:cs="Courier New"/>
          </w:rPr>
          <w:delText>GRM.cpp:1428:    //LOGGER &lt;&lt; "mtd weight: " &lt;&lt; mtd_weight &lt;&lt; std::endl;</w:delText>
        </w:r>
      </w:del>
    </w:p>
    <w:p w14:paraId="0B2307F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GRM.cpp:1996:    LOGGER &lt;&lt; "Computing GRM..."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9F5827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GRM.cpp:1998:    LOGGER &lt;&lt; </w:t>
      </w:r>
      <w:proofErr w:type="gramStart"/>
      <w:r w:rsidRPr="00087BB9">
        <w:rPr>
          <w:rFonts w:ascii="Courier New" w:hAnsi="Courier New" w:cs="Courier New"/>
        </w:rPr>
        <w:t>"  Used</w:t>
      </w:r>
      <w:proofErr w:type="gramEnd"/>
      <w:r w:rsidRPr="00087BB9">
        <w:rPr>
          <w:rFonts w:ascii="Courier New" w:hAnsi="Courier New" w:cs="Courier New"/>
        </w:rPr>
        <w:t xml:space="preserve"> " &lt;&lt; </w:t>
      </w:r>
      <w:proofErr w:type="spellStart"/>
      <w:r w:rsidRPr="00087BB9">
        <w:rPr>
          <w:rFonts w:ascii="Courier New" w:hAnsi="Courier New" w:cs="Courier New"/>
        </w:rPr>
        <w:t>numValidMarkers</w:t>
      </w:r>
      <w:proofErr w:type="spellEnd"/>
      <w:r w:rsidRPr="00087BB9">
        <w:rPr>
          <w:rFonts w:ascii="Courier New" w:hAnsi="Courier New" w:cs="Courier New"/>
        </w:rPr>
        <w:t xml:space="preserve"> &lt;&lt; " valid SNPs."&lt;&lt;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A9C0DF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GRM.cpp:2034:    LOGGER &lt;&lt; "Computing GRM..."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FD08FA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GRM.cpp:2036:    LOGGER &lt;&lt; </w:t>
      </w:r>
      <w:proofErr w:type="spellStart"/>
      <w:r w:rsidRPr="00087BB9">
        <w:rPr>
          <w:rFonts w:ascii="Courier New" w:hAnsi="Courier New" w:cs="Courier New"/>
        </w:rPr>
        <w:t>numValidMarkers</w:t>
      </w:r>
      <w:proofErr w:type="spellEnd"/>
      <w:r w:rsidRPr="00087BB9">
        <w:rPr>
          <w:rFonts w:ascii="Courier New" w:hAnsi="Courier New" w:cs="Courier New"/>
        </w:rPr>
        <w:t xml:space="preserve"> &lt;&lt; " valid SNPs are included."&lt;&lt;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1B1D433" w14:textId="77777777" w:rsidR="00832F54" w:rsidRDefault="00832F54" w:rsidP="00087BB9">
      <w:pPr>
        <w:pStyle w:val="PlainText"/>
        <w:rPr>
          <w:ins w:id="96" w:author="Longda Jiang" w:date="2021-09-10T14:12:00Z"/>
          <w:rFonts w:ascii="Courier New" w:hAnsi="Courier New" w:cs="Courier New"/>
        </w:rPr>
      </w:pPr>
    </w:p>
    <w:p w14:paraId="4F24BC9C" w14:textId="185360B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Geno.cpp:243:        LOGGER &lt;&lt; </w:t>
      </w:r>
      <w:proofErr w:type="spellStart"/>
      <w:r w:rsidRPr="00087BB9">
        <w:rPr>
          <w:rFonts w:ascii="Courier New" w:hAnsi="Courier New" w:cs="Courier New"/>
        </w:rPr>
        <w:t>filterprompt</w:t>
      </w:r>
      <w:proofErr w:type="spellEnd"/>
      <w:r w:rsidRPr="00087BB9">
        <w:rPr>
          <w:rFonts w:ascii="Courier New" w:hAnsi="Courier New" w:cs="Courier New"/>
        </w:rPr>
        <w:t xml:space="preserve"> &lt;&lt; "."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F648191" w14:textId="2C43F068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Geno.cpp:248:        LOGGER &lt;&lt; "</w:t>
      </w:r>
      <w:del w:id="97" w:author="Jian Yang" w:date="2021-09-10T20:31:00Z">
        <w:r w:rsidRPr="00087BB9" w:rsidDel="00EA32B6">
          <w:rPr>
            <w:rFonts w:ascii="Courier New" w:hAnsi="Courier New" w:cs="Courier New"/>
          </w:rPr>
          <w:delText>Setting</w:delText>
        </w:r>
      </w:del>
      <w:ins w:id="98" w:author="Longda Jiang" w:date="2021-09-10T14:09:00Z">
        <w:del w:id="99" w:author="Jian Yang" w:date="2021-09-10T20:31:00Z">
          <w:r w:rsidR="00F6592B" w:rsidDel="00EA32B6">
            <w:rPr>
              <w:rFonts w:ascii="Courier New" w:hAnsi="Courier New" w:cs="Courier New"/>
            </w:rPr>
            <w:delText xml:space="preserve"> </w:delText>
          </w:r>
        </w:del>
      </w:ins>
      <w:ins w:id="100" w:author="Jian Yang" w:date="2021-09-10T20:31:00Z">
        <w:r w:rsidR="00EA32B6">
          <w:rPr>
            <w:rFonts w:ascii="Courier New" w:hAnsi="Courier New" w:cs="Courier New"/>
          </w:rPr>
          <w:t>Switch</w:t>
        </w:r>
        <w:r w:rsidR="00EA32B6">
          <w:rPr>
            <w:rFonts w:ascii="Courier New" w:hAnsi="Courier New" w:cs="Courier New"/>
          </w:rPr>
          <w:t xml:space="preserve"> </w:t>
        </w:r>
      </w:ins>
      <w:ins w:id="101" w:author="Longda Jiang" w:date="2021-09-10T14:09:00Z">
        <w:r w:rsidR="00F6592B">
          <w:rPr>
            <w:rFonts w:ascii="Courier New" w:hAnsi="Courier New" w:cs="Courier New"/>
          </w:rPr>
          <w:t>to</w:t>
        </w:r>
      </w:ins>
      <w:ins w:id="102" w:author="Jian Yang" w:date="2021-09-10T20:31:00Z">
        <w:r w:rsidR="00EA32B6">
          <w:rPr>
            <w:rFonts w:ascii="Courier New" w:hAnsi="Courier New" w:cs="Courier New"/>
          </w:rPr>
          <w:t xml:space="preserve"> the</w:t>
        </w:r>
      </w:ins>
      <w:r w:rsidRPr="00087BB9">
        <w:rPr>
          <w:rFonts w:ascii="Courier New" w:hAnsi="Courier New" w:cs="Courier New"/>
        </w:rPr>
        <w:t xml:space="preserve"> full dosage compensation mode."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DCB69CC" w14:textId="4D4FC458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Geno.cpp:252:        LOGGER &lt;&lt; "</w:t>
      </w:r>
      <w:del w:id="103" w:author="Jian Yang" w:date="2021-09-10T20:31:00Z">
        <w:r w:rsidRPr="00087BB9" w:rsidDel="00EA32B6">
          <w:rPr>
            <w:rFonts w:ascii="Courier New" w:hAnsi="Courier New" w:cs="Courier New"/>
          </w:rPr>
          <w:delText xml:space="preserve">Setting </w:delText>
        </w:r>
      </w:del>
      <w:ins w:id="104" w:author="Jian Yang" w:date="2021-09-10T20:31:00Z">
        <w:r w:rsidR="00EA32B6">
          <w:rPr>
            <w:rFonts w:ascii="Courier New" w:hAnsi="Courier New" w:cs="Courier New"/>
          </w:rPr>
          <w:t>Switch</w:t>
        </w:r>
        <w:r w:rsidR="00EA32B6" w:rsidRPr="00087BB9">
          <w:rPr>
            <w:rFonts w:ascii="Courier New" w:hAnsi="Courier New" w:cs="Courier New"/>
          </w:rPr>
          <w:t xml:space="preserve"> </w:t>
        </w:r>
      </w:ins>
      <w:ins w:id="105" w:author="Longda Jiang" w:date="2021-09-10T14:09:00Z">
        <w:r w:rsidR="00F6592B">
          <w:rPr>
            <w:rFonts w:ascii="Courier New" w:hAnsi="Courier New" w:cs="Courier New"/>
          </w:rPr>
          <w:t>to</w:t>
        </w:r>
      </w:ins>
      <w:ins w:id="106" w:author="Jian Yang" w:date="2021-09-10T20:31:00Z">
        <w:r w:rsidR="00EA32B6">
          <w:rPr>
            <w:rFonts w:ascii="Courier New" w:hAnsi="Courier New" w:cs="Courier New"/>
          </w:rPr>
          <w:t xml:space="preserve"> the</w:t>
        </w:r>
      </w:ins>
      <w:ins w:id="107" w:author="Longda Jiang" w:date="2021-09-10T14:09:00Z">
        <w:r w:rsidR="00F6592B">
          <w:rPr>
            <w:rFonts w:ascii="Courier New" w:hAnsi="Courier New" w:cs="Courier New"/>
          </w:rPr>
          <w:t xml:space="preserve"> </w:t>
        </w:r>
      </w:ins>
      <w:r w:rsidRPr="00087BB9">
        <w:rPr>
          <w:rFonts w:ascii="Courier New" w:hAnsi="Courier New" w:cs="Courier New"/>
        </w:rPr>
        <w:t xml:space="preserve">no dosage compensation mode."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FA693F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Geno.cpp:366:        //LOGGER &lt;&lt; "</w:t>
      </w:r>
      <w:proofErr w:type="spellStart"/>
      <w:r w:rsidRPr="00087BB9">
        <w:rPr>
          <w:rFonts w:ascii="Courier New" w:hAnsi="Courier New" w:cs="Courier New"/>
        </w:rPr>
        <w:t>num_blocks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num_blocks</w:t>
      </w:r>
      <w:proofErr w:type="spellEnd"/>
      <w:r w:rsidRPr="00087BB9">
        <w:rPr>
          <w:rFonts w:ascii="Courier New" w:hAnsi="Courier New" w:cs="Courier New"/>
        </w:rPr>
        <w:t xml:space="preserve"> &lt;&lt; ", count extract: " &lt;&lt; marker-&gt;</w:t>
      </w:r>
      <w:proofErr w:type="spellStart"/>
      <w:r w:rsidRPr="00087BB9">
        <w:rPr>
          <w:rFonts w:ascii="Courier New" w:hAnsi="Courier New" w:cs="Courier New"/>
        </w:rPr>
        <w:t>count_</w:t>
      </w:r>
      <w:proofErr w:type="gramStart"/>
      <w:r w:rsidRPr="00087BB9">
        <w:rPr>
          <w:rFonts w:ascii="Courier New" w:hAnsi="Courier New" w:cs="Courier New"/>
        </w:rPr>
        <w:t>extract</w:t>
      </w:r>
      <w:proofErr w:type="spellEnd"/>
      <w:r w:rsidRPr="00087BB9">
        <w:rPr>
          <w:rFonts w:ascii="Courier New" w:hAnsi="Courier New" w:cs="Courier New"/>
        </w:rPr>
        <w:t>(</w:t>
      </w:r>
      <w:proofErr w:type="gramEnd"/>
      <w:r w:rsidRPr="00087BB9">
        <w:rPr>
          <w:rFonts w:ascii="Courier New" w:hAnsi="Courier New" w:cs="Courier New"/>
        </w:rPr>
        <w:t>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48686C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Geno.cpp:433:        if(</w:t>
      </w:r>
      <w:proofErr w:type="spellStart"/>
      <w:r w:rsidRPr="00087BB9">
        <w:rPr>
          <w:rFonts w:ascii="Courier New" w:hAnsi="Courier New" w:cs="Courier New"/>
        </w:rPr>
        <w:t>filterByMaf</w:t>
      </w:r>
      <w:proofErr w:type="spellEnd"/>
      <w:r w:rsidRPr="00087BB9">
        <w:rPr>
          <w:rFonts w:ascii="Courier New" w:hAnsi="Courier New" w:cs="Courier New"/>
        </w:rPr>
        <w:t xml:space="preserve">)LOGGER &lt;&lt; </w:t>
      </w:r>
      <w:proofErr w:type="gramStart"/>
      <w:r w:rsidRPr="00087BB9">
        <w:rPr>
          <w:rFonts w:ascii="Courier New" w:hAnsi="Courier New" w:cs="Courier New"/>
        </w:rPr>
        <w:t>"  "</w:t>
      </w:r>
      <w:proofErr w:type="gramEnd"/>
      <w:r w:rsidRPr="00087BB9">
        <w:rPr>
          <w:rFonts w:ascii="Courier New" w:hAnsi="Courier New" w:cs="Courier New"/>
        </w:rPr>
        <w:t xml:space="preserve"> &lt;&lt; </w:t>
      </w:r>
      <w:proofErr w:type="spellStart"/>
      <w:r w:rsidRPr="00087BB9">
        <w:rPr>
          <w:rFonts w:ascii="Courier New" w:hAnsi="Courier New" w:cs="Courier New"/>
        </w:rPr>
        <w:t>extract_index.size</w:t>
      </w:r>
      <w:proofErr w:type="spellEnd"/>
      <w:r w:rsidRPr="00087BB9">
        <w:rPr>
          <w:rFonts w:ascii="Courier New" w:hAnsi="Courier New" w:cs="Courier New"/>
        </w:rPr>
        <w:t xml:space="preserve">() &lt;&lt; " SNPs remain after MAF filtering."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7ED4E4C" w14:textId="29234E40" w:rsidR="00087BB9" w:rsidRPr="00087BB9" w:rsidDel="00832F54" w:rsidRDefault="00087BB9" w:rsidP="00087BB9">
      <w:pPr>
        <w:pStyle w:val="PlainText"/>
        <w:rPr>
          <w:del w:id="108" w:author="Longda Jiang" w:date="2021-09-10T14:10:00Z"/>
          <w:rFonts w:ascii="Courier New" w:hAnsi="Courier New" w:cs="Courier New"/>
        </w:rPr>
      </w:pPr>
      <w:del w:id="109" w:author="Longda Jiang" w:date="2021-09-10T14:10:00Z">
        <w:r w:rsidRPr="00087BB9" w:rsidDel="00832F54">
          <w:rPr>
            <w:rFonts w:ascii="Courier New" w:hAnsi="Courier New" w:cs="Courier New"/>
          </w:rPr>
          <w:delText>Geno.cpp:755:                //LOGGER &lt;&lt; "reading " &lt;&lt; fileIndex &lt;&lt; ", sample: " &lt;&lt; rawCountSamples[fileIndex] &lt;&lt; ", marker: " &lt;&lt; rawCountSNPs[fileIndex] &lt;&lt; std::endl;</w:delText>
        </w:r>
      </w:del>
    </w:p>
    <w:p w14:paraId="35E1707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Geno.cpp:796:        //LOGGER &lt;&lt; "before: " &lt;&lt; (void</w:t>
      </w:r>
      <w:proofErr w:type="gramStart"/>
      <w:r w:rsidRPr="00087BB9">
        <w:rPr>
          <w:rFonts w:ascii="Courier New" w:hAnsi="Courier New" w:cs="Courier New"/>
        </w:rPr>
        <w:t>*)</w:t>
      </w:r>
      <w:proofErr w:type="spellStart"/>
      <w:r w:rsidRPr="00087BB9">
        <w:rPr>
          <w:rFonts w:ascii="Courier New" w:hAnsi="Courier New" w:cs="Courier New"/>
        </w:rPr>
        <w:t>g</w:t>
      </w:r>
      <w:proofErr w:type="gramEnd"/>
      <w:r w:rsidRPr="00087BB9">
        <w:rPr>
          <w:rFonts w:ascii="Courier New" w:hAnsi="Courier New" w:cs="Courier New"/>
        </w:rPr>
        <w:t>_buf</w:t>
      </w:r>
      <w:proofErr w:type="spellEnd"/>
      <w:r w:rsidRPr="00087BB9">
        <w:rPr>
          <w:rFonts w:ascii="Courier New" w:hAnsi="Courier New" w:cs="Courier New"/>
        </w:rPr>
        <w:t xml:space="preserve">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4A410D9" w14:textId="4A7DC1EB" w:rsidR="00087BB9" w:rsidRPr="00087BB9" w:rsidDel="00832F54" w:rsidRDefault="00087BB9" w:rsidP="00087BB9">
      <w:pPr>
        <w:pStyle w:val="PlainText"/>
        <w:rPr>
          <w:del w:id="110" w:author="Longda Jiang" w:date="2021-09-10T14:10:00Z"/>
          <w:rFonts w:ascii="Courier New" w:hAnsi="Courier New" w:cs="Courier New"/>
        </w:rPr>
      </w:pPr>
      <w:del w:id="111" w:author="Longda Jiang" w:date="2021-09-10T14:10:00Z">
        <w:r w:rsidRPr="00087BB9" w:rsidDel="00832F54">
          <w:rPr>
            <w:rFonts w:ascii="Courier New" w:hAnsi="Courier New" w:cs="Courier New"/>
          </w:rPr>
          <w:delText xml:space="preserve">Geno.cpp:1358:        //LOGGER &lt;&lt; "dFilterMiss: " &lt;&lt; dFilterMiss &lt;&lt; "*" &lt;&lt; nMissRate &lt;&lt; ", info: " &lt;&lt; dFilterInfo &lt;&lt; "*" &lt;&lt; info &lt;&lt; ", " &lt;&lt; std &lt;&lt; std::endl; </w:delText>
        </w:r>
      </w:del>
    </w:p>
    <w:p w14:paraId="45270E3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Geno.cpp:1559:        LOGGER &lt;&lt; </w:t>
      </w:r>
      <w:proofErr w:type="spellStart"/>
      <w:r w:rsidRPr="00087BB9">
        <w:rPr>
          <w:rFonts w:ascii="Courier New" w:hAnsi="Courier New" w:cs="Courier New"/>
        </w:rPr>
        <w:t>nFinishedMarker</w:t>
      </w:r>
      <w:proofErr w:type="spellEnd"/>
      <w:r w:rsidRPr="00087BB9">
        <w:rPr>
          <w:rFonts w:ascii="Courier New" w:hAnsi="Courier New" w:cs="Courier New"/>
        </w:rPr>
        <w:t xml:space="preserve"> &lt;&lt; " SNPs have been processed."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659A628" w14:textId="558537F3" w:rsidR="00087BB9" w:rsidRPr="00087BB9" w:rsidDel="00832F54" w:rsidRDefault="00087BB9" w:rsidP="00087BB9">
      <w:pPr>
        <w:pStyle w:val="PlainText"/>
        <w:rPr>
          <w:del w:id="112" w:author="Longda Jiang" w:date="2021-09-10T14:10:00Z"/>
          <w:rFonts w:ascii="Courier New" w:hAnsi="Courier New" w:cs="Courier New"/>
        </w:rPr>
      </w:pPr>
      <w:del w:id="113" w:author="Longda Jiang" w:date="2021-09-10T14:10:00Z">
        <w:r w:rsidRPr="00087BB9" w:rsidDel="00832F54">
          <w:rPr>
            <w:rFonts w:ascii="Courier New" w:hAnsi="Courier New" w:cs="Courier New"/>
          </w:rPr>
          <w:lastRenderedPageBreak/>
          <w:delText>Geno.cpp:1872:        //LOGGER &lt;&lt; "n_res: " &lt;&lt; n_res &lt;&lt; ", len_prob " &lt;&lt; len_prob &lt;&lt; ", bits " &lt;&lt; (int)bits_prob &lt;&lt; std::endl;</w:delText>
        </w:r>
      </w:del>
    </w:p>
    <w:p w14:paraId="38481344" w14:textId="568F790F" w:rsidR="00087BB9" w:rsidRPr="00087BB9" w:rsidDel="00832F54" w:rsidRDefault="00087BB9" w:rsidP="00087BB9">
      <w:pPr>
        <w:pStyle w:val="PlainText"/>
        <w:rPr>
          <w:del w:id="114" w:author="Longda Jiang" w:date="2021-09-10T14:10:00Z"/>
          <w:rFonts w:ascii="Courier New" w:hAnsi="Courier New" w:cs="Courier New"/>
        </w:rPr>
      </w:pPr>
      <w:del w:id="115" w:author="Longda Jiang" w:date="2021-09-10T14:10:00Z">
        <w:r w:rsidRPr="00087BB9" w:rsidDel="00832F54">
          <w:rPr>
            <w:rFonts w:ascii="Courier New" w:hAnsi="Courier New" w:cs="Courier New"/>
          </w:rPr>
          <w:delText>Geno.cpp:1883:                //LOGGER &lt;&lt; "j:" &lt;&lt; sindex &lt;&lt; ", bits: " &lt;&lt; start_bits &lt;&lt; ", byte: " &lt;&lt; start_bits / CHAR_BIT &lt;&lt; std::endl;</w:delText>
        </w:r>
      </w:del>
    </w:p>
    <w:p w14:paraId="4017DD29" w14:textId="59240D17" w:rsidR="00087BB9" w:rsidRPr="00087BB9" w:rsidDel="00832F54" w:rsidRDefault="00087BB9" w:rsidP="00087BB9">
      <w:pPr>
        <w:pStyle w:val="PlainText"/>
        <w:rPr>
          <w:del w:id="116" w:author="Longda Jiang" w:date="2021-09-10T14:10:00Z"/>
          <w:rFonts w:ascii="Courier New" w:hAnsi="Courier New" w:cs="Courier New"/>
        </w:rPr>
      </w:pPr>
      <w:del w:id="117" w:author="Longda Jiang" w:date="2021-09-10T14:10:00Z">
        <w:r w:rsidRPr="00087BB9" w:rsidDel="00832F54">
          <w:rPr>
            <w:rFonts w:ascii="Courier New" w:hAnsi="Courier New" w:cs="Courier New"/>
          </w:rPr>
          <w:delText>Geno.cpp:1910:        //LOGGER &lt;&lt; 2.0 * af * (1.0 - af) &lt;&lt; "\t" &lt;&lt; std &lt;&lt; std::endl;</w:delText>
        </w:r>
      </w:del>
    </w:p>
    <w:p w14:paraId="6E8C5658" w14:textId="5717009F" w:rsidR="00087BB9" w:rsidRPr="00087BB9" w:rsidDel="00832F54" w:rsidRDefault="00087BB9" w:rsidP="00087BB9">
      <w:pPr>
        <w:pStyle w:val="PlainText"/>
        <w:rPr>
          <w:del w:id="118" w:author="Longda Jiang" w:date="2021-09-10T14:10:00Z"/>
          <w:rFonts w:ascii="Courier New" w:hAnsi="Courier New" w:cs="Courier New"/>
        </w:rPr>
      </w:pPr>
      <w:del w:id="119" w:author="Longda Jiang" w:date="2021-09-10T14:10:00Z">
        <w:r w:rsidRPr="00087BB9" w:rsidDel="00832F54">
          <w:rPr>
            <w:rFonts w:ascii="Courier New" w:hAnsi="Courier New" w:cs="Courier New"/>
          </w:rPr>
          <w:delText>Geno.cpp:1924:        //LOGGER &lt;&lt; to_string(i) + "After AF calculation" &lt;&lt; std::endl;</w:delText>
        </w:r>
      </w:del>
    </w:p>
    <w:p w14:paraId="18D94FC1" w14:textId="49444FCD" w:rsidR="00087BB9" w:rsidRPr="00087BB9" w:rsidDel="00832F54" w:rsidRDefault="00087BB9" w:rsidP="00087BB9">
      <w:pPr>
        <w:pStyle w:val="PlainText"/>
        <w:rPr>
          <w:del w:id="120" w:author="Longda Jiang" w:date="2021-09-10T14:10:00Z"/>
          <w:rFonts w:ascii="Courier New" w:hAnsi="Courier New" w:cs="Courier New"/>
        </w:rPr>
      </w:pPr>
      <w:del w:id="121" w:author="Longda Jiang" w:date="2021-09-10T14:10:00Z">
        <w:r w:rsidRPr="00087BB9" w:rsidDel="00832F54">
          <w:rPr>
            <w:rFonts w:ascii="Courier New" w:hAnsi="Courier New" w:cs="Courier New"/>
          </w:rPr>
          <w:delText>Geno.cpp:1941:        //LOGGER &lt;&lt; to_string(i) + "After filter" &lt;&lt; std::endl;</w:delText>
        </w:r>
      </w:del>
    </w:p>
    <w:p w14:paraId="63D5543C" w14:textId="5CB64935" w:rsidR="00087BB9" w:rsidRPr="00087BB9" w:rsidDel="00832F54" w:rsidRDefault="00087BB9" w:rsidP="00087BB9">
      <w:pPr>
        <w:pStyle w:val="PlainText"/>
        <w:rPr>
          <w:del w:id="122" w:author="Longda Jiang" w:date="2021-09-10T14:10:00Z"/>
          <w:rFonts w:ascii="Courier New" w:hAnsi="Courier New" w:cs="Courier New"/>
        </w:rPr>
      </w:pPr>
      <w:del w:id="123" w:author="Longda Jiang" w:date="2021-09-10T14:10:00Z">
        <w:r w:rsidRPr="00087BB9" w:rsidDel="00832F54">
          <w:rPr>
            <w:rFonts w:ascii="Courier New" w:hAnsi="Courier New" w:cs="Courier New"/>
          </w:rPr>
          <w:delText>Geno.cpp:1968:            //LOGGER &lt;&lt; to_string(i) + "geno typed" &lt;&lt; std::endl;</w:delText>
        </w:r>
      </w:del>
    </w:p>
    <w:p w14:paraId="0A0D79B0" w14:textId="58235902" w:rsidR="00087BB9" w:rsidRPr="00087BB9" w:rsidDel="00832F54" w:rsidRDefault="00087BB9" w:rsidP="00087BB9">
      <w:pPr>
        <w:pStyle w:val="PlainText"/>
        <w:rPr>
          <w:del w:id="124" w:author="Longda Jiang" w:date="2021-09-10T14:10:00Z"/>
          <w:rFonts w:ascii="Courier New" w:hAnsi="Courier New" w:cs="Courier New"/>
        </w:rPr>
      </w:pPr>
      <w:del w:id="125" w:author="Longda Jiang" w:date="2021-09-10T14:10:00Z">
        <w:r w:rsidRPr="00087BB9" w:rsidDel="00832F54">
          <w:rPr>
            <w:rFonts w:ascii="Courier New" w:hAnsi="Courier New" w:cs="Courier New"/>
          </w:rPr>
          <w:delText>Geno.cpp:1978:            //LOGGER &lt;&lt; to_string(i) + "after miss all done" &lt;&lt; std::endl;</w:delText>
        </w:r>
      </w:del>
    </w:p>
    <w:p w14:paraId="4201FA0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Geno.cpp:2195:            LOGGER &lt;&lt; "Error index: " &lt;&lt; </w:t>
      </w:r>
      <w:proofErr w:type="spellStart"/>
      <w:r w:rsidRPr="00087BB9">
        <w:rPr>
          <w:rFonts w:ascii="Courier New" w:hAnsi="Courier New" w:cs="Courier New"/>
        </w:rPr>
        <w:t>i</w:t>
      </w:r>
      <w:proofErr w:type="spellEnd"/>
      <w:r w:rsidRPr="00087BB9">
        <w:rPr>
          <w:rFonts w:ascii="Courier New" w:hAnsi="Courier New" w:cs="Courier New"/>
        </w:rPr>
        <w:t xml:space="preserve"> &lt;&lt; ", raw index: " &lt;&lt; </w:t>
      </w:r>
      <w:proofErr w:type="spellStart"/>
      <w:r w:rsidRPr="00087BB9">
        <w:rPr>
          <w:rFonts w:ascii="Courier New" w:hAnsi="Courier New" w:cs="Courier New"/>
        </w:rPr>
        <w:t>curRawIndex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0E1B50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Geno.cpp:2196:            LOGGER &lt;&lt; "Error buffer:" &lt;&lt; </w:t>
      </w:r>
      <w:proofErr w:type="spellStart"/>
      <w:r w:rsidRPr="00087BB9">
        <w:rPr>
          <w:rFonts w:ascii="Courier New" w:hAnsi="Courier New" w:cs="Courier New"/>
        </w:rPr>
        <w:t>static_cast</w:t>
      </w:r>
      <w:proofErr w:type="spellEnd"/>
      <w:r w:rsidRPr="00087BB9">
        <w:rPr>
          <w:rFonts w:ascii="Courier New" w:hAnsi="Courier New" w:cs="Courier New"/>
        </w:rPr>
        <w:t>&lt;void *&gt;(</w:t>
      </w:r>
      <w:proofErr w:type="spellStart"/>
      <w:r w:rsidRPr="00087BB9">
        <w:rPr>
          <w:rFonts w:ascii="Courier New" w:hAnsi="Courier New" w:cs="Courier New"/>
        </w:rPr>
        <w:t>g_buf</w:t>
      </w:r>
      <w:proofErr w:type="spellEnd"/>
      <w:r w:rsidRPr="00087BB9">
        <w:rPr>
          <w:rFonts w:ascii="Courier New" w:hAnsi="Courier New" w:cs="Courier New"/>
        </w:rPr>
        <w:t xml:space="preserve">)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DE9FF1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Geno.cpp:2404:    LOGGER &lt;&lt; "</w:t>
      </w:r>
      <w:proofErr w:type="gramStart"/>
      <w:r w:rsidRPr="00087BB9">
        <w:rPr>
          <w:rFonts w:ascii="Courier New" w:hAnsi="Courier New" w:cs="Courier New"/>
        </w:rPr>
        <w:t>1.gbuf</w:t>
      </w:r>
      <w:proofErr w:type="gramEnd"/>
      <w:r w:rsidRPr="00087BB9">
        <w:rPr>
          <w:rFonts w:ascii="Courier New" w:hAnsi="Courier New" w:cs="Courier New"/>
        </w:rPr>
        <w:t xml:space="preserve"> size: " &lt;&lt; </w:t>
      </w:r>
      <w:proofErr w:type="spellStart"/>
      <w:r w:rsidRPr="00087BB9">
        <w:rPr>
          <w:rFonts w:ascii="Courier New" w:hAnsi="Courier New" w:cs="Courier New"/>
        </w:rPr>
        <w:t>bsize</w:t>
      </w:r>
      <w:proofErr w:type="spellEnd"/>
      <w:r w:rsidRPr="00087BB9">
        <w:rPr>
          <w:rFonts w:ascii="Courier New" w:hAnsi="Courier New" w:cs="Courier New"/>
        </w:rPr>
        <w:t xml:space="preserve"> &lt;&lt; ", mask size: " &lt;&lt; </w:t>
      </w:r>
      <w:proofErr w:type="spellStart"/>
      <w:r w:rsidRPr="00087BB9">
        <w:rPr>
          <w:rFonts w:ascii="Courier New" w:hAnsi="Courier New" w:cs="Courier New"/>
        </w:rPr>
        <w:t>msize</w:t>
      </w:r>
      <w:proofErr w:type="spellEnd"/>
      <w:r w:rsidRPr="00087BB9">
        <w:rPr>
          <w:rFonts w:ascii="Courier New" w:hAnsi="Courier New" w:cs="Courier New"/>
        </w:rPr>
        <w:t xml:space="preserve"> &lt;&lt; ", raw </w:t>
      </w:r>
      <w:proofErr w:type="spellStart"/>
      <w:r w:rsidRPr="00087BB9">
        <w:rPr>
          <w:rFonts w:ascii="Courier New" w:hAnsi="Courier New" w:cs="Courier New"/>
        </w:rPr>
        <w:t>ct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rawCountSamples</w:t>
      </w:r>
      <w:proofErr w:type="spellEnd"/>
      <w:r w:rsidRPr="00087BB9">
        <w:rPr>
          <w:rFonts w:ascii="Courier New" w:hAnsi="Courier New" w:cs="Courier New"/>
        </w:rPr>
        <w:t xml:space="preserve">[0] &lt;&lt; ", keep </w:t>
      </w:r>
      <w:proofErr w:type="spellStart"/>
      <w:r w:rsidRPr="00087BB9">
        <w:rPr>
          <w:rFonts w:ascii="Courier New" w:hAnsi="Courier New" w:cs="Courier New"/>
        </w:rPr>
        <w:t>ct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gbuf</w:t>
      </w:r>
      <w:proofErr w:type="spellEnd"/>
      <w:r w:rsidRPr="00087BB9">
        <w:rPr>
          <w:rFonts w:ascii="Courier New" w:hAnsi="Courier New" w:cs="Courier New"/>
        </w:rPr>
        <w:t>-&gt;</w:t>
      </w:r>
      <w:proofErr w:type="spellStart"/>
      <w:r w:rsidRPr="00087BB9">
        <w:rPr>
          <w:rFonts w:ascii="Courier New" w:hAnsi="Courier New" w:cs="Courier New"/>
        </w:rPr>
        <w:t>n_sample</w:t>
      </w:r>
      <w:proofErr w:type="spellEnd"/>
      <w:r w:rsidRPr="00087BB9">
        <w:rPr>
          <w:rFonts w:ascii="Courier New" w:hAnsi="Courier New" w:cs="Courier New"/>
        </w:rPr>
        <w:t xml:space="preserve"> &lt;&lt; ", </w:t>
      </w:r>
      <w:proofErr w:type="spellStart"/>
      <w:r w:rsidRPr="00087BB9">
        <w:rPr>
          <w:rFonts w:ascii="Courier New" w:hAnsi="Courier New" w:cs="Courier New"/>
        </w:rPr>
        <w:t>nMarker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numMarker</w:t>
      </w:r>
      <w:proofErr w:type="spellEnd"/>
      <w:r w:rsidRPr="00087BB9">
        <w:rPr>
          <w:rFonts w:ascii="Courier New" w:hAnsi="Courier New" w:cs="Courier New"/>
        </w:rPr>
        <w:t xml:space="preserve">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4EC0EB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Geno.cpp:2763:    LOGGER &lt;&lt; "Old </w:t>
      </w:r>
      <w:proofErr w:type="spellStart"/>
      <w:r w:rsidRPr="00087BB9">
        <w:rPr>
          <w:rFonts w:ascii="Courier New" w:hAnsi="Courier New" w:cs="Courier New"/>
        </w:rPr>
        <w:t>bgen</w:t>
      </w:r>
      <w:proofErr w:type="spellEnd"/>
      <w:r w:rsidRPr="00087BB9">
        <w:rPr>
          <w:rFonts w:ascii="Courier New" w:hAnsi="Courier New" w:cs="Courier New"/>
        </w:rPr>
        <w:t xml:space="preserve"> 2 bed"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EFE4C6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Geno.cpp:2781:    LOGGER &lt;&lt; "samples: " &lt;&lt; </w:t>
      </w:r>
      <w:proofErr w:type="spellStart"/>
      <w:r w:rsidRPr="00087BB9">
        <w:rPr>
          <w:rFonts w:ascii="Courier New" w:hAnsi="Courier New" w:cs="Courier New"/>
        </w:rPr>
        <w:t>num_raw_sample</w:t>
      </w:r>
      <w:proofErr w:type="spellEnd"/>
      <w:r w:rsidRPr="00087BB9">
        <w:rPr>
          <w:rFonts w:ascii="Courier New" w:hAnsi="Courier New" w:cs="Courier New"/>
        </w:rPr>
        <w:t xml:space="preserve"> &lt;&lt; ", </w:t>
      </w:r>
      <w:proofErr w:type="spellStart"/>
      <w:r w:rsidRPr="00087BB9">
        <w:rPr>
          <w:rFonts w:ascii="Courier New" w:hAnsi="Courier New" w:cs="Courier New"/>
        </w:rPr>
        <w:t>keep_sample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index_</w:t>
      </w:r>
      <w:proofErr w:type="gramStart"/>
      <w:r w:rsidRPr="00087BB9">
        <w:rPr>
          <w:rFonts w:ascii="Courier New" w:hAnsi="Courier New" w:cs="Courier New"/>
        </w:rPr>
        <w:t>keep.size</w:t>
      </w:r>
      <w:proofErr w:type="spellEnd"/>
      <w:proofErr w:type="gramEnd"/>
      <w:r w:rsidRPr="00087BB9">
        <w:rPr>
          <w:rFonts w:ascii="Courier New" w:hAnsi="Courier New" w:cs="Courier New"/>
        </w:rPr>
        <w:t>()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CC5691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Geno.cpp:2782:    LOGGER &lt;&lt; "Markers: " &lt;&lt; </w:t>
      </w:r>
      <w:proofErr w:type="spellStart"/>
      <w:r w:rsidRPr="00087BB9">
        <w:rPr>
          <w:rFonts w:ascii="Courier New" w:hAnsi="Courier New" w:cs="Courier New"/>
        </w:rPr>
        <w:t>num_markers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C5DDCF1" w14:textId="5F1A8B00" w:rsidR="00087BB9" w:rsidRPr="00087BB9" w:rsidDel="00832F54" w:rsidRDefault="00087BB9" w:rsidP="00087BB9">
      <w:pPr>
        <w:pStyle w:val="PlainText"/>
        <w:rPr>
          <w:del w:id="126" w:author="Longda Jiang" w:date="2021-09-10T14:11:00Z"/>
          <w:rFonts w:ascii="Courier New" w:hAnsi="Courier New" w:cs="Courier New"/>
        </w:rPr>
      </w:pPr>
      <w:del w:id="127" w:author="Longda Jiang" w:date="2021-09-10T14:11:00Z">
        <w:r w:rsidRPr="00087BB9" w:rsidDel="00832F54">
          <w:rPr>
            <w:rFonts w:ascii="Courier New" w:hAnsi="Courier New" w:cs="Courier New"/>
          </w:rPr>
          <w:delText>Geno.cpp:3264:    //LOGGER &lt;&lt; "DEBUG num_finished_markers: " &lt;&lt; num_finished_markers &lt;&lt; std::endl;</w:delText>
        </w:r>
      </w:del>
    </w:p>
    <w:p w14:paraId="47F1E2D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Geno.cpp:3309:            LOGGER &lt;&lt; "0. </w:t>
      </w:r>
      <w:proofErr w:type="spellStart"/>
      <w:r w:rsidRPr="00087BB9">
        <w:rPr>
          <w:rFonts w:ascii="Courier New" w:hAnsi="Courier New" w:cs="Courier New"/>
        </w:rPr>
        <w:t>gbuf</w:t>
      </w:r>
      <w:proofErr w:type="spellEnd"/>
      <w:r w:rsidRPr="00087BB9">
        <w:rPr>
          <w:rFonts w:ascii="Courier New" w:hAnsi="Courier New" w:cs="Courier New"/>
        </w:rPr>
        <w:t xml:space="preserve"> size: " &lt;&lt; </w:t>
      </w:r>
      <w:proofErr w:type="spellStart"/>
      <w:r w:rsidRPr="00087BB9">
        <w:rPr>
          <w:rFonts w:ascii="Courier New" w:hAnsi="Courier New" w:cs="Courier New"/>
        </w:rPr>
        <w:t>bsize</w:t>
      </w:r>
      <w:proofErr w:type="spellEnd"/>
      <w:r w:rsidRPr="00087BB9">
        <w:rPr>
          <w:rFonts w:ascii="Courier New" w:hAnsi="Courier New" w:cs="Courier New"/>
        </w:rPr>
        <w:t xml:space="preserve"> &lt;&lt; ", mask size: " &lt;&lt; </w:t>
      </w:r>
      <w:proofErr w:type="spellStart"/>
      <w:r w:rsidRPr="00087BB9">
        <w:rPr>
          <w:rFonts w:ascii="Courier New" w:hAnsi="Courier New" w:cs="Courier New"/>
        </w:rPr>
        <w:t>msize</w:t>
      </w:r>
      <w:proofErr w:type="spellEnd"/>
      <w:r w:rsidRPr="00087BB9">
        <w:rPr>
          <w:rFonts w:ascii="Courier New" w:hAnsi="Courier New" w:cs="Courier New"/>
        </w:rPr>
        <w:t xml:space="preserve"> &lt;&lt; ", raw </w:t>
      </w:r>
      <w:proofErr w:type="spellStart"/>
      <w:r w:rsidRPr="00087BB9">
        <w:rPr>
          <w:rFonts w:ascii="Courier New" w:hAnsi="Courier New" w:cs="Courier New"/>
        </w:rPr>
        <w:t>ct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num_raw_sample</w:t>
      </w:r>
      <w:proofErr w:type="spellEnd"/>
      <w:r w:rsidRPr="00087BB9">
        <w:rPr>
          <w:rFonts w:ascii="Courier New" w:hAnsi="Courier New" w:cs="Courier New"/>
        </w:rPr>
        <w:t xml:space="preserve"> &lt;&lt; ", keep </w:t>
      </w:r>
      <w:proofErr w:type="spellStart"/>
      <w:r w:rsidRPr="00087BB9">
        <w:rPr>
          <w:rFonts w:ascii="Courier New" w:hAnsi="Courier New" w:cs="Courier New"/>
        </w:rPr>
        <w:t>ct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num_keep_sample</w:t>
      </w:r>
      <w:proofErr w:type="spellEnd"/>
      <w:r w:rsidRPr="00087BB9">
        <w:rPr>
          <w:rFonts w:ascii="Courier New" w:hAnsi="Courier New" w:cs="Courier New"/>
        </w:rPr>
        <w:t xml:space="preserve"> &lt;&lt; ", </w:t>
      </w:r>
      <w:proofErr w:type="spellStart"/>
      <w:r w:rsidRPr="00087BB9">
        <w:rPr>
          <w:rFonts w:ascii="Courier New" w:hAnsi="Courier New" w:cs="Courier New"/>
        </w:rPr>
        <w:t>nMarker</w:t>
      </w:r>
      <w:proofErr w:type="spellEnd"/>
      <w:r w:rsidRPr="00087BB9">
        <w:rPr>
          <w:rFonts w:ascii="Courier New" w:hAnsi="Courier New" w:cs="Courier New"/>
        </w:rPr>
        <w:t xml:space="preserve">: " &lt;&lt; </w:t>
      </w:r>
      <w:proofErr w:type="spellStart"/>
      <w:r w:rsidRPr="00087BB9">
        <w:rPr>
          <w:rFonts w:ascii="Courier New" w:hAnsi="Courier New" w:cs="Courier New"/>
        </w:rPr>
        <w:t>cur_num_marker_read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59925E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Geno.cpp:3732:        LOGGER &lt;&lt; </w:t>
      </w:r>
      <w:proofErr w:type="spellStart"/>
      <w:r w:rsidRPr="00087BB9">
        <w:rPr>
          <w:rFonts w:ascii="Courier New" w:hAnsi="Courier New" w:cs="Courier New"/>
        </w:rPr>
        <w:t>nFinishedMarker</w:t>
      </w:r>
      <w:proofErr w:type="spellEnd"/>
      <w:r w:rsidRPr="00087BB9">
        <w:rPr>
          <w:rFonts w:ascii="Courier New" w:hAnsi="Courier New" w:cs="Courier New"/>
        </w:rPr>
        <w:t xml:space="preserve"> &lt;&lt; " SNPs have been processed."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F50052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Geno.cpp:3791:        LOGGER &lt;&lt; </w:t>
      </w:r>
      <w:proofErr w:type="spellStart"/>
      <w:r w:rsidRPr="00087BB9">
        <w:rPr>
          <w:rFonts w:ascii="Courier New" w:hAnsi="Courier New" w:cs="Courier New"/>
        </w:rPr>
        <w:t>num_valid_marker_processed</w:t>
      </w:r>
      <w:proofErr w:type="spellEnd"/>
      <w:r w:rsidRPr="00087BB9">
        <w:rPr>
          <w:rFonts w:ascii="Courier New" w:hAnsi="Courier New" w:cs="Courier New"/>
        </w:rPr>
        <w:t xml:space="preserve"> &lt;&lt; " SNPs have been processed."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BE29B22" w14:textId="3B5B3589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Geno.cpp:3809:    LOGGER &lt;&lt; "Computing allele frequencies and saving </w:t>
      </w:r>
      <w:ins w:id="128" w:author="Longda Jiang" w:date="2021-09-10T14:13:00Z">
        <w:r w:rsidR="00832F54">
          <w:rPr>
            <w:rFonts w:ascii="Courier New" w:hAnsi="Courier New" w:cs="Courier New"/>
          </w:rPr>
          <w:t xml:space="preserve">them </w:t>
        </w:r>
      </w:ins>
      <w:r w:rsidRPr="00087BB9">
        <w:rPr>
          <w:rFonts w:ascii="Courier New" w:hAnsi="Courier New" w:cs="Courier New"/>
        </w:rPr>
        <w:t xml:space="preserve">to [" &lt;&lt; </w:t>
      </w:r>
      <w:proofErr w:type="spellStart"/>
      <w:r w:rsidRPr="00087BB9">
        <w:rPr>
          <w:rFonts w:ascii="Courier New" w:hAnsi="Courier New" w:cs="Courier New"/>
        </w:rPr>
        <w:t>name_out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"]...</w:t>
      </w:r>
      <w:proofErr w:type="gramEnd"/>
      <w:r w:rsidRPr="00087BB9">
        <w:rPr>
          <w:rFonts w:ascii="Courier New" w:hAnsi="Courier New" w:cs="Courier New"/>
        </w:rPr>
        <w:t>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7F664BD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Geno.cpp:3823:    LOGGER &lt;&lt; "Saved " &lt;&lt; </w:t>
      </w:r>
      <w:proofErr w:type="spellStart"/>
      <w:r w:rsidRPr="00087BB9">
        <w:rPr>
          <w:rFonts w:ascii="Courier New" w:hAnsi="Courier New" w:cs="Courier New"/>
        </w:rPr>
        <w:t>numMarkerOutput</w:t>
      </w:r>
      <w:proofErr w:type="spellEnd"/>
      <w:r w:rsidRPr="00087BB9">
        <w:rPr>
          <w:rFonts w:ascii="Courier New" w:hAnsi="Courier New" w:cs="Courier New"/>
        </w:rPr>
        <w:t xml:space="preserve"> &lt;&lt; " SNPs."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277F41D" w14:textId="4C560CA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Geno.cpp:3839:    LOGGER &lt;&lt; "Recoding genotypes and saving </w:t>
      </w:r>
      <w:ins w:id="129" w:author="Longda Jiang" w:date="2021-09-10T14:13:00Z">
        <w:r w:rsidR="00832F54">
          <w:rPr>
            <w:rFonts w:ascii="Courier New" w:hAnsi="Courier New" w:cs="Courier New"/>
          </w:rPr>
          <w:t xml:space="preserve">them </w:t>
        </w:r>
      </w:ins>
      <w:r w:rsidRPr="00087BB9">
        <w:rPr>
          <w:rFonts w:ascii="Courier New" w:hAnsi="Courier New" w:cs="Courier New"/>
        </w:rPr>
        <w:t xml:space="preserve">to [" &lt;&lt; </w:t>
      </w:r>
      <w:proofErr w:type="spellStart"/>
      <w:r w:rsidRPr="00087BB9">
        <w:rPr>
          <w:rFonts w:ascii="Courier New" w:hAnsi="Courier New" w:cs="Courier New"/>
        </w:rPr>
        <w:t>name_out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"]...</w:t>
      </w:r>
      <w:proofErr w:type="gramEnd"/>
      <w:r w:rsidRPr="00087BB9">
        <w:rPr>
          <w:rFonts w:ascii="Courier New" w:hAnsi="Courier New" w:cs="Courier New"/>
        </w:rPr>
        <w:t>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EDCA5D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Geno.cpp:3876:    LOGGER &lt;&lt; "Saved " &lt;&lt; </w:t>
      </w:r>
      <w:proofErr w:type="spellStart"/>
      <w:r w:rsidRPr="00087BB9">
        <w:rPr>
          <w:rFonts w:ascii="Courier New" w:hAnsi="Courier New" w:cs="Courier New"/>
        </w:rPr>
        <w:t>numMarkerOutput</w:t>
      </w:r>
      <w:proofErr w:type="spellEnd"/>
      <w:r w:rsidRPr="00087BB9">
        <w:rPr>
          <w:rFonts w:ascii="Courier New" w:hAnsi="Courier New" w:cs="Courier New"/>
        </w:rPr>
        <w:t xml:space="preserve"> &lt;&lt; " SNPs."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1D2465A" w14:textId="760E9D53" w:rsidR="00087BB9" w:rsidRPr="00087BB9" w:rsidDel="00832F54" w:rsidRDefault="00087BB9" w:rsidP="00087BB9">
      <w:pPr>
        <w:pStyle w:val="PlainText"/>
        <w:rPr>
          <w:del w:id="130" w:author="Longda Jiang" w:date="2021-09-10T14:13:00Z"/>
          <w:rFonts w:ascii="Courier New" w:hAnsi="Courier New" w:cs="Courier New"/>
        </w:rPr>
      </w:pPr>
      <w:del w:id="131" w:author="Longda Jiang" w:date="2021-09-10T14:13:00Z">
        <w:r w:rsidRPr="00087BB9" w:rsidDel="00832F54">
          <w:rPr>
            <w:rFonts w:ascii="Courier New" w:hAnsi="Courier New" w:cs="Courier New"/>
          </w:rPr>
          <w:delText>Geno.cpp:4011:                //LOGGER &lt;&lt; totalReadMarker &lt;&lt; " SNPs read." &lt;&lt; std::endl;</w:delText>
        </w:r>
      </w:del>
    </w:p>
    <w:p w14:paraId="4AE1B51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Marker.cpp:97:        LOGGER &lt;&lt; "Get " &lt;&lt; </w:t>
      </w:r>
      <w:proofErr w:type="spellStart"/>
      <w:proofErr w:type="gramStart"/>
      <w:r w:rsidRPr="00087BB9">
        <w:rPr>
          <w:rFonts w:ascii="Courier New" w:hAnsi="Courier New" w:cs="Courier New"/>
        </w:rPr>
        <w:t>extractlist.size</w:t>
      </w:r>
      <w:proofErr w:type="spellEnd"/>
      <w:proofErr w:type="gramEnd"/>
      <w:r w:rsidRPr="00087BB9">
        <w:rPr>
          <w:rFonts w:ascii="Courier New" w:hAnsi="Courier New" w:cs="Courier New"/>
        </w:rPr>
        <w:t>() &lt;&lt; " SNPs from list [" &lt;&lt; options["</w:t>
      </w:r>
      <w:proofErr w:type="spellStart"/>
      <w:r w:rsidRPr="00087BB9">
        <w:rPr>
          <w:rFonts w:ascii="Courier New" w:hAnsi="Courier New" w:cs="Courier New"/>
        </w:rPr>
        <w:t>extract_file</w:t>
      </w:r>
      <w:proofErr w:type="spellEnd"/>
      <w:r w:rsidRPr="00087BB9">
        <w:rPr>
          <w:rFonts w:ascii="Courier New" w:hAnsi="Courier New" w:cs="Courier New"/>
        </w:rPr>
        <w:t xml:space="preserve">"]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FED681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Marker.cpp:103:        LOGGER &lt;&lt; "Get " &lt;&lt; </w:t>
      </w:r>
      <w:proofErr w:type="spellStart"/>
      <w:proofErr w:type="gramStart"/>
      <w:r w:rsidRPr="00087BB9">
        <w:rPr>
          <w:rFonts w:ascii="Courier New" w:hAnsi="Courier New" w:cs="Courier New"/>
        </w:rPr>
        <w:t>excludelist.size</w:t>
      </w:r>
      <w:proofErr w:type="spellEnd"/>
      <w:proofErr w:type="gramEnd"/>
      <w:r w:rsidRPr="00087BB9">
        <w:rPr>
          <w:rFonts w:ascii="Courier New" w:hAnsi="Courier New" w:cs="Courier New"/>
        </w:rPr>
        <w:t>() &lt;&lt; " SNPs from list [" &lt;&lt; options["</w:t>
      </w:r>
      <w:proofErr w:type="spellStart"/>
      <w:r w:rsidRPr="00087BB9">
        <w:rPr>
          <w:rFonts w:ascii="Courier New" w:hAnsi="Courier New" w:cs="Courier New"/>
        </w:rPr>
        <w:t>exclude_file</w:t>
      </w:r>
      <w:proofErr w:type="spellEnd"/>
      <w:r w:rsidRPr="00087BB9">
        <w:rPr>
          <w:rFonts w:ascii="Courier New" w:hAnsi="Courier New" w:cs="Courier New"/>
        </w:rPr>
        <w:t xml:space="preserve">"]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1BECBF6" w14:textId="29B678E8" w:rsidR="00087BB9" w:rsidRPr="00087BB9" w:rsidDel="00832F54" w:rsidRDefault="00087BB9" w:rsidP="00087BB9">
      <w:pPr>
        <w:pStyle w:val="PlainText"/>
        <w:rPr>
          <w:del w:id="132" w:author="Longda Jiang" w:date="2021-09-10T14:13:00Z"/>
          <w:rFonts w:ascii="Courier New" w:hAnsi="Courier New" w:cs="Courier New"/>
        </w:rPr>
      </w:pPr>
      <w:del w:id="133" w:author="Longda Jiang" w:date="2021-09-10T14:13:00Z">
        <w:r w:rsidRPr="00087BB9" w:rsidDel="00832F54">
          <w:rPr>
            <w:rFonts w:ascii="Courier New" w:hAnsi="Courier New" w:cs="Courier New"/>
          </w:rPr>
          <w:delText>Marker.cpp:678:                //LOGGER &lt;&lt; temp_index &lt;&lt; "\t" &lt;&lt; (int)chr_item &lt;&lt; "\t" &lt;&lt; (int)chr[temp_index] &lt;&lt; std::endl;</w:delText>
        </w:r>
      </w:del>
    </w:p>
    <w:p w14:paraId="6FA39081" w14:textId="09F368DA" w:rsidR="00087BB9" w:rsidRPr="00087BB9" w:rsidDel="00832F54" w:rsidRDefault="00087BB9" w:rsidP="00087BB9">
      <w:pPr>
        <w:pStyle w:val="PlainText"/>
        <w:rPr>
          <w:del w:id="134" w:author="Longda Jiang" w:date="2021-09-10T14:13:00Z"/>
          <w:rFonts w:ascii="Courier New" w:hAnsi="Courier New" w:cs="Courier New"/>
        </w:rPr>
      </w:pPr>
      <w:del w:id="135" w:author="Longda Jiang" w:date="2021-09-10T14:13:00Z">
        <w:r w:rsidRPr="00087BB9" w:rsidDel="00832F54">
          <w:rPr>
            <w:rFonts w:ascii="Courier New" w:hAnsi="Courier New" w:cs="Courier New"/>
          </w:rPr>
          <w:delText>Marker.cpp:695:                //LOGGER &lt;&lt; "gene " &lt;&lt; curGeneName &lt;&lt; " can not find, chr: " &lt;&lt;  int(chr_item) &lt;&lt; std::endl;</w:delText>
        </w:r>
      </w:del>
    </w:p>
    <w:p w14:paraId="70EB938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Marker.cpp:879:    LOGGER &lt;&lt; outputs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887AD30" w14:textId="42976F5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Marker.cpp:1004:        LOGGER &lt;&lt; </w:t>
      </w:r>
      <w:proofErr w:type="spellStart"/>
      <w:r w:rsidRPr="00087BB9">
        <w:rPr>
          <w:rFonts w:ascii="Courier New" w:hAnsi="Courier New" w:cs="Courier New"/>
        </w:rPr>
        <w:t>count_chr_error</w:t>
      </w:r>
      <w:proofErr w:type="spellEnd"/>
      <w:r w:rsidRPr="00087BB9">
        <w:rPr>
          <w:rFonts w:ascii="Courier New" w:hAnsi="Courier New" w:cs="Courier New"/>
        </w:rPr>
        <w:t xml:space="preserve"> &lt;&lt; " SNPs excluded due to filter</w:t>
      </w:r>
      <w:ins w:id="136" w:author="Longda Jiang" w:date="2021-09-10T14:13:00Z">
        <w:r w:rsidR="00832F54">
          <w:rPr>
            <w:rFonts w:ascii="Courier New" w:hAnsi="Courier New" w:cs="Courier New"/>
          </w:rPr>
          <w:t>ing</w:t>
        </w:r>
      </w:ins>
      <w:r w:rsidRPr="00087BB9">
        <w:rPr>
          <w:rFonts w:ascii="Courier New" w:hAnsi="Courier New" w:cs="Courier New"/>
        </w:rPr>
        <w:t xml:space="preserve"> </w:t>
      </w:r>
      <w:ins w:id="137" w:author="Longda Jiang" w:date="2021-09-10T14:13:00Z">
        <w:r w:rsidR="00832F54">
          <w:rPr>
            <w:rFonts w:ascii="Courier New" w:hAnsi="Courier New" w:cs="Courier New"/>
          </w:rPr>
          <w:t>of</w:t>
        </w:r>
      </w:ins>
      <w:del w:id="138" w:author="Longda Jiang" w:date="2021-09-10T14:13:00Z">
        <w:r w:rsidRPr="00087BB9" w:rsidDel="00832F54">
          <w:rPr>
            <w:rFonts w:ascii="Courier New" w:hAnsi="Courier New" w:cs="Courier New"/>
          </w:rPr>
          <w:delText>on</w:delText>
        </w:r>
      </w:del>
      <w:r w:rsidRPr="00087BB9">
        <w:rPr>
          <w:rFonts w:ascii="Courier New" w:hAnsi="Courier New" w:cs="Courier New"/>
        </w:rPr>
        <w:t xml:space="preserve"> chromosome</w:t>
      </w:r>
      <w:ins w:id="139" w:author="Longda Jiang" w:date="2021-09-10T14:13:00Z">
        <w:r w:rsidR="00A14ADA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 xml:space="preserve">. 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280BC9C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Marker.cpp:1007:    LOGGER &lt;&lt; "Total SNPs included: " &lt;&lt; </w:t>
      </w:r>
      <w:proofErr w:type="spellStart"/>
      <w:r w:rsidRPr="00087BB9">
        <w:rPr>
          <w:rFonts w:ascii="Courier New" w:hAnsi="Courier New" w:cs="Courier New"/>
        </w:rPr>
        <w:t>num_var_</w:t>
      </w:r>
      <w:proofErr w:type="gramStart"/>
      <w:r w:rsidRPr="00087BB9">
        <w:rPr>
          <w:rFonts w:ascii="Courier New" w:hAnsi="Courier New" w:cs="Courier New"/>
        </w:rPr>
        <w:t>added</w:t>
      </w:r>
      <w:proofErr w:type="spellEnd"/>
      <w:r w:rsidRPr="00087BB9">
        <w:rPr>
          <w:rFonts w:ascii="Courier New" w:hAnsi="Courier New" w:cs="Courier New"/>
        </w:rPr>
        <w:t xml:space="preserve">  &lt;</w:t>
      </w:r>
      <w:proofErr w:type="gramEnd"/>
      <w:r w:rsidRPr="00087BB9">
        <w:rPr>
          <w:rFonts w:ascii="Courier New" w:hAnsi="Courier New" w:cs="Courier New"/>
        </w:rPr>
        <w:t xml:space="preserve">&lt; "/" &lt;&lt;  </w:t>
      </w:r>
      <w:proofErr w:type="spellStart"/>
      <w:r w:rsidRPr="00087BB9">
        <w:rPr>
          <w:rFonts w:ascii="Courier New" w:hAnsi="Courier New" w:cs="Courier New"/>
        </w:rPr>
        <w:t>num_marker</w:t>
      </w:r>
      <w:proofErr w:type="spellEnd"/>
      <w:r w:rsidRPr="00087BB9">
        <w:rPr>
          <w:rFonts w:ascii="Courier New" w:hAnsi="Courier New" w:cs="Courier New"/>
        </w:rPr>
        <w:t xml:space="preserve"> &lt;&lt; "."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747B73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Marker.cpp:1073:    LOGGER &lt;&lt; "Extracting biallelic SNPs from </w:t>
      </w:r>
      <w:proofErr w:type="spellStart"/>
      <w:r w:rsidRPr="00087BB9">
        <w:rPr>
          <w:rFonts w:ascii="Courier New" w:hAnsi="Courier New" w:cs="Courier New"/>
        </w:rPr>
        <w:t>bgen</w:t>
      </w:r>
      <w:proofErr w:type="spellEnd"/>
      <w:r w:rsidRPr="00087BB9">
        <w:rPr>
          <w:rFonts w:ascii="Courier New" w:hAnsi="Courier New" w:cs="Courier New"/>
        </w:rPr>
        <w:t xml:space="preserve"> [" &lt;&lt; </w:t>
      </w:r>
      <w:proofErr w:type="spellStart"/>
      <w:r w:rsidRPr="00087BB9">
        <w:rPr>
          <w:rFonts w:ascii="Courier New" w:hAnsi="Courier New" w:cs="Courier New"/>
        </w:rPr>
        <w:t>bgen_file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"]...</w:t>
      </w:r>
      <w:proofErr w:type="gramEnd"/>
      <w:r w:rsidRPr="00087BB9">
        <w:rPr>
          <w:rFonts w:ascii="Courier New" w:hAnsi="Courier New" w:cs="Courier New"/>
        </w:rPr>
        <w:t>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54DC65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Marker.cpp:1084:    LOGGER &lt;&lt; </w:t>
      </w:r>
      <w:proofErr w:type="spellStart"/>
      <w:r w:rsidRPr="00087BB9">
        <w:rPr>
          <w:rFonts w:ascii="Courier New" w:hAnsi="Courier New" w:cs="Courier New"/>
        </w:rPr>
        <w:t>n_variants</w:t>
      </w:r>
      <w:proofErr w:type="spellEnd"/>
      <w:r w:rsidRPr="00087BB9">
        <w:rPr>
          <w:rFonts w:ascii="Courier New" w:hAnsi="Courier New" w:cs="Courier New"/>
        </w:rPr>
        <w:t xml:space="preserve"> &lt;&lt; " SNPs,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53BE413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Marker.cpp:1087:    LOGGER &lt;&lt; </w:t>
      </w:r>
      <w:proofErr w:type="spellStart"/>
      <w:r w:rsidRPr="00087BB9">
        <w:rPr>
          <w:rFonts w:ascii="Courier New" w:hAnsi="Courier New" w:cs="Courier New"/>
        </w:rPr>
        <w:t>n_sample</w:t>
      </w:r>
      <w:proofErr w:type="spellEnd"/>
      <w:r w:rsidRPr="00087BB9">
        <w:rPr>
          <w:rFonts w:ascii="Courier New" w:hAnsi="Courier New" w:cs="Courier New"/>
        </w:rPr>
        <w:t xml:space="preserve"> &lt;&lt; " samples in the </w:t>
      </w:r>
      <w:proofErr w:type="spellStart"/>
      <w:r w:rsidRPr="00087BB9">
        <w:rPr>
          <w:rFonts w:ascii="Courier New" w:hAnsi="Courier New" w:cs="Courier New"/>
        </w:rPr>
        <w:t>bgen</w:t>
      </w:r>
      <w:proofErr w:type="spellEnd"/>
      <w:r w:rsidRPr="00087BB9">
        <w:rPr>
          <w:rFonts w:ascii="Courier New" w:hAnsi="Courier New" w:cs="Courier New"/>
        </w:rPr>
        <w:t xml:space="preserve"> file."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4D86D0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Marker.cpp:1104:    LOGGER &lt;&lt; "</w:t>
      </w:r>
      <w:proofErr w:type="spellStart"/>
      <w:r w:rsidRPr="00087BB9">
        <w:rPr>
          <w:rFonts w:ascii="Courier New" w:hAnsi="Courier New" w:cs="Courier New"/>
        </w:rPr>
        <w:t>bgen</w:t>
      </w:r>
      <w:proofErr w:type="spellEnd"/>
      <w:r w:rsidRPr="00087BB9">
        <w:rPr>
          <w:rFonts w:ascii="Courier New" w:hAnsi="Courier New" w:cs="Courier New"/>
        </w:rPr>
        <w:t xml:space="preserve"> version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3DDBE9D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Marker.cpp:1107:            LOGGER &lt;&lt; "1.1,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38A74C8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Marker.cpp:1110:            LOGGER &lt;&lt; "1.2,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052EB17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Marker.cpp:1113:            LOGGER &lt;&lt; "</w:t>
      </w:r>
      <w:proofErr w:type="spellStart"/>
      <w:r w:rsidRPr="00087BB9">
        <w:rPr>
          <w:rFonts w:ascii="Courier New" w:hAnsi="Courier New" w:cs="Courier New"/>
        </w:rPr>
        <w:t>unkown</w:t>
      </w:r>
      <w:proofErr w:type="spellEnd"/>
      <w:r w:rsidRPr="00087BB9">
        <w:rPr>
          <w:rFonts w:ascii="Courier New" w:hAnsi="Courier New" w:cs="Courier New"/>
        </w:rPr>
        <w:t xml:space="preserve">,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6B5A78A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Marker.cpp:1117:            LOGGER &lt;&lt; "no compress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08D3330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Marker.cpp:1120:            LOGGER &lt;&lt; "compressed by </w:t>
      </w:r>
      <w:proofErr w:type="spellStart"/>
      <w:r w:rsidRPr="00087BB9">
        <w:rPr>
          <w:rFonts w:ascii="Courier New" w:hAnsi="Courier New" w:cs="Courier New"/>
        </w:rPr>
        <w:t>zlib</w:t>
      </w:r>
      <w:proofErr w:type="spellEnd"/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295A3CC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Marker.cpp:1123:            LOGGER &lt;&lt; "compressed by </w:t>
      </w:r>
      <w:proofErr w:type="spellStart"/>
      <w:r w:rsidRPr="00087BB9">
        <w:rPr>
          <w:rFonts w:ascii="Courier New" w:hAnsi="Courier New" w:cs="Courier New"/>
        </w:rPr>
        <w:t>zstd</w:t>
      </w:r>
      <w:proofErr w:type="spellEnd"/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05DAB44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Marker.cpp:1126:            LOGGER &lt;&lt; "unknown format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3243BA2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Marker.cpp:1128:    LOGGER &lt;&lt; "."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6B4A1FC5" w14:textId="218F2589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Marker.cpp:1138:    LOGGER &lt;&lt; "Looking for bialle</w:t>
      </w:r>
      <w:ins w:id="140" w:author="Longda Jiang" w:date="2021-09-10T14:14:00Z">
        <w:r w:rsidR="00BC347B">
          <w:rPr>
            <w:rFonts w:ascii="Courier New" w:hAnsi="Courier New" w:cs="Courier New"/>
          </w:rPr>
          <w:t>l</w:t>
        </w:r>
      </w:ins>
      <w:del w:id="141" w:author="Longda Jiang" w:date="2021-09-10T14:14:00Z">
        <w:r w:rsidRPr="00087BB9" w:rsidDel="00BC347B">
          <w:rPr>
            <w:rFonts w:ascii="Courier New" w:hAnsi="Courier New" w:cs="Courier New"/>
          </w:rPr>
          <w:delText>r</w:delText>
        </w:r>
      </w:del>
      <w:r w:rsidRPr="00087BB9">
        <w:rPr>
          <w:rFonts w:ascii="Courier New" w:hAnsi="Courier New" w:cs="Courier New"/>
        </w:rPr>
        <w:t>ic allel</w:t>
      </w:r>
      <w:ins w:id="142" w:author="Longda Jiang" w:date="2021-09-10T14:14:00Z">
        <w:r w:rsidR="00BC347B">
          <w:rPr>
            <w:rFonts w:ascii="Courier New" w:hAnsi="Courier New" w:cs="Courier New"/>
          </w:rPr>
          <w:t>e</w:t>
        </w:r>
      </w:ins>
      <w:r w:rsidRPr="00087BB9">
        <w:rPr>
          <w:rFonts w:ascii="Courier New" w:hAnsi="Courier New" w:cs="Courier New"/>
        </w:rPr>
        <w:t xml:space="preserve">s..."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5B1B71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Marker.cpp:1173:        //LOGGER &lt;&lt; </w:t>
      </w:r>
      <w:proofErr w:type="spellStart"/>
      <w:r w:rsidRPr="00087BB9">
        <w:rPr>
          <w:rFonts w:ascii="Courier New" w:hAnsi="Courier New" w:cs="Courier New"/>
        </w:rPr>
        <w:t>options_i</w:t>
      </w:r>
      <w:proofErr w:type="spellEnd"/>
      <w:r w:rsidRPr="00087BB9">
        <w:rPr>
          <w:rFonts w:ascii="Courier New" w:hAnsi="Courier New" w:cs="Courier New"/>
        </w:rPr>
        <w:t>["</w:t>
      </w:r>
      <w:proofErr w:type="spellStart"/>
      <w:r w:rsidRPr="00087BB9">
        <w:rPr>
          <w:rFonts w:ascii="Courier New" w:hAnsi="Courier New" w:cs="Courier New"/>
        </w:rPr>
        <w:t>start_chr</w:t>
      </w:r>
      <w:proofErr w:type="spellEnd"/>
      <w:r w:rsidRPr="00087BB9">
        <w:rPr>
          <w:rFonts w:ascii="Courier New" w:hAnsi="Courier New" w:cs="Courier New"/>
        </w:rPr>
        <w:t xml:space="preserve">"] &lt;&lt; " " &lt;&lt; </w:t>
      </w:r>
      <w:proofErr w:type="spellStart"/>
      <w:r w:rsidRPr="00087BB9">
        <w:rPr>
          <w:rFonts w:ascii="Courier New" w:hAnsi="Courier New" w:cs="Courier New"/>
        </w:rPr>
        <w:t>options_i</w:t>
      </w:r>
      <w:proofErr w:type="spellEnd"/>
      <w:r w:rsidRPr="00087BB9">
        <w:rPr>
          <w:rFonts w:ascii="Courier New" w:hAnsi="Courier New" w:cs="Courier New"/>
        </w:rPr>
        <w:t>["</w:t>
      </w:r>
      <w:proofErr w:type="spellStart"/>
      <w:r w:rsidRPr="00087BB9">
        <w:rPr>
          <w:rFonts w:ascii="Courier New" w:hAnsi="Courier New" w:cs="Courier New"/>
        </w:rPr>
        <w:t>end_chr</w:t>
      </w:r>
      <w:proofErr w:type="spellEnd"/>
      <w:r w:rsidRPr="00087BB9">
        <w:rPr>
          <w:rFonts w:ascii="Courier New" w:hAnsi="Courier New" w:cs="Courier New"/>
        </w:rPr>
        <w:t>"] &lt;&lt; " " &lt;&lt; (int)</w:t>
      </w:r>
      <w:proofErr w:type="spellStart"/>
      <w:r w:rsidRPr="00087BB9">
        <w:rPr>
          <w:rFonts w:ascii="Courier New" w:hAnsi="Courier New" w:cs="Courier New"/>
        </w:rPr>
        <w:t>chr_item</w:t>
      </w:r>
      <w:proofErr w:type="spellEnd"/>
      <w:r w:rsidRPr="00087BB9">
        <w:rPr>
          <w:rFonts w:ascii="Courier New" w:hAnsi="Courier New" w:cs="Courier New"/>
        </w:rPr>
        <w:t xml:space="preserve"> &lt;&lt; " </w:t>
      </w:r>
      <w:proofErr w:type="spellStart"/>
      <w:r w:rsidRPr="00087BB9">
        <w:rPr>
          <w:rFonts w:ascii="Courier New" w:hAnsi="Courier New" w:cs="Courier New"/>
        </w:rPr>
        <w:t>count_chr_error</w:t>
      </w:r>
      <w:proofErr w:type="spellEnd"/>
      <w:r w:rsidRPr="00087BB9">
        <w:rPr>
          <w:rFonts w:ascii="Courier New" w:hAnsi="Courier New" w:cs="Courier New"/>
        </w:rPr>
        <w:t xml:space="preserve">:" &lt;&lt; </w:t>
      </w:r>
      <w:proofErr w:type="spellStart"/>
      <w:r w:rsidRPr="00087BB9">
        <w:rPr>
          <w:rFonts w:ascii="Courier New" w:hAnsi="Courier New" w:cs="Courier New"/>
        </w:rPr>
        <w:t>count_chr_error</w:t>
      </w:r>
      <w:proofErr w:type="spellEnd"/>
      <w:r w:rsidRPr="00087BB9">
        <w:rPr>
          <w:rFonts w:ascii="Courier New" w:hAnsi="Courier New" w:cs="Courier New"/>
        </w:rPr>
        <w:t xml:space="preserve">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DC99DD5" w14:textId="1D37CC0C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Marker.cpp:1221:    LOGGER &lt;&lt; </w:t>
      </w:r>
      <w:proofErr w:type="spellStart"/>
      <w:r w:rsidRPr="00087BB9">
        <w:rPr>
          <w:rFonts w:ascii="Courier New" w:hAnsi="Courier New" w:cs="Courier New"/>
        </w:rPr>
        <w:t>count_chr_error</w:t>
      </w:r>
      <w:proofErr w:type="spellEnd"/>
      <w:r w:rsidRPr="00087BB9">
        <w:rPr>
          <w:rFonts w:ascii="Courier New" w:hAnsi="Courier New" w:cs="Courier New"/>
        </w:rPr>
        <w:t xml:space="preserve"> &lt;&lt; " SNPs excluded due to filter</w:t>
      </w:r>
      <w:ins w:id="143" w:author="Longda Jiang" w:date="2021-09-10T14:14:00Z">
        <w:r w:rsidR="00BC347B">
          <w:rPr>
            <w:rFonts w:ascii="Courier New" w:hAnsi="Courier New" w:cs="Courier New"/>
          </w:rPr>
          <w:t>ing</w:t>
        </w:r>
      </w:ins>
      <w:r w:rsidRPr="00087BB9">
        <w:rPr>
          <w:rFonts w:ascii="Courier New" w:hAnsi="Courier New" w:cs="Courier New"/>
        </w:rPr>
        <w:t xml:space="preserve"> </w:t>
      </w:r>
      <w:ins w:id="144" w:author="Longda Jiang" w:date="2021-09-10T14:14:00Z">
        <w:r w:rsidR="00BC347B">
          <w:rPr>
            <w:rFonts w:ascii="Courier New" w:hAnsi="Courier New" w:cs="Courier New"/>
          </w:rPr>
          <w:t>of</w:t>
        </w:r>
      </w:ins>
      <w:del w:id="145" w:author="Longda Jiang" w:date="2021-09-10T14:14:00Z">
        <w:r w:rsidRPr="00087BB9" w:rsidDel="00BC347B">
          <w:rPr>
            <w:rFonts w:ascii="Courier New" w:hAnsi="Courier New" w:cs="Courier New"/>
          </w:rPr>
          <w:delText>on</w:delText>
        </w:r>
      </w:del>
      <w:r w:rsidRPr="00087BB9">
        <w:rPr>
          <w:rFonts w:ascii="Courier New" w:hAnsi="Courier New" w:cs="Courier New"/>
        </w:rPr>
        <w:t xml:space="preserve"> chromosome</w:t>
      </w:r>
      <w:ins w:id="146" w:author="Longda Jiang" w:date="2021-09-10T14:14:00Z">
        <w:r w:rsidR="00BC347B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 xml:space="preserve">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AB8E23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Marker.cpp:1222:    LOGGER &lt;&lt; </w:t>
      </w:r>
      <w:proofErr w:type="spellStart"/>
      <w:r w:rsidRPr="00087BB9">
        <w:rPr>
          <w:rFonts w:ascii="Courier New" w:hAnsi="Courier New" w:cs="Courier New"/>
        </w:rPr>
        <w:t>count_multi_alleles</w:t>
      </w:r>
      <w:proofErr w:type="spellEnd"/>
      <w:r w:rsidRPr="00087BB9">
        <w:rPr>
          <w:rFonts w:ascii="Courier New" w:hAnsi="Courier New" w:cs="Courier New"/>
        </w:rPr>
        <w:t xml:space="preserve"> &lt;&lt; " SNPs excluded due to multiple alleles."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 xml:space="preserve">; </w:t>
      </w:r>
    </w:p>
    <w:p w14:paraId="41CB897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 xml:space="preserve">Pheno.cpp:78:        LOGGER &lt;&lt; "Get " &lt;&lt; </w:t>
      </w:r>
      <w:proofErr w:type="spellStart"/>
      <w:r w:rsidRPr="00087BB9">
        <w:rPr>
          <w:rFonts w:ascii="Courier New" w:hAnsi="Courier New" w:cs="Courier New"/>
        </w:rPr>
        <w:t>keep_</w:t>
      </w:r>
      <w:proofErr w:type="gramStart"/>
      <w:r w:rsidRPr="00087BB9">
        <w:rPr>
          <w:rFonts w:ascii="Courier New" w:hAnsi="Courier New" w:cs="Courier New"/>
        </w:rPr>
        <w:t>subjects.size</w:t>
      </w:r>
      <w:proofErr w:type="spellEnd"/>
      <w:proofErr w:type="gramEnd"/>
      <w:r w:rsidRPr="00087BB9">
        <w:rPr>
          <w:rFonts w:ascii="Courier New" w:hAnsi="Courier New" w:cs="Courier New"/>
        </w:rPr>
        <w:t>() &lt;&lt; " samples from list [" &lt;&lt; options["</w:t>
      </w:r>
      <w:proofErr w:type="spellStart"/>
      <w:r w:rsidRPr="00087BB9">
        <w:rPr>
          <w:rFonts w:ascii="Courier New" w:hAnsi="Courier New" w:cs="Courier New"/>
        </w:rPr>
        <w:t>keep_file</w:t>
      </w:r>
      <w:proofErr w:type="spellEnd"/>
      <w:r w:rsidRPr="00087BB9">
        <w:rPr>
          <w:rFonts w:ascii="Courier New" w:hAnsi="Courier New" w:cs="Courier New"/>
        </w:rPr>
        <w:t xml:space="preserve">"]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8663FA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Pheno.cpp:84:        LOGGER &lt;&lt; "Get " &lt;&lt; </w:t>
      </w:r>
      <w:proofErr w:type="spellStart"/>
      <w:r w:rsidRPr="00087BB9">
        <w:rPr>
          <w:rFonts w:ascii="Courier New" w:hAnsi="Courier New" w:cs="Courier New"/>
        </w:rPr>
        <w:t>remove_</w:t>
      </w:r>
      <w:proofErr w:type="gramStart"/>
      <w:r w:rsidRPr="00087BB9">
        <w:rPr>
          <w:rFonts w:ascii="Courier New" w:hAnsi="Courier New" w:cs="Courier New"/>
        </w:rPr>
        <w:t>subjects.size</w:t>
      </w:r>
      <w:proofErr w:type="spellEnd"/>
      <w:proofErr w:type="gramEnd"/>
      <w:r w:rsidRPr="00087BB9">
        <w:rPr>
          <w:rFonts w:ascii="Courier New" w:hAnsi="Courier New" w:cs="Courier New"/>
        </w:rPr>
        <w:t>() &lt;&lt; " samples from list [" &lt;&lt; options["</w:t>
      </w:r>
      <w:proofErr w:type="spellStart"/>
      <w:r w:rsidRPr="00087BB9">
        <w:rPr>
          <w:rFonts w:ascii="Courier New" w:hAnsi="Courier New" w:cs="Courier New"/>
        </w:rPr>
        <w:t>remove_file</w:t>
      </w:r>
      <w:proofErr w:type="spellEnd"/>
      <w:r w:rsidRPr="00087BB9">
        <w:rPr>
          <w:rFonts w:ascii="Courier New" w:hAnsi="Courier New" w:cs="Courier New"/>
        </w:rPr>
        <w:t xml:space="preserve">"] &lt;&lt; "]."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45A4A8D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Pheno.cpp:133:    LOGGER &lt;&lt; </w:t>
      </w:r>
      <w:proofErr w:type="spellStart"/>
      <w:r w:rsidRPr="00087BB9">
        <w:rPr>
          <w:rFonts w:ascii="Courier New" w:hAnsi="Courier New" w:cs="Courier New"/>
        </w:rPr>
        <w:t>index_</w:t>
      </w:r>
      <w:proofErr w:type="gramStart"/>
      <w:r w:rsidRPr="00087BB9">
        <w:rPr>
          <w:rFonts w:ascii="Courier New" w:hAnsi="Courier New" w:cs="Courier New"/>
        </w:rPr>
        <w:t>keep.size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individuals to be included. " &lt;&lt; </w:t>
      </w:r>
      <w:proofErr w:type="spellStart"/>
      <w:r w:rsidRPr="00087BB9">
        <w:rPr>
          <w:rFonts w:ascii="Courier New" w:hAnsi="Courier New" w:cs="Courier New"/>
        </w:rPr>
        <w:t>index_keep_</w:t>
      </w:r>
      <w:proofErr w:type="gramStart"/>
      <w:r w:rsidRPr="00087BB9">
        <w:rPr>
          <w:rFonts w:ascii="Courier New" w:hAnsi="Courier New" w:cs="Courier New"/>
        </w:rPr>
        <w:t>male.size</w:t>
      </w:r>
      <w:proofErr w:type="spellEnd"/>
      <w:proofErr w:type="gramEnd"/>
      <w:r w:rsidRPr="00087BB9">
        <w:rPr>
          <w:rFonts w:ascii="Courier New" w:hAnsi="Courier New" w:cs="Courier New"/>
        </w:rPr>
        <w:t xml:space="preserve">() &lt;&lt; " males, " &lt;&lt; </w:t>
      </w:r>
      <w:proofErr w:type="spellStart"/>
      <w:r w:rsidRPr="00087BB9">
        <w:rPr>
          <w:rFonts w:ascii="Courier New" w:hAnsi="Courier New" w:cs="Courier New"/>
        </w:rPr>
        <w:t>index_keep_sex.size</w:t>
      </w:r>
      <w:proofErr w:type="spellEnd"/>
      <w:r w:rsidRPr="00087BB9">
        <w:rPr>
          <w:rFonts w:ascii="Courier New" w:hAnsi="Courier New" w:cs="Courier New"/>
        </w:rPr>
        <w:t xml:space="preserve">() - </w:t>
      </w:r>
      <w:proofErr w:type="spellStart"/>
      <w:r w:rsidRPr="00087BB9">
        <w:rPr>
          <w:rFonts w:ascii="Courier New" w:hAnsi="Courier New" w:cs="Courier New"/>
        </w:rPr>
        <w:t>index_keep_male.size</w:t>
      </w:r>
      <w:proofErr w:type="spellEnd"/>
      <w:r w:rsidRPr="00087BB9">
        <w:rPr>
          <w:rFonts w:ascii="Courier New" w:hAnsi="Courier New" w:cs="Courier New"/>
        </w:rPr>
        <w:t xml:space="preserve">() &lt;&lt; " females, " &lt;&lt; </w:t>
      </w:r>
      <w:proofErr w:type="spellStart"/>
      <w:r w:rsidRPr="00087BB9">
        <w:rPr>
          <w:rFonts w:ascii="Courier New" w:hAnsi="Courier New" w:cs="Courier New"/>
        </w:rPr>
        <w:t>index_keep.size</w:t>
      </w:r>
      <w:proofErr w:type="spellEnd"/>
      <w:r w:rsidRPr="00087BB9">
        <w:rPr>
          <w:rFonts w:ascii="Courier New" w:hAnsi="Courier New" w:cs="Courier New"/>
        </w:rPr>
        <w:t xml:space="preserve">() - </w:t>
      </w:r>
      <w:proofErr w:type="spellStart"/>
      <w:r w:rsidRPr="00087BB9">
        <w:rPr>
          <w:rFonts w:ascii="Courier New" w:hAnsi="Courier New" w:cs="Courier New"/>
        </w:rPr>
        <w:t>index_keep_sex.size</w:t>
      </w:r>
      <w:proofErr w:type="spellEnd"/>
      <w:r w:rsidRPr="00087BB9">
        <w:rPr>
          <w:rFonts w:ascii="Courier New" w:hAnsi="Courier New" w:cs="Courier New"/>
        </w:rPr>
        <w:t xml:space="preserve">() &lt;&lt;" unknown."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8EDD1F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Pheno.cpp:318:        LOGGER &lt;&lt; "Checking other sample files..."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369BC6D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main.cpp:289:            LOGGER &lt;&lt; key &lt;&lt; "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112914F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main.cpp:291:                LOGGER &lt;&lt; element &lt;&lt; " </w:t>
      </w:r>
      <w:proofErr w:type="gramStart"/>
      <w:r w:rsidRPr="00087BB9">
        <w:rPr>
          <w:rFonts w:ascii="Courier New" w:hAnsi="Courier New" w:cs="Courier New"/>
        </w:rPr>
        <w:t>";</w:t>
      </w:r>
      <w:proofErr w:type="gramEnd"/>
    </w:p>
    <w:p w14:paraId="7015BA7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main.cpp:293:            LOGGER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0C9F61A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main.cpp:331:        LOGGER &lt;&lt; "Peak memory: " &lt;&lt; mem &lt;&lt; " GB; Virtual memory: " &lt;&lt; </w:t>
      </w:r>
      <w:proofErr w:type="spellStart"/>
      <w:r w:rsidRPr="00087BB9">
        <w:rPr>
          <w:rFonts w:ascii="Courier New" w:hAnsi="Courier New" w:cs="Courier New"/>
        </w:rPr>
        <w:t>vmem</w:t>
      </w:r>
      <w:proofErr w:type="spellEnd"/>
      <w:r w:rsidRPr="00087BB9">
        <w:rPr>
          <w:rFonts w:ascii="Courier New" w:hAnsi="Courier New" w:cs="Courier New"/>
        </w:rPr>
        <w:t xml:space="preserve"> &lt;&lt; " GB." &lt;&lt; </w:t>
      </w:r>
      <w:proofErr w:type="gramStart"/>
      <w:r w:rsidRPr="00087BB9">
        <w:rPr>
          <w:rFonts w:ascii="Courier New" w:hAnsi="Courier New" w:cs="Courier New"/>
        </w:rPr>
        <w:t>std::</w:t>
      </w:r>
      <w:proofErr w:type="spellStart"/>
      <w:proofErr w:type="gramEnd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5972891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main.cpp:336:    LOGGER &lt;&lt; "Overall computational time: " &lt;&lt; </w:t>
      </w:r>
      <w:proofErr w:type="spellStart"/>
      <w:r w:rsidRPr="00087BB9">
        <w:rPr>
          <w:rFonts w:ascii="Courier New" w:hAnsi="Courier New" w:cs="Courier New"/>
        </w:rPr>
        <w:t>time_</w:t>
      </w:r>
      <w:proofErr w:type="gramStart"/>
      <w:r w:rsidRPr="00087BB9">
        <w:rPr>
          <w:rFonts w:ascii="Courier New" w:hAnsi="Courier New" w:cs="Courier New"/>
        </w:rPr>
        <w:t>str</w:t>
      </w:r>
      <w:proofErr w:type="spellEnd"/>
      <w:r w:rsidRPr="00087BB9">
        <w:rPr>
          <w:rFonts w:ascii="Courier New" w:hAnsi="Courier New" w:cs="Courier New"/>
        </w:rPr>
        <w:t xml:space="preserve">  &lt;</w:t>
      </w:r>
      <w:proofErr w:type="gramEnd"/>
      <w:r w:rsidRPr="00087BB9">
        <w:rPr>
          <w:rFonts w:ascii="Courier New" w:hAnsi="Courier New" w:cs="Courier New"/>
        </w:rPr>
        <w:t>&lt;  "." &lt;&lt; std::</w:t>
      </w:r>
      <w:proofErr w:type="spellStart"/>
      <w:r w:rsidRPr="00087BB9">
        <w:rPr>
          <w:rFonts w:ascii="Courier New" w:hAnsi="Courier New" w:cs="Courier New"/>
        </w:rPr>
        <w:t>endl</w:t>
      </w:r>
      <w:proofErr w:type="spellEnd"/>
      <w:r w:rsidRPr="00087BB9">
        <w:rPr>
          <w:rFonts w:ascii="Courier New" w:hAnsi="Courier New" w:cs="Courier New"/>
        </w:rPr>
        <w:t>;</w:t>
      </w:r>
    </w:p>
    <w:p w14:paraId="1A029C3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</w:p>
    <w:sectPr w:rsidR="00087BB9" w:rsidRPr="00087BB9" w:rsidSect="00B8407F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87BB9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022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26349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65FA"/>
    <w:rsid w:val="00717CB0"/>
    <w:rsid w:val="00722596"/>
    <w:rsid w:val="00724628"/>
    <w:rsid w:val="00733D4E"/>
    <w:rsid w:val="007404E7"/>
    <w:rsid w:val="00744CF3"/>
    <w:rsid w:val="00747C5D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2F54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438AA"/>
    <w:rsid w:val="00950F55"/>
    <w:rsid w:val="00962113"/>
    <w:rsid w:val="00965B4C"/>
    <w:rsid w:val="00970749"/>
    <w:rsid w:val="00972D6C"/>
    <w:rsid w:val="00973B51"/>
    <w:rsid w:val="0097514C"/>
    <w:rsid w:val="00980141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1DE6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4ADA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47B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7C06"/>
    <w:rsid w:val="00CF7E05"/>
    <w:rsid w:val="00D11660"/>
    <w:rsid w:val="00D231BB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0655"/>
    <w:rsid w:val="00E02A51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2B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6592B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A2FEF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D4250"/>
  <w14:defaultImageDpi w14:val="32767"/>
  <w15:chartTrackingRefBased/>
  <w15:docId w15:val="{082C1B75-92AE-1741-808E-48025717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407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407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2813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3</cp:revision>
  <dcterms:created xsi:type="dcterms:W3CDTF">2021-09-10T12:24:00Z</dcterms:created>
  <dcterms:modified xsi:type="dcterms:W3CDTF">2021-09-10T12:31:00Z</dcterms:modified>
</cp:coreProperties>
</file>