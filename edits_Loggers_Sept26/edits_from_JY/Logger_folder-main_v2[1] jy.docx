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3EC9" w14:textId="4268AB7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CommFunc.cpp:51:    if (prob &lt; 0 || prob &gt;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0" w:author="Jian Yang" w:date="2021-09-09T13:33:00Z">
        <w:r w:rsidRPr="000C217B" w:rsidDel="00D26F44">
          <w:rPr>
            <w:rFonts w:ascii="Courier New" w:hAnsi="Courier New" w:cs="Courier New"/>
          </w:rPr>
          <w:delText>R</w:delText>
        </w:r>
      </w:del>
      <w:ins w:id="1" w:author="Jian Yang" w:date="2021-09-09T13:33:00Z">
        <w:r w:rsidR="00D26F44">
          <w:rPr>
            <w:rFonts w:ascii="Courier New" w:hAnsi="Courier New" w:cs="Courier New"/>
          </w:rPr>
          <w:t>r</w:t>
        </w:r>
      </w:ins>
      <w:r w:rsidRPr="000C217B">
        <w:rPr>
          <w:rFonts w:ascii="Courier New" w:hAnsi="Courier New" w:cs="Courier New"/>
        </w:rPr>
        <w:t>equested quantile probability is invalid"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DA57437" w14:textId="2B1CF40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CommFunc.cpp:138: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" w:author="Jian Yang" w:date="2021-09-09T13:33:00Z">
        <w:r w:rsidR="00D26F44">
          <w:rPr>
            <w:rFonts w:ascii="Courier New" w:hAnsi="Courier New" w:cs="Courier New"/>
          </w:rPr>
          <w:t>c</w:t>
        </w:r>
      </w:ins>
      <w:ins w:id="4" w:author="Longda Jiang" w:date="2021-09-07T17:11:00Z">
        <w:del w:id="5" w:author="Jian Yang" w:date="2021-09-09T13:33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["+filename+"] to read.");</w:t>
      </w:r>
    </w:p>
    <w:p w14:paraId="4F6861F5" w14:textId="692584E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StatFunc.cpp:33:    if (x &lt; 0.0 || x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" w:author="Jian Yang" w:date="2021-09-09T13:33:00Z">
        <w:r w:rsidRPr="000C217B" w:rsidDel="00D26F44">
          <w:rPr>
            <w:rFonts w:ascii="Courier New" w:hAnsi="Courier New" w:cs="Courier New"/>
          </w:rPr>
          <w:delText>B</w:delText>
        </w:r>
      </w:del>
      <w:ins w:id="7" w:author="Jian Yang" w:date="2021-09-09T13:33:00Z">
        <w:r w:rsidR="00D26F44">
          <w:rPr>
            <w:rFonts w:ascii="Courier New" w:hAnsi="Courier New" w:cs="Courier New"/>
          </w:rPr>
          <w:t>b</w:t>
        </w:r>
      </w:ins>
      <w:r w:rsidRPr="000C217B">
        <w:rPr>
          <w:rFonts w:ascii="Courier New" w:hAnsi="Courier New" w:cs="Courier New"/>
        </w:rPr>
        <w:t xml:space="preserve">ad x in routine </w:t>
      </w:r>
      <w:proofErr w:type="spellStart"/>
      <w:r w:rsidRPr="000C217B">
        <w:rPr>
          <w:rFonts w:ascii="Courier New" w:hAnsi="Courier New" w:cs="Courier New"/>
        </w:rPr>
        <w:t>betai</w:t>
      </w:r>
      <w:proofErr w:type="spellEnd"/>
      <w:r w:rsidRPr="000C217B">
        <w:rPr>
          <w:rFonts w:ascii="Courier New" w:hAnsi="Courier New" w:cs="Courier New"/>
        </w:rPr>
        <w:t>!"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282D722" w14:textId="5F68D78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StatFunc.cpp:101:    if (x &lt; 0.0 || a &lt;=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8" w:author="Jian Yang" w:date="2021-09-09T13:33:00Z">
        <w:r w:rsidR="00D26F44">
          <w:rPr>
            <w:rFonts w:ascii="Courier New" w:hAnsi="Courier New" w:cs="Courier New"/>
          </w:rPr>
          <w:t>i</w:t>
        </w:r>
      </w:ins>
      <w:del w:id="9" w:author="Jian Yang" w:date="2021-09-09T13:33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arguments in routine </w:t>
      </w:r>
      <w:proofErr w:type="spellStart"/>
      <w:r w:rsidRPr="000C217B">
        <w:rPr>
          <w:rFonts w:ascii="Courier New" w:hAnsi="Courier New" w:cs="Courier New"/>
        </w:rPr>
        <w:t>gammp</w:t>
      </w:r>
      <w:proofErr w:type="spellEnd"/>
      <w:r w:rsidRPr="000C217B">
        <w:rPr>
          <w:rFonts w:ascii="Courier New" w:hAnsi="Courier New" w:cs="Courier New"/>
        </w:rPr>
        <w:t>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084191B" w14:textId="3EC551A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StatFunc.cpp:120:        if (x &lt;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"x</w:t>
      </w:r>
      <w:ins w:id="10" w:author="Jian Yang" w:date="2021-09-09T13:31:00Z">
        <w:r w:rsidR="00D26F44">
          <w:rPr>
            <w:rFonts w:ascii="Courier New" w:hAnsi="Courier New" w:cs="Courier New"/>
          </w:rPr>
          <w:t xml:space="preserve"> is</w:t>
        </w:r>
      </w:ins>
      <w:r w:rsidRPr="000C217B">
        <w:rPr>
          <w:rFonts w:ascii="Courier New" w:hAnsi="Courier New" w:cs="Courier New"/>
        </w:rPr>
        <w:t xml:space="preserve"> less than 0 in routine </w:t>
      </w:r>
      <w:proofErr w:type="spellStart"/>
      <w:r w:rsidRPr="000C217B">
        <w:rPr>
          <w:rFonts w:ascii="Courier New" w:hAnsi="Courier New" w:cs="Courier New"/>
        </w:rPr>
        <w:t>gser</w:t>
      </w:r>
      <w:proofErr w:type="spellEnd"/>
      <w:r w:rsidRPr="000C217B">
        <w:rPr>
          <w:rFonts w:ascii="Courier New" w:hAnsi="Courier New" w:cs="Courier New"/>
        </w:rPr>
        <w:t>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6C3EE10" w14:textId="50ECA2A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StatFunc.cpp:135: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"a </w:t>
      </w:r>
      <w:ins w:id="11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too large, </w:t>
      </w:r>
      <w:ins w:id="12" w:author="Longda Jiang" w:date="2021-09-07T17:12:00Z">
        <w:r w:rsidR="00E55CDC">
          <w:rPr>
            <w:rFonts w:ascii="Courier New" w:hAnsi="Courier New" w:cs="Courier New"/>
          </w:rPr>
          <w:t xml:space="preserve">and </w:t>
        </w:r>
      </w:ins>
      <w:r w:rsidRPr="000C217B">
        <w:rPr>
          <w:rFonts w:ascii="Courier New" w:hAnsi="Courier New" w:cs="Courier New"/>
        </w:rPr>
        <w:t xml:space="preserve">ITMAX </w:t>
      </w:r>
      <w:ins w:id="13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too small in routine </w:t>
      </w:r>
      <w:proofErr w:type="spellStart"/>
      <w:r w:rsidRPr="000C217B">
        <w:rPr>
          <w:rFonts w:ascii="Courier New" w:hAnsi="Courier New" w:cs="Courier New"/>
        </w:rPr>
        <w:t>gser</w:t>
      </w:r>
      <w:proofErr w:type="spellEnd"/>
      <w:r w:rsidRPr="000C217B">
        <w:rPr>
          <w:rFonts w:ascii="Courier New" w:hAnsi="Courier New" w:cs="Courier New"/>
        </w:rPr>
        <w:t>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59099B5" w14:textId="2603642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StatFunc.cpp:164:    if (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 &gt; ITMAX)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"a </w:t>
      </w:r>
      <w:ins w:id="14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too large, </w:t>
      </w:r>
      <w:ins w:id="15" w:author="Longda Jiang" w:date="2021-09-07T17:12:00Z">
        <w:r w:rsidR="00E55CDC">
          <w:rPr>
            <w:rFonts w:ascii="Courier New" w:hAnsi="Courier New" w:cs="Courier New"/>
          </w:rPr>
          <w:t xml:space="preserve">and </w:t>
        </w:r>
      </w:ins>
      <w:r w:rsidRPr="000C217B">
        <w:rPr>
          <w:rFonts w:ascii="Courier New" w:hAnsi="Courier New" w:cs="Courier New"/>
        </w:rPr>
        <w:t xml:space="preserve">ITMAX </w:t>
      </w:r>
      <w:ins w:id="16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too small in </w:t>
      </w:r>
      <w:proofErr w:type="spellStart"/>
      <w:r w:rsidRPr="000C217B">
        <w:rPr>
          <w:rFonts w:ascii="Courier New" w:hAnsi="Courier New" w:cs="Courier New"/>
        </w:rPr>
        <w:t>gcf</w:t>
      </w:r>
      <w:proofErr w:type="spellEnd"/>
      <w:r w:rsidRPr="000C217B">
        <w:rPr>
          <w:rFonts w:ascii="Courier New" w:hAnsi="Courier New" w:cs="Courier New"/>
        </w:rPr>
        <w:t>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7656994" w14:textId="75A430F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StatFunc.cpp:180:    if (size &lt;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7" w:author="Jian Yang" w:date="2021-09-09T13:33:00Z">
        <w:r w:rsidR="00D26F44">
          <w:rPr>
            <w:rFonts w:ascii="Courier New" w:hAnsi="Courier New" w:cs="Courier New"/>
          </w:rPr>
          <w:t>i</w:t>
        </w:r>
      </w:ins>
      <w:del w:id="18" w:author="Jian Yang" w:date="2021-09-09T13:33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nvalid size</w:t>
      </w:r>
      <w:ins w:id="19" w:author="Jian Yang" w:date="2021-09-09T13:34:00Z">
        <w:r w:rsidR="00D26F44">
          <w:rPr>
            <w:rFonts w:ascii="Courier New" w:hAnsi="Courier New" w:cs="Courier New"/>
          </w:rPr>
          <w:t>.</w:t>
        </w:r>
      </w:ins>
      <w:del w:id="20" w:author="Jian Yang" w:date="2021-09-09T13:34:00Z">
        <w:r w:rsidRPr="000C217B" w:rsidDel="00D26F44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C217B">
        <w:rPr>
          <w:rFonts w:ascii="Courier New" w:hAnsi="Courier New" w:cs="Courier New"/>
        </w:rPr>
        <w:t>StatFunc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gasdev_seq</w:t>
      </w:r>
      <w:proofErr w:type="spellEnd"/>
      <w:r w:rsidRPr="000C217B">
        <w:rPr>
          <w:rFonts w:ascii="Courier New" w:hAnsi="Courier New" w:cs="Courier New"/>
        </w:rPr>
        <w:t>");</w:t>
      </w:r>
    </w:p>
    <w:p w14:paraId="48902EC7" w14:textId="36F769F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StatFunc.cpp:226:    if (a &gt;= b)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"b must </w:t>
      </w:r>
      <w:ins w:id="21" w:author="Longda Jiang" w:date="2021-09-07T17:12:00Z">
        <w:r w:rsidR="00E55CDC">
          <w:rPr>
            <w:rFonts w:ascii="Courier New" w:hAnsi="Courier New" w:cs="Courier New"/>
          </w:rPr>
          <w:t xml:space="preserve">be </w:t>
        </w:r>
      </w:ins>
      <w:r w:rsidRPr="000C217B">
        <w:rPr>
          <w:rFonts w:ascii="Courier New" w:hAnsi="Courier New" w:cs="Courier New"/>
        </w:rPr>
        <w:t>larger than a</w:t>
      </w:r>
      <w:ins w:id="22" w:author="Jian Yang" w:date="2021-09-09T13:34:00Z">
        <w:r w:rsidR="00D26F44">
          <w:rPr>
            <w:rFonts w:ascii="Courier New" w:hAnsi="Courier New" w:cs="Courier New"/>
          </w:rPr>
          <w:t>.</w:t>
        </w:r>
      </w:ins>
      <w:del w:id="23" w:author="Jian Yang" w:date="2021-09-09T13:34:00Z">
        <w:r w:rsidRPr="000C217B" w:rsidDel="00D26F44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C217B">
        <w:rPr>
          <w:rFonts w:ascii="Courier New" w:hAnsi="Courier New" w:cs="Courier New"/>
        </w:rPr>
        <w:t>StatFunc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UniformDev</w:t>
      </w:r>
      <w:proofErr w:type="spellEnd"/>
      <w:r w:rsidRPr="000C217B">
        <w:rPr>
          <w:rFonts w:ascii="Courier New" w:hAnsi="Courier New" w:cs="Courier New"/>
        </w:rPr>
        <w:t>");</w:t>
      </w:r>
    </w:p>
    <w:p w14:paraId="5E5F643A" w14:textId="0E77C2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StatFunc.cpp:271: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24" w:author="Jian Yang" w:date="2021-09-09T13:34:00Z">
        <w:r w:rsidR="00D26F44">
          <w:rPr>
            <w:rFonts w:ascii="Courier New" w:hAnsi="Courier New" w:cs="Courier New"/>
          </w:rPr>
          <w:t>i</w:t>
        </w:r>
      </w:ins>
      <w:del w:id="25" w:author="Jian Yang" w:date="2021-09-09T13:34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nvalid degree of freedom</w:t>
      </w:r>
      <w:ins w:id="26" w:author="Jian Yang" w:date="2021-09-09T13:34:00Z">
        <w:r w:rsidR="00D26F44">
          <w:rPr>
            <w:rFonts w:ascii="Courier New" w:hAnsi="Courier New" w:cs="Courier New"/>
          </w:rPr>
          <w:t>.</w:t>
        </w:r>
      </w:ins>
      <w:del w:id="27" w:author="Jian Yang" w:date="2021-09-09T13:34:00Z">
        <w:r w:rsidRPr="000C217B" w:rsidDel="00D26F44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C217B">
        <w:rPr>
          <w:rFonts w:ascii="Courier New" w:hAnsi="Courier New" w:cs="Courier New"/>
        </w:rPr>
        <w:t>StatFunc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chidev</w:t>
      </w:r>
      <w:proofErr w:type="spellEnd"/>
      <w:r w:rsidRPr="000C217B">
        <w:rPr>
          <w:rFonts w:ascii="Courier New" w:hAnsi="Courier New" w:cs="Courier New"/>
        </w:rPr>
        <w:t>");</w:t>
      </w:r>
    </w:p>
    <w:p w14:paraId="0C950068" w14:textId="0267DA2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StatFunc.cpp:414:    if (Size &lt;=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28" w:author="Jian Yang" w:date="2021-09-09T13:34:00Z">
        <w:r w:rsidR="00D26F44">
          <w:rPr>
            <w:rFonts w:ascii="Courier New" w:hAnsi="Courier New" w:cs="Courier New"/>
          </w:rPr>
          <w:t>i</w:t>
        </w:r>
      </w:ins>
      <w:del w:id="29" w:author="Jian Yang" w:date="2021-09-09T13:34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nvalid size</w:t>
      </w:r>
      <w:ins w:id="30" w:author="Jian Yang" w:date="2021-09-09T13:34:00Z">
        <w:r w:rsidR="00D26F44">
          <w:rPr>
            <w:rFonts w:ascii="Courier New" w:hAnsi="Courier New" w:cs="Courier New"/>
          </w:rPr>
          <w:t>.</w:t>
        </w:r>
      </w:ins>
      <w:del w:id="31" w:author="Jian Yang" w:date="2021-09-09T13:34:00Z">
        <w:r w:rsidRPr="000C217B" w:rsidDel="00D26F44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C217B">
        <w:rPr>
          <w:rFonts w:ascii="Courier New" w:hAnsi="Courier New" w:cs="Courier New"/>
        </w:rPr>
        <w:t>StatFunc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ControlFDR</w:t>
      </w:r>
      <w:proofErr w:type="spellEnd"/>
      <w:r w:rsidRPr="000C217B">
        <w:rPr>
          <w:rFonts w:ascii="Courier New" w:hAnsi="Courier New" w:cs="Courier New"/>
        </w:rPr>
        <w:t>");</w:t>
      </w:r>
    </w:p>
    <w:p w14:paraId="4B3D4882" w14:textId="6528B97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StatFunc.cpp:559:    if (h ==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32" w:author="Jian Yang" w:date="2021-09-09T13:34:00Z">
        <w:r w:rsidR="00D26F44">
          <w:rPr>
            <w:rFonts w:ascii="Courier New" w:hAnsi="Courier New" w:cs="Courier New"/>
          </w:rPr>
          <w:t>b</w:t>
        </w:r>
      </w:ins>
      <w:del w:id="33" w:author="Jian Yang" w:date="2021-09-09T13:34:00Z">
        <w:r w:rsidRPr="000C217B" w:rsidDel="00D26F44">
          <w:rPr>
            <w:rFonts w:ascii="Courier New" w:hAnsi="Courier New" w:cs="Courier New"/>
          </w:rPr>
          <w:delText>B</w:delText>
        </w:r>
      </w:del>
      <w:r w:rsidRPr="000C217B">
        <w:rPr>
          <w:rFonts w:ascii="Courier New" w:hAnsi="Courier New" w:cs="Courier New"/>
        </w:rPr>
        <w:t xml:space="preserve">ad </w:t>
      </w:r>
      <w:proofErr w:type="spellStart"/>
      <w:r w:rsidRPr="000C217B">
        <w:rPr>
          <w:rFonts w:ascii="Courier New" w:hAnsi="Courier New" w:cs="Courier New"/>
        </w:rPr>
        <w:t>xa</w:t>
      </w:r>
      <w:proofErr w:type="spellEnd"/>
      <w:r w:rsidRPr="000C217B">
        <w:rPr>
          <w:rFonts w:ascii="Courier New" w:hAnsi="Courier New" w:cs="Courier New"/>
        </w:rPr>
        <w:t xml:space="preserve"> input to routine splint"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9137BF2" w14:textId="6E88318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StrFunc.cpp:99:</w:t>
      </w:r>
      <w:r w:rsidRPr="000C217B">
        <w:rPr>
          <w:rFonts w:ascii="Courier New" w:hAnsi="Courier New" w:cs="Courier New"/>
        </w:rPr>
        <w:tab/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Pos</w:t>
      </w:r>
      <w:proofErr w:type="spellEnd"/>
      <w:r w:rsidRPr="000C217B">
        <w:rPr>
          <w:rFonts w:ascii="Courier New" w:hAnsi="Courier New" w:cs="Courier New"/>
        </w:rPr>
        <w:t>&gt;=</w:t>
      </w:r>
      <w:proofErr w:type="spellStart"/>
      <w:r w:rsidRPr="000C217B">
        <w:rPr>
          <w:rFonts w:ascii="Courier New" w:hAnsi="Courier New" w:cs="Courier New"/>
        </w:rPr>
        <w:t>SizeA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34" w:author="Jian Yang" w:date="2021-09-09T13:34:00Z">
        <w:r w:rsidR="00D26F44">
          <w:rPr>
            <w:rFonts w:ascii="Courier New" w:hAnsi="Courier New" w:cs="Courier New"/>
          </w:rPr>
          <w:t>i</w:t>
        </w:r>
      </w:ins>
      <w:del w:id="35" w:author="Jian Yang" w:date="2021-09-09T13:34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nvalid Pos</w:t>
      </w:r>
      <w:ins w:id="36" w:author="Jian Yang" w:date="2021-09-09T13:34:00Z">
        <w:r w:rsidR="00D26F44">
          <w:rPr>
            <w:rFonts w:ascii="Courier New" w:hAnsi="Courier New" w:cs="Courier New"/>
          </w:rPr>
          <w:t>.</w:t>
        </w:r>
      </w:ins>
      <w:del w:id="37" w:author="Jian Yang" w:date="2021-09-09T13:34:00Z">
        <w:r w:rsidRPr="000C217B" w:rsidDel="00D26F44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</w:t>
      </w:r>
      <w:proofErr w:type="spell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r w:rsidRPr="000C217B">
        <w:rPr>
          <w:rFonts w:ascii="Courier New" w:hAnsi="Courier New" w:cs="Courier New"/>
        </w:rPr>
        <w:t>StrVecEqual</w:t>
      </w:r>
      <w:proofErr w:type="spellEnd"/>
      <w:r w:rsidRPr="000C217B">
        <w:rPr>
          <w:rFonts w:ascii="Courier New" w:hAnsi="Courier New" w:cs="Courier New"/>
        </w:rPr>
        <w:t>");</w:t>
      </w:r>
    </w:p>
    <w:p w14:paraId="4B86A8CA" w14:textId="5D32A54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bivar_reml.cpp:45: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38" w:author="Jian Yang" w:date="2021-09-09T13:32:00Z">
        <w:r w:rsidR="00D26F44">
          <w:rPr>
            <w:rFonts w:ascii="Courier New" w:hAnsi="Courier New" w:cs="Courier New"/>
          </w:rPr>
          <w:t xml:space="preserve">bivariate </w:t>
        </w:r>
      </w:ins>
      <w:r w:rsidRPr="000C217B">
        <w:rPr>
          <w:rFonts w:ascii="Courier New" w:hAnsi="Courier New" w:cs="Courier New"/>
        </w:rPr>
        <w:t xml:space="preserve">REML </w:t>
      </w:r>
      <w:del w:id="39" w:author="Jian Yang" w:date="2021-09-09T13:32:00Z">
        <w:r w:rsidRPr="000C217B" w:rsidDel="00D26F44">
          <w:rPr>
            <w:rFonts w:ascii="Courier New" w:hAnsi="Courier New" w:cs="Courier New"/>
          </w:rPr>
          <w:delText xml:space="preserve">bivar </w:delText>
        </w:r>
      </w:del>
      <w:r w:rsidRPr="000C217B">
        <w:rPr>
          <w:rFonts w:ascii="Courier New" w:hAnsi="Courier New" w:cs="Courier New"/>
        </w:rPr>
        <w:t>can't handle</w:t>
      </w:r>
      <w:ins w:id="40" w:author="Jian Yang" w:date="2021-09-09T13:32:00Z">
        <w:r w:rsidR="00D26F44">
          <w:rPr>
            <w:rFonts w:ascii="Courier New" w:hAnsi="Courier New" w:cs="Courier New"/>
          </w:rPr>
          <w:t xml:space="preserve"> multiple GRMs with</w:t>
        </w:r>
      </w:ins>
      <w:r w:rsidRPr="000C217B">
        <w:rPr>
          <w:rFonts w:ascii="Courier New" w:hAnsi="Courier New" w:cs="Courier New"/>
        </w:rPr>
        <w:t xml:space="preserve"> different sample size</w:t>
      </w:r>
      <w:ins w:id="41" w:author="Jian Yang" w:date="2021-09-09T13:32:00Z">
        <w:r w:rsidR="00D26F44">
          <w:rPr>
            <w:rFonts w:ascii="Courier New" w:hAnsi="Courier New" w:cs="Courier New"/>
          </w:rPr>
          <w:t>s</w:t>
        </w:r>
      </w:ins>
      <w:del w:id="42" w:author="Jian Yang" w:date="2021-09-09T13:32:00Z">
        <w:r w:rsidRPr="000C217B" w:rsidDel="00D26F44">
          <w:rPr>
            <w:rFonts w:ascii="Courier New" w:hAnsi="Courier New" w:cs="Courier New"/>
          </w:rPr>
          <w:delText xml:space="preserve"> in --mgrm currently</w:delText>
        </w:r>
      </w:del>
      <w:r w:rsidRPr="000C217B">
        <w:rPr>
          <w:rFonts w:ascii="Courier New" w:hAnsi="Courier New" w:cs="Courier New"/>
        </w:rPr>
        <w:t>. \n"</w:t>
      </w:r>
    </w:p>
    <w:p w14:paraId="080617DE" w14:textId="6152505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bivar_reml.cpp:80:    if (_n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individuals are in common </w:t>
      </w:r>
      <w:ins w:id="43" w:author="Jian Yang" w:date="2021-09-09T13:59:00Z">
        <w:r w:rsidR="0048516F">
          <w:rPr>
            <w:rFonts w:ascii="Courier New" w:hAnsi="Courier New" w:cs="Courier New"/>
          </w:rPr>
          <w:t>among</w:t>
        </w:r>
      </w:ins>
      <w:del w:id="44" w:author="Jian Yang" w:date="2021-09-09T13:32:00Z">
        <w:r w:rsidRPr="000C217B" w:rsidDel="00D26F44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CCE41E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bivar_reml.cpp:120: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>fabs(_</w:t>
      </w:r>
      <w:proofErr w:type="spellStart"/>
      <w:r w:rsidRPr="000C217B">
        <w:rPr>
          <w:rFonts w:ascii="Courier New" w:hAnsi="Courier New" w:cs="Courier New"/>
        </w:rPr>
        <w:t>y_Ssq</w:t>
      </w:r>
      <w:proofErr w:type="spellEnd"/>
      <w:r w:rsidRPr="000C217B">
        <w:rPr>
          <w:rFonts w:ascii="Courier New" w:hAnsi="Courier New" w:cs="Courier New"/>
        </w:rPr>
        <w:t xml:space="preserve">) &lt; 1e30))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phenotypic variance for trait 1 is infinite. Please check the missing data in your phenotype file. Missing values should be represented by \"NA\" or \"-9\"."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FC2A20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bivar_reml.cpp:123: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fabs(_y2_Ssq) &lt; 1e30))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phenotypic variance for trait 2 is infinite. Please check the missing data in your phenotype file. Missing values should be represented by \"NA\" or \"-9\"."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8CF4E2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bivar_reml.cpp:144:    //if(flag_CC</w:t>
      </w:r>
      <w:proofErr w:type="gramStart"/>
      <w:r w:rsidRPr="000C217B">
        <w:rPr>
          <w:rFonts w:ascii="Courier New" w:hAnsi="Courier New" w:cs="Courier New"/>
        </w:rPr>
        <w:t>2!=</w:t>
      </w:r>
      <w:proofErr w:type="gramEnd"/>
      <w:r w:rsidRPr="000C217B">
        <w:rPr>
          <w:rFonts w:ascii="Courier New" w:hAnsi="Courier New" w:cs="Courier New"/>
        </w:rPr>
        <w:t>_</w:t>
      </w:r>
      <w:proofErr w:type="spellStart"/>
      <w:r w:rsidRPr="000C217B">
        <w:rPr>
          <w:rFonts w:ascii="Courier New" w:hAnsi="Courier New" w:cs="Courier New"/>
        </w:rPr>
        <w:t>flag_CC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"for a bivariate analysis, the two traits should be both quantitative or both binary.");</w:t>
      </w:r>
    </w:p>
    <w:p w14:paraId="33F5CC97" w14:textId="5694E7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bivar_reml.cpp:361: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comput</w:t>
      </w:r>
      <w:proofErr w:type="gramEnd"/>
      <w:r w:rsidRPr="000C217B">
        <w:rPr>
          <w:rFonts w:ascii="Courier New" w:hAnsi="Courier New" w:cs="Courier New"/>
        </w:rPr>
        <w:t>_inverse_logdet_LU_mkl</w:t>
      </w:r>
      <w:proofErr w:type="spellEnd"/>
      <w:r w:rsidRPr="000C217B">
        <w:rPr>
          <w:rFonts w:ascii="Courier New" w:hAnsi="Courier New" w:cs="Courier New"/>
        </w:rPr>
        <w:t xml:space="preserve">(Vi, </w:t>
      </w:r>
      <w:proofErr w:type="spellStart"/>
      <w:r w:rsidRPr="000C217B">
        <w:rPr>
          <w:rFonts w:ascii="Courier New" w:hAnsi="Courier New" w:cs="Courier New"/>
        </w:rPr>
        <w:t>logdet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variance-covar</w:t>
      </w:r>
      <w:ins w:id="45" w:author="Longda Jiang" w:date="2021-09-07T17:13:00Z">
        <w:r w:rsidR="00E55CDC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46" w:author="Longda Jiang" w:date="2021-09-07T17:13:00Z">
        <w:r w:rsidRPr="000C217B" w:rsidDel="00E55CDC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matrix V is not invertible.");</w:t>
      </w:r>
    </w:p>
    <w:p w14:paraId="77B68CF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bivar_reml.cpp:367:            if(_</w:t>
      </w:r>
      <w:proofErr w:type="spellStart"/>
      <w:r w:rsidRPr="000C217B">
        <w:rPr>
          <w:rFonts w:ascii="Courier New" w:hAnsi="Courier New" w:cs="Courier New"/>
        </w:rPr>
        <w:t>reml_have_bend_A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14A4D26" w14:textId="298DF12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bivar_reml.cpp:504: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"unable to calcu</w:t>
      </w:r>
      <w:ins w:id="47" w:author="Longda Jiang" w:date="2021-09-07T17:13:00Z">
        <w:r w:rsidR="00E55CDC">
          <w:rPr>
            <w:rFonts w:ascii="Courier New" w:hAnsi="Courier New" w:cs="Courier New"/>
          </w:rPr>
          <w:t>l</w:t>
        </w:r>
      </w:ins>
      <w:r w:rsidRPr="000C217B">
        <w:rPr>
          <w:rFonts w:ascii="Courier New" w:hAnsi="Courier New" w:cs="Courier New"/>
        </w:rPr>
        <w:t>ate the genetic correlation because one of the genetic variance components is negative."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A7E82D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bivar_reml.cpp:518:    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26E82B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bivar_reml.cpp:522:    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499960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bivar_reml.cpp:526:    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31E35F5" w14:textId="2994047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data.cpp:94:    if </w:t>
      </w:r>
      <w:proofErr w:type="gramStart"/>
      <w:r w:rsidRPr="000C217B">
        <w:rPr>
          <w:rFonts w:ascii="Courier New" w:hAnsi="Courier New" w:cs="Courier New"/>
        </w:rPr>
        <w:t>(!Fam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9" w:author="Longda Jiang" w:date="2021-09-07T17:11:00Z">
        <w:del w:id="50" w:author="Jian Yang" w:date="2021-09-09T13:36:00Z">
          <w:r w:rsidR="00E73C25" w:rsidDel="00D26F44">
            <w:rPr>
              <w:rFonts w:ascii="Courier New" w:hAnsi="Courier New" w:cs="Courier New"/>
            </w:rPr>
            <w:delText>C</w:delText>
          </w:r>
        </w:del>
      </w:ins>
      <w:ins w:id="51" w:author="Jian Yang" w:date="2021-09-09T13:36:00Z">
        <w:r w:rsidR="00D26F44">
          <w:rPr>
            <w:rFonts w:ascii="Courier New" w:hAnsi="Courier New" w:cs="Courier New"/>
          </w:rPr>
          <w:t>c</w:t>
        </w:r>
      </w:ins>
      <w:ins w:id="52" w:author="Longda Jiang" w:date="2021-09-07T17:11:00Z"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5908CB8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data.cpp:137:        if (size == _</w:t>
      </w:r>
      <w:proofErr w:type="spellStart"/>
      <w:r w:rsidRPr="000C217B">
        <w:rPr>
          <w:rFonts w:ascii="Courier New" w:hAnsi="Courier New" w:cs="Courier New"/>
        </w:rPr>
        <w:t>id_</w:t>
      </w:r>
      <w:proofErr w:type="gramStart"/>
      <w:r w:rsidRPr="000C217B">
        <w:rPr>
          <w:rFonts w:ascii="Courier New" w:hAnsi="Courier New" w:cs="Courier New"/>
        </w:rPr>
        <w:t>map.size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"Duplicate individual ID found: \"" + _fid[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"\t" + _</w:t>
      </w:r>
      <w:proofErr w:type="spellStart"/>
      <w:r w:rsidRPr="000C217B">
        <w:rPr>
          <w:rFonts w:ascii="Courier New" w:hAnsi="Courier New" w:cs="Courier New"/>
        </w:rPr>
        <w:t>pid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"\".");</w:t>
      </w:r>
    </w:p>
    <w:p w14:paraId="4175A801" w14:textId="640DCF4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data.cpp:149: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Bim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4" w:author="Longda Jiang" w:date="2021-09-07T17:11:00Z">
        <w:del w:id="55" w:author="Jian Yang" w:date="2021-09-09T13:37:00Z">
          <w:r w:rsidR="00E73C25" w:rsidDel="00D26F44">
            <w:rPr>
              <w:rFonts w:ascii="Courier New" w:hAnsi="Courier New" w:cs="Courier New"/>
            </w:rPr>
            <w:delText>C</w:delText>
          </w:r>
        </w:del>
      </w:ins>
      <w:ins w:id="56" w:author="Jian Yang" w:date="2021-09-09T13:37:00Z">
        <w:r w:rsidR="00D26F44">
          <w:rPr>
            <w:rFonts w:ascii="Courier New" w:hAnsi="Courier New" w:cs="Courier New"/>
          </w:rPr>
          <w:t>c</w:t>
        </w:r>
      </w:ins>
      <w:ins w:id="57" w:author="Longda Jiang" w:date="2021-09-07T17:11:00Z"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bimfile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59BB08A7" w14:textId="00D5831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data.cpp:213: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58" w:author="Jian Yang" w:date="2021-09-09T13:37:00Z">
        <w:r w:rsidR="00D26F44">
          <w:rPr>
            <w:rFonts w:ascii="Courier New" w:hAnsi="Courier New" w:cs="Courier New"/>
          </w:rPr>
          <w:t>n</w:t>
        </w:r>
      </w:ins>
      <w:del w:id="59" w:author="Jian Yang" w:date="2021-09-09T13:37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7747C3C9" w14:textId="1A12572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data.cpp:214:    if (_</w:t>
      </w:r>
      <w:proofErr w:type="spellStart"/>
      <w:proofErr w:type="gramStart"/>
      <w:r w:rsidRPr="000C217B">
        <w:rPr>
          <w:rFonts w:ascii="Courier New" w:hAnsi="Courier New" w:cs="Courier New"/>
        </w:rPr>
        <w:t>keep.size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60" w:author="Jian Yang" w:date="2021-09-09T13:37:00Z">
        <w:r w:rsidR="00D26F44">
          <w:rPr>
            <w:rFonts w:ascii="Courier New" w:hAnsi="Courier New" w:cs="Courier New"/>
          </w:rPr>
          <w:t>n</w:t>
        </w:r>
      </w:ins>
      <w:del w:id="61" w:author="Jian Yang" w:date="2021-09-09T13:37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individual is retained for analysis.");</w:t>
      </w:r>
    </w:p>
    <w:p w14:paraId="172EDD0C" w14:textId="4CA6588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data.cpp:226:    if </w:t>
      </w:r>
      <w:proofErr w:type="gramStart"/>
      <w:r w:rsidRPr="000C217B">
        <w:rPr>
          <w:rFonts w:ascii="Courier New" w:hAnsi="Courier New" w:cs="Courier New"/>
        </w:rPr>
        <w:t>(!BIT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3" w:author="Jian Yang" w:date="2021-09-09T13:37:00Z">
        <w:r w:rsidR="00D26F44">
          <w:rPr>
            <w:rFonts w:ascii="Courier New" w:hAnsi="Courier New" w:cs="Courier New"/>
          </w:rPr>
          <w:t>c</w:t>
        </w:r>
      </w:ins>
      <w:ins w:id="64" w:author="Longda Jiang" w:date="2021-09-07T17:11:00Z">
        <w:del w:id="65" w:author="Jian Yang" w:date="2021-09-09T13:37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bedfile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BE2E5E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data.cpp:237:            if </w:t>
      </w:r>
      <w:proofErr w:type="gramStart"/>
      <w:r w:rsidRPr="000C217B">
        <w:rPr>
          <w:rFonts w:ascii="Courier New" w:hAnsi="Courier New" w:cs="Courier New"/>
        </w:rPr>
        <w:t>(!BIT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"problem with the BED file ... has the FAM/BIM file been changed?");</w:t>
      </w:r>
    </w:p>
    <w:p w14:paraId="4A9AD93C" w14:textId="249FCEF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data.cpp:371: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7" w:author="Jian Yang" w:date="2021-09-09T13:37:00Z">
        <w:r w:rsidR="00D26F44">
          <w:rPr>
            <w:rFonts w:ascii="Courier New" w:hAnsi="Courier New" w:cs="Courier New"/>
          </w:rPr>
          <w:t>c</w:t>
        </w:r>
      </w:ins>
      <w:ins w:id="68" w:author="Longda Jiang" w:date="2021-09-07T17:11:00Z">
        <w:del w:id="69" w:author="Jian Yang" w:date="2021-09-09T13:37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bfile_list</w:t>
      </w:r>
      <w:proofErr w:type="spellEnd"/>
      <w:r w:rsidRPr="000C217B">
        <w:rPr>
          <w:rFonts w:ascii="Courier New" w:hAnsi="Courier New" w:cs="Courier New"/>
        </w:rPr>
        <w:t xml:space="preserve">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18CB8A0" w14:textId="21D46CB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data.cpp:389:    if</w:t>
      </w:r>
      <w:proofErr w:type="gramStart"/>
      <w:r w:rsidRPr="000C217B">
        <w:rPr>
          <w:rFonts w:ascii="Courier New" w:hAnsi="Courier New" w:cs="Courier New"/>
        </w:rPr>
        <w:t>(!Fam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71" w:author="Jian Yang" w:date="2021-09-09T13:37:00Z">
        <w:r w:rsidR="00D26F44">
          <w:rPr>
            <w:rFonts w:ascii="Courier New" w:hAnsi="Courier New" w:cs="Courier New"/>
          </w:rPr>
          <w:t>c</w:t>
        </w:r>
      </w:ins>
      <w:ins w:id="72" w:author="Longda Jiang" w:date="2021-09-07T17:11:00Z">
        <w:del w:id="73" w:author="Jian Yang" w:date="2021-09-09T13:37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E93A631" w14:textId="6E356C5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data.cpp:466:            if (size == _</w:t>
      </w:r>
      <w:proofErr w:type="spellStart"/>
      <w:r w:rsidRPr="000C217B">
        <w:rPr>
          <w:rFonts w:ascii="Courier New" w:hAnsi="Courier New" w:cs="Courier New"/>
        </w:rPr>
        <w:t>id_</w:t>
      </w:r>
      <w:proofErr w:type="gramStart"/>
      <w:r w:rsidRPr="000C217B">
        <w:rPr>
          <w:rFonts w:ascii="Courier New" w:hAnsi="Courier New" w:cs="Courier New"/>
        </w:rPr>
        <w:t>map.size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4" w:author="Jian Yang" w:date="2021-09-09T13:37:00Z">
        <w:r w:rsidR="00D26F44">
          <w:rPr>
            <w:rFonts w:ascii="Courier New" w:hAnsi="Courier New" w:cs="Courier New"/>
          </w:rPr>
          <w:t>d</w:t>
        </w:r>
      </w:ins>
      <w:del w:id="75" w:author="Jian Yang" w:date="2021-09-09T13:37:00Z">
        <w:r w:rsidRPr="000C217B" w:rsidDel="00D26F44">
          <w:rPr>
            <w:rFonts w:ascii="Courier New" w:hAnsi="Courier New" w:cs="Courier New"/>
          </w:rPr>
          <w:delText>D</w:delText>
        </w:r>
      </w:del>
      <w:r w:rsidRPr="000C217B">
        <w:rPr>
          <w:rFonts w:ascii="Courier New" w:hAnsi="Courier New" w:cs="Courier New"/>
        </w:rPr>
        <w:t>uplicate</w:t>
      </w:r>
      <w:ins w:id="76" w:author="Longda Jiang" w:date="2021-09-07T17:14:00Z">
        <w:r w:rsidR="00E55CDC">
          <w:rPr>
            <w:rFonts w:ascii="Courier New" w:hAnsi="Courier New" w:cs="Courier New"/>
          </w:rPr>
          <w:t>d</w:t>
        </w:r>
      </w:ins>
      <w:r w:rsidRPr="000C217B">
        <w:rPr>
          <w:rFonts w:ascii="Courier New" w:hAnsi="Courier New" w:cs="Courier New"/>
        </w:rPr>
        <w:t xml:space="preserve"> individual ID</w:t>
      </w:r>
      <w:ins w:id="77" w:author="Jian Yang" w:date="2021-09-09T13:38:00Z">
        <w:r w:rsidR="00D26F44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 found: " + _fid[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 " + _</w:t>
      </w:r>
      <w:proofErr w:type="spellStart"/>
      <w:r w:rsidRPr="000C217B">
        <w:rPr>
          <w:rFonts w:ascii="Courier New" w:hAnsi="Courier New" w:cs="Courier New"/>
        </w:rPr>
        <w:t>pid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".");</w:t>
      </w:r>
    </w:p>
    <w:p w14:paraId="015B9E5D" w14:textId="512877C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data.cpp:479:                if(</w:t>
      </w:r>
      <w:proofErr w:type="spellStart"/>
      <w:r w:rsidRPr="000C217B">
        <w:rPr>
          <w:rFonts w:ascii="Courier New" w:hAnsi="Courier New" w:cs="Courier New"/>
        </w:rPr>
        <w:t>fa_id_buf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>= _</w:t>
      </w:r>
      <w:proofErr w:type="spellStart"/>
      <w:r w:rsidRPr="000C217B">
        <w:rPr>
          <w:rFonts w:ascii="Courier New" w:hAnsi="Courier New" w:cs="Courier New"/>
        </w:rPr>
        <w:t>fa_id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indx</w:t>
      </w:r>
      <w:proofErr w:type="spellEnd"/>
      <w:r w:rsidRPr="000C217B">
        <w:rPr>
          <w:rFonts w:ascii="Courier New" w:hAnsi="Courier New" w:cs="Courier New"/>
        </w:rPr>
        <w:t xml:space="preserve">])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8" w:author="Jian Yang" w:date="2021-09-09T13:38:00Z">
        <w:r w:rsidR="00D26F44">
          <w:rPr>
            <w:rFonts w:ascii="Courier New" w:hAnsi="Courier New" w:cs="Courier New"/>
          </w:rPr>
          <w:t>i</w:t>
        </w:r>
      </w:ins>
      <w:del w:id="79" w:author="Jian Yang" w:date="2021-09-09T13:38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nconsistent paternal ID</w:t>
      </w:r>
      <w:ins w:id="80" w:author="Jian Yang" w:date="2021-09-09T13:38:00Z">
        <w:r w:rsidR="00D26F44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 found, " + </w:t>
      </w:r>
      <w:proofErr w:type="spellStart"/>
      <w:r w:rsidRPr="000C217B">
        <w:rPr>
          <w:rFonts w:ascii="Courier New" w:hAnsi="Courier New" w:cs="Courier New"/>
        </w:rPr>
        <w:t>fid_buf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 " + </w:t>
      </w:r>
      <w:proofErr w:type="spellStart"/>
      <w:r w:rsidRPr="000C217B">
        <w:rPr>
          <w:rFonts w:ascii="Courier New" w:hAnsi="Courier New" w:cs="Courier New"/>
        </w:rPr>
        <w:t>pid_buf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", from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32D7134D" w14:textId="11D1591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data.cpp:480:                if(</w:t>
      </w:r>
      <w:proofErr w:type="spellStart"/>
      <w:r w:rsidRPr="000C217B">
        <w:rPr>
          <w:rFonts w:ascii="Courier New" w:hAnsi="Courier New" w:cs="Courier New"/>
        </w:rPr>
        <w:t>mo_id_buf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>= _</w:t>
      </w:r>
      <w:proofErr w:type="spellStart"/>
      <w:r w:rsidRPr="000C217B">
        <w:rPr>
          <w:rFonts w:ascii="Courier New" w:hAnsi="Courier New" w:cs="Courier New"/>
        </w:rPr>
        <w:t>mo_id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indx</w:t>
      </w:r>
      <w:proofErr w:type="spellEnd"/>
      <w:r w:rsidRPr="000C217B">
        <w:rPr>
          <w:rFonts w:ascii="Courier New" w:hAnsi="Courier New" w:cs="Courier New"/>
        </w:rPr>
        <w:t xml:space="preserve">])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81" w:author="Jian Yang" w:date="2021-09-09T13:38:00Z">
        <w:r w:rsidR="00D26F44">
          <w:rPr>
            <w:rFonts w:ascii="Courier New" w:hAnsi="Courier New" w:cs="Courier New"/>
          </w:rPr>
          <w:t>i</w:t>
        </w:r>
      </w:ins>
      <w:del w:id="82" w:author="Jian Yang" w:date="2021-09-09T13:38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nconsistent maternal ID</w:t>
      </w:r>
      <w:ins w:id="83" w:author="Jian Yang" w:date="2021-09-09T13:38:00Z">
        <w:r w:rsidR="00D26F44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 found, " + </w:t>
      </w:r>
      <w:proofErr w:type="spellStart"/>
      <w:r w:rsidRPr="000C217B">
        <w:rPr>
          <w:rFonts w:ascii="Courier New" w:hAnsi="Courier New" w:cs="Courier New"/>
        </w:rPr>
        <w:t>fid_buf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 " + </w:t>
      </w:r>
      <w:proofErr w:type="spellStart"/>
      <w:r w:rsidRPr="000C217B">
        <w:rPr>
          <w:rFonts w:ascii="Courier New" w:hAnsi="Courier New" w:cs="Courier New"/>
        </w:rPr>
        <w:t>pid_buf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", from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000C4FB0" w14:textId="2752639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data.cpp:481:                if(</w:t>
      </w:r>
      <w:proofErr w:type="spellStart"/>
      <w:r w:rsidRPr="000C217B">
        <w:rPr>
          <w:rFonts w:ascii="Courier New" w:hAnsi="Courier New" w:cs="Courier New"/>
        </w:rPr>
        <w:t>sex_buf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>= _sex[</w:t>
      </w:r>
      <w:proofErr w:type="spellStart"/>
      <w:r w:rsidRPr="000C217B">
        <w:rPr>
          <w:rFonts w:ascii="Courier New" w:hAnsi="Courier New" w:cs="Courier New"/>
        </w:rPr>
        <w:t>indx</w:t>
      </w:r>
      <w:proofErr w:type="spellEnd"/>
      <w:r w:rsidRPr="000C217B">
        <w:rPr>
          <w:rFonts w:ascii="Courier New" w:hAnsi="Courier New" w:cs="Courier New"/>
        </w:rPr>
        <w:t xml:space="preserve">])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84" w:author="Jian Yang" w:date="2021-09-09T13:39:00Z">
        <w:r w:rsidR="00D26F44">
          <w:rPr>
            <w:rFonts w:ascii="Courier New" w:hAnsi="Courier New" w:cs="Courier New"/>
          </w:rPr>
          <w:t>i</w:t>
        </w:r>
      </w:ins>
      <w:del w:id="85" w:author="Jian Yang" w:date="2021-09-09T13:39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nconsistent gender found, " + </w:t>
      </w:r>
      <w:proofErr w:type="spellStart"/>
      <w:r w:rsidRPr="000C217B">
        <w:rPr>
          <w:rFonts w:ascii="Courier New" w:hAnsi="Courier New" w:cs="Courier New"/>
        </w:rPr>
        <w:t>fid_buf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 " + </w:t>
      </w:r>
      <w:proofErr w:type="spellStart"/>
      <w:r w:rsidRPr="000C217B">
        <w:rPr>
          <w:rFonts w:ascii="Courier New" w:hAnsi="Courier New" w:cs="Courier New"/>
        </w:rPr>
        <w:t>pid_buf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", from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7359C254" w14:textId="1EC2D10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data.cpp:482:                if(</w:t>
      </w:r>
      <w:proofErr w:type="spellStart"/>
      <w:r w:rsidRPr="000C217B">
        <w:rPr>
          <w:rFonts w:ascii="Courier New" w:hAnsi="Courier New" w:cs="Courier New"/>
        </w:rPr>
        <w:t>pheno_buf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>= _</w:t>
      </w:r>
      <w:proofErr w:type="spellStart"/>
      <w:r w:rsidRPr="000C217B">
        <w:rPr>
          <w:rFonts w:ascii="Courier New" w:hAnsi="Courier New" w:cs="Courier New"/>
        </w:rPr>
        <w:t>pheno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indx</w:t>
      </w:r>
      <w:proofErr w:type="spellEnd"/>
      <w:r w:rsidRPr="000C217B">
        <w:rPr>
          <w:rFonts w:ascii="Courier New" w:hAnsi="Courier New" w:cs="Courier New"/>
        </w:rPr>
        <w:t xml:space="preserve">])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86" w:author="Jian Yang" w:date="2021-09-09T13:39:00Z">
        <w:r w:rsidR="00D26F44">
          <w:rPr>
            <w:rFonts w:ascii="Courier New" w:hAnsi="Courier New" w:cs="Courier New"/>
          </w:rPr>
          <w:t>i</w:t>
        </w:r>
      </w:ins>
      <w:del w:id="87" w:author="Jian Yang" w:date="2021-09-09T13:39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nconsistent phenotype found, " + </w:t>
      </w:r>
      <w:proofErr w:type="spellStart"/>
      <w:r w:rsidRPr="000C217B">
        <w:rPr>
          <w:rFonts w:ascii="Courier New" w:hAnsi="Courier New" w:cs="Courier New"/>
        </w:rPr>
        <w:t>fid_buf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 " + </w:t>
      </w:r>
      <w:proofErr w:type="spellStart"/>
      <w:r w:rsidRPr="000C217B">
        <w:rPr>
          <w:rFonts w:ascii="Courier New" w:hAnsi="Courier New" w:cs="Courier New"/>
        </w:rPr>
        <w:t>pid_buf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", from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5580F93A" w14:textId="32DAA09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data.cpp:483:                if(</w:t>
      </w:r>
      <w:proofErr w:type="spellStart"/>
      <w:proofErr w:type="gram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!=</w:t>
      </w:r>
      <w:proofErr w:type="spellStart"/>
      <w:proofErr w:type="gramEnd"/>
      <w:r w:rsidRPr="000C217B">
        <w:rPr>
          <w:rFonts w:ascii="Courier New" w:hAnsi="Courier New" w:cs="Courier New"/>
        </w:rPr>
        <w:t>indx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88" w:author="Jian Yang" w:date="2021-09-09T13:39:00Z">
        <w:r w:rsidR="00D26F44">
          <w:rPr>
            <w:rFonts w:ascii="Courier New" w:hAnsi="Courier New" w:cs="Courier New"/>
          </w:rPr>
          <w:t>i</w:t>
        </w:r>
      </w:ins>
      <w:del w:id="89" w:author="Jian Yang" w:date="2021-09-09T13:39:00Z">
        <w:r w:rsidRPr="000C217B" w:rsidDel="00D26F44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nconsistent order</w:t>
      </w:r>
      <w:del w:id="90" w:author="Longda Jiang" w:date="2021-09-07T17:14:00Z">
        <w:r w:rsidRPr="000C217B" w:rsidDel="00E55CDC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of individuals found from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"]. Please make sure that the order</w:t>
      </w:r>
      <w:del w:id="91" w:author="Longda Jiang" w:date="2021-09-07T17:14:00Z">
        <w:r w:rsidRPr="000C217B" w:rsidDel="00E55CDC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of individuals </w:t>
      </w:r>
      <w:ins w:id="92" w:author="Longda Jiang" w:date="2021-09-07T17:15:00Z">
        <w:r w:rsidR="00E55CDC">
          <w:rPr>
            <w:rFonts w:ascii="Courier New" w:hAnsi="Courier New" w:cs="Courier New" w:hint="eastAsia"/>
          </w:rPr>
          <w:t>is</w:t>
        </w:r>
      </w:ins>
      <w:del w:id="93" w:author="Longda Jiang" w:date="2021-09-07T17:15:00Z">
        <w:r w:rsidRPr="000C217B" w:rsidDel="00E55CDC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the same across the fam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FE61ABC" w14:textId="0850660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data.cpp:486: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94" w:author="Jian Yang" w:date="2021-09-09T13:39:00Z">
        <w:r w:rsidR="00D26F44">
          <w:rPr>
            <w:rFonts w:ascii="Courier New" w:hAnsi="Courier New" w:cs="Courier New"/>
          </w:rPr>
          <w:t>u</w:t>
        </w:r>
      </w:ins>
      <w:del w:id="95" w:author="Jian Yang" w:date="2021-09-09T13:39:00Z">
        <w:r w:rsidRPr="000C217B" w:rsidDel="00D26F44">
          <w:rPr>
            <w:rFonts w:ascii="Courier New" w:hAnsi="Courier New" w:cs="Courier New"/>
          </w:rPr>
          <w:delText>U</w:delText>
        </w:r>
      </w:del>
      <w:r w:rsidRPr="000C217B">
        <w:rPr>
          <w:rFonts w:ascii="Courier New" w:hAnsi="Courier New" w:cs="Courier New"/>
        </w:rPr>
        <w:t xml:space="preserve">nexpected individual ID found, " + </w:t>
      </w:r>
      <w:proofErr w:type="spellStart"/>
      <w:r w:rsidRPr="000C217B">
        <w:rPr>
          <w:rFonts w:ascii="Courier New" w:hAnsi="Courier New" w:cs="Courier New"/>
        </w:rPr>
        <w:t>fid_buf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 " + </w:t>
      </w:r>
      <w:proofErr w:type="spellStart"/>
      <w:r w:rsidRPr="000C217B">
        <w:rPr>
          <w:rFonts w:ascii="Courier New" w:hAnsi="Courier New" w:cs="Courier New"/>
        </w:rPr>
        <w:t>pid_buf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+ ", from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99C7104" w14:textId="0F67D15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data.cpp:530: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Bim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7" w:author="Jian Yang" w:date="2021-09-09T13:39:00Z">
        <w:r w:rsidR="00D26F44">
          <w:rPr>
            <w:rFonts w:ascii="Courier New" w:hAnsi="Courier New" w:cs="Courier New"/>
          </w:rPr>
          <w:t>c</w:t>
        </w:r>
      </w:ins>
      <w:ins w:id="98" w:author="Longda Jiang" w:date="2021-09-07T17:11:00Z">
        <w:del w:id="99" w:author="Jian Yang" w:date="2021-09-09T13:39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bimfile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1A894AD" w14:textId="14FA777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data.cpp:627:    if</w:t>
      </w:r>
      <w:proofErr w:type="gramStart"/>
      <w:r w:rsidRPr="000C217B">
        <w:rPr>
          <w:rFonts w:ascii="Courier New" w:hAnsi="Courier New" w:cs="Courier New"/>
        </w:rPr>
        <w:t>(!BIT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0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1" w:author="Jian Yang" w:date="2021-09-09T13:39:00Z">
        <w:r w:rsidR="00D26F44">
          <w:rPr>
            <w:rFonts w:ascii="Courier New" w:hAnsi="Courier New" w:cs="Courier New"/>
          </w:rPr>
          <w:t>c</w:t>
        </w:r>
      </w:ins>
      <w:ins w:id="102" w:author="Longda Jiang" w:date="2021-09-07T17:11:00Z">
        <w:del w:id="103" w:author="Jian Yang" w:date="2021-09-09T13:39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bedfile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B5C6BBF" w14:textId="67C633E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data.cpp:642:            if </w:t>
      </w:r>
      <w:proofErr w:type="gramStart"/>
      <w:r w:rsidRPr="000C217B">
        <w:rPr>
          <w:rFonts w:ascii="Courier New" w:hAnsi="Courier New" w:cs="Courier New"/>
        </w:rPr>
        <w:t>(!BIT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04" w:author="Jian Yang" w:date="2021-09-09T13:39:00Z">
        <w:r w:rsidR="00D26F44">
          <w:rPr>
            <w:rFonts w:ascii="Courier New" w:hAnsi="Courier New" w:cs="Courier New"/>
          </w:rPr>
          <w:t>p</w:t>
        </w:r>
      </w:ins>
      <w:del w:id="105" w:author="Jian Yang" w:date="2021-09-09T13:39:00Z">
        <w:r w:rsidRPr="000C217B" w:rsidDel="00D26F44">
          <w:rPr>
            <w:rFonts w:ascii="Courier New" w:hAnsi="Courier New" w:cs="Courier New"/>
          </w:rPr>
          <w:delText>P</w:delText>
        </w:r>
      </w:del>
      <w:r w:rsidRPr="000C217B">
        <w:rPr>
          <w:rFonts w:ascii="Courier New" w:hAnsi="Courier New" w:cs="Courier New"/>
        </w:rPr>
        <w:t>roblem with the BED file ... has the FAM/BIM file been changed?");</w:t>
      </w:r>
    </w:p>
    <w:p w14:paraId="739E2905" w14:textId="39C0F53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data.cpp:669: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06" w:author="Jian Yang" w:date="2021-09-09T13:39:00Z">
        <w:r w:rsidR="00D26F44">
          <w:rPr>
            <w:rFonts w:ascii="Courier New" w:hAnsi="Courier New" w:cs="Courier New"/>
          </w:rPr>
          <w:t>n</w:t>
        </w:r>
      </w:ins>
      <w:del w:id="107" w:author="Jian Yang" w:date="2021-09-09T13:39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15988C38" w14:textId="3A8B3C8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data.cpp:670:    if (_</w:t>
      </w:r>
      <w:proofErr w:type="spellStart"/>
      <w:proofErr w:type="gramStart"/>
      <w:r w:rsidRPr="000C217B">
        <w:rPr>
          <w:rFonts w:ascii="Courier New" w:hAnsi="Courier New" w:cs="Courier New"/>
        </w:rPr>
        <w:t>keep.size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08" w:author="Jian Yang" w:date="2021-09-09T13:39:00Z">
        <w:r w:rsidR="00D26F44">
          <w:rPr>
            <w:rFonts w:ascii="Courier New" w:hAnsi="Courier New" w:cs="Courier New"/>
          </w:rPr>
          <w:t>n</w:t>
        </w:r>
      </w:ins>
      <w:del w:id="109" w:author="Jian Yang" w:date="2021-09-09T13:39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individual is retained for analysis.");</w:t>
      </w:r>
    </w:p>
    <w:p w14:paraId="18480D4C" w14:textId="0A9DFE2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data.cpp:712: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1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11" w:author="Jian Yang" w:date="2021-09-09T13:39:00Z">
        <w:r w:rsidR="00D26F44">
          <w:rPr>
            <w:rFonts w:ascii="Courier New" w:hAnsi="Courier New" w:cs="Courier New"/>
          </w:rPr>
          <w:t>c</w:t>
        </w:r>
      </w:ins>
      <w:ins w:id="112" w:author="Longda Jiang" w:date="2021-09-07T17:11:00Z">
        <w:del w:id="113" w:author="Jian Yang" w:date="2021-09-09T13:39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zinfofile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F32E4F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data.cpp:721:    if (</w:t>
      </w:r>
      <w:proofErr w:type="spellStart"/>
      <w:r w:rsidRPr="000C217B">
        <w:rPr>
          <w:rFonts w:ascii="Courier New" w:hAnsi="Courier New" w:cs="Courier New"/>
        </w:rPr>
        <w:t>col_num</w:t>
      </w:r>
      <w:proofErr w:type="spellEnd"/>
      <w:r w:rsidRPr="000C217B">
        <w:rPr>
          <w:rFonts w:ascii="Courier New" w:hAnsi="Courier New" w:cs="Courier New"/>
        </w:rPr>
        <w:t xml:space="preserve"> &lt; 7)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E87A99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data.cpp:722:    if (</w:t>
      </w:r>
      <w:proofErr w:type="spellStart"/>
      <w:r w:rsidRPr="000C217B">
        <w:rPr>
          <w:rFonts w:ascii="Courier New" w:hAnsi="Courier New" w:cs="Courier New"/>
        </w:rPr>
        <w:t>vs_</w:t>
      </w:r>
      <w:proofErr w:type="gram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[</w:t>
      </w:r>
      <w:proofErr w:type="gramEnd"/>
      <w:r w:rsidRPr="000C217B">
        <w:rPr>
          <w:rFonts w:ascii="Courier New" w:hAnsi="Courier New" w:cs="Courier New"/>
        </w:rPr>
        <w:t>6] != "</w:t>
      </w:r>
      <w:proofErr w:type="spellStart"/>
      <w:r w:rsidRPr="000C217B">
        <w:rPr>
          <w:rFonts w:ascii="Courier New" w:hAnsi="Courier New" w:cs="Courier New"/>
        </w:rPr>
        <w:t>Rsq</w:t>
      </w:r>
      <w:proofErr w:type="spellEnd"/>
      <w:r w:rsidRPr="000C217B">
        <w:rPr>
          <w:rFonts w:ascii="Courier New" w:hAnsi="Courier New" w:cs="Courier New"/>
        </w:rPr>
        <w:t xml:space="preserve">")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>);</w:t>
      </w:r>
    </w:p>
    <w:p w14:paraId="358193A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data.cpp:733: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c_buf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4709E4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data.cpp:735: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c_buf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6193C29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data.cpp:737:        for (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 = 0; 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 &lt; 4; 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++)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7C9DAC44" w14:textId="19D5A5A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data.cpp:758:    if(</w:t>
      </w:r>
      <w:proofErr w:type="spellStart"/>
      <w:proofErr w:type="gramStart"/>
      <w:r w:rsidRPr="000C217B">
        <w:rPr>
          <w:rFonts w:ascii="Courier New" w:hAnsi="Courier New" w:cs="Courier New"/>
        </w:rPr>
        <w:t>infofile.substr</w:t>
      </w:r>
      <w:proofErr w:type="spellEnd"/>
      <w:proofErr w:type="gram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infofile.length</w:t>
      </w:r>
      <w:proofErr w:type="spellEnd"/>
      <w:r w:rsidRPr="000C217B">
        <w:rPr>
          <w:rFonts w:ascii="Courier New" w:hAnsi="Courier New" w:cs="Courier New"/>
        </w:rPr>
        <w:t>()-3,3)==".</w:t>
      </w:r>
      <w:proofErr w:type="spellStart"/>
      <w:r w:rsidRPr="000C217B">
        <w:rPr>
          <w:rFonts w:ascii="Courier New" w:hAnsi="Courier New" w:cs="Courier New"/>
        </w:rPr>
        <w:t>gz</w:t>
      </w:r>
      <w:proofErr w:type="spellEnd"/>
      <w:r w:rsidRPr="000C217B">
        <w:rPr>
          <w:rFonts w:ascii="Courier New" w:hAnsi="Courier New" w:cs="Courier New"/>
        </w:rPr>
        <w:t xml:space="preserve">")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--dosage-</w:t>
      </w:r>
      <w:proofErr w:type="spellStart"/>
      <w:r w:rsidRPr="000C217B">
        <w:rPr>
          <w:rFonts w:ascii="Courier New" w:hAnsi="Courier New" w:cs="Courier New"/>
        </w:rPr>
        <w:t>mach</w:t>
      </w:r>
      <w:proofErr w:type="spellEnd"/>
      <w:r w:rsidRPr="000C217B">
        <w:rPr>
          <w:rFonts w:ascii="Courier New" w:hAnsi="Courier New" w:cs="Courier New"/>
        </w:rPr>
        <w:t xml:space="preserve"> option doesn't support </w:t>
      </w:r>
      <w:ins w:id="114" w:author="Longda Jiang" w:date="2021-09-07T17:15:00Z">
        <w:r w:rsidR="00E55CDC">
          <w:rPr>
            <w:rFonts w:ascii="Courier New" w:hAnsi="Courier New" w:cs="Courier New"/>
          </w:rPr>
          <w:t>.</w:t>
        </w:r>
      </w:ins>
      <w:proofErr w:type="spellStart"/>
      <w:r w:rsidRPr="000C217B">
        <w:rPr>
          <w:rFonts w:ascii="Courier New" w:hAnsi="Courier New" w:cs="Courier New"/>
        </w:rPr>
        <w:t>gz</w:t>
      </w:r>
      <w:proofErr w:type="spellEnd"/>
      <w:r w:rsidRPr="000C217B">
        <w:rPr>
          <w:rFonts w:ascii="Courier New" w:hAnsi="Courier New" w:cs="Courier New"/>
        </w:rPr>
        <w:t xml:space="preserve"> file any more. Please check </w:t>
      </w:r>
      <w:ins w:id="115" w:author="Longda Jiang" w:date="2021-09-07T17:15:00Z">
        <w:r w:rsidR="00E55CDC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>--dosage-</w:t>
      </w:r>
      <w:proofErr w:type="spellStart"/>
      <w:r w:rsidRPr="000C217B">
        <w:rPr>
          <w:rFonts w:ascii="Courier New" w:hAnsi="Courier New" w:cs="Courier New"/>
        </w:rPr>
        <w:t>mach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gz</w:t>
      </w:r>
      <w:proofErr w:type="spellEnd"/>
      <w:r w:rsidRPr="000C217B">
        <w:rPr>
          <w:rFonts w:ascii="Courier New" w:hAnsi="Courier New" w:cs="Courier New"/>
        </w:rPr>
        <w:t xml:space="preserve"> option."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7E6A57D" w14:textId="6A2CFD3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data.cpp:762: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1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17" w:author="Jian Yang" w:date="2021-09-09T13:40:00Z">
        <w:r w:rsidR="00D26F44">
          <w:rPr>
            <w:rFonts w:ascii="Courier New" w:hAnsi="Courier New" w:cs="Courier New"/>
          </w:rPr>
          <w:t>c</w:t>
        </w:r>
      </w:ins>
      <w:ins w:id="118" w:author="Longda Jiang" w:date="2021-09-07T17:11:00Z">
        <w:del w:id="119" w:author="Jian Yang" w:date="2021-09-09T13:40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infofile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6677EC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data.cpp:771:    if (</w:t>
      </w:r>
      <w:proofErr w:type="spellStart"/>
      <w:r w:rsidRPr="000C217B">
        <w:rPr>
          <w:rFonts w:ascii="Courier New" w:hAnsi="Courier New" w:cs="Courier New"/>
        </w:rPr>
        <w:t>col_num</w:t>
      </w:r>
      <w:proofErr w:type="spellEnd"/>
      <w:r w:rsidRPr="000C217B">
        <w:rPr>
          <w:rFonts w:ascii="Courier New" w:hAnsi="Courier New" w:cs="Courier New"/>
        </w:rPr>
        <w:t xml:space="preserve"> &lt; 7)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B76A3D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data.cpp:772:    if (</w:t>
      </w:r>
      <w:proofErr w:type="spellStart"/>
      <w:r w:rsidRPr="000C217B">
        <w:rPr>
          <w:rFonts w:ascii="Courier New" w:hAnsi="Courier New" w:cs="Courier New"/>
        </w:rPr>
        <w:t>vs_</w:t>
      </w:r>
      <w:proofErr w:type="gram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[</w:t>
      </w:r>
      <w:proofErr w:type="gramEnd"/>
      <w:r w:rsidRPr="000C217B">
        <w:rPr>
          <w:rFonts w:ascii="Courier New" w:hAnsi="Courier New" w:cs="Courier New"/>
        </w:rPr>
        <w:t>6] != "</w:t>
      </w:r>
      <w:proofErr w:type="spellStart"/>
      <w:r w:rsidRPr="000C217B">
        <w:rPr>
          <w:rFonts w:ascii="Courier New" w:hAnsi="Courier New" w:cs="Courier New"/>
        </w:rPr>
        <w:t>Rsq</w:t>
      </w:r>
      <w:proofErr w:type="spellEnd"/>
      <w:r w:rsidRPr="000C217B">
        <w:rPr>
          <w:rFonts w:ascii="Courier New" w:hAnsi="Courier New" w:cs="Courier New"/>
        </w:rPr>
        <w:t xml:space="preserve">" &amp;&amp;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>[6] != "</w:t>
      </w:r>
      <w:proofErr w:type="spellStart"/>
      <w:r w:rsidRPr="000C217B">
        <w:rPr>
          <w:rFonts w:ascii="Courier New" w:hAnsi="Courier New" w:cs="Courier New"/>
        </w:rPr>
        <w:t>Rsq_hat</w:t>
      </w:r>
      <w:proofErr w:type="spellEnd"/>
      <w:r w:rsidRPr="000C217B">
        <w:rPr>
          <w:rFonts w:ascii="Courier New" w:hAnsi="Courier New" w:cs="Courier New"/>
        </w:rPr>
        <w:t xml:space="preserve">")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>);</w:t>
      </w:r>
    </w:p>
    <w:p w14:paraId="1178D83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data.cpp:782: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c_buf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640B466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data.cpp:784: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c_buf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1F983BB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data.cpp:786:        for (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 = 0; 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 &lt; 3; 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++)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2E3725E8" w14:textId="5AFAB39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data.cpp:803: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20" w:author="Jian Yang" w:date="2021-09-09T13:40:00Z">
        <w:r w:rsidR="00D26F44">
          <w:rPr>
            <w:rFonts w:ascii="Courier New" w:hAnsi="Courier New" w:cs="Courier New"/>
          </w:rPr>
          <w:t>n</w:t>
        </w:r>
      </w:ins>
      <w:del w:id="121" w:author="Jian Yang" w:date="2021-09-09T13:40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14B613FE" w14:textId="5EC7AF4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data.cpp:811: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2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23" w:author="Jian Yang" w:date="2021-09-09T13:40:00Z">
        <w:r w:rsidR="00D26F44">
          <w:rPr>
            <w:rFonts w:ascii="Courier New" w:hAnsi="Courier New" w:cs="Courier New"/>
          </w:rPr>
          <w:t>c</w:t>
        </w:r>
      </w:ins>
      <w:ins w:id="124" w:author="Longda Jiang" w:date="2021-09-07T17:11:00Z">
        <w:del w:id="125" w:author="Jian Yang" w:date="2021-09-09T13:40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zdosefile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2829C187" w14:textId="2D9CC67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data.cpp:840:            if (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>[0</w:t>
      </w:r>
      <w:proofErr w:type="gramStart"/>
      <w:r w:rsidRPr="000C217B">
        <w:rPr>
          <w:rFonts w:ascii="Courier New" w:hAnsi="Courier New" w:cs="Courier New"/>
        </w:rPr>
        <w:t>].empty</w:t>
      </w:r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26" w:author="Jian Yang" w:date="2021-09-09T13:40:00Z">
        <w:r w:rsidR="00D26F44">
          <w:rPr>
            <w:rFonts w:ascii="Courier New" w:hAnsi="Courier New" w:cs="Courier New"/>
          </w:rPr>
          <w:t>t</w:t>
        </w:r>
      </w:ins>
      <w:ins w:id="127" w:author="Longda Jiang" w:date="2021-09-07T17:16:00Z">
        <w:del w:id="128" w:author="Jian Yang" w:date="2021-09-09T13:40:00Z">
          <w:r w:rsidR="00E55CDC" w:rsidDel="00D26F44">
            <w:rPr>
              <w:rFonts w:ascii="Courier New" w:hAnsi="Courier New" w:cs="Courier New"/>
            </w:rPr>
            <w:delText>T</w:delText>
          </w:r>
        </w:del>
        <w:r w:rsidR="00E55CDC">
          <w:rPr>
            <w:rFonts w:ascii="Courier New" w:hAnsi="Courier New" w:cs="Courier New"/>
          </w:rPr>
          <w:t xml:space="preserve">he </w:t>
        </w:r>
      </w:ins>
      <w:r w:rsidRPr="000C217B">
        <w:rPr>
          <w:rFonts w:ascii="Courier New" w:hAnsi="Courier New" w:cs="Courier New"/>
        </w:rPr>
        <w:t xml:space="preserve">family ID of the individual ["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"] is missing.");</w:t>
      </w:r>
    </w:p>
    <w:p w14:paraId="64F2321B" w14:textId="72774EA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data.cpp:904:    if (_</w:t>
      </w:r>
      <w:proofErr w:type="spellStart"/>
      <w:proofErr w:type="gramStart"/>
      <w:r w:rsidRPr="000C217B">
        <w:rPr>
          <w:rFonts w:ascii="Courier New" w:hAnsi="Courier New" w:cs="Courier New"/>
        </w:rPr>
        <w:t>keep.size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29" w:author="Jian Yang" w:date="2021-09-09T13:40:00Z">
        <w:r w:rsidR="00D26F44">
          <w:rPr>
            <w:rFonts w:ascii="Courier New" w:hAnsi="Courier New" w:cs="Courier New"/>
          </w:rPr>
          <w:t>n</w:t>
        </w:r>
      </w:ins>
      <w:del w:id="130" w:author="Jian Yang" w:date="2021-09-09T13:40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individual is retained for analysis.");</w:t>
      </w:r>
    </w:p>
    <w:p w14:paraId="3A791C63" w14:textId="66111AB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data.cpp:913: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31" w:author="Jian Yang" w:date="2021-09-09T13:40:00Z">
        <w:r w:rsidR="00D26F44">
          <w:rPr>
            <w:rFonts w:ascii="Courier New" w:hAnsi="Courier New" w:cs="Courier New"/>
          </w:rPr>
          <w:t>n</w:t>
        </w:r>
      </w:ins>
      <w:del w:id="132" w:author="Jian Yang" w:date="2021-09-09T13:40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5342CEFE" w14:textId="046EA1A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data.cpp:914:    if(</w:t>
      </w:r>
      <w:proofErr w:type="spellStart"/>
      <w:proofErr w:type="gramStart"/>
      <w:r w:rsidRPr="000C217B">
        <w:rPr>
          <w:rFonts w:ascii="Courier New" w:hAnsi="Courier New" w:cs="Courier New"/>
        </w:rPr>
        <w:t>dosefile.substr</w:t>
      </w:r>
      <w:proofErr w:type="spellEnd"/>
      <w:proofErr w:type="gram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dosefile.length</w:t>
      </w:r>
      <w:proofErr w:type="spellEnd"/>
      <w:r w:rsidRPr="000C217B">
        <w:rPr>
          <w:rFonts w:ascii="Courier New" w:hAnsi="Courier New" w:cs="Courier New"/>
        </w:rPr>
        <w:t>()-3,3)==".</w:t>
      </w:r>
      <w:proofErr w:type="spellStart"/>
      <w:r w:rsidRPr="000C217B">
        <w:rPr>
          <w:rFonts w:ascii="Courier New" w:hAnsi="Courier New" w:cs="Courier New"/>
        </w:rPr>
        <w:t>gz</w:t>
      </w:r>
      <w:proofErr w:type="spellEnd"/>
      <w:r w:rsidRPr="000C217B">
        <w:rPr>
          <w:rFonts w:ascii="Courier New" w:hAnsi="Courier New" w:cs="Courier New"/>
        </w:rPr>
        <w:t xml:space="preserve">")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--dosage-</w:t>
      </w:r>
      <w:proofErr w:type="spellStart"/>
      <w:r w:rsidRPr="000C217B">
        <w:rPr>
          <w:rFonts w:ascii="Courier New" w:hAnsi="Courier New" w:cs="Courier New"/>
        </w:rPr>
        <w:t>mach</w:t>
      </w:r>
      <w:proofErr w:type="spellEnd"/>
      <w:r w:rsidRPr="000C217B">
        <w:rPr>
          <w:rFonts w:ascii="Courier New" w:hAnsi="Courier New" w:cs="Courier New"/>
        </w:rPr>
        <w:t xml:space="preserve"> option doesn't support </w:t>
      </w:r>
      <w:ins w:id="133" w:author="Longda Jiang" w:date="2021-09-07T17:16:00Z">
        <w:r w:rsidR="00E55CDC">
          <w:rPr>
            <w:rFonts w:ascii="Courier New" w:hAnsi="Courier New" w:cs="Courier New"/>
          </w:rPr>
          <w:t>.</w:t>
        </w:r>
      </w:ins>
      <w:proofErr w:type="spellStart"/>
      <w:r w:rsidRPr="000C217B">
        <w:rPr>
          <w:rFonts w:ascii="Courier New" w:hAnsi="Courier New" w:cs="Courier New"/>
        </w:rPr>
        <w:t>gz</w:t>
      </w:r>
      <w:proofErr w:type="spellEnd"/>
      <w:r w:rsidRPr="000C217B">
        <w:rPr>
          <w:rFonts w:ascii="Courier New" w:hAnsi="Courier New" w:cs="Courier New"/>
        </w:rPr>
        <w:t xml:space="preserve"> file any more. Please check</w:t>
      </w:r>
      <w:ins w:id="134" w:author="Longda Jiang" w:date="2021-09-07T17:16:00Z">
        <w:r w:rsidR="00E55CDC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--dosage-</w:t>
      </w:r>
      <w:proofErr w:type="spellStart"/>
      <w:r w:rsidRPr="000C217B">
        <w:rPr>
          <w:rFonts w:ascii="Courier New" w:hAnsi="Courier New" w:cs="Courier New"/>
        </w:rPr>
        <w:t>mach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gz</w:t>
      </w:r>
      <w:proofErr w:type="spellEnd"/>
      <w:r w:rsidRPr="000C217B">
        <w:rPr>
          <w:rFonts w:ascii="Courier New" w:hAnsi="Courier New" w:cs="Courier New"/>
        </w:rPr>
        <w:t xml:space="preserve"> option."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50BB59F" w14:textId="393A7AE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data.cpp:921: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idose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3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36" w:author="Jian Yang" w:date="2021-09-09T13:40:00Z">
        <w:r w:rsidR="00D26F44">
          <w:rPr>
            <w:rFonts w:ascii="Courier New" w:hAnsi="Courier New" w:cs="Courier New"/>
          </w:rPr>
          <w:t>c</w:t>
        </w:r>
      </w:ins>
      <w:ins w:id="137" w:author="Longda Jiang" w:date="2021-09-07T17:11:00Z">
        <w:del w:id="138" w:author="Jian Yang" w:date="2021-09-09T13:40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dosefile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6D437C4F" w14:textId="1388DD8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data.cpp:949:            if (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>[0</w:t>
      </w:r>
      <w:proofErr w:type="gramStart"/>
      <w:r w:rsidRPr="000C217B">
        <w:rPr>
          <w:rFonts w:ascii="Courier New" w:hAnsi="Courier New" w:cs="Courier New"/>
        </w:rPr>
        <w:t>].empty</w:t>
      </w:r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39" w:author="Jian Yang" w:date="2021-09-09T13:41:00Z">
        <w:r w:rsidR="00D26F44">
          <w:rPr>
            <w:rFonts w:ascii="Courier New" w:hAnsi="Courier New" w:cs="Courier New"/>
          </w:rPr>
          <w:t>t</w:t>
        </w:r>
      </w:ins>
      <w:ins w:id="140" w:author="Longda Jiang" w:date="2021-09-07T17:16:00Z">
        <w:del w:id="141" w:author="Jian Yang" w:date="2021-09-09T13:41:00Z">
          <w:r w:rsidR="00E55CDC" w:rsidDel="00D26F44">
            <w:rPr>
              <w:rFonts w:ascii="Courier New" w:hAnsi="Courier New" w:cs="Courier New"/>
            </w:rPr>
            <w:delText>T</w:delText>
          </w:r>
        </w:del>
        <w:r w:rsidR="00E55CDC">
          <w:rPr>
            <w:rFonts w:ascii="Courier New" w:hAnsi="Courier New" w:cs="Courier New"/>
          </w:rPr>
          <w:t xml:space="preserve">he </w:t>
        </w:r>
      </w:ins>
      <w:r w:rsidRPr="000C217B">
        <w:rPr>
          <w:rFonts w:ascii="Courier New" w:hAnsi="Courier New" w:cs="Courier New"/>
        </w:rPr>
        <w:t xml:space="preserve">family ID of the individual ["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"] is missing.");</w:t>
      </w:r>
    </w:p>
    <w:p w14:paraId="5104E3F3" w14:textId="04A6A0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data.cpp:1010:    if (_</w:t>
      </w:r>
      <w:proofErr w:type="spellStart"/>
      <w:proofErr w:type="gramStart"/>
      <w:r w:rsidRPr="000C217B">
        <w:rPr>
          <w:rFonts w:ascii="Courier New" w:hAnsi="Courier New" w:cs="Courier New"/>
        </w:rPr>
        <w:t>keep.size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42" w:author="Jian Yang" w:date="2021-09-09T13:41:00Z">
        <w:r w:rsidR="00D26F44">
          <w:rPr>
            <w:rFonts w:ascii="Courier New" w:hAnsi="Courier New" w:cs="Courier New"/>
          </w:rPr>
          <w:t>n</w:t>
        </w:r>
      </w:ins>
      <w:del w:id="143" w:author="Jian Yang" w:date="2021-09-09T13:41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individual is retained for analysis.");</w:t>
      </w:r>
    </w:p>
    <w:p w14:paraId="43A9C7DB" w14:textId="0777FEF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data.cpp:1030: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4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45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46" w:author="Longda Jiang" w:date="2021-09-07T17:11:00Z">
        <w:del w:id="147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zinfofile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6364E9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data.cpp:1038: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i_buf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3161EED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data.cpp:1040: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151495A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data.cpp:1042: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i_buf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51BE28E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data.cpp:1044: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c_buf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0734A5E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data.cpp:1046: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c_buf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09CC487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data.cpp:1048: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7D039DC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data.cpp:1049: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0EC95BE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data.cpp:1050: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5DD84B3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data.cpp:1051: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4DCA7F0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data.cpp:1052: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6C79228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data.cpp:1053: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7E2DE10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data.cpp:1055: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411F3AB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data.cpp:1056: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r w:rsidRPr="000C217B">
        <w:rPr>
          <w:rFonts w:ascii="Courier New" w:hAnsi="Courier New" w:cs="Courier New"/>
        </w:rPr>
        <w:t>);</w:t>
      </w:r>
    </w:p>
    <w:p w14:paraId="661D331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data.cpp:1057:        if (ss &gt;&gt; 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nerr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93E99D5" w14:textId="217BED1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data.cpp:1072: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48" w:author="Jian Yang" w:date="2021-09-09T13:41:00Z">
        <w:r w:rsidR="00D26F44">
          <w:rPr>
            <w:rFonts w:ascii="Courier New" w:hAnsi="Courier New" w:cs="Courier New"/>
          </w:rPr>
          <w:t>n</w:t>
        </w:r>
      </w:ins>
      <w:del w:id="149" w:author="Jian Yang" w:date="2021-09-09T13:41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41A03FFE" w14:textId="2A4281A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data.cpp:1083: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5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1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52" w:author="Longda Jiang" w:date="2021-09-07T17:11:00Z">
        <w:del w:id="153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zdosefile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3BC3D54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data.cpp:1121: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62D9F51C" w14:textId="5474299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data.cpp:1148: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OutBed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5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5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56" w:author="Longda Jiang" w:date="2021-09-07T17:11:00Z">
        <w:del w:id="157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OutBedFile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5E9D17B9" w14:textId="0C360EE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data.cpp:1190:    if </w:t>
      </w:r>
      <w:proofErr w:type="gramStart"/>
      <w:r w:rsidRPr="000C217B">
        <w:rPr>
          <w:rFonts w:ascii="Courier New" w:hAnsi="Courier New" w:cs="Courier New"/>
        </w:rPr>
        <w:t>(!Fam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5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9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60" w:author="Longda Jiang" w:date="2021-09-07T17:11:00Z">
        <w:del w:id="161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fam file 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 to save!");</w:t>
      </w:r>
    </w:p>
    <w:p w14:paraId="4BA40B45" w14:textId="1C484CD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data.cpp:1204: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Bim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6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63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64" w:author="Longda Jiang" w:date="2021-09-07T17:11:00Z">
        <w:del w:id="165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bimfile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6F512197" w14:textId="1CB8114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data.cpp:1268: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_snplist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6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67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68" w:author="Longda Jiang" w:date="2021-09-07T17:11:00Z">
        <w:del w:id="169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snplistfile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682A1A8" w14:textId="5C7B5D0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data.cpp:1290: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7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71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72" w:author="Longda Jiang" w:date="2021-09-07T17:11:00Z">
        <w:del w:id="173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find the SNP [" + </w:t>
      </w:r>
      <w:proofErr w:type="spellStart"/>
      <w:r w:rsidRPr="000C217B">
        <w:rPr>
          <w:rFonts w:ascii="Courier New" w:hAnsi="Courier New" w:cs="Courier New"/>
        </w:rPr>
        <w:t>snpname</w:t>
      </w:r>
      <w:proofErr w:type="spellEnd"/>
      <w:r w:rsidRPr="000C217B">
        <w:rPr>
          <w:rFonts w:ascii="Courier New" w:hAnsi="Courier New" w:cs="Courier New"/>
        </w:rPr>
        <w:t xml:space="preserve"> + "] in the data.");</w:t>
      </w:r>
    </w:p>
    <w:p w14:paraId="2C8070FD" w14:textId="03ABE08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data.cpp:1301:    if(</w:t>
      </w:r>
      <w:proofErr w:type="spellStart"/>
      <w:r w:rsidRPr="000C217B">
        <w:rPr>
          <w:rFonts w:ascii="Courier New" w:hAnsi="Courier New" w:cs="Courier New"/>
        </w:rPr>
        <w:t>iter</w:t>
      </w:r>
      <w:proofErr w:type="spellEnd"/>
      <w:r w:rsidRPr="000C217B">
        <w:rPr>
          <w:rFonts w:ascii="Courier New" w:hAnsi="Courier New" w:cs="Courier New"/>
        </w:rPr>
        <w:t>==</w:t>
      </w:r>
      <w:proofErr w:type="gramStart"/>
      <w:r w:rsidRPr="000C217B">
        <w:rPr>
          <w:rFonts w:ascii="Courier New" w:hAnsi="Courier New" w:cs="Courier New"/>
        </w:rPr>
        <w:t>_</w:t>
      </w:r>
      <w:proofErr w:type="spellStart"/>
      <w:r w:rsidRPr="000C217B">
        <w:rPr>
          <w:rFonts w:ascii="Courier New" w:hAnsi="Courier New" w:cs="Courier New"/>
        </w:rPr>
        <w:t>snp_name_map.end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7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75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76" w:author="Longda Jiang" w:date="2021-09-07T17:11:00Z">
        <w:del w:id="177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find the SNP [" + </w:t>
      </w:r>
      <w:proofErr w:type="spellStart"/>
      <w:r w:rsidRPr="000C217B">
        <w:rPr>
          <w:rFonts w:ascii="Courier New" w:hAnsi="Courier New" w:cs="Courier New"/>
        </w:rPr>
        <w:t>snpname</w:t>
      </w:r>
      <w:proofErr w:type="spellEnd"/>
      <w:r w:rsidRPr="000C217B">
        <w:rPr>
          <w:rFonts w:ascii="Courier New" w:hAnsi="Courier New" w:cs="Courier New"/>
        </w:rPr>
        <w:t xml:space="preserve"> + "] in the data.");</w:t>
      </w:r>
    </w:p>
    <w:p w14:paraId="567B7446" w14:textId="36F7259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data.cpp:1310:    if(</w:t>
      </w:r>
      <w:proofErr w:type="spellStart"/>
      <w:proofErr w:type="gramStart"/>
      <w:r w:rsidRPr="000C217B">
        <w:rPr>
          <w:rFonts w:ascii="Courier New" w:hAnsi="Courier New" w:cs="Courier New"/>
        </w:rPr>
        <w:t>snplist.empty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78" w:author="Jian Yang" w:date="2021-09-09T13:42:00Z">
        <w:r w:rsidRPr="000C217B" w:rsidDel="00D26F44">
          <w:rPr>
            <w:rFonts w:ascii="Courier New" w:hAnsi="Courier New" w:cs="Courier New"/>
          </w:rPr>
          <w:delText>o</w:delText>
        </w:r>
      </w:del>
      <w:r w:rsidRPr="000C217B">
        <w:rPr>
          <w:rFonts w:ascii="Courier New" w:hAnsi="Courier New" w:cs="Courier New"/>
        </w:rPr>
        <w:t>n</w:t>
      </w:r>
      <w:ins w:id="179" w:author="Jian Yang" w:date="2021-09-09T13:42:00Z">
        <w:r w:rsidR="00D26F44">
          <w:rPr>
            <w:rFonts w:ascii="Courier New" w:hAnsi="Courier New" w:cs="Courier New"/>
          </w:rPr>
          <w:t>o</w:t>
        </w:r>
      </w:ins>
      <w:r w:rsidRPr="000C217B">
        <w:rPr>
          <w:rFonts w:ascii="Courier New" w:hAnsi="Courier New" w:cs="Courier New"/>
        </w:rPr>
        <w:t xml:space="preserve"> SNP found in this region.");</w:t>
      </w:r>
    </w:p>
    <w:p w14:paraId="59287D84" w14:textId="426A102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data.cpp:1324:    if(</w:t>
      </w:r>
      <w:proofErr w:type="spellStart"/>
      <w:proofErr w:type="gramStart"/>
      <w:r w:rsidRPr="000C217B">
        <w:rPr>
          <w:rFonts w:ascii="Courier New" w:hAnsi="Courier New" w:cs="Courier New"/>
        </w:rPr>
        <w:t>snplist.empty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80" w:author="Jian Yang" w:date="2021-09-09T13:42:00Z">
        <w:r w:rsidRPr="000C217B" w:rsidDel="00D26F44">
          <w:rPr>
            <w:rFonts w:ascii="Courier New" w:hAnsi="Courier New" w:cs="Courier New"/>
          </w:rPr>
          <w:delText>o</w:delText>
        </w:r>
      </w:del>
      <w:r w:rsidRPr="000C217B">
        <w:rPr>
          <w:rFonts w:ascii="Courier New" w:hAnsi="Courier New" w:cs="Courier New"/>
        </w:rPr>
        <w:t>n</w:t>
      </w:r>
      <w:ins w:id="181" w:author="Jian Yang" w:date="2021-09-09T13:42:00Z">
        <w:r w:rsidR="00D26F44">
          <w:rPr>
            <w:rFonts w:ascii="Courier New" w:hAnsi="Courier New" w:cs="Courier New"/>
          </w:rPr>
          <w:t>o</w:t>
        </w:r>
      </w:ins>
      <w:r w:rsidRPr="000C217B">
        <w:rPr>
          <w:rFonts w:ascii="Courier New" w:hAnsi="Courier New" w:cs="Courier New"/>
        </w:rPr>
        <w:t xml:space="preserve"> SNP found in this region.");</w:t>
      </w:r>
    </w:p>
    <w:p w14:paraId="016413DD" w14:textId="654A38A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data.cpp:1345:    if(</w:t>
      </w:r>
      <w:proofErr w:type="spellStart"/>
      <w:r w:rsidRPr="000C217B">
        <w:rPr>
          <w:rFonts w:ascii="Courier New" w:hAnsi="Courier New" w:cs="Courier New"/>
        </w:rPr>
        <w:t>iter</w:t>
      </w:r>
      <w:proofErr w:type="spellEnd"/>
      <w:r w:rsidRPr="000C217B">
        <w:rPr>
          <w:rFonts w:ascii="Courier New" w:hAnsi="Courier New" w:cs="Courier New"/>
        </w:rPr>
        <w:t>==</w:t>
      </w:r>
      <w:proofErr w:type="gramStart"/>
      <w:r w:rsidRPr="000C217B">
        <w:rPr>
          <w:rFonts w:ascii="Courier New" w:hAnsi="Courier New" w:cs="Courier New"/>
        </w:rPr>
        <w:t>_</w:t>
      </w:r>
      <w:proofErr w:type="spellStart"/>
      <w:r w:rsidRPr="000C217B">
        <w:rPr>
          <w:rFonts w:ascii="Courier New" w:hAnsi="Courier New" w:cs="Courier New"/>
        </w:rPr>
        <w:t>snp_name_map.end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8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83" w:author="Jian Yang" w:date="2021-09-09T13:41:00Z">
        <w:r w:rsidR="00D26F44">
          <w:rPr>
            <w:rFonts w:ascii="Courier New" w:hAnsi="Courier New" w:cs="Courier New"/>
          </w:rPr>
          <w:t>c</w:t>
        </w:r>
      </w:ins>
      <w:ins w:id="184" w:author="Longda Jiang" w:date="2021-09-07T17:11:00Z">
        <w:del w:id="185" w:author="Jian Yang" w:date="2021-09-09T13:41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find the SNP [" + </w:t>
      </w:r>
      <w:proofErr w:type="spellStart"/>
      <w:r w:rsidRPr="000C217B">
        <w:rPr>
          <w:rFonts w:ascii="Courier New" w:hAnsi="Courier New" w:cs="Courier New"/>
        </w:rPr>
        <w:t>snpname</w:t>
      </w:r>
      <w:proofErr w:type="spellEnd"/>
      <w:r w:rsidRPr="000C217B">
        <w:rPr>
          <w:rFonts w:ascii="Courier New" w:hAnsi="Courier New" w:cs="Courier New"/>
        </w:rPr>
        <w:t xml:space="preserve"> + "] in the data.");</w:t>
      </w:r>
    </w:p>
    <w:p w14:paraId="775AAFC4" w14:textId="79FBBE5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data.cpp:1354:    if(</w:t>
      </w:r>
      <w:proofErr w:type="spellStart"/>
      <w:proofErr w:type="gramStart"/>
      <w:r w:rsidRPr="000C217B">
        <w:rPr>
          <w:rFonts w:ascii="Courier New" w:hAnsi="Courier New" w:cs="Courier New"/>
        </w:rPr>
        <w:t>snplist.empty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86" w:author="Jian Yang" w:date="2021-09-09T13:42:00Z">
        <w:r w:rsidR="00D26F44">
          <w:rPr>
            <w:rFonts w:ascii="Courier New" w:hAnsi="Courier New" w:cs="Courier New"/>
          </w:rPr>
          <w:t>n</w:t>
        </w:r>
      </w:ins>
      <w:ins w:id="187" w:author="Longda Jiang" w:date="2021-09-07T17:17:00Z">
        <w:del w:id="188" w:author="Jian Yang" w:date="2021-09-09T13:42:00Z">
          <w:r w:rsidR="00E55CDC" w:rsidDel="00D26F44">
            <w:rPr>
              <w:rFonts w:ascii="Courier New" w:hAnsi="Courier New" w:cs="Courier New"/>
            </w:rPr>
            <w:delText>N</w:delText>
          </w:r>
        </w:del>
        <w:r w:rsidR="00E55CDC">
          <w:rPr>
            <w:rFonts w:ascii="Courier New" w:hAnsi="Courier New" w:cs="Courier New"/>
          </w:rPr>
          <w:t>o</w:t>
        </w:r>
      </w:ins>
      <w:del w:id="189" w:author="Longda Jiang" w:date="2021-09-07T17:17:00Z">
        <w:r w:rsidRPr="000C217B" w:rsidDel="00E55CDC">
          <w:rPr>
            <w:rFonts w:ascii="Courier New" w:hAnsi="Courier New" w:cs="Courier New"/>
          </w:rPr>
          <w:delText>on</w:delText>
        </w:r>
      </w:del>
      <w:r w:rsidRPr="000C217B">
        <w:rPr>
          <w:rFonts w:ascii="Courier New" w:hAnsi="Courier New" w:cs="Courier New"/>
        </w:rPr>
        <w:t xml:space="preserve"> SNP found in this region.");</w:t>
      </w:r>
    </w:p>
    <w:p w14:paraId="6D15F208" w14:textId="49C2766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data.cpp:1368:    if(</w:t>
      </w:r>
      <w:proofErr w:type="spellStart"/>
      <w:proofErr w:type="gramStart"/>
      <w:r w:rsidRPr="000C217B">
        <w:rPr>
          <w:rFonts w:ascii="Courier New" w:hAnsi="Courier New" w:cs="Courier New"/>
        </w:rPr>
        <w:t>snplist.empty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90" w:author="Jian Yang" w:date="2021-09-09T13:42:00Z">
        <w:r w:rsidR="00D26F44">
          <w:rPr>
            <w:rFonts w:ascii="Courier New" w:hAnsi="Courier New" w:cs="Courier New"/>
          </w:rPr>
          <w:t>n</w:t>
        </w:r>
      </w:ins>
      <w:ins w:id="191" w:author="Longda Jiang" w:date="2021-09-07T17:17:00Z">
        <w:del w:id="192" w:author="Jian Yang" w:date="2021-09-09T13:42:00Z">
          <w:r w:rsidR="00E55CDC" w:rsidDel="00D26F44">
            <w:rPr>
              <w:rFonts w:ascii="Courier New" w:hAnsi="Courier New" w:cs="Courier New"/>
            </w:rPr>
            <w:delText>N</w:delText>
          </w:r>
        </w:del>
        <w:r w:rsidR="00E55CDC">
          <w:rPr>
            <w:rFonts w:ascii="Courier New" w:hAnsi="Courier New" w:cs="Courier New"/>
          </w:rPr>
          <w:t>o</w:t>
        </w:r>
      </w:ins>
      <w:del w:id="193" w:author="Longda Jiang" w:date="2021-09-07T17:17:00Z">
        <w:r w:rsidRPr="000C217B" w:rsidDel="00E55CDC">
          <w:rPr>
            <w:rFonts w:ascii="Courier New" w:hAnsi="Courier New" w:cs="Courier New"/>
          </w:rPr>
          <w:delText>on</w:delText>
        </w:r>
      </w:del>
      <w:r w:rsidRPr="000C217B">
        <w:rPr>
          <w:rFonts w:ascii="Courier New" w:hAnsi="Courier New" w:cs="Courier New"/>
        </w:rPr>
        <w:t xml:space="preserve"> SNP found in this region.");</w:t>
      </w:r>
    </w:p>
    <w:p w14:paraId="7DF2FDA3" w14:textId="6AF1E4A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data.cpp:1379: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</w:t>
      </w:r>
      <w:proofErr w:type="spellStart"/>
      <w:r w:rsidRPr="000C217B">
        <w:rPr>
          <w:rFonts w:ascii="Courier New" w:hAnsi="Courier New" w:cs="Courier New"/>
        </w:rPr>
        <w:t>include_size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9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95" w:author="Longda Jiang" w:date="2021-09-07T17:11:00Z">
        <w:del w:id="196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197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find the SNP [" + </w:t>
      </w:r>
      <w:proofErr w:type="spellStart"/>
      <w:r w:rsidRPr="000C217B">
        <w:rPr>
          <w:rFonts w:ascii="Courier New" w:hAnsi="Courier New" w:cs="Courier New"/>
        </w:rPr>
        <w:t>snpname</w:t>
      </w:r>
      <w:proofErr w:type="spellEnd"/>
      <w:r w:rsidRPr="000C217B">
        <w:rPr>
          <w:rFonts w:ascii="Courier New" w:hAnsi="Courier New" w:cs="Courier New"/>
        </w:rPr>
        <w:t xml:space="preserve"> + "] in the data.");</w:t>
      </w:r>
    </w:p>
    <w:p w14:paraId="6DF9433C" w14:textId="444478D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data.cpp:1417: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198" w:author="Jian Yang" w:date="2021-09-09T13:42:00Z">
        <w:r w:rsidR="00D26F44">
          <w:rPr>
            <w:rFonts w:ascii="Courier New" w:hAnsi="Courier New" w:cs="Courier New"/>
          </w:rPr>
          <w:t>n</w:t>
        </w:r>
      </w:ins>
      <w:del w:id="199" w:author="Jian Yang" w:date="2021-09-09T13:42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0E9539BB" w14:textId="11DC0DB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data.cpp:1441: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200" w:author="Jian Yang" w:date="2021-09-09T13:42:00Z">
        <w:r w:rsidR="00D26F44">
          <w:rPr>
            <w:rFonts w:ascii="Courier New" w:hAnsi="Courier New" w:cs="Courier New"/>
          </w:rPr>
          <w:t>n</w:t>
        </w:r>
      </w:ins>
      <w:del w:id="201" w:author="Jian Yang" w:date="2021-09-09T13:42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0DD461D3" w14:textId="4207283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data.cpp:1462: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202" w:author="Jian Yang" w:date="2021-09-09T13:42:00Z">
        <w:r w:rsidR="00D26F44">
          <w:rPr>
            <w:rFonts w:ascii="Courier New" w:hAnsi="Courier New" w:cs="Courier New"/>
          </w:rPr>
          <w:t>n</w:t>
        </w:r>
      </w:ins>
      <w:del w:id="203" w:author="Jian Yang" w:date="2021-09-09T13:42:00Z">
        <w:r w:rsidRPr="000C217B" w:rsidDel="00D26F44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 SNP is retained for analysis.");</w:t>
      </w:r>
    </w:p>
    <w:p w14:paraId="27B9998C" w14:textId="279F37D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data.cpp:1472: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_indi_list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0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05" w:author="Jian Yang" w:date="2021-09-09T13:42:00Z">
        <w:r w:rsidR="00D26F44">
          <w:rPr>
            <w:rFonts w:ascii="Courier New" w:hAnsi="Courier New" w:cs="Courier New"/>
          </w:rPr>
          <w:t>c</w:t>
        </w:r>
      </w:ins>
      <w:ins w:id="206" w:author="Longda Jiang" w:date="2021-09-07T17:11:00Z">
        <w:del w:id="207" w:author="Jian Yang" w:date="2021-09-09T13:42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indi_list_file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64444B0" w14:textId="222E669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data.cpp:1504: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isex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0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09" w:author="Jian Yang" w:date="2021-09-09T13:42:00Z">
        <w:r w:rsidR="00D26F44">
          <w:rPr>
            <w:rFonts w:ascii="Courier New" w:hAnsi="Courier New" w:cs="Courier New"/>
          </w:rPr>
          <w:t>c</w:t>
        </w:r>
      </w:ins>
      <w:ins w:id="210" w:author="Longda Jiang" w:date="2021-09-07T17:11:00Z">
        <w:del w:id="211" w:author="Jian Yang" w:date="2021-09-09T13:42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sex_file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540BC9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data.cpp:1517:        if (</w:t>
      </w:r>
      <w:proofErr w:type="spellStart"/>
      <w:r w:rsidRPr="000C217B">
        <w:rPr>
          <w:rFonts w:ascii="Courier New" w:hAnsi="Courier New" w:cs="Courier New"/>
        </w:rPr>
        <w:t>str_</w:t>
      </w:r>
      <w:proofErr w:type="gram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 xml:space="preserve"> !</w:t>
      </w:r>
      <w:proofErr w:type="gramEnd"/>
      <w:r w:rsidRPr="000C217B">
        <w:rPr>
          <w:rFonts w:ascii="Courier New" w:hAnsi="Courier New" w:cs="Courier New"/>
        </w:rPr>
        <w:t xml:space="preserve">= "1" &amp;&amp;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!= "2" &amp;&amp;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!= "M" &amp;&amp;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!= "F")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"unrecognized sex code: \"" + fid + " " + </w:t>
      </w:r>
      <w:proofErr w:type="spellStart"/>
      <w:r w:rsidRPr="000C217B">
        <w:rPr>
          <w:rFonts w:ascii="Courier New" w:hAnsi="Courier New" w:cs="Courier New"/>
        </w:rPr>
        <w:t>pid</w:t>
      </w:r>
      <w:proofErr w:type="spellEnd"/>
      <w:r w:rsidRPr="000C217B">
        <w:rPr>
          <w:rFonts w:ascii="Courier New" w:hAnsi="Courier New" w:cs="Courier New"/>
        </w:rPr>
        <w:t xml:space="preserve"> + " 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"\" in [" + </w:t>
      </w:r>
      <w:proofErr w:type="spellStart"/>
      <w:r w:rsidRPr="000C217B">
        <w:rPr>
          <w:rFonts w:ascii="Courier New" w:hAnsi="Courier New" w:cs="Courier New"/>
        </w:rPr>
        <w:t>sex_file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63415B6D" w14:textId="692156E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data.cpp:1530:        if (confirm[_keep[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</w:t>
      </w:r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 xml:space="preserve">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212" w:author="Jian Yang" w:date="2021-09-09T13:42:00Z">
        <w:r w:rsidR="00D26F44">
          <w:rPr>
            <w:rFonts w:ascii="Courier New" w:hAnsi="Courier New" w:cs="Courier New"/>
          </w:rPr>
          <w:t>t</w:t>
        </w:r>
      </w:ins>
      <w:ins w:id="213" w:author="Longda Jiang" w:date="2021-09-07T17:17:00Z">
        <w:del w:id="214" w:author="Jian Yang" w:date="2021-09-09T13:42:00Z">
          <w:r w:rsidR="00E55CDC" w:rsidDel="00D26F44">
            <w:rPr>
              <w:rFonts w:ascii="Courier New" w:hAnsi="Courier New" w:cs="Courier New"/>
            </w:rPr>
            <w:delText>T</w:delText>
          </w:r>
        </w:del>
        <w:r w:rsidR="00E55CDC">
          <w:rPr>
            <w:rFonts w:ascii="Courier New" w:hAnsi="Courier New" w:cs="Courier New"/>
          </w:rPr>
          <w:t xml:space="preserve">he </w:t>
        </w:r>
      </w:ins>
      <w:r w:rsidRPr="000C217B">
        <w:rPr>
          <w:rFonts w:ascii="Courier New" w:hAnsi="Courier New" w:cs="Courier New"/>
        </w:rPr>
        <w:t>sex information for all of the included individuals should be updated.");</w:t>
      </w:r>
    </w:p>
    <w:p w14:paraId="5D5D5FEE" w14:textId="3F10161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data.cpp:1537: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_ref_A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1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16" w:author="Jian Yang" w:date="2021-09-09T13:42:00Z">
        <w:r w:rsidR="00D26F44">
          <w:rPr>
            <w:rFonts w:ascii="Courier New" w:hAnsi="Courier New" w:cs="Courier New"/>
          </w:rPr>
          <w:t>c</w:t>
        </w:r>
      </w:ins>
      <w:ins w:id="217" w:author="Longda Jiang" w:date="2021-09-07T17:11:00Z">
        <w:del w:id="218" w:author="Jian Yang" w:date="2021-09-09T13:42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ref_A_file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6236068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data.cpp:1555:          </w:t>
      </w:r>
      <w:proofErr w:type="gramStart"/>
      <w:r w:rsidRPr="000C217B">
        <w:rPr>
          <w:rFonts w:ascii="Courier New" w:hAnsi="Courier New" w:cs="Courier New"/>
        </w:rPr>
        <w:t xml:space="preserve">  }</w:t>
      </w:r>
      <w:proofErr w:type="gramEnd"/>
      <w:r w:rsidRPr="000C217B">
        <w:rPr>
          <w:rFonts w:ascii="Courier New" w:hAnsi="Courier New" w:cs="Courier New"/>
        </w:rPr>
        <w:t xml:space="preserve">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"invalid reference allele for SNP \"" + _</w:t>
      </w:r>
      <w:proofErr w:type="spellStart"/>
      <w:r w:rsidRPr="000C217B">
        <w:rPr>
          <w:rFonts w:ascii="Courier New" w:hAnsi="Courier New" w:cs="Courier New"/>
        </w:rPr>
        <w:t>snp_name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iter</w:t>
      </w:r>
      <w:proofErr w:type="spellEnd"/>
      <w:r w:rsidRPr="000C217B">
        <w:rPr>
          <w:rFonts w:ascii="Courier New" w:hAnsi="Courier New" w:cs="Courier New"/>
        </w:rPr>
        <w:t>-&gt;second] + "\".");</w:t>
      </w:r>
    </w:p>
    <w:p w14:paraId="4DA627F0" w14:textId="672D3ED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data.cpp:1646: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iRsq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1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0" w:author="Jian Yang" w:date="2021-09-09T13:42:00Z">
        <w:r w:rsidR="00D26F44">
          <w:rPr>
            <w:rFonts w:ascii="Courier New" w:hAnsi="Courier New" w:cs="Courier New"/>
          </w:rPr>
          <w:t>c</w:t>
        </w:r>
      </w:ins>
      <w:ins w:id="221" w:author="Longda Jiang" w:date="2021-09-07T17:11:00Z">
        <w:del w:id="222" w:author="Jian Yang" w:date="2021-09-09T13:42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zinfofile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A56FE6C" w14:textId="41B06FC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data.cpp:1662:            if (</w:t>
      </w:r>
      <w:proofErr w:type="spellStart"/>
      <w:r w:rsidRPr="000C217B">
        <w:rPr>
          <w:rFonts w:ascii="Courier New" w:hAnsi="Courier New" w:cs="Courier New"/>
        </w:rPr>
        <w:t>fbuf</w:t>
      </w:r>
      <w:proofErr w:type="spellEnd"/>
      <w:r w:rsidRPr="000C217B">
        <w:rPr>
          <w:rFonts w:ascii="Courier New" w:hAnsi="Courier New" w:cs="Courier New"/>
        </w:rPr>
        <w:t xml:space="preserve"> &gt; 2.0 || </w:t>
      </w:r>
      <w:proofErr w:type="spellStart"/>
      <w:r w:rsidRPr="000C217B">
        <w:rPr>
          <w:rFonts w:ascii="Courier New" w:hAnsi="Courier New" w:cs="Courier New"/>
        </w:rPr>
        <w:t>fbuf</w:t>
      </w:r>
      <w:proofErr w:type="spellEnd"/>
      <w:r w:rsidRPr="000C217B">
        <w:rPr>
          <w:rFonts w:ascii="Courier New" w:hAnsi="Courier New" w:cs="Courier New"/>
        </w:rPr>
        <w:t xml:space="preserve"> &lt;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"invalid value of imputation </w:t>
      </w:r>
      <w:proofErr w:type="spellStart"/>
      <w:r w:rsidRPr="000C217B">
        <w:rPr>
          <w:rFonts w:ascii="Courier New" w:hAnsi="Courier New" w:cs="Courier New"/>
        </w:rPr>
        <w:t>Rsq</w:t>
      </w:r>
      <w:proofErr w:type="spellEnd"/>
      <w:r w:rsidRPr="000C217B">
        <w:rPr>
          <w:rFonts w:ascii="Courier New" w:hAnsi="Courier New" w:cs="Courier New"/>
        </w:rPr>
        <w:t xml:space="preserve"> for the SNP " + </w:t>
      </w:r>
      <w:proofErr w:type="spellStart"/>
      <w:r w:rsidRPr="000C217B">
        <w:rPr>
          <w:rFonts w:ascii="Courier New" w:hAnsi="Courier New" w:cs="Courier New"/>
        </w:rPr>
        <w:t>snp_name_buf</w:t>
      </w:r>
      <w:proofErr w:type="spellEnd"/>
      <w:r w:rsidRPr="000C217B">
        <w:rPr>
          <w:rFonts w:ascii="Courier New" w:hAnsi="Courier New" w:cs="Courier New"/>
        </w:rPr>
        <w:t xml:space="preserve">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66B6613" w14:textId="630F9F6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data.cpp:1676: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ifreq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2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4" w:author="Jian Yang" w:date="2021-09-09T13:43:00Z">
        <w:r w:rsidR="00D26F44">
          <w:rPr>
            <w:rFonts w:ascii="Courier New" w:hAnsi="Courier New" w:cs="Courier New"/>
          </w:rPr>
          <w:t>c</w:t>
        </w:r>
      </w:ins>
      <w:ins w:id="225" w:author="Longda Jiang" w:date="2021-09-07T17:11:00Z">
        <w:del w:id="226" w:author="Jian Yang" w:date="2021-09-09T13:43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freq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137D60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data.cpp:1694:            if (</w:t>
      </w:r>
      <w:proofErr w:type="spellStart"/>
      <w:r w:rsidRPr="000C217B">
        <w:rPr>
          <w:rFonts w:ascii="Courier New" w:hAnsi="Courier New" w:cs="Courier New"/>
        </w:rPr>
        <w:t>fbuf</w:t>
      </w:r>
      <w:proofErr w:type="spellEnd"/>
      <w:r w:rsidRPr="000C217B">
        <w:rPr>
          <w:rFonts w:ascii="Courier New" w:hAnsi="Courier New" w:cs="Courier New"/>
        </w:rPr>
        <w:t xml:space="preserve"> &gt; 1.0 || </w:t>
      </w:r>
      <w:proofErr w:type="spellStart"/>
      <w:r w:rsidRPr="000C217B">
        <w:rPr>
          <w:rFonts w:ascii="Courier New" w:hAnsi="Courier New" w:cs="Courier New"/>
        </w:rPr>
        <w:t>fbuf</w:t>
      </w:r>
      <w:proofErr w:type="spellEnd"/>
      <w:r w:rsidRPr="000C217B">
        <w:rPr>
          <w:rFonts w:ascii="Courier New" w:hAnsi="Courier New" w:cs="Courier New"/>
        </w:rPr>
        <w:t xml:space="preserve"> &lt;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"invalid value of allele frequency for the SNP " + </w:t>
      </w:r>
      <w:proofErr w:type="spellStart"/>
      <w:r w:rsidRPr="000C217B">
        <w:rPr>
          <w:rFonts w:ascii="Courier New" w:hAnsi="Courier New" w:cs="Courier New"/>
        </w:rPr>
        <w:t>snp_name_buf</w:t>
      </w:r>
      <w:proofErr w:type="spellEnd"/>
      <w:r w:rsidRPr="000C217B">
        <w:rPr>
          <w:rFonts w:ascii="Courier New" w:hAnsi="Courier New" w:cs="Courier New"/>
        </w:rPr>
        <w:t xml:space="preserve">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61A660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data.cpp:1696: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"Invalid allele type \"" + </w:t>
      </w:r>
      <w:proofErr w:type="spellStart"/>
      <w:r w:rsidRPr="000C217B">
        <w:rPr>
          <w:rFonts w:ascii="Courier New" w:hAnsi="Courier New" w:cs="Courier New"/>
        </w:rPr>
        <w:t>ref_A_buf</w:t>
      </w:r>
      <w:proofErr w:type="spellEnd"/>
      <w:r w:rsidRPr="000C217B">
        <w:rPr>
          <w:rFonts w:ascii="Courier New" w:hAnsi="Courier New" w:cs="Courier New"/>
        </w:rPr>
        <w:t xml:space="preserve"> + "\" for the SNP " + _</w:t>
      </w:r>
      <w:proofErr w:type="spellStart"/>
      <w:r w:rsidRPr="000C217B">
        <w:rPr>
          <w:rFonts w:ascii="Courier New" w:hAnsi="Courier New" w:cs="Courier New"/>
        </w:rPr>
        <w:t>snp_name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iter</w:t>
      </w:r>
      <w:proofErr w:type="spellEnd"/>
      <w:r w:rsidRPr="000C217B">
        <w:rPr>
          <w:rFonts w:ascii="Courier New" w:hAnsi="Courier New" w:cs="Courier New"/>
        </w:rPr>
        <w:t>-&gt;second]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DC980DF" w14:textId="28BD1B4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data.cpp:1714: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ofreq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2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8" w:author="Jian Yang" w:date="2021-09-09T13:43:00Z">
        <w:r w:rsidR="00D26F44">
          <w:rPr>
            <w:rFonts w:ascii="Courier New" w:hAnsi="Courier New" w:cs="Courier New"/>
          </w:rPr>
          <w:t>c</w:t>
        </w:r>
      </w:ins>
      <w:ins w:id="229" w:author="Longda Jiang" w:date="2021-09-07T17:11:00Z">
        <w:del w:id="230" w:author="Jian Yang" w:date="2021-09-09T13:43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save_freq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1661D2CA" w14:textId="79CD5C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data.cpp:1729: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_indi_blup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3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32" w:author="Jian Yang" w:date="2021-09-09T13:43:00Z">
        <w:r w:rsidR="00D26F44">
          <w:rPr>
            <w:rFonts w:ascii="Courier New" w:hAnsi="Courier New" w:cs="Courier New"/>
          </w:rPr>
          <w:t>c</w:t>
        </w:r>
      </w:ins>
      <w:ins w:id="233" w:author="Longda Jiang" w:date="2021-09-07T17:11:00Z">
        <w:del w:id="234" w:author="Jian Yang" w:date="2021-09-09T13:43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blup_indi_file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41E058D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data.cpp:1974: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std &amp;&amp; _</w:t>
      </w:r>
      <w:proofErr w:type="spellStart"/>
      <w:r w:rsidRPr="000C217B">
        <w:rPr>
          <w:rFonts w:ascii="Courier New" w:hAnsi="Courier New" w:cs="Courier New"/>
        </w:rPr>
        <w:t>dosage_flag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--recode-std is invalid for dosage data.");</w:t>
      </w:r>
    </w:p>
    <w:p w14:paraId="56BBFDB3" w14:textId="565E7F7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data.cpp:1993: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zoutf.is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3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36" w:author="Jian Yang" w:date="2021-09-09T13:43:00Z">
        <w:r w:rsidR="00D26F44">
          <w:rPr>
            <w:rFonts w:ascii="Courier New" w:hAnsi="Courier New" w:cs="Courier New"/>
          </w:rPr>
          <w:t>c</w:t>
        </w:r>
      </w:ins>
      <w:ins w:id="237" w:author="Longda Jiang" w:date="2021-09-07T17:11:00Z">
        <w:del w:id="238" w:author="Jian Yang" w:date="2021-09-09T13:43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X_zFile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500A994" w14:textId="024C939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edata.cpp:19: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einf.is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3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40" w:author="Jian Yang" w:date="2021-09-09T13:43:00Z">
        <w:r w:rsidR="00D26F44">
          <w:rPr>
            <w:rFonts w:ascii="Courier New" w:hAnsi="Courier New" w:cs="Courier New"/>
          </w:rPr>
          <w:t>c</w:t>
        </w:r>
      </w:ins>
      <w:ins w:id="241" w:author="Longda Jiang" w:date="2021-09-07T17:11:00Z">
        <w:del w:id="242" w:author="Jian Yang" w:date="2021-09-09T13:43:00Z">
          <w:r w:rsidR="00E73C25" w:rsidDel="00D26F44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5763550" w14:textId="61440C3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edata.cpp:26: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col_num</w:t>
      </w:r>
      <w:proofErr w:type="spellEnd"/>
      <w:r w:rsidRPr="000C217B">
        <w:rPr>
          <w:rFonts w:ascii="Courier New" w:hAnsi="Courier New" w:cs="Courier New"/>
        </w:rPr>
        <w:t xml:space="preserve"> &lt; 3)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"there needs </w:t>
      </w:r>
      <w:ins w:id="243" w:author="Longda Jiang" w:date="2021-09-07T17:19:00Z">
        <w:r w:rsidR="00E55CDC">
          <w:rPr>
            <w:rFonts w:ascii="Courier New" w:hAnsi="Courier New" w:cs="Courier New"/>
          </w:rPr>
          <w:t xml:space="preserve">to </w:t>
        </w:r>
      </w:ins>
      <w:r w:rsidRPr="000C217B">
        <w:rPr>
          <w:rFonts w:ascii="Courier New" w:hAnsi="Courier New" w:cs="Courier New"/>
        </w:rPr>
        <w:t xml:space="preserve">be at least 3 columns in the file [" + </w:t>
      </w:r>
      <w:proofErr w:type="spellStart"/>
      <w:r w:rsidRPr="000C217B">
        <w:rPr>
          <w:rFonts w:ascii="Courier New" w:hAnsi="Courier New" w:cs="Courier New"/>
        </w:rPr>
        <w:t>efile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22E7E76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edata.cpp:46: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id_buf</w:t>
      </w:r>
      <w:proofErr w:type="spellEnd"/>
      <w:r w:rsidRPr="000C217B">
        <w:rPr>
          <w:rFonts w:ascii="Courier New" w:hAnsi="Courier New" w:cs="Courier New"/>
        </w:rPr>
        <w:t xml:space="preserve">)){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&lt;&lt;"in line "&lt;&lt;i+2&lt;&lt;".";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()); }</w:t>
      </w:r>
    </w:p>
    <w:p w14:paraId="35A5FE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edata.cpp:48: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id_buf</w:t>
      </w:r>
      <w:proofErr w:type="spellEnd"/>
      <w:r w:rsidRPr="000C217B">
        <w:rPr>
          <w:rFonts w:ascii="Courier New" w:hAnsi="Courier New" w:cs="Courier New"/>
        </w:rPr>
        <w:t xml:space="preserve">)){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&lt;&lt;"in line "&lt;&lt;i+2&lt;&lt;".";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()); }</w:t>
      </w:r>
    </w:p>
    <w:p w14:paraId="3C183CF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edata.cpp:51:    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id_buf</w:t>
      </w:r>
      <w:proofErr w:type="spellEnd"/>
      <w:r w:rsidRPr="000C217B">
        <w:rPr>
          <w:rFonts w:ascii="Courier New" w:hAnsi="Courier New" w:cs="Courier New"/>
        </w:rPr>
        <w:t xml:space="preserve">)){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&lt;&lt;"in line "&lt;&lt;i+2&lt;&lt;".";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()); }</w:t>
      </w:r>
    </w:p>
    <w:p w14:paraId="08E877ED" w14:textId="5BD9AAA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edata.cpp:73:        if (size == _</w:t>
      </w:r>
      <w:proofErr w:type="spellStart"/>
      <w:r w:rsidRPr="000C217B">
        <w:rPr>
          <w:rFonts w:ascii="Courier New" w:hAnsi="Courier New" w:cs="Courier New"/>
        </w:rPr>
        <w:t>probe_name_</w:t>
      </w:r>
      <w:proofErr w:type="gramStart"/>
      <w:r w:rsidRPr="000C217B">
        <w:rPr>
          <w:rFonts w:ascii="Courier New" w:hAnsi="Courier New" w:cs="Courier New"/>
        </w:rPr>
        <w:t>map.size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244" w:author="Jian Yang" w:date="2021-09-09T13:43:00Z">
        <w:r w:rsidR="00464645">
          <w:rPr>
            <w:rFonts w:ascii="Courier New" w:hAnsi="Courier New" w:cs="Courier New"/>
          </w:rPr>
          <w:t>d</w:t>
        </w:r>
      </w:ins>
      <w:del w:id="245" w:author="Jian Yang" w:date="2021-09-09T13:43:00Z">
        <w:r w:rsidRPr="000C217B" w:rsidDel="00464645">
          <w:rPr>
            <w:rFonts w:ascii="Courier New" w:hAnsi="Courier New" w:cs="Courier New"/>
          </w:rPr>
          <w:delText>D</w:delText>
        </w:r>
      </w:del>
      <w:r w:rsidRPr="000C217B">
        <w:rPr>
          <w:rFonts w:ascii="Courier New" w:hAnsi="Courier New" w:cs="Courier New"/>
        </w:rPr>
        <w:t>uplicate</w:t>
      </w:r>
      <w:ins w:id="246" w:author="Longda Jiang" w:date="2021-09-07T17:19:00Z">
        <w:r w:rsidR="00E55CDC">
          <w:rPr>
            <w:rFonts w:ascii="Courier New" w:hAnsi="Courier New" w:cs="Courier New"/>
          </w:rPr>
          <w:t>d</w:t>
        </w:r>
      </w:ins>
      <w:r w:rsidRPr="000C217B">
        <w:rPr>
          <w:rFonts w:ascii="Courier New" w:hAnsi="Courier New" w:cs="Courier New"/>
        </w:rPr>
        <w:t xml:space="preserve"> probe name</w:t>
      </w:r>
      <w:ins w:id="247" w:author="Jian Yang" w:date="2021-09-09T13:43:00Z">
        <w:r w:rsidR="00464645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 found: \"" + _</w:t>
      </w:r>
      <w:proofErr w:type="spellStart"/>
      <w:r w:rsidRPr="000C217B">
        <w:rPr>
          <w:rFonts w:ascii="Courier New" w:hAnsi="Courier New" w:cs="Courier New"/>
        </w:rPr>
        <w:t>probe_name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"\".");</w:t>
      </w:r>
    </w:p>
    <w:p w14:paraId="594D738C" w14:textId="4873E26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ejma.cpp:69: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eR_inf.is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4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49" w:author="Jian Yang" w:date="2021-09-09T13:43:00Z">
        <w:r w:rsidR="00464645">
          <w:rPr>
            <w:rFonts w:ascii="Courier New" w:hAnsi="Courier New" w:cs="Courier New"/>
          </w:rPr>
          <w:t>c</w:t>
        </w:r>
      </w:ins>
      <w:ins w:id="250" w:author="Longda Jiang" w:date="2021-09-07T17:11:00Z">
        <w:del w:id="251" w:author="Jian Yang" w:date="2021-09-09T13:43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eR_file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B56A16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ejma.cpp:80: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eR_inf</w:t>
      </w:r>
      <w:proofErr w:type="spellEnd"/>
      <w:r w:rsidRPr="000C217B">
        <w:rPr>
          <w:rFonts w:ascii="Courier New" w:hAnsi="Courier New" w:cs="Courier New"/>
        </w:rPr>
        <w:t xml:space="preserve"> &gt;&gt; _</w:t>
      </w:r>
      <w:proofErr w:type="spellStart"/>
      <w:r w:rsidRPr="000C217B">
        <w:rPr>
          <w:rFonts w:ascii="Courier New" w:hAnsi="Courier New" w:cs="Courier New"/>
        </w:rPr>
        <w:t>ecojo_wholeR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i,j</w:t>
      </w:r>
      <w:proofErr w:type="spellEnd"/>
      <w:r w:rsidRPr="000C217B">
        <w:rPr>
          <w:rFonts w:ascii="Courier New" w:hAnsi="Courier New" w:cs="Courier New"/>
        </w:rPr>
        <w:t xml:space="preserve">)))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"incorrect format of [" + </w:t>
      </w:r>
      <w:proofErr w:type="spellStart"/>
      <w:r w:rsidRPr="000C217B">
        <w:rPr>
          <w:rFonts w:ascii="Courier New" w:hAnsi="Courier New" w:cs="Courier New"/>
        </w:rPr>
        <w:t>eR_file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157A69E0" w14:textId="20C0F27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ejma.cpp:93: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e</w:t>
      </w:r>
      <w:proofErr w:type="gramEnd"/>
      <w:r w:rsidRPr="000C217B">
        <w:rPr>
          <w:rFonts w:ascii="Courier New" w:hAnsi="Courier New" w:cs="Courier New"/>
        </w:rPr>
        <w:t>_meta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5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53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54" w:author="Longda Jiang" w:date="2021-09-07T17:11:00Z">
        <w:del w:id="255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e_metafile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43C631C" w14:textId="12F1994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ejma.cpp:101:    if (</w:t>
      </w:r>
      <w:proofErr w:type="spellStart"/>
      <w:proofErr w:type="gram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split_string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 xml:space="preserve">) &lt; 3)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"there needs </w:t>
      </w:r>
      <w:ins w:id="256" w:author="Longda Jiang" w:date="2021-09-07T17:19:00Z">
        <w:r w:rsidR="00E55CDC">
          <w:rPr>
            <w:rFonts w:ascii="Courier New" w:hAnsi="Courier New" w:cs="Courier New"/>
          </w:rPr>
          <w:t xml:space="preserve">to </w:t>
        </w:r>
      </w:ins>
      <w:r w:rsidRPr="000C217B">
        <w:rPr>
          <w:rFonts w:ascii="Courier New" w:hAnsi="Courier New" w:cs="Courier New"/>
        </w:rPr>
        <w:t xml:space="preserve">be at least 3 columns in the file [" + </w:t>
      </w:r>
      <w:proofErr w:type="spellStart"/>
      <w:r w:rsidRPr="000C217B">
        <w:rPr>
          <w:rFonts w:ascii="Courier New" w:hAnsi="Courier New" w:cs="Courier New"/>
        </w:rPr>
        <w:t>e_metafile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6BB2ED8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ejma.cpp:106: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iss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)){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&lt;&lt;"in line "&lt;&lt;line&lt;&lt;".";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()); }</w:t>
      </w:r>
    </w:p>
    <w:p w14:paraId="4A4E60E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ejma.cpp:109: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iss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)){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&lt;&lt;"in line "&lt;&lt;line&lt;&lt;".";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()); }</w:t>
      </w:r>
    </w:p>
    <w:p w14:paraId="3BE76AA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ejma.cpp:111: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iss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)){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&lt;&lt;"in line "&lt;&lt;line&lt;&lt;".";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()); }</w:t>
      </w:r>
    </w:p>
    <w:p w14:paraId="37F4985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ejma.cpp:116:    if(</w:t>
      </w:r>
      <w:proofErr w:type="spellStart"/>
      <w:r w:rsidRPr="000C217B">
        <w:rPr>
          <w:rFonts w:ascii="Courier New" w:hAnsi="Courier New" w:cs="Courier New"/>
        </w:rPr>
        <w:t>probe_</w:t>
      </w:r>
      <w:proofErr w:type="gramStart"/>
      <w:r w:rsidRPr="000C217B">
        <w:rPr>
          <w:rFonts w:ascii="Courier New" w:hAnsi="Courier New" w:cs="Courier New"/>
        </w:rPr>
        <w:t>buf.size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()&lt;1)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probe remains in the analysis.");</w:t>
      </w:r>
    </w:p>
    <w:p w14:paraId="3D84F02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ejma.cpp:187:    if (</w:t>
      </w:r>
      <w:proofErr w:type="spellStart"/>
      <w:proofErr w:type="gramStart"/>
      <w:r w:rsidRPr="000C217B">
        <w:rPr>
          <w:rFonts w:ascii="Courier New" w:hAnsi="Courier New" w:cs="Courier New"/>
        </w:rPr>
        <w:t>slct.size</w:t>
      </w:r>
      <w:proofErr w:type="spellEnd"/>
      <w:proofErr w:type="gramEnd"/>
      <w:r w:rsidRPr="000C217B">
        <w:rPr>
          <w:rFonts w:ascii="Courier New" w:hAnsi="Courier New" w:cs="Courier New"/>
        </w:rPr>
        <w:t>() &gt;= _</w:t>
      </w:r>
      <w:proofErr w:type="spellStart"/>
      <w:r w:rsidRPr="000C217B">
        <w:rPr>
          <w:rFonts w:ascii="Courier New" w:hAnsi="Courier New" w:cs="Courier New"/>
        </w:rPr>
        <w:t>keep.size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"too many probes. The number of probes in a joint analysis should not be larger than the sample size."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FFD40D6" w14:textId="25238F4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ejma.cpp:198: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5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58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59" w:author="Longda Jiang" w:date="2021-09-07T17:11:00Z">
        <w:del w:id="260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21AD2E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ejma.cpp:438:        //if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comput</w:t>
      </w:r>
      <w:proofErr w:type="gramEnd"/>
      <w:r w:rsidRPr="000C217B">
        <w:rPr>
          <w:rFonts w:ascii="Courier New" w:hAnsi="Courier New" w:cs="Courier New"/>
        </w:rPr>
        <w:t>_inverse_logdet_LU_mkl</w:t>
      </w:r>
      <w:proofErr w:type="spellEnd"/>
      <w:r w:rsidRPr="000C217B">
        <w:rPr>
          <w:rFonts w:ascii="Courier New" w:hAnsi="Courier New" w:cs="Courier New"/>
        </w:rPr>
        <w:t>(_</w:t>
      </w:r>
      <w:proofErr w:type="spellStart"/>
      <w:r w:rsidRPr="000C217B">
        <w:rPr>
          <w:rFonts w:ascii="Courier New" w:hAnsi="Courier New" w:cs="Courier New"/>
        </w:rPr>
        <w:t>ecojo_wholeR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logdet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  the correlation matrix is not invertible.");</w:t>
      </w:r>
    </w:p>
    <w:p w14:paraId="0BE0BFA2" w14:textId="603CB03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ejma.cpp:445: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6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62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63" w:author="Longda Jiang" w:date="2021-09-07T17:11:00Z">
        <w:del w:id="264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4824517D" w14:textId="13423AB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est_hsq.cpp:65: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_phen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6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66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67" w:author="Longda Jiang" w:date="2021-09-07T17:11:00Z">
        <w:del w:id="268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phen_file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3457059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est_hsq.cpp:75:    if (</w:t>
      </w:r>
      <w:proofErr w:type="spellStart"/>
      <w:r w:rsidRPr="000C217B">
        <w:rPr>
          <w:rFonts w:ascii="Courier New" w:hAnsi="Courier New" w:cs="Courier New"/>
        </w:rPr>
        <w:t>phen_num</w:t>
      </w:r>
      <w:proofErr w:type="spellEnd"/>
      <w:r w:rsidRPr="000C217B">
        <w:rPr>
          <w:rFonts w:ascii="Courier New" w:hAnsi="Courier New" w:cs="Courier New"/>
        </w:rPr>
        <w:t xml:space="preserve"> &lt;=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phenotype data is found."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97F7D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est_hsq.cpp:80: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7AEF2E3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est_hsq.cpp:85: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44CC5FF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est_hsq.cpp:104: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6F8AC0A0" w14:textId="6ED3C33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est_hsq.cpp:130: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_covar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6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70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71" w:author="Longda Jiang" w:date="2021-09-07T17:11:00Z">
        <w:del w:id="272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covar_file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390CACE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est_hsq.cpp:158:        if (line &gt; 0 &amp;&amp; </w:t>
      </w:r>
      <w:proofErr w:type="spellStart"/>
      <w:r w:rsidRPr="000C217B">
        <w:rPr>
          <w:rFonts w:ascii="Courier New" w:hAnsi="Courier New" w:cs="Courier New"/>
        </w:rPr>
        <w:t>fac_</w:t>
      </w:r>
      <w:proofErr w:type="gramStart"/>
      <w:r w:rsidRPr="000C217B">
        <w:rPr>
          <w:rFonts w:ascii="Courier New" w:hAnsi="Courier New" w:cs="Courier New"/>
        </w:rPr>
        <w:t>num</w:t>
      </w:r>
      <w:proofErr w:type="spellEnd"/>
      <w:r w:rsidRPr="000C217B">
        <w:rPr>
          <w:rFonts w:ascii="Courier New" w:hAnsi="Courier New" w:cs="Courier New"/>
        </w:rPr>
        <w:t xml:space="preserve"> !</w:t>
      </w:r>
      <w:proofErr w:type="gramEnd"/>
      <w:r w:rsidRPr="000C217B">
        <w:rPr>
          <w:rFonts w:ascii="Courier New" w:hAnsi="Courier New" w:cs="Courier New"/>
        </w:rPr>
        <w:t xml:space="preserve">= </w:t>
      </w:r>
      <w:proofErr w:type="spellStart"/>
      <w:r w:rsidRPr="000C217B">
        <w:rPr>
          <w:rFonts w:ascii="Courier New" w:hAnsi="Courier New" w:cs="Courier New"/>
        </w:rPr>
        <w:t>prev_fac_num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"each row should have the same number of columns.\n" + </w:t>
      </w:r>
      <w:proofErr w:type="spellStart"/>
      <w:r w:rsidRPr="000C217B">
        <w:rPr>
          <w:rFonts w:ascii="Courier New" w:hAnsi="Courier New" w:cs="Courier New"/>
        </w:rPr>
        <w:t>id_buf</w:t>
      </w:r>
      <w:proofErr w:type="spellEnd"/>
      <w:r w:rsidRPr="000C217B">
        <w:rPr>
          <w:rFonts w:ascii="Courier New" w:hAnsi="Courier New" w:cs="Courier New"/>
        </w:rPr>
        <w:t xml:space="preserve"> + "\t"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>);</w:t>
      </w:r>
    </w:p>
    <w:p w14:paraId="36527156" w14:textId="4CF5FAE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est_hsq.cpp:176: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_GE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7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74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75" w:author="Longda Jiang" w:date="2021-09-07T17:11:00Z">
        <w:del w:id="276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GE_file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3D2D26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est_hsq.cpp:187:    if (</w:t>
      </w:r>
      <w:proofErr w:type="spellStart"/>
      <w:r w:rsidRPr="000C217B">
        <w:rPr>
          <w:rFonts w:ascii="Courier New" w:hAnsi="Courier New" w:cs="Courier New"/>
        </w:rPr>
        <w:t>GE_num</w:t>
      </w:r>
      <w:proofErr w:type="spellEnd"/>
      <w:r w:rsidRPr="000C217B">
        <w:rPr>
          <w:rFonts w:ascii="Courier New" w:hAnsi="Courier New" w:cs="Courier New"/>
        </w:rPr>
        <w:t xml:space="preserve">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" + env + " factor is specified. Please check the format of the file: " + </w:t>
      </w:r>
      <w:proofErr w:type="spellStart"/>
      <w:r w:rsidRPr="000C217B">
        <w:rPr>
          <w:rFonts w:ascii="Courier New" w:hAnsi="Courier New" w:cs="Courier New"/>
        </w:rPr>
        <w:t>GE_file</w:t>
      </w:r>
      <w:proofErr w:type="spellEnd"/>
      <w:r w:rsidRPr="000C217B">
        <w:rPr>
          <w:rFonts w:ascii="Courier New" w:hAnsi="Courier New" w:cs="Courier New"/>
        </w:rPr>
        <w:t xml:space="preserve">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9DE6AF3" w14:textId="13A7B15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est_hsq.cpp:196: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_phen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7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78" w:author="Jian Yang" w:date="2021-09-09T13:44:00Z">
        <w:r w:rsidR="00464645">
          <w:rPr>
            <w:rFonts w:ascii="Courier New" w:hAnsi="Courier New" w:cs="Courier New"/>
          </w:rPr>
          <w:t>c</w:t>
        </w:r>
      </w:ins>
      <w:ins w:id="279" w:author="Longda Jiang" w:date="2021-09-07T17:11:00Z">
        <w:del w:id="280" w:author="Jian Yang" w:date="2021-09-09T13:44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weight [" + </w:t>
      </w:r>
      <w:proofErr w:type="spellStart"/>
      <w:r w:rsidRPr="000C217B">
        <w:rPr>
          <w:rFonts w:ascii="Courier New" w:hAnsi="Courier New" w:cs="Courier New"/>
        </w:rPr>
        <w:t>phen_file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4B9A23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est_hsq.cpp:206:    if (</w:t>
      </w:r>
      <w:proofErr w:type="spellStart"/>
      <w:r w:rsidRPr="000C217B">
        <w:rPr>
          <w:rFonts w:ascii="Courier New" w:hAnsi="Courier New" w:cs="Courier New"/>
        </w:rPr>
        <w:t>phen_num</w:t>
      </w:r>
      <w:proofErr w:type="spellEnd"/>
      <w:r w:rsidRPr="000C217B">
        <w:rPr>
          <w:rFonts w:ascii="Courier New" w:hAnsi="Courier New" w:cs="Courier New"/>
        </w:rPr>
        <w:t xml:space="preserve"> &lt;=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weight data is found."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0915C8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est_hsq.cpp:219: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43971ECD" w14:textId="640F503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est_hsq.cpp:314:    if (_n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281" w:author="Jian Yang" w:date="2021-09-09T13:59:00Z">
        <w:r w:rsidR="0048516F">
          <w:rPr>
            <w:rFonts w:ascii="Courier New" w:hAnsi="Courier New" w:cs="Courier New"/>
          </w:rPr>
          <w:t>among</w:t>
        </w:r>
      </w:ins>
      <w:del w:id="282" w:author="Jian Yang" w:date="2021-09-09T13:45:00Z">
        <w:r w:rsidRPr="000C217B" w:rsidDel="00464645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7857910" w14:textId="5E00616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est_hsq.cpp:329:        //if(</w:t>
      </w:r>
      <w:proofErr w:type="spellStart"/>
      <w:r w:rsidRPr="000C217B">
        <w:rPr>
          <w:rFonts w:ascii="Courier New" w:hAnsi="Courier New" w:cs="Courier New"/>
        </w:rPr>
        <w:t>mlmassoc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option --</w:t>
      </w:r>
      <w:proofErr w:type="spellStart"/>
      <w:r w:rsidRPr="000C217B">
        <w:rPr>
          <w:rFonts w:ascii="Courier New" w:hAnsi="Courier New" w:cs="Courier New"/>
        </w:rPr>
        <w:t>mlm-assoc</w:t>
      </w:r>
      <w:proofErr w:type="spellEnd"/>
      <w:r w:rsidRPr="000C217B">
        <w:rPr>
          <w:rFonts w:ascii="Courier New" w:hAnsi="Courier New" w:cs="Courier New"/>
        </w:rPr>
        <w:t xml:space="preserve"> is valid for </w:t>
      </w:r>
      <w:del w:id="283" w:author="Jian Yang" w:date="2021-09-09T13:45:00Z">
        <w:r w:rsidRPr="000C217B" w:rsidDel="00464645">
          <w:rPr>
            <w:rFonts w:ascii="Courier New" w:hAnsi="Courier New" w:cs="Courier New"/>
          </w:rPr>
          <w:delText xml:space="preserve">the </w:delText>
        </w:r>
      </w:del>
      <w:r w:rsidRPr="000C217B">
        <w:rPr>
          <w:rFonts w:ascii="Courier New" w:hAnsi="Courier New" w:cs="Courier New"/>
        </w:rPr>
        <w:t>quantitative trait</w:t>
      </w:r>
      <w:ins w:id="284" w:author="Jian Yang" w:date="2021-09-09T13:45:00Z">
        <w:r w:rsidR="00464645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 only."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682257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est_hsq.cpp:531: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79E3369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est_hsq.cpp:535:    if (_</w:t>
      </w:r>
      <w:proofErr w:type="spellStart"/>
      <w:r w:rsidRPr="000C217B">
        <w:rPr>
          <w:rFonts w:ascii="Courier New" w:hAnsi="Courier New" w:cs="Courier New"/>
        </w:rPr>
        <w:t>r_</w:t>
      </w:r>
      <w:proofErr w:type="gramStart"/>
      <w:r w:rsidRPr="000C217B">
        <w:rPr>
          <w:rFonts w:ascii="Courier New" w:hAnsi="Courier New" w:cs="Courier New"/>
        </w:rPr>
        <w:t>indx.size</w:t>
      </w:r>
      <w:proofErr w:type="spellEnd"/>
      <w:proofErr w:type="gramEnd"/>
      <w:r w:rsidRPr="000C217B">
        <w:rPr>
          <w:rFonts w:ascii="Courier New" w:hAnsi="Courier New" w:cs="Courier New"/>
        </w:rPr>
        <w:t>() == _</w:t>
      </w:r>
      <w:proofErr w:type="spellStart"/>
      <w:r w:rsidRPr="000C217B">
        <w:rPr>
          <w:rFonts w:ascii="Courier New" w:hAnsi="Courier New" w:cs="Courier New"/>
        </w:rPr>
        <w:t>r_indx_drop.size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component has been dropped from the model. Please check the --</w:t>
      </w:r>
      <w:proofErr w:type="spellStart"/>
      <w:r w:rsidRPr="000C217B">
        <w:rPr>
          <w:rFonts w:ascii="Courier New" w:hAnsi="Courier New" w:cs="Courier New"/>
        </w:rPr>
        <w:t>reml-lrt</w:t>
      </w:r>
      <w:proofErr w:type="spellEnd"/>
      <w:r w:rsidRPr="000C217B">
        <w:rPr>
          <w:rFonts w:ascii="Courier New" w:hAnsi="Courier New" w:cs="Courier New"/>
        </w:rPr>
        <w:t xml:space="preserve"> option."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CB2374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est_hsq.cpp:553:        if (</w:t>
      </w:r>
      <w:proofErr w:type="spellStart"/>
      <w:r w:rsidRPr="000C217B">
        <w:rPr>
          <w:rFonts w:ascii="Courier New" w:hAnsi="Courier New" w:cs="Courier New"/>
        </w:rPr>
        <w:t>qcovar_num</w:t>
      </w:r>
      <w:proofErr w:type="spellEnd"/>
      <w:r w:rsidRPr="000C217B">
        <w:rPr>
          <w:rFonts w:ascii="Courier New" w:hAnsi="Courier New" w:cs="Courier New"/>
        </w:rPr>
        <w:t xml:space="preserve">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quantitative covariate is found."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BFF01A4" w14:textId="59912E4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est_hsq.cpp:612:    if (</w:t>
      </w:r>
      <w:proofErr w:type="spellStart"/>
      <w:proofErr w:type="gramStart"/>
      <w:r w:rsidRPr="000C217B">
        <w:rPr>
          <w:rFonts w:ascii="Courier New" w:hAnsi="Courier New" w:cs="Courier New"/>
        </w:rPr>
        <w:t>value.size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&gt; 0.5 * </w:t>
      </w:r>
      <w:proofErr w:type="spellStart"/>
      <w:r w:rsidRPr="000C217B">
        <w:rPr>
          <w:rFonts w:ascii="Courier New" w:hAnsi="Courier New" w:cs="Courier New"/>
        </w:rPr>
        <w:t>vec.size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errmsg1); //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"too many classes for the env</w:t>
      </w:r>
      <w:ins w:id="285" w:author="Longda Jiang" w:date="2021-09-07T17:20:00Z">
        <w:r w:rsidR="00E55CDC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ronmental factor. \</w:t>
      </w:r>
      <w:proofErr w:type="spellStart"/>
      <w:r w:rsidRPr="000C217B">
        <w:rPr>
          <w:rFonts w:ascii="Courier New" w:hAnsi="Courier New" w:cs="Courier New"/>
        </w:rPr>
        <w:t>nPlease</w:t>
      </w:r>
      <w:proofErr w:type="spellEnd"/>
      <w:r w:rsidRPr="000C217B">
        <w:rPr>
          <w:rFonts w:ascii="Courier New" w:hAnsi="Courier New" w:cs="Courier New"/>
        </w:rPr>
        <w:t xml:space="preserve"> make sure you input a discrete variable as the environmental factor."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0EEFDE6" w14:textId="0DA2D65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est_hsq.cpp:613:    if (</w:t>
      </w:r>
      <w:proofErr w:type="spellStart"/>
      <w:proofErr w:type="gramStart"/>
      <w:r w:rsidRPr="000C217B">
        <w:rPr>
          <w:rFonts w:ascii="Courier New" w:hAnsi="Courier New" w:cs="Courier New"/>
        </w:rPr>
        <w:t>value.size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errmsg2); //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env</w:t>
      </w:r>
      <w:ins w:id="286" w:author="Longda Jiang" w:date="2021-09-07T17:20:00Z">
        <w:r w:rsidR="00E55CDC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ronmental factor should ha</w:t>
      </w:r>
      <w:ins w:id="287" w:author="Longda Jiang" w:date="2021-09-07T17:20:00Z">
        <w:r w:rsidR="0053570D">
          <w:rPr>
            <w:rFonts w:ascii="Courier New" w:hAnsi="Courier New" w:cs="Courier New"/>
          </w:rPr>
          <w:t>ve</w:t>
        </w:r>
      </w:ins>
      <w:del w:id="288" w:author="Longda Jiang" w:date="2021-09-07T17:20:00Z">
        <w:r w:rsidRPr="000C217B" w:rsidDel="0053570D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del w:id="289" w:author="Jian Yang" w:date="2021-09-09T13:46:00Z">
        <w:r w:rsidRPr="000C217B" w:rsidDel="00464645">
          <w:rPr>
            <w:rFonts w:ascii="Courier New" w:hAnsi="Courier New" w:cs="Courier New"/>
          </w:rPr>
          <w:delText>more than</w:delText>
        </w:r>
      </w:del>
      <w:ins w:id="290" w:author="Jian Yang" w:date="2021-09-09T13:46:00Z">
        <w:r w:rsidR="00464645">
          <w:rPr>
            <w:rFonts w:ascii="Courier New" w:hAnsi="Courier New" w:cs="Courier New"/>
          </w:rPr>
          <w:t>at least</w:t>
        </w:r>
      </w:ins>
      <w:r w:rsidRPr="000C217B">
        <w:rPr>
          <w:rFonts w:ascii="Courier New" w:hAnsi="Courier New" w:cs="Courier New"/>
        </w:rPr>
        <w:t xml:space="preserve"> </w:t>
      </w:r>
      <w:del w:id="291" w:author="Jian Yang" w:date="2021-09-09T13:46:00Z">
        <w:r w:rsidRPr="000C217B" w:rsidDel="00464645">
          <w:rPr>
            <w:rFonts w:ascii="Courier New" w:hAnsi="Courier New" w:cs="Courier New"/>
          </w:rPr>
          <w:delText xml:space="preserve">one </w:delText>
        </w:r>
      </w:del>
      <w:ins w:id="292" w:author="Jian Yang" w:date="2021-09-09T13:46:00Z">
        <w:r w:rsidR="00464645">
          <w:rPr>
            <w:rFonts w:ascii="Courier New" w:hAnsi="Courier New" w:cs="Courier New"/>
          </w:rPr>
          <w:t>two</w:t>
        </w:r>
        <w:r w:rsidR="00464645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classes.");</w:t>
      </w:r>
    </w:p>
    <w:p w14:paraId="6B8F03D8" w14:textId="3764E20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est_hsq.cpp:648: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"invalid phenotype. Please check the phenotype file</w:t>
      </w:r>
      <w:del w:id="293" w:author="Jian Yang" w:date="2021-09-09T13:49:00Z">
        <w:r w:rsidRPr="000C217B" w:rsidDel="00464645">
          <w:rPr>
            <w:rFonts w:ascii="Courier New" w:hAnsi="Courier New" w:cs="Courier New"/>
          </w:rPr>
          <w:delText xml:space="preserve"> (or after covariates </w:delText>
        </w:r>
      </w:del>
      <w:ins w:id="294" w:author="Longda Jiang" w:date="2021-09-07T17:21:00Z">
        <w:del w:id="295" w:author="Jian Yang" w:date="2021-09-09T13:49:00Z">
          <w:r w:rsidR="0053570D" w:rsidDel="00464645">
            <w:rPr>
              <w:rFonts w:ascii="Courier New" w:hAnsi="Courier New" w:cs="Courier New"/>
            </w:rPr>
            <w:delText xml:space="preserve">being </w:delText>
          </w:r>
        </w:del>
      </w:ins>
      <w:del w:id="296" w:author="Jian Yang" w:date="2021-09-09T13:49:00Z">
        <w:r w:rsidRPr="000C217B" w:rsidDel="00464645">
          <w:rPr>
            <w:rFonts w:ascii="Courier New" w:hAnsi="Courier New" w:cs="Courier New"/>
          </w:rPr>
          <w:delText>merged)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893648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est_hsq.cpp:731: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>fabs(_</w:t>
      </w:r>
      <w:proofErr w:type="spellStart"/>
      <w:r w:rsidRPr="000C217B">
        <w:rPr>
          <w:rFonts w:ascii="Courier New" w:hAnsi="Courier New" w:cs="Courier New"/>
        </w:rPr>
        <w:t>y_Ssq</w:t>
      </w:r>
      <w:proofErr w:type="spellEnd"/>
      <w:r w:rsidRPr="000C217B">
        <w:rPr>
          <w:rFonts w:ascii="Courier New" w:hAnsi="Courier New" w:cs="Courier New"/>
        </w:rPr>
        <w:t xml:space="preserve">) &lt; 1e30))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phenotypic variance is infinite. Please check the missing data in your phenotype file. Missing values should be represented by \"NA\" or \"-9\"."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983E24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est_hsq.cpp:736: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538DE00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est_hsq.cpp:740: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04D8DCD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est_hsq.cpp:744:    if (_n &lt; 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"sample size is too small."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E9CEB97" w14:textId="3440610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est_hsq.cpp:851: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_reml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29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98" w:author="Jian Yang" w:date="2021-09-09T13:49:00Z">
        <w:r w:rsidR="00464645">
          <w:rPr>
            <w:rFonts w:ascii="Courier New" w:hAnsi="Courier New" w:cs="Courier New"/>
          </w:rPr>
          <w:t>c</w:t>
        </w:r>
      </w:ins>
      <w:ins w:id="299" w:author="Longda Jiang" w:date="2021-09-07T17:11:00Z">
        <w:del w:id="300" w:author="Jian Yang" w:date="2021-09-09T13:49:00Z">
          <w:r w:rsidR="00E73C25" w:rsidDel="00464645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reml_rst_file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3506BE4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est_hsq.cpp:997:            if (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-priors. The sum of all prior values for trait 1 should not exceed 1.0."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EBE42A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est_hsq.cpp:1004:            if (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-priors. The sum of all prior values for trait 2 should not exceed 1.0."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4107FA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est_hsq.cpp:1027:        if (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-priors. The sum of all prior values should not exceed 1.0."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7FDE1D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est_hsq.cpp:1096:    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</w:t>
      </w:r>
      <w:proofErr w:type="spellStart"/>
      <w:r w:rsidRPr="000C217B">
        <w:rPr>
          <w:rFonts w:ascii="Courier New" w:hAnsi="Courier New" w:cs="Courier New"/>
        </w:rPr>
        <w:t>calcu_Vi</w:t>
      </w:r>
      <w:proofErr w:type="spellEnd"/>
      <w:r w:rsidRPr="000C217B">
        <w:rPr>
          <w:rFonts w:ascii="Courier New" w:hAnsi="Courier New" w:cs="Courier New"/>
        </w:rPr>
        <w:t xml:space="preserve">(_Vi, </w:t>
      </w:r>
      <w:proofErr w:type="spellStart"/>
      <w:r w:rsidRPr="000C217B">
        <w:rPr>
          <w:rFonts w:ascii="Courier New" w:hAnsi="Courier New" w:cs="Courier New"/>
        </w:rPr>
        <w:t>varcmp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logdet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iter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"V matrix is not positive-definite.");</w:t>
      </w:r>
    </w:p>
    <w:p w14:paraId="71CEBDF7" w14:textId="2174AA7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est_hsq.cpp:1154: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"analysis stopped because more than half of the variance components are constrained. The result would be unreliable.\n </w:t>
      </w:r>
      <w:del w:id="301" w:author="Jian Yang" w:date="2021-09-09T13:50:00Z">
        <w:r w:rsidRPr="000C217B" w:rsidDel="00464645">
          <w:rPr>
            <w:rFonts w:ascii="Courier New" w:hAnsi="Courier New" w:cs="Courier New"/>
          </w:rPr>
          <w:delText xml:space="preserve">Please </w:delText>
        </w:r>
      </w:del>
      <w:ins w:id="302" w:author="Jian Yang" w:date="2021-09-09T13:50:00Z">
        <w:r w:rsidR="00464645">
          <w:rPr>
            <w:rFonts w:ascii="Courier New" w:hAnsi="Courier New" w:cs="Courier New"/>
          </w:rPr>
          <w:t>You may</w:t>
        </w:r>
        <w:r w:rsidR="00464645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 xml:space="preserve">have a try </w:t>
      </w:r>
      <w:ins w:id="303" w:author="Jian Yang" w:date="2021-09-09T13:50:00Z">
        <w:r w:rsidR="00464645">
          <w:rPr>
            <w:rFonts w:ascii="Courier New" w:hAnsi="Courier New" w:cs="Courier New"/>
          </w:rPr>
          <w:t>of</w:t>
        </w:r>
      </w:ins>
      <w:del w:id="304" w:author="Jian Yang" w:date="2021-09-09T13:50:00Z">
        <w:r w:rsidRPr="000C217B" w:rsidDel="00464645">
          <w:rPr>
            <w:rFonts w:ascii="Courier New" w:hAnsi="Courier New" w:cs="Courier New"/>
          </w:rPr>
          <w:delText>to</w:delText>
        </w:r>
      </w:del>
      <w:r w:rsidRPr="000C217B">
        <w:rPr>
          <w:rFonts w:ascii="Courier New" w:hAnsi="Courier New" w:cs="Courier New"/>
        </w:rPr>
        <w:t xml:space="preserve"> </w:t>
      </w:r>
      <w:del w:id="305" w:author="Jian Yang" w:date="2021-09-09T13:51:00Z">
        <w:r w:rsidRPr="000C217B" w:rsidDel="00464645">
          <w:rPr>
            <w:rFonts w:ascii="Courier New" w:hAnsi="Courier New" w:cs="Courier New"/>
          </w:rPr>
          <w:delText xml:space="preserve">add </w:delText>
        </w:r>
      </w:del>
      <w:r w:rsidRPr="000C217B">
        <w:rPr>
          <w:rFonts w:ascii="Courier New" w:hAnsi="Courier New" w:cs="Courier New"/>
        </w:rPr>
        <w:t>the option 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-no-constrain."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35A8F0A" w14:textId="61A0F3C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est_hsq.cpp:1158:        //if (</w:t>
      </w:r>
      <w:proofErr w:type="spellStart"/>
      <w:r w:rsidRPr="000C217B">
        <w:rPr>
          <w:rFonts w:ascii="Courier New" w:hAnsi="Courier New" w:cs="Courier New"/>
        </w:rPr>
        <w:t>constrain_num</w:t>
      </w:r>
      <w:proofErr w:type="spellEnd"/>
      <w:r w:rsidRPr="000C217B">
        <w:rPr>
          <w:rFonts w:ascii="Courier New" w:hAnsi="Courier New" w:cs="Courier New"/>
        </w:rPr>
        <w:t xml:space="preserve"> == _</w:t>
      </w:r>
      <w:proofErr w:type="spellStart"/>
      <w:r w:rsidRPr="000C217B">
        <w:rPr>
          <w:rFonts w:ascii="Courier New" w:hAnsi="Courier New" w:cs="Courier New"/>
        </w:rPr>
        <w:t>r_</w:t>
      </w:r>
      <w:proofErr w:type="gramStart"/>
      <w:r w:rsidRPr="000C217B">
        <w:rPr>
          <w:rFonts w:ascii="Courier New" w:hAnsi="Courier New" w:cs="Courier New"/>
        </w:rPr>
        <w:t>indx.size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"analysis stopped because all variance components are constrained. You may have a try of </w:t>
      </w:r>
      <w:del w:id="306" w:author="Jian Yang" w:date="2021-09-09T13:51:00Z">
        <w:r w:rsidRPr="000C217B" w:rsidDel="00464645">
          <w:rPr>
            <w:rFonts w:ascii="Courier New" w:hAnsi="Courier New" w:cs="Courier New"/>
          </w:rPr>
          <w:delText xml:space="preserve">adding </w:delText>
        </w:r>
      </w:del>
      <w:r w:rsidRPr="000C217B">
        <w:rPr>
          <w:rFonts w:ascii="Courier New" w:hAnsi="Courier New" w:cs="Courier New"/>
        </w:rPr>
        <w:t>the option 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-no-constrain."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42E321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est_hsq.cpp:1190:                if (_</w:t>
      </w:r>
      <w:proofErr w:type="spellStart"/>
      <w:r w:rsidRPr="000C217B">
        <w:rPr>
          <w:rFonts w:ascii="Courier New" w:hAnsi="Courier New" w:cs="Courier New"/>
        </w:rPr>
        <w:t>reml_max_iter</w:t>
      </w:r>
      <w:proofErr w:type="spellEnd"/>
      <w:r w:rsidRPr="000C217B">
        <w:rPr>
          <w:rFonts w:ascii="Courier New" w:hAnsi="Courier New" w:cs="Courier New"/>
        </w:rPr>
        <w:t xml:space="preserve"> &gt;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5B44BD26" w14:textId="739CFA2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est_hsq.cpp:1322: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"the variance-covariance matrix V </w:t>
      </w:r>
      <w:del w:id="307" w:author="Jian Yang" w:date="2021-09-09T13:52:00Z">
        <w:r w:rsidRPr="000C217B" w:rsidDel="00464645">
          <w:rPr>
            <w:rFonts w:ascii="Courier New" w:hAnsi="Courier New" w:cs="Courier New"/>
          </w:rPr>
          <w:delText>can't be</w:delText>
        </w:r>
      </w:del>
      <w:ins w:id="308" w:author="Jian Yang" w:date="2021-09-09T13:52:00Z">
        <w:r w:rsidR="00464645">
          <w:rPr>
            <w:rFonts w:ascii="Courier New" w:hAnsi="Courier New" w:cs="Courier New"/>
          </w:rPr>
          <w:t>is not</w:t>
        </w:r>
      </w:ins>
      <w:r w:rsidRPr="000C217B">
        <w:rPr>
          <w:rFonts w:ascii="Courier New" w:hAnsi="Courier New" w:cs="Courier New"/>
        </w:rPr>
        <w:t xml:space="preserve"> invert</w:t>
      </w:r>
      <w:ins w:id="309" w:author="Jian Yang" w:date="2021-09-09T13:52:00Z">
        <w:r w:rsidR="00464645">
          <w:rPr>
            <w:rFonts w:ascii="Courier New" w:hAnsi="Courier New" w:cs="Courier New"/>
          </w:rPr>
          <w:t>ible</w:t>
        </w:r>
      </w:ins>
      <w:del w:id="310" w:author="Jian Yang" w:date="2021-09-09T13:52:00Z">
        <w:r w:rsidRPr="000C217B" w:rsidDel="00464645">
          <w:rPr>
            <w:rFonts w:ascii="Courier New" w:hAnsi="Courier New" w:cs="Courier New"/>
          </w:rPr>
          <w:delText>ed</w:delText>
        </w:r>
      </w:del>
      <w:r w:rsidRPr="000C217B">
        <w:rPr>
          <w:rFonts w:ascii="Courier New" w:hAnsi="Courier New" w:cs="Courier New"/>
        </w:rPr>
        <w:t>.\</w:t>
      </w:r>
      <w:proofErr w:type="spellStart"/>
      <w:r w:rsidRPr="000C217B">
        <w:rPr>
          <w:rFonts w:ascii="Courier New" w:hAnsi="Courier New" w:cs="Courier New"/>
        </w:rPr>
        <w:t>n</w:t>
      </w:r>
      <w:ins w:id="311" w:author="Jian Yang" w:date="2021-09-09T13:52:00Z">
        <w:r w:rsidR="00464645">
          <w:rPr>
            <w:rFonts w:ascii="Courier New" w:hAnsi="Courier New" w:cs="Courier New"/>
          </w:rPr>
          <w:t>We</w:t>
        </w:r>
        <w:proofErr w:type="spellEnd"/>
        <w:r w:rsidR="00464645">
          <w:rPr>
            <w:rFonts w:ascii="Courier New" w:hAnsi="Courier New" w:cs="Courier New"/>
          </w:rPr>
          <w:t xml:space="preserve"> may t</w:t>
        </w:r>
      </w:ins>
      <w:del w:id="312" w:author="Jian Yang" w:date="2021-09-09T13:52:00Z">
        <w:r w:rsidRPr="000C217B" w:rsidDel="00464645">
          <w:rPr>
            <w:rFonts w:ascii="Courier New" w:hAnsi="Courier New" w:cs="Courier New"/>
          </w:rPr>
          <w:delText>T</w:delText>
        </w:r>
      </w:del>
      <w:r w:rsidRPr="000C217B">
        <w:rPr>
          <w:rFonts w:ascii="Courier New" w:hAnsi="Courier New" w:cs="Courier New"/>
        </w:rPr>
        <w:t>ry --</w:t>
      </w:r>
      <w:proofErr w:type="spellStart"/>
      <w:r w:rsidRPr="000C217B">
        <w:rPr>
          <w:rFonts w:ascii="Courier New" w:hAnsi="Courier New" w:cs="Courier New"/>
        </w:rPr>
        <w:t>reml-alg-inv</w:t>
      </w:r>
      <w:proofErr w:type="spellEnd"/>
      <w:r w:rsidRPr="000C217B">
        <w:rPr>
          <w:rFonts w:ascii="Courier New" w:hAnsi="Courier New" w:cs="Courier New"/>
        </w:rPr>
        <w:t xml:space="preserve"> 1 </w:t>
      </w:r>
      <w:del w:id="313" w:author="Jian Yang" w:date="2021-09-09T13:53:00Z">
        <w:r w:rsidRPr="000C217B" w:rsidDel="00464645">
          <w:rPr>
            <w:rFonts w:ascii="Courier New" w:hAnsi="Courier New" w:cs="Courier New"/>
          </w:rPr>
          <w:delText xml:space="preserve">for </w:delText>
        </w:r>
      </w:del>
      <w:ins w:id="314" w:author="Jian Yang" w:date="2021-09-09T13:53:00Z">
        <w:r w:rsidR="00464645">
          <w:rPr>
            <w:rFonts w:ascii="Courier New" w:hAnsi="Courier New" w:cs="Courier New"/>
          </w:rPr>
          <w:t>to add a small constant value to the</w:t>
        </w:r>
        <w:r w:rsidR="00464645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diagonal</w:t>
      </w:r>
      <w:ins w:id="315" w:author="Jian Yang" w:date="2021-09-09T13:53:00Z">
        <w:r w:rsidR="00464645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 </w:t>
      </w:r>
      <w:del w:id="316" w:author="Jian Yang" w:date="2021-09-09T13:53:00Z">
        <w:r w:rsidRPr="000C217B" w:rsidDel="00464645">
          <w:rPr>
            <w:rFonts w:ascii="Courier New" w:hAnsi="Courier New" w:cs="Courier New"/>
          </w:rPr>
          <w:delText xml:space="preserve">addition value </w:delText>
        </w:r>
      </w:del>
      <w:r w:rsidRPr="000C217B">
        <w:rPr>
          <w:rFonts w:ascii="Courier New" w:hAnsi="Courier New" w:cs="Courier New"/>
        </w:rPr>
        <w:t>or --</w:t>
      </w:r>
      <w:proofErr w:type="spellStart"/>
      <w:r w:rsidRPr="000C217B">
        <w:rPr>
          <w:rFonts w:ascii="Courier New" w:hAnsi="Courier New" w:cs="Courier New"/>
        </w:rPr>
        <w:t>reml-alg-inv</w:t>
      </w:r>
      <w:proofErr w:type="spellEnd"/>
      <w:r w:rsidRPr="000C217B">
        <w:rPr>
          <w:rFonts w:ascii="Courier New" w:hAnsi="Courier New" w:cs="Courier New"/>
        </w:rPr>
        <w:t xml:space="preserve"> 2 </w:t>
      </w:r>
      <w:ins w:id="317" w:author="Jian Yang" w:date="2021-09-09T13:53:00Z">
        <w:r w:rsidR="00464645">
          <w:rPr>
            <w:rFonts w:ascii="Courier New" w:hAnsi="Courier New" w:cs="Courier New"/>
          </w:rPr>
          <w:t xml:space="preserve">to </w:t>
        </w:r>
      </w:ins>
      <w:del w:id="318" w:author="Jian Yang" w:date="2021-09-09T13:53:00Z">
        <w:r w:rsidRPr="000C217B" w:rsidDel="00464645">
          <w:rPr>
            <w:rFonts w:ascii="Courier New" w:hAnsi="Courier New" w:cs="Courier New"/>
          </w:rPr>
          <w:delText xml:space="preserve">for </w:delText>
        </w:r>
      </w:del>
      <w:r w:rsidRPr="000C217B">
        <w:rPr>
          <w:rFonts w:ascii="Courier New" w:hAnsi="Courier New" w:cs="Courier New"/>
        </w:rPr>
        <w:t>bend</w:t>
      </w:r>
      <w:del w:id="319" w:author="Jian Yang" w:date="2021-09-09T13:53:00Z">
        <w:r w:rsidRPr="000C217B" w:rsidDel="00464645">
          <w:rPr>
            <w:rFonts w:ascii="Courier New" w:hAnsi="Courier New" w:cs="Courier New"/>
          </w:rPr>
          <w:delText>ing</w:delText>
        </w:r>
      </w:del>
      <w:ins w:id="320" w:author="Jian Yang" w:date="2021-09-09T13:53:00Z">
        <w:r w:rsidR="00464645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</w:t>
      </w:r>
      <w:ins w:id="321" w:author="Jian Yang" w:date="2021-09-09T13:53:00Z">
        <w:r w:rsidR="0048516F">
          <w:rPr>
            <w:rFonts w:ascii="Courier New" w:hAnsi="Courier New" w:cs="Courier New"/>
          </w:rPr>
          <w:t>matrix V</w:t>
        </w:r>
      </w:ins>
      <w:del w:id="322" w:author="Jian Yang" w:date="2021-09-09T13:53:00Z">
        <w:r w:rsidRPr="000C217B" w:rsidDel="0048516F">
          <w:rPr>
            <w:rFonts w:ascii="Courier New" w:hAnsi="Courier New" w:cs="Courier New"/>
          </w:rPr>
          <w:delText>Vi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719535C" w14:textId="73C8115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est_hsq.cpp:1369:            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variance-covar</w:t>
      </w:r>
      <w:ins w:id="323" w:author="Longda Jiang" w:date="2021-09-07T17:22:00Z">
        <w:r w:rsidR="0053570D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24" w:author="Longda Jiang" w:date="2021-09-07T17:22:00Z">
        <w:r w:rsidRPr="000C217B" w:rsidDel="0053570D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matrix V is not positive definite."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19FFA98" w14:textId="6834C65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est_hsq.cpp:1385:            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variance-covar</w:t>
      </w:r>
      <w:ins w:id="325" w:author="Longda Jiang" w:date="2021-09-07T17:22:00Z">
        <w:r w:rsidR="0053570D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26" w:author="Longda Jiang" w:date="2021-09-07T17:22:00Z">
        <w:r w:rsidRPr="000C217B" w:rsidDel="0053570D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nce matrix V is </w:t>
      </w:r>
      <w:del w:id="327" w:author="Jian Yang" w:date="2021-09-09T13:53:00Z">
        <w:r w:rsidRPr="000C217B" w:rsidDel="0048516F">
          <w:rPr>
            <w:rFonts w:ascii="Courier New" w:hAnsi="Courier New" w:cs="Courier New"/>
          </w:rPr>
          <w:delText xml:space="preserve">still </w:delText>
        </w:r>
      </w:del>
      <w:r w:rsidRPr="000C217B">
        <w:rPr>
          <w:rFonts w:ascii="Courier New" w:hAnsi="Courier New" w:cs="Courier New"/>
        </w:rPr>
        <w:t>not invertible using LU decomposition."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15D4A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est_hsq.cpp:1520: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</w:t>
      </w:r>
      <w:proofErr w:type="spellStart"/>
      <w:r w:rsidRPr="000C217B">
        <w:rPr>
          <w:rFonts w:ascii="Courier New" w:hAnsi="Courier New" w:cs="Courier New"/>
        </w:rPr>
        <w:t>SquareMatrixInverse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Xt_Vi_X_i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logdet_Xt_Vi_X</w:t>
      </w:r>
      <w:proofErr w:type="spellEnd"/>
      <w:r w:rsidRPr="000C217B">
        <w:rPr>
          <w:rFonts w:ascii="Courier New" w:hAnsi="Courier New" w:cs="Courier New"/>
        </w:rPr>
        <w:t xml:space="preserve">, rank, method))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 the </w:t>
      </w:r>
      <w:proofErr w:type="spellStart"/>
      <w:r w:rsidRPr="000C217B">
        <w:rPr>
          <w:rFonts w:ascii="Courier New" w:hAnsi="Courier New" w:cs="Courier New"/>
        </w:rPr>
        <w:t>X^t</w:t>
      </w:r>
      <w:proofErr w:type="spellEnd"/>
      <w:r w:rsidRPr="000C217B">
        <w:rPr>
          <w:rFonts w:ascii="Courier New" w:hAnsi="Courier New" w:cs="Courier New"/>
        </w:rPr>
        <w:t xml:space="preserve"> * V^-1 * X matrix is not invertible. Please check the covariate(s) and/or the environmental factor(s)."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3039DF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est_hsq.cpp:1563: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information matrix is not invertible."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CCF99B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est_hsq.cpp:1630: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information matrix is not invertible."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3480566" w14:textId="6FA3C32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est_hsq.cpp:1785: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_b_snp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2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29" w:author="Longda Jiang" w:date="2021-09-07T17:11:00Z">
        <w:del w:id="330" w:author="Jian Yang" w:date="2021-09-09T13:53:00Z">
          <w:r w:rsidR="00E73C25" w:rsidDel="0048516F">
            <w:rPr>
              <w:rFonts w:ascii="Courier New" w:hAnsi="Courier New" w:cs="Courier New"/>
            </w:rPr>
            <w:delText>C</w:delText>
          </w:r>
        </w:del>
      </w:ins>
      <w:ins w:id="331" w:author="Jian Yang" w:date="2021-09-09T13:53:00Z">
        <w:r w:rsidR="0048516F">
          <w:rPr>
            <w:rFonts w:ascii="Courier New" w:hAnsi="Courier New" w:cs="Courier New"/>
          </w:rPr>
          <w:t>c</w:t>
        </w:r>
      </w:ins>
      <w:ins w:id="332" w:author="Longda Jiang" w:date="2021-09-07T17:11:00Z"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" + </w:t>
      </w:r>
      <w:proofErr w:type="spellStart"/>
      <w:r w:rsidRPr="000C217B">
        <w:rPr>
          <w:rFonts w:ascii="Courier New" w:hAnsi="Courier New" w:cs="Courier New"/>
        </w:rPr>
        <w:t>o_b_snp_file</w:t>
      </w:r>
      <w:proofErr w:type="spellEnd"/>
      <w:r w:rsidRPr="000C217B">
        <w:rPr>
          <w:rFonts w:ascii="Courier New" w:hAnsi="Courier New" w:cs="Courier New"/>
        </w:rPr>
        <w:t xml:space="preserve"> + " to write.");</w:t>
      </w:r>
    </w:p>
    <w:p w14:paraId="3D03FBB0" w14:textId="2187441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est_hsq.cpp:1828: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"file [" + </w:t>
      </w:r>
      <w:proofErr w:type="spellStart"/>
      <w:r w:rsidRPr="000C217B">
        <w:rPr>
          <w:rFonts w:ascii="Courier New" w:hAnsi="Courier New" w:cs="Courier New"/>
        </w:rPr>
        <w:t>grm_files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"] contains a different number of ind</w:t>
      </w:r>
      <w:ins w:id="333" w:author="Longda Jiang" w:date="2021-09-07T17:22:00Z">
        <w:r w:rsidR="0053570D">
          <w:rPr>
            <w:rFonts w:ascii="Courier New" w:hAnsi="Courier New" w:cs="Courier New"/>
          </w:rPr>
          <w:t>ividuals</w:t>
        </w:r>
      </w:ins>
      <w:r w:rsidRPr="000C217B">
        <w:rPr>
          <w:rFonts w:ascii="Courier New" w:hAnsi="Courier New" w:cs="Courier New"/>
        </w:rPr>
        <w:t xml:space="preserve"> </w:t>
      </w:r>
      <w:ins w:id="334" w:author="Longda Jiang" w:date="2021-09-07T17:22:00Z">
        <w:r w:rsidR="0053570D">
          <w:rPr>
            <w:rFonts w:ascii="Courier New" w:hAnsi="Courier New" w:cs="Courier New"/>
          </w:rPr>
          <w:t>from</w:t>
        </w:r>
      </w:ins>
      <w:del w:id="335" w:author="Longda Jiang" w:date="2021-09-07T17:22:00Z">
        <w:r w:rsidRPr="000C217B" w:rsidDel="0053570D">
          <w:rPr>
            <w:rFonts w:ascii="Courier New" w:hAnsi="Courier New" w:cs="Courier New"/>
          </w:rPr>
          <w:delText>than</w:delText>
        </w:r>
      </w:del>
      <w:r w:rsidRPr="000C217B">
        <w:rPr>
          <w:rFonts w:ascii="Courier New" w:hAnsi="Courier New" w:cs="Courier New"/>
        </w:rPr>
        <w:t xml:space="preserve"> other GRM file</w:t>
      </w:r>
      <w:ins w:id="336" w:author="Longda Jiang" w:date="2021-09-07T17:23:00Z">
        <w:r w:rsidR="0053570D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CDB5C69" w14:textId="78836E6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est_hsq.cpp:1833:        if ((*</w:t>
      </w:r>
      <w:proofErr w:type="spellStart"/>
      <w:r w:rsidRPr="000C217B">
        <w:rPr>
          <w:rFonts w:ascii="Courier New" w:hAnsi="Courier New" w:cs="Courier New"/>
        </w:rPr>
        <w:t>A_bin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</w:t>
      </w:r>
      <w:proofErr w:type="gramStart"/>
      <w:r w:rsidRPr="000C217B">
        <w:rPr>
          <w:rFonts w:ascii="Courier New" w:hAnsi="Courier New" w:cs="Courier New"/>
        </w:rPr>
        <w:t>).bad</w:t>
      </w:r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3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38" w:author="Jian Yang" w:date="2021-09-09T13:54:00Z">
        <w:r w:rsidR="0048516F">
          <w:rPr>
            <w:rFonts w:ascii="Courier New" w:hAnsi="Courier New" w:cs="Courier New"/>
          </w:rPr>
          <w:t>c</w:t>
        </w:r>
      </w:ins>
      <w:ins w:id="339" w:author="Longda Jiang" w:date="2021-09-07T17:11:00Z">
        <w:del w:id="340" w:author="Jian Yang" w:date="2021-09-09T13:54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grm_binfile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6675214D" w14:textId="04A0970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est_hsq.cpp:1854:    if (_n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341" w:author="Jian Yang" w:date="2021-09-09T14:00:00Z">
        <w:r w:rsidR="0048516F">
          <w:rPr>
            <w:rFonts w:ascii="Courier New" w:hAnsi="Courier New" w:cs="Courier New"/>
          </w:rPr>
          <w:t>among</w:t>
        </w:r>
      </w:ins>
      <w:del w:id="342" w:author="Jian Yang" w:date="2021-09-09T13:54:00Z">
        <w:r w:rsidRPr="000C217B" w:rsidDel="0048516F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68B7C29" w14:textId="1FCE6B9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est_hsq.cpp:2093: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os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4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44" w:author="Jian Yang" w:date="2021-09-09T14:00:00Z">
        <w:r w:rsidR="0048516F">
          <w:rPr>
            <w:rFonts w:ascii="Courier New" w:hAnsi="Courier New" w:cs="Courier New"/>
          </w:rPr>
          <w:t>c</w:t>
        </w:r>
      </w:ins>
      <w:ins w:id="345" w:author="Longda Jiang" w:date="2021-09-07T17:11:00Z">
        <w:del w:id="346" w:author="Jian Yang" w:date="2021-09-09T14:00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20270E08" w14:textId="692FC41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est_hsq.cpp:2129: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"file [" + </w:t>
      </w:r>
      <w:proofErr w:type="spellStart"/>
      <w:r w:rsidRPr="000C217B">
        <w:rPr>
          <w:rFonts w:ascii="Courier New" w:hAnsi="Courier New" w:cs="Courier New"/>
        </w:rPr>
        <w:t>grm_files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"] contains a different number of ind</w:t>
      </w:r>
      <w:ins w:id="347" w:author="Longda Jiang" w:date="2021-09-07T17:23:00Z">
        <w:r w:rsidR="0053570D">
          <w:rPr>
            <w:rFonts w:ascii="Courier New" w:hAnsi="Courier New" w:cs="Courier New"/>
          </w:rPr>
          <w:t>ividuals</w:t>
        </w:r>
      </w:ins>
      <w:r w:rsidRPr="000C217B">
        <w:rPr>
          <w:rFonts w:ascii="Courier New" w:hAnsi="Courier New" w:cs="Courier New"/>
        </w:rPr>
        <w:t xml:space="preserve"> </w:t>
      </w:r>
      <w:ins w:id="348" w:author="Longda Jiang" w:date="2021-09-07T17:23:00Z">
        <w:r w:rsidR="0053570D">
          <w:rPr>
            <w:rFonts w:ascii="Courier New" w:hAnsi="Courier New" w:cs="Courier New"/>
          </w:rPr>
          <w:t>from</w:t>
        </w:r>
      </w:ins>
      <w:del w:id="349" w:author="Longda Jiang" w:date="2021-09-07T17:23:00Z">
        <w:r w:rsidRPr="000C217B" w:rsidDel="0053570D">
          <w:rPr>
            <w:rFonts w:ascii="Courier New" w:hAnsi="Courier New" w:cs="Courier New"/>
          </w:rPr>
          <w:delText>than</w:delText>
        </w:r>
      </w:del>
      <w:r w:rsidRPr="000C217B">
        <w:rPr>
          <w:rFonts w:ascii="Courier New" w:hAnsi="Courier New" w:cs="Courier New"/>
        </w:rPr>
        <w:t xml:space="preserve"> other GRM file</w:t>
      </w:r>
      <w:ins w:id="350" w:author="Longda Jiang" w:date="2021-09-07T17:23:00Z">
        <w:r w:rsidR="0053570D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5521A48" w14:textId="4D02525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est_hsq.cpp:2134:        if ((*</w:t>
      </w:r>
      <w:proofErr w:type="spellStart"/>
      <w:r w:rsidRPr="000C217B">
        <w:rPr>
          <w:rFonts w:ascii="Courier New" w:hAnsi="Courier New" w:cs="Courier New"/>
        </w:rPr>
        <w:t>A_bin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</w:t>
      </w:r>
      <w:proofErr w:type="gramStart"/>
      <w:r w:rsidRPr="000C217B">
        <w:rPr>
          <w:rFonts w:ascii="Courier New" w:hAnsi="Courier New" w:cs="Courier New"/>
        </w:rPr>
        <w:t>).bad</w:t>
      </w:r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5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52" w:author="Jian Yang" w:date="2021-09-09T14:00:00Z">
        <w:r w:rsidR="0048516F">
          <w:rPr>
            <w:rFonts w:ascii="Courier New" w:hAnsi="Courier New" w:cs="Courier New"/>
          </w:rPr>
          <w:t>c</w:t>
        </w:r>
      </w:ins>
      <w:ins w:id="353" w:author="Longda Jiang" w:date="2021-09-07T17:11:00Z">
        <w:del w:id="354" w:author="Jian Yang" w:date="2021-09-09T14:00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grm_binfile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9C6F9AD" w14:textId="60B8777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est_hsq.cpp:2159:    if (_n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355" w:author="Jian Yang" w:date="2021-09-09T14:00:00Z">
        <w:r w:rsidR="0048516F">
          <w:rPr>
            <w:rFonts w:ascii="Courier New" w:hAnsi="Courier New" w:cs="Courier New"/>
          </w:rPr>
          <w:t>among</w:t>
        </w:r>
      </w:ins>
      <w:del w:id="356" w:author="Jian Yang" w:date="2021-09-09T13:55:00Z">
        <w:r w:rsidRPr="000C217B" w:rsidDel="0048516F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1651A3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est_hsq.cpp:2195:    if (y</w:t>
      </w:r>
      <w:proofErr w:type="gramStart"/>
      <w:r w:rsidRPr="000C217B">
        <w:rPr>
          <w:rFonts w:ascii="Courier New" w:hAnsi="Courier New" w:cs="Courier New"/>
        </w:rPr>
        <w:t>1.size</w:t>
      </w:r>
      <w:proofErr w:type="gramEnd"/>
      <w:r w:rsidRPr="000C217B">
        <w:rPr>
          <w:rFonts w:ascii="Courier New" w:hAnsi="Courier New" w:cs="Courier New"/>
        </w:rPr>
        <w:t xml:space="preserve">()==0)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non-missing phenotypes for trait 1.");</w:t>
      </w:r>
    </w:p>
    <w:p w14:paraId="0EAABA6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est_hsq.cpp:2196:    if (y</w:t>
      </w:r>
      <w:proofErr w:type="gramStart"/>
      <w:r w:rsidRPr="000C217B">
        <w:rPr>
          <w:rFonts w:ascii="Courier New" w:hAnsi="Courier New" w:cs="Courier New"/>
        </w:rPr>
        <w:t>2.size</w:t>
      </w:r>
      <w:proofErr w:type="gramEnd"/>
      <w:r w:rsidRPr="000C217B">
        <w:rPr>
          <w:rFonts w:ascii="Courier New" w:hAnsi="Courier New" w:cs="Courier New"/>
        </w:rPr>
        <w:t xml:space="preserve">()==0)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non-missing phenotypes for trait 2.");</w:t>
      </w:r>
    </w:p>
    <w:p w14:paraId="46BE74EF" w14:textId="543ED34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est_hsq.cpp:2611: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os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5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58" w:author="Jian Yang" w:date="2021-09-09T13:56:00Z">
        <w:r w:rsidR="0048516F">
          <w:rPr>
            <w:rFonts w:ascii="Courier New" w:hAnsi="Courier New" w:cs="Courier New"/>
          </w:rPr>
          <w:t>c</w:t>
        </w:r>
      </w:ins>
      <w:ins w:id="359" w:author="Longda Jiang" w:date="2021-09-07T17:11:00Z">
        <w:del w:id="360" w:author="Jian Yang" w:date="2021-09-09T13:56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1398DB67" w14:textId="5A449D3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est_hsq.cpp:2638:    if (_n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361" w:author="Jian Yang" w:date="2021-09-09T14:00:00Z">
        <w:r w:rsidR="0048516F">
          <w:rPr>
            <w:rFonts w:ascii="Courier New" w:hAnsi="Courier New" w:cs="Courier New"/>
          </w:rPr>
          <w:t>among</w:t>
        </w:r>
      </w:ins>
      <w:del w:id="362" w:author="Jian Yang" w:date="2021-09-09T13:56:00Z">
        <w:r w:rsidRPr="000C217B" w:rsidDel="0048516F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A25CB71" w14:textId="093C79D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est_hsq.cpp:2691: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os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6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64" w:author="Jian Yang" w:date="2021-09-09T13:56:00Z">
        <w:r w:rsidR="0048516F">
          <w:rPr>
            <w:rFonts w:ascii="Courier New" w:hAnsi="Courier New" w:cs="Courier New"/>
          </w:rPr>
          <w:t>c</w:t>
        </w:r>
      </w:ins>
      <w:ins w:id="365" w:author="Longda Jiang" w:date="2021-09-07T17:11:00Z">
        <w:del w:id="366" w:author="Jian Yang" w:date="2021-09-09T13:56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46FAA3C3" w14:textId="4B54BF5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gbat.cpp:18: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_snpAssoc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6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68" w:author="Longda Jiang" w:date="2021-09-07T17:11:00Z">
        <w:del w:id="369" w:author="Jian Yang" w:date="2021-09-09T13:56:00Z">
          <w:r w:rsidR="00E73C25" w:rsidDel="0048516F">
            <w:rPr>
              <w:rFonts w:ascii="Courier New" w:hAnsi="Courier New" w:cs="Courier New"/>
            </w:rPr>
            <w:delText>C</w:delText>
          </w:r>
        </w:del>
      </w:ins>
      <w:ins w:id="370" w:author="Jian Yang" w:date="2021-09-09T13:56:00Z">
        <w:r w:rsidR="0048516F">
          <w:rPr>
            <w:rFonts w:ascii="Courier New" w:hAnsi="Courier New" w:cs="Courier New"/>
          </w:rPr>
          <w:t>c</w:t>
        </w:r>
      </w:ins>
      <w:ins w:id="371" w:author="Longda Jiang" w:date="2021-09-07T17:11:00Z"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snpAssoc_file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869576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gbat.cpp:25:        if (</w:t>
      </w:r>
      <w:proofErr w:type="spellStart"/>
      <w:proofErr w:type="gram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split_string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 xml:space="preserve">) !=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line \""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"\".");</w:t>
      </w:r>
    </w:p>
    <w:p w14:paraId="1C4A723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gbat.cpp:57: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SNP is included in the analysis.");</w:t>
      </w:r>
    </w:p>
    <w:p w14:paraId="6F0C8E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gbat.cpp:58:    else if (_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[_</w:t>
      </w:r>
      <w:proofErr w:type="gramStart"/>
      <w:r w:rsidRPr="000C217B">
        <w:rPr>
          <w:rFonts w:ascii="Courier New" w:hAnsi="Courier New" w:cs="Courier New"/>
        </w:rPr>
        <w:t>include[</w:t>
      </w:r>
      <w:proofErr w:type="gramEnd"/>
      <w:r w:rsidRPr="000C217B">
        <w:rPr>
          <w:rFonts w:ascii="Courier New" w:hAnsi="Courier New" w:cs="Courier New"/>
        </w:rPr>
        <w:t xml:space="preserve">0]]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"chromosome information is missing.");</w:t>
      </w:r>
    </w:p>
    <w:p w14:paraId="4FC2F1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gbat.cpp:59:    else if (_bp[_</w:t>
      </w:r>
      <w:proofErr w:type="gramStart"/>
      <w:r w:rsidRPr="000C217B">
        <w:rPr>
          <w:rFonts w:ascii="Courier New" w:hAnsi="Courier New" w:cs="Courier New"/>
        </w:rPr>
        <w:t>include[</w:t>
      </w:r>
      <w:proofErr w:type="gramEnd"/>
      <w:r w:rsidRPr="000C217B">
        <w:rPr>
          <w:rFonts w:ascii="Courier New" w:hAnsi="Courier New" w:cs="Courier New"/>
        </w:rPr>
        <w:t xml:space="preserve">0]]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"bp information is missing.");</w:t>
      </w:r>
    </w:p>
    <w:p w14:paraId="04A86C5C" w14:textId="0D3E46E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gbat.cpp:64: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_gAnno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7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73" w:author="Jian Yang" w:date="2021-09-09T13:56:00Z">
        <w:r w:rsidR="0048516F">
          <w:rPr>
            <w:rFonts w:ascii="Courier New" w:hAnsi="Courier New" w:cs="Courier New"/>
          </w:rPr>
          <w:t>c</w:t>
        </w:r>
      </w:ins>
      <w:ins w:id="374" w:author="Longda Jiang" w:date="2021-09-07T17:11:00Z">
        <w:del w:id="375" w:author="Jian Yang" w:date="2021-09-09T13:56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gAnno_file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4C51A6D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gbat.cpp:69:        if (</w:t>
      </w:r>
      <w:proofErr w:type="spellStart"/>
      <w:proofErr w:type="gram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split_string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 xml:space="preserve">) != 4)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line \""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"\".");</w:t>
      </w:r>
    </w:p>
    <w:p w14:paraId="737A6064" w14:textId="31DD3BA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gbat.cpp:174:    if (mapped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gene can be mapped to the SNP data. Please check the input data regarding chr</w:t>
      </w:r>
      <w:ins w:id="376" w:author="Longda Jiang" w:date="2021-09-07T17:24:00Z">
        <w:r w:rsidR="0053570D">
          <w:rPr>
            <w:rFonts w:ascii="Courier New" w:hAnsi="Courier New" w:cs="Courier New"/>
          </w:rPr>
          <w:t>omosome</w:t>
        </w:r>
      </w:ins>
      <w:r w:rsidRPr="000C217B">
        <w:rPr>
          <w:rFonts w:ascii="Courier New" w:hAnsi="Courier New" w:cs="Courier New"/>
        </w:rPr>
        <w:t xml:space="preserve"> and bp."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8D0D7D0" w14:textId="2933BA6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gbat.cpp:228: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7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78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379" w:author="Longda Jiang" w:date="2021-09-07T17:11:00Z">
        <w:del w:id="380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3EF4073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grm.cpp:23:        if (_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[_include[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]] &gt; _</w:t>
      </w:r>
      <w:proofErr w:type="spellStart"/>
      <w:r w:rsidRPr="000C217B">
        <w:rPr>
          <w:rFonts w:ascii="Courier New" w:hAnsi="Courier New" w:cs="Courier New"/>
        </w:rPr>
        <w:t>autosome_num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"this option is for the autosomal SNPs only. Please check the option --autosome."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2C60C8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grm.cpp:29:        if (_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[_include[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</w:t>
      </w:r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>= (_</w:t>
      </w:r>
      <w:proofErr w:type="spellStart"/>
      <w:r w:rsidRPr="000C217B">
        <w:rPr>
          <w:rFonts w:ascii="Courier New" w:hAnsi="Courier New" w:cs="Courier New"/>
        </w:rPr>
        <w:t>autosome_num</w:t>
      </w:r>
      <w:proofErr w:type="spellEnd"/>
      <w:r w:rsidRPr="000C217B">
        <w:rPr>
          <w:rFonts w:ascii="Courier New" w:hAnsi="Courier New" w:cs="Courier New"/>
        </w:rPr>
        <w:t xml:space="preserve"> + 1))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"this option is for SNPs on the X chromosome only.");</w:t>
      </w:r>
    </w:p>
    <w:p w14:paraId="72DC0D7B" w14:textId="4082E61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grm.cpp:35:        if (_sex[_keep[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</w:t>
      </w:r>
      <w:proofErr w:type="gramStart"/>
      <w:r w:rsidRPr="000C217B">
        <w:rPr>
          <w:rFonts w:ascii="Courier New" w:hAnsi="Courier New" w:cs="Courier New"/>
        </w:rPr>
        <w:t>] !</w:t>
      </w:r>
      <w:proofErr w:type="gramEnd"/>
      <w:r w:rsidRPr="000C217B">
        <w:rPr>
          <w:rFonts w:ascii="Courier New" w:hAnsi="Courier New" w:cs="Courier New"/>
        </w:rPr>
        <w:t>= 1 &amp;&amp; _sex[_keep[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]] !=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381" w:author="Jian Yang" w:date="2021-09-09T13:57:00Z">
        <w:r w:rsidR="0048516F">
          <w:rPr>
            <w:rFonts w:ascii="Courier New" w:hAnsi="Courier New" w:cs="Courier New"/>
          </w:rPr>
          <w:t>s</w:t>
        </w:r>
      </w:ins>
      <w:del w:id="382" w:author="Jian Yang" w:date="2021-09-09T13:57:00Z">
        <w:r w:rsidRPr="000C217B" w:rsidDel="0048516F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>ex information of the individual \"" + _fid[_keep[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]] + " " + _</w:t>
      </w:r>
      <w:proofErr w:type="spellStart"/>
      <w:r w:rsidRPr="000C217B">
        <w:rPr>
          <w:rFonts w:ascii="Courier New" w:hAnsi="Courier New" w:cs="Courier New"/>
        </w:rPr>
        <w:t>pid</w:t>
      </w:r>
      <w:proofErr w:type="spellEnd"/>
      <w:r w:rsidRPr="000C217B">
        <w:rPr>
          <w:rFonts w:ascii="Courier New" w:hAnsi="Courier New" w:cs="Courier New"/>
        </w:rPr>
        <w:t>[_keep[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]] + "\" is missing.\</w:t>
      </w:r>
      <w:proofErr w:type="spellStart"/>
      <w:r w:rsidRPr="000C217B">
        <w:rPr>
          <w:rFonts w:ascii="Courier New" w:hAnsi="Courier New" w:cs="Courier New"/>
        </w:rPr>
        <w:t>nUse</w:t>
      </w:r>
      <w:proofErr w:type="spellEnd"/>
      <w:r w:rsidRPr="000C217B">
        <w:rPr>
          <w:rFonts w:ascii="Courier New" w:hAnsi="Courier New" w:cs="Courier New"/>
        </w:rPr>
        <w:t xml:space="preserve"> --update-sex option to update the sex information of the individuals.");</w:t>
      </w:r>
    </w:p>
    <w:p w14:paraId="7EFE117B" w14:textId="78C311E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grm.cpp:196: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A</w:t>
      </w:r>
      <w:proofErr w:type="gramEnd"/>
      <w:r w:rsidRPr="000C217B">
        <w:rPr>
          <w:rFonts w:ascii="Courier New" w:hAnsi="Courier New" w:cs="Courier New"/>
        </w:rPr>
        <w:t>_Bin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8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4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385" w:author="Longda Jiang" w:date="2021-09-07T17:11:00Z">
        <w:del w:id="386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73F187CD" w14:textId="6E9267D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grm.cpp:210: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N</w:t>
      </w:r>
      <w:proofErr w:type="gramEnd"/>
      <w:r w:rsidRPr="000C217B">
        <w:rPr>
          <w:rFonts w:ascii="Courier New" w:hAnsi="Courier New" w:cs="Courier New"/>
        </w:rPr>
        <w:t>_Bin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8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8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389" w:author="Longda Jiang" w:date="2021-09-07T17:11:00Z">
        <w:del w:id="390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grm_N_file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13F3C7E0" w14:textId="01A6817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grm.cpp:227: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zoutf.is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9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92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393" w:author="Longda Jiang" w:date="2021-09-07T17:11:00Z">
        <w:del w:id="394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A478E5B" w14:textId="6BC099E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grm.cpp:247:    if </w:t>
      </w:r>
      <w:proofErr w:type="gramStart"/>
      <w:r w:rsidRPr="000C217B">
        <w:rPr>
          <w:rFonts w:ascii="Courier New" w:hAnsi="Courier New" w:cs="Courier New"/>
        </w:rPr>
        <w:t>(!Fam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9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96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397" w:author="Longda Jiang" w:date="2021-09-07T17:11:00Z">
        <w:del w:id="398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762CF273" w14:textId="56DD023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grm.cpp:259: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_grm_id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39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00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401" w:author="Longda Jiang" w:date="2021-09-07T17:11:00Z">
        <w:del w:id="402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grm_id_file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355E2B3A" w14:textId="77A9FD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grm.cpp:305: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zinf.is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0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04" w:author="Jian Yang" w:date="2021-09-09T13:57:00Z">
        <w:r w:rsidR="0048516F">
          <w:rPr>
            <w:rFonts w:ascii="Courier New" w:hAnsi="Courier New" w:cs="Courier New"/>
          </w:rPr>
          <w:t>c</w:t>
        </w:r>
      </w:ins>
      <w:ins w:id="405" w:author="Longda Jiang" w:date="2021-09-07T17:11:00Z">
        <w:del w:id="406" w:author="Jian Yang" w:date="2021-09-09T13:57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grm_gzfile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8AD16E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grm.cpp:317: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indx1))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353822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grm.cpp:318: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indx2))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55B569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grm.cpp:319: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grm_N_buf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BA081A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grm.cpp:320: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grm_buf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479A953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grm.cpp:321:        if (indx1 &lt; indx2 || indx1 &gt; n || indx2 &gt; n)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05A7B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grm.cpp:326:        if (ss &gt;&gt;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A3FC8C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grm.cpp:332: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errmsg_tmp.str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7C05F20C" w14:textId="31475D1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grm.cpp:333:        //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"incorrect number of lines in the </w:t>
      </w:r>
      <w:proofErr w:type="spellStart"/>
      <w:r w:rsidRPr="000C217B">
        <w:rPr>
          <w:rFonts w:ascii="Courier New" w:hAnsi="Courier New" w:cs="Courier New"/>
        </w:rPr>
        <w:t>grm</w:t>
      </w:r>
      <w:proofErr w:type="spellEnd"/>
      <w:r w:rsidRPr="000C217B">
        <w:rPr>
          <w:rFonts w:ascii="Courier New" w:hAnsi="Courier New" w:cs="Courier New"/>
        </w:rPr>
        <w:t xml:space="preserve"> file. </w:t>
      </w:r>
      <w:ins w:id="407" w:author="Longda Jiang" w:date="2021-09-07T17:25:00Z">
        <w:r w:rsidR="0053570D">
          <w:rPr>
            <w:rFonts w:ascii="Courier New" w:hAnsi="Courier New" w:cs="Courier New"/>
          </w:rPr>
          <w:t xml:space="preserve">Are </w:t>
        </w:r>
      </w:ins>
      <w:r w:rsidRPr="000C217B">
        <w:rPr>
          <w:rFonts w:ascii="Courier New" w:hAnsi="Courier New" w:cs="Courier New"/>
        </w:rPr>
        <w:t>*.grm.gz file and *.grm.id file</w:t>
      </w:r>
      <w:del w:id="408" w:author="Longda Jiang" w:date="2021-09-07T17:25:00Z">
        <w:r w:rsidRPr="000C217B" w:rsidDel="0053570D">
          <w:rPr>
            <w:rFonts w:ascii="Courier New" w:hAnsi="Courier New" w:cs="Courier New"/>
          </w:rPr>
          <w:delText xml:space="preserve"> are</w:delText>
        </w:r>
      </w:del>
      <w:r w:rsidRPr="000C217B">
        <w:rPr>
          <w:rFonts w:ascii="Courier New" w:hAnsi="Courier New" w:cs="Courier New"/>
        </w:rPr>
        <w:t xml:space="preserve"> mismatched?"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B23B777" w14:textId="4F7F24B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grm.cpp:346: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A_bin.is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0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10" w:author="Jian Yang" w:date="2021-09-09T13:58:00Z">
        <w:r w:rsidR="0048516F">
          <w:rPr>
            <w:rFonts w:ascii="Courier New" w:hAnsi="Courier New" w:cs="Courier New"/>
          </w:rPr>
          <w:t>c</w:t>
        </w:r>
      </w:ins>
      <w:ins w:id="411" w:author="Longda Jiang" w:date="2021-09-07T17:11:00Z">
        <w:del w:id="412" w:author="Jian Yang" w:date="2021-09-09T13:58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grm_binfile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4420281" w14:textId="0742131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grm.cpp:353:    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spellStart"/>
      <w:proofErr w:type="gramEnd"/>
      <w:r w:rsidRPr="000C217B">
        <w:rPr>
          <w:rFonts w:ascii="Courier New" w:hAnsi="Courier New" w:cs="Courier New"/>
        </w:rPr>
        <w:t>A_bin.read</w:t>
      </w:r>
      <w:proofErr w:type="spellEnd"/>
      <w:r w:rsidRPr="000C217B">
        <w:rPr>
          <w:rFonts w:ascii="Courier New" w:hAnsi="Courier New" w:cs="Courier New"/>
        </w:rPr>
        <w:t>((char*) &amp;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, size)))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13" w:author="Longda Jiang" w:date="2021-09-07T17:25:00Z">
        <w:r w:rsidR="0053570D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the size of the [" + </w:t>
      </w:r>
      <w:proofErr w:type="spellStart"/>
      <w:r w:rsidRPr="000C217B">
        <w:rPr>
          <w:rFonts w:ascii="Courier New" w:hAnsi="Courier New" w:cs="Courier New"/>
        </w:rPr>
        <w:t>grm_binfile</w:t>
      </w:r>
      <w:proofErr w:type="spellEnd"/>
      <w:r w:rsidRPr="000C217B">
        <w:rPr>
          <w:rFonts w:ascii="Courier New" w:hAnsi="Courier New" w:cs="Courier New"/>
        </w:rPr>
        <w:t xml:space="preserve"> + "] file </w:t>
      </w:r>
      <w:del w:id="414" w:author="Longda Jiang" w:date="2021-09-07T17:25:00Z">
        <w:r w:rsidRPr="000C217B" w:rsidDel="0053570D">
          <w:rPr>
            <w:rFonts w:ascii="Courier New" w:hAnsi="Courier New" w:cs="Courier New"/>
          </w:rPr>
          <w:delText xml:space="preserve">is </w:delText>
        </w:r>
      </w:del>
      <w:ins w:id="415" w:author="Longda Jiang" w:date="2021-09-07T17:26:00Z">
        <w:r w:rsidR="0053570D">
          <w:rPr>
            <w:rFonts w:ascii="Courier New" w:hAnsi="Courier New" w:cs="Courier New"/>
          </w:rPr>
          <w:t>incorrect</w:t>
        </w:r>
      </w:ins>
      <w:del w:id="416" w:author="Longda Jiang" w:date="2021-09-07T17:26:00Z">
        <w:r w:rsidRPr="000C217B" w:rsidDel="0053570D">
          <w:rPr>
            <w:rFonts w:ascii="Courier New" w:hAnsi="Courier New" w:cs="Courier New"/>
          </w:rPr>
          <w:delText>incomplete</w:delText>
        </w:r>
      </w:del>
      <w:r w:rsidRPr="000C217B">
        <w:rPr>
          <w:rFonts w:ascii="Courier New" w:hAnsi="Courier New" w:cs="Courier New"/>
        </w:rPr>
        <w:t>?");</w:t>
      </w:r>
    </w:p>
    <w:p w14:paraId="23670A7F" w14:textId="5BAF921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grm.cpp:362: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N_bin.is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1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18" w:author="Jian Yang" w:date="2021-09-09T13:58:00Z">
        <w:r w:rsidR="0048516F">
          <w:rPr>
            <w:rFonts w:ascii="Courier New" w:hAnsi="Courier New" w:cs="Courier New"/>
          </w:rPr>
          <w:t>c</w:t>
        </w:r>
      </w:ins>
      <w:ins w:id="419" w:author="Longda Jiang" w:date="2021-09-07T17:11:00Z">
        <w:del w:id="420" w:author="Jian Yang" w:date="2021-09-09T13:58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grm_Nfile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430A78E3" w14:textId="5E45862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grm.cpp:369:        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spellStart"/>
      <w:proofErr w:type="gramEnd"/>
      <w:r w:rsidRPr="000C217B">
        <w:rPr>
          <w:rFonts w:ascii="Courier New" w:hAnsi="Courier New" w:cs="Courier New"/>
        </w:rPr>
        <w:t>N_bin.read</w:t>
      </w:r>
      <w:proofErr w:type="spellEnd"/>
      <w:r w:rsidRPr="000C217B">
        <w:rPr>
          <w:rFonts w:ascii="Courier New" w:hAnsi="Courier New" w:cs="Courier New"/>
        </w:rPr>
        <w:t>((char*) &amp;</w:t>
      </w:r>
      <w:proofErr w:type="spellStart"/>
      <w:r w:rsidRPr="000C217B">
        <w:rPr>
          <w:rFonts w:ascii="Courier New" w:hAnsi="Courier New" w:cs="Courier New"/>
        </w:rPr>
        <w:t>f_buf</w:t>
      </w:r>
      <w:proofErr w:type="spellEnd"/>
      <w:r w:rsidRPr="000C217B">
        <w:rPr>
          <w:rFonts w:ascii="Courier New" w:hAnsi="Courier New" w:cs="Courier New"/>
        </w:rPr>
        <w:t xml:space="preserve">, size)))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21" w:author="Longda Jiang" w:date="2021-09-07T17:26:00Z">
        <w:r w:rsidR="00E40C8B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the size of the [" + </w:t>
      </w:r>
      <w:proofErr w:type="spellStart"/>
      <w:r w:rsidRPr="000C217B">
        <w:rPr>
          <w:rFonts w:ascii="Courier New" w:hAnsi="Courier New" w:cs="Courier New"/>
        </w:rPr>
        <w:t>grm_Nfile</w:t>
      </w:r>
      <w:proofErr w:type="spellEnd"/>
      <w:r w:rsidRPr="000C217B">
        <w:rPr>
          <w:rFonts w:ascii="Courier New" w:hAnsi="Courier New" w:cs="Courier New"/>
        </w:rPr>
        <w:t xml:space="preserve"> + "] file </w:t>
      </w:r>
      <w:del w:id="422" w:author="Longda Jiang" w:date="2021-09-07T17:26:00Z">
        <w:r w:rsidRPr="000C217B" w:rsidDel="00E40C8B">
          <w:rPr>
            <w:rFonts w:ascii="Courier New" w:hAnsi="Courier New" w:cs="Courier New"/>
          </w:rPr>
          <w:delText>is incomplete</w:delText>
        </w:r>
      </w:del>
      <w:ins w:id="423" w:author="Longda Jiang" w:date="2021-09-07T17:26:00Z">
        <w:r w:rsidR="00E40C8B">
          <w:rPr>
            <w:rFonts w:ascii="Courier New" w:hAnsi="Courier New" w:cs="Courier New"/>
          </w:rPr>
          <w:t>incorrect</w:t>
        </w:r>
      </w:ins>
      <w:r w:rsidRPr="000C217B">
        <w:rPr>
          <w:rFonts w:ascii="Courier New" w:hAnsi="Courier New" w:cs="Courier New"/>
        </w:rPr>
        <w:t>?");</w:t>
      </w:r>
    </w:p>
    <w:p w14:paraId="03CC72A3" w14:textId="597566F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grm.cpp:531:    if (_n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424" w:author="Jian Yang" w:date="2021-09-09T13:59:00Z">
        <w:r w:rsidR="0048516F">
          <w:rPr>
            <w:rFonts w:ascii="Courier New" w:hAnsi="Courier New" w:cs="Courier New"/>
          </w:rPr>
          <w:t>among</w:t>
        </w:r>
      </w:ins>
      <w:del w:id="425" w:author="Jian Yang" w:date="2021-09-09T13:58:00Z">
        <w:r w:rsidRPr="000C217B" w:rsidDel="0048516F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GRM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5568658" w14:textId="3B1481E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grm.cpp:577:    if (_n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426" w:author="Jian Yang" w:date="2021-09-09T13:59:00Z">
        <w:r w:rsidR="0048516F">
          <w:rPr>
            <w:rFonts w:ascii="Courier New" w:hAnsi="Courier New" w:cs="Courier New"/>
          </w:rPr>
          <w:t>among</w:t>
        </w:r>
      </w:ins>
      <w:del w:id="427" w:author="Jian Yang" w:date="2021-09-09T13:58:00Z">
        <w:r w:rsidRPr="000C217B" w:rsidDel="0048516F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GRM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36CC179" w14:textId="47DD1AD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grm.cpp:624: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merge</w:t>
      </w:r>
      <w:proofErr w:type="gramEnd"/>
      <w:r w:rsidRPr="000C217B">
        <w:rPr>
          <w:rFonts w:ascii="Courier New" w:hAnsi="Courier New" w:cs="Courier New"/>
        </w:rPr>
        <w:t>_grm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2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29" w:author="Longda Jiang" w:date="2021-09-07T17:11:00Z">
        <w:del w:id="430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431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merge_grm_file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2E472130" w14:textId="509ED13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grm.cpp:634:    if (</w:t>
      </w:r>
      <w:proofErr w:type="spellStart"/>
      <w:r w:rsidRPr="000C217B">
        <w:rPr>
          <w:rFonts w:ascii="Courier New" w:hAnsi="Courier New" w:cs="Courier New"/>
        </w:rPr>
        <w:t>grm_</w:t>
      </w:r>
      <w:proofErr w:type="gramStart"/>
      <w:r w:rsidRPr="000C217B">
        <w:rPr>
          <w:rFonts w:ascii="Courier New" w:hAnsi="Courier New" w:cs="Courier New"/>
        </w:rPr>
        <w:t>files.size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&gt; 1000)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"too many GRM file names specified in [" + </w:t>
      </w:r>
      <w:proofErr w:type="spellStart"/>
      <w:r w:rsidRPr="000C217B">
        <w:rPr>
          <w:rFonts w:ascii="Courier New" w:hAnsi="Courier New" w:cs="Courier New"/>
        </w:rPr>
        <w:t>merge_grm_file</w:t>
      </w:r>
      <w:proofErr w:type="spellEnd"/>
      <w:r w:rsidRPr="000C217B">
        <w:rPr>
          <w:rFonts w:ascii="Courier New" w:hAnsi="Courier New" w:cs="Courier New"/>
        </w:rPr>
        <w:t xml:space="preserve"> + "]. </w:t>
      </w:r>
      <w:ins w:id="432" w:author="Longda Jiang" w:date="2021-09-07T17:26:00Z">
        <w:r w:rsidR="00E40C8B">
          <w:rPr>
            <w:rFonts w:ascii="Courier New" w:hAnsi="Courier New" w:cs="Courier New"/>
          </w:rPr>
          <w:t>The m</w:t>
        </w:r>
      </w:ins>
      <w:del w:id="433" w:author="Longda Jiang" w:date="2021-09-07T17:26:00Z">
        <w:r w:rsidRPr="000C217B" w:rsidDel="00E40C8B">
          <w:rPr>
            <w:rFonts w:ascii="Courier New" w:hAnsi="Courier New" w:cs="Courier New"/>
          </w:rPr>
          <w:delText>M</w:delText>
        </w:r>
      </w:del>
      <w:r w:rsidRPr="000C217B">
        <w:rPr>
          <w:rFonts w:ascii="Courier New" w:hAnsi="Courier New" w:cs="Courier New"/>
        </w:rPr>
        <w:t>aximum</w:t>
      </w:r>
      <w:ins w:id="434" w:author="Longda Jiang" w:date="2021-09-07T17:26:00Z">
        <w:r w:rsidR="00E40C8B">
          <w:rPr>
            <w:rFonts w:ascii="Courier New" w:hAnsi="Courier New" w:cs="Courier New"/>
          </w:rPr>
          <w:t xml:space="preserve"> number</w:t>
        </w:r>
      </w:ins>
      <w:r w:rsidRPr="000C217B">
        <w:rPr>
          <w:rFonts w:ascii="Courier New" w:hAnsi="Courier New" w:cs="Courier New"/>
        </w:rPr>
        <w:t xml:space="preserve"> is 1000."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9D10D5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grm.cpp:635:    if (</w:t>
      </w:r>
      <w:proofErr w:type="spellStart"/>
      <w:r w:rsidRPr="000C217B">
        <w:rPr>
          <w:rFonts w:ascii="Courier New" w:hAnsi="Courier New" w:cs="Courier New"/>
        </w:rPr>
        <w:t>grm_</w:t>
      </w:r>
      <w:proofErr w:type="gramStart"/>
      <w:r w:rsidRPr="000C217B">
        <w:rPr>
          <w:rFonts w:ascii="Courier New" w:hAnsi="Courier New" w:cs="Courier New"/>
        </w:rPr>
        <w:t>files.size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GRM file name is found in [" + </w:t>
      </w:r>
      <w:proofErr w:type="spellStart"/>
      <w:r w:rsidRPr="000C217B">
        <w:rPr>
          <w:rFonts w:ascii="Courier New" w:hAnsi="Courier New" w:cs="Courier New"/>
        </w:rPr>
        <w:t>merge_grm_file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63FAD4AB" w14:textId="344CB4B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grm.cpp:682: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_eval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3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36" w:author="Jian Yang" w:date="2021-09-09T13:58:00Z">
        <w:r w:rsidR="0048516F">
          <w:rPr>
            <w:rFonts w:ascii="Courier New" w:hAnsi="Courier New" w:cs="Courier New"/>
          </w:rPr>
          <w:t>c</w:t>
        </w:r>
      </w:ins>
      <w:ins w:id="437" w:author="Longda Jiang" w:date="2021-09-07T17:11:00Z">
        <w:del w:id="438" w:author="Jian Yang" w:date="2021-09-09T13:58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eval_file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28BD9856" w14:textId="7DBD4DC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grm.cpp:688: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_evec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3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40" w:author="Jian Yang" w:date="2021-09-09T13:58:00Z">
        <w:r w:rsidR="0048516F">
          <w:rPr>
            <w:rFonts w:ascii="Courier New" w:hAnsi="Courier New" w:cs="Courier New"/>
          </w:rPr>
          <w:t>c</w:t>
        </w:r>
      </w:ins>
      <w:ins w:id="441" w:author="Longda Jiang" w:date="2021-09-07T17:11:00Z">
        <w:del w:id="442" w:author="Jian Yang" w:date="2021-09-09T13:58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evec_file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C89EA85" w14:textId="625DDD2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grm.cpp:704: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_eigenval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4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44" w:author="Jian Yang" w:date="2021-09-09T13:58:00Z">
        <w:r w:rsidR="0048516F">
          <w:rPr>
            <w:rFonts w:ascii="Courier New" w:hAnsi="Courier New" w:cs="Courier New"/>
          </w:rPr>
          <w:t>c</w:t>
        </w:r>
      </w:ins>
      <w:ins w:id="445" w:author="Longda Jiang" w:date="2021-09-07T17:11:00Z">
        <w:del w:id="446" w:author="Jian Yang" w:date="2021-09-09T13:58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eigenval_file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21F6AA8A" w14:textId="45FAFA5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grm.cpp:707: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_eigenvec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4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48" w:author="Jian Yang" w:date="2021-09-09T13:58:00Z">
        <w:r w:rsidR="0048516F">
          <w:rPr>
            <w:rFonts w:ascii="Courier New" w:hAnsi="Courier New" w:cs="Courier New"/>
          </w:rPr>
          <w:t>c</w:t>
        </w:r>
      </w:ins>
      <w:ins w:id="449" w:author="Longda Jiang" w:date="2021-09-07T17:11:00Z">
        <w:del w:id="450" w:author="Jian Yang" w:date="2021-09-09T13:58:00Z">
          <w:r w:rsidR="00E73C25" w:rsidDel="0048516F">
            <w:rPr>
              <w:rFonts w:ascii="Courier New" w:hAnsi="Courier New" w:cs="Courier New"/>
            </w:rPr>
            <w:delText>C</w:delText>
          </w:r>
        </w:del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eigenvec_file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EF928C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grm.cpp:722: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 &gt; 1e10 || 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 &lt; 1e-10)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"invalid eigenvalue in the file [" + </w:t>
      </w:r>
      <w:proofErr w:type="spellStart"/>
      <w:r w:rsidRPr="000C217B">
        <w:rPr>
          <w:rFonts w:ascii="Courier New" w:hAnsi="Courier New" w:cs="Courier New"/>
        </w:rPr>
        <w:t>eigenval_file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079E406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grm.cpp:726: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eigenvec_num</w:t>
      </w:r>
      <w:proofErr w:type="spellEnd"/>
      <w:r w:rsidRPr="000C217B">
        <w:rPr>
          <w:rFonts w:ascii="Courier New" w:hAnsi="Courier New" w:cs="Courier New"/>
        </w:rPr>
        <w:t xml:space="preserve"> != </w:t>
      </w:r>
      <w:proofErr w:type="spellStart"/>
      <w:r w:rsidRPr="000C217B">
        <w:rPr>
          <w:rFonts w:ascii="Courier New" w:hAnsi="Courier New" w:cs="Courier New"/>
        </w:rPr>
        <w:t>eigenval_num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"inconsistent numbers of eigenvalues and eigenvectors in the files [" + </w:t>
      </w:r>
      <w:proofErr w:type="spellStart"/>
      <w:r w:rsidRPr="000C217B">
        <w:rPr>
          <w:rFonts w:ascii="Courier New" w:hAnsi="Courier New" w:cs="Courier New"/>
        </w:rPr>
        <w:t>eigenval_file</w:t>
      </w:r>
      <w:proofErr w:type="spellEnd"/>
      <w:r w:rsidRPr="000C217B">
        <w:rPr>
          <w:rFonts w:ascii="Courier New" w:hAnsi="Courier New" w:cs="Courier New"/>
        </w:rPr>
        <w:t xml:space="preserve"> + "] and [" + </w:t>
      </w:r>
      <w:proofErr w:type="spellStart"/>
      <w:r w:rsidRPr="000C217B">
        <w:rPr>
          <w:rFonts w:ascii="Courier New" w:hAnsi="Courier New" w:cs="Courier New"/>
        </w:rPr>
        <w:t>eigenvec_file</w:t>
      </w:r>
      <w:proofErr w:type="spellEnd"/>
      <w:r w:rsidRPr="000C217B">
        <w:rPr>
          <w:rFonts w:ascii="Courier New" w:hAnsi="Courier New" w:cs="Courier New"/>
        </w:rPr>
        <w:t xml:space="preserve"> + "]");</w:t>
      </w:r>
    </w:p>
    <w:p w14:paraId="5D1A38D0" w14:textId="488B0D1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grm.cpp:739: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 xml:space="preserve">_n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del w:id="451" w:author="Longda Jiang" w:date="2021-09-07T17:27:00Z">
        <w:r w:rsidRPr="000C217B" w:rsidDel="00E40C8B">
          <w:rPr>
            <w:rFonts w:ascii="Courier New" w:hAnsi="Courier New" w:cs="Courier New"/>
          </w:rPr>
          <w:delText xml:space="preserve">between </w:delText>
        </w:r>
      </w:del>
      <w:ins w:id="452" w:author="Longda Jiang" w:date="2021-09-07T17:27:00Z">
        <w:r w:rsidR="00E40C8B">
          <w:rPr>
            <w:rFonts w:ascii="Courier New" w:hAnsi="Courier New" w:cs="Courier New"/>
          </w:rPr>
          <w:t>among</w:t>
        </w:r>
        <w:r w:rsidR="00E40C8B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the input files.");</w:t>
      </w:r>
    </w:p>
    <w:p w14:paraId="52026BA3" w14:textId="3D7C631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grm.cpp:766: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5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54" w:author="Longda Jiang" w:date="2021-09-07T17:11:00Z">
        <w:del w:id="455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456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41E83185" w14:textId="3E32ED4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grm.cpp:789: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h</w:t>
      </w:r>
      <w:proofErr w:type="gramEnd"/>
      <w:r w:rsidRPr="000C217B">
        <w:rPr>
          <w:rFonts w:ascii="Courier New" w:hAnsi="Courier New" w:cs="Courier New"/>
        </w:rPr>
        <w:t>_pc_load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57" w:author="Jian Yang" w:date="2021-09-09T14:04:00Z">
        <w:r w:rsidR="0048516F">
          <w:rPr>
            <w:rFonts w:ascii="Courier New" w:hAnsi="Courier New" w:cs="Courier New"/>
          </w:rPr>
          <w:t>c</w:t>
        </w:r>
      </w:ins>
      <w:ins w:id="458" w:author="Longda Jiang" w:date="2021-09-07T17:27:00Z">
        <w:del w:id="459" w:author="Jian Yang" w:date="2021-09-09T14:04:00Z">
          <w:r w:rsidR="00E40C8B" w:rsidDel="0048516F">
            <w:rPr>
              <w:rFonts w:ascii="Courier New" w:hAnsi="Courier New" w:cs="Courier New"/>
            </w:rPr>
            <w:delText>C</w:delText>
          </w:r>
        </w:del>
      </w:ins>
      <w:del w:id="460" w:author="Longda Jiang" w:date="2021-09-07T17:27:00Z">
        <w:r w:rsidRPr="000C217B" w:rsidDel="00E40C8B">
          <w:rPr>
            <w:rFonts w:ascii="Courier New" w:hAnsi="Courier New" w:cs="Courier New"/>
          </w:rPr>
          <w:delText>c</w:delText>
        </w:r>
      </w:del>
      <w:r w:rsidRPr="000C217B">
        <w:rPr>
          <w:rFonts w:ascii="Courier New" w:hAnsi="Courier New" w:cs="Courier New"/>
        </w:rPr>
        <w:t>an</w:t>
      </w:r>
      <w:ins w:id="461" w:author="Longda Jiang" w:date="2021-09-07T17:27:00Z">
        <w:r w:rsidR="00E40C8B">
          <w:rPr>
            <w:rFonts w:ascii="Courier New" w:hAnsi="Courier New" w:cs="Courier New"/>
          </w:rPr>
          <w:t>not</w:t>
        </w:r>
      </w:ins>
      <w:del w:id="462" w:author="Longda Jiang" w:date="2021-09-07T17:27:00Z">
        <w:r w:rsidRPr="000C217B" w:rsidDel="00E40C8B">
          <w:rPr>
            <w:rFonts w:ascii="Courier New" w:hAnsi="Courier New" w:cs="Courier New"/>
          </w:rPr>
          <w:delText>'t</w:delText>
        </w:r>
      </w:del>
      <w:r w:rsidRPr="000C217B">
        <w:rPr>
          <w:rFonts w:ascii="Courier New" w:hAnsi="Courier New" w:cs="Courier New"/>
        </w:rPr>
        <w:t xml:space="preserve"> open the loading file [" + </w:t>
      </w:r>
      <w:proofErr w:type="spellStart"/>
      <w:r w:rsidRPr="000C217B">
        <w:rPr>
          <w:rFonts w:ascii="Courier New" w:hAnsi="Courier New" w:cs="Courier New"/>
        </w:rPr>
        <w:t>f_pc_load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3C084F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grm.cpp:795: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"failed to open the file [" + </w:t>
      </w:r>
      <w:proofErr w:type="spellStart"/>
      <w:r w:rsidRPr="000C217B">
        <w:rPr>
          <w:rFonts w:ascii="Courier New" w:hAnsi="Courier New" w:cs="Courier New"/>
        </w:rPr>
        <w:t>out_filename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BBA0D24" w14:textId="1256F35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grm.cpp:815: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63" w:author="Jian Yang" w:date="2021-09-09T14:47:00Z">
        <w:r w:rsidR="003132DE">
          <w:rPr>
            <w:rFonts w:ascii="Courier New" w:hAnsi="Courier New" w:cs="Courier New" w:hint="eastAsia"/>
          </w:rPr>
          <w:t>in</w:t>
        </w:r>
        <w:r w:rsidR="003132DE">
          <w:rPr>
            <w:rFonts w:ascii="Courier New" w:hAnsi="Courier New" w:cs="Courier New"/>
          </w:rPr>
          <w:t>valid</w:t>
        </w:r>
      </w:ins>
      <w:del w:id="464" w:author="Jian Yang" w:date="2021-09-09T14:47:00Z">
        <w:r w:rsidRPr="000C217B" w:rsidDel="003132DE">
          <w:rPr>
            <w:rFonts w:ascii="Courier New" w:hAnsi="Courier New" w:cs="Courier New"/>
          </w:rPr>
          <w:delText>the</w:delText>
        </w:r>
      </w:del>
      <w:ins w:id="465" w:author="Jian Yang" w:date="2021-09-09T14:21:00Z">
        <w:r w:rsidR="00E30584">
          <w:rPr>
            <w:rFonts w:ascii="Courier New" w:hAnsi="Courier New" w:cs="Courier New"/>
          </w:rPr>
          <w:t xml:space="preserve"> number of columns in the</w:t>
        </w:r>
      </w:ins>
      <w:ins w:id="466" w:author="Jian Yang" w:date="2021-09-09T14:05:00Z">
        <w:r w:rsidR="0014744A">
          <w:rPr>
            <w:rFonts w:ascii="Courier New" w:hAnsi="Courier New" w:cs="Courier New"/>
          </w:rPr>
          <w:t xml:space="preserve"> PC</w:t>
        </w:r>
      </w:ins>
      <w:r w:rsidRPr="000C217B">
        <w:rPr>
          <w:rFonts w:ascii="Courier New" w:hAnsi="Courier New" w:cs="Courier New"/>
        </w:rPr>
        <w:t xml:space="preserve"> loading file</w:t>
      </w:r>
      <w:del w:id="467" w:author="Jian Yang" w:date="2021-09-09T14:21:00Z">
        <w:r w:rsidRPr="000C217B" w:rsidDel="00E30584">
          <w:rPr>
            <w:rFonts w:ascii="Courier New" w:hAnsi="Courier New" w:cs="Courier New"/>
          </w:rPr>
          <w:delText xml:space="preserve"> has </w:delText>
        </w:r>
      </w:del>
      <w:ins w:id="468" w:author="Longda Jiang" w:date="2021-09-07T17:27:00Z">
        <w:del w:id="469" w:author="Jian Yang" w:date="2021-09-09T14:21:00Z">
          <w:r w:rsidR="00E40C8B" w:rsidDel="00E30584">
            <w:rPr>
              <w:rFonts w:ascii="Courier New" w:hAnsi="Courier New" w:cs="Courier New"/>
            </w:rPr>
            <w:delText xml:space="preserve">a </w:delText>
          </w:r>
        </w:del>
      </w:ins>
      <w:del w:id="470" w:author="Jian Yang" w:date="2021-09-09T14:21:00Z">
        <w:r w:rsidRPr="000C217B" w:rsidDel="00E30584">
          <w:rPr>
            <w:rFonts w:ascii="Courier New" w:hAnsi="Courier New" w:cs="Courier New"/>
          </w:rPr>
          <w:delText>different number of column</w:delText>
        </w:r>
      </w:del>
      <w:ins w:id="471" w:author="Longda Jiang" w:date="2021-09-07T17:27:00Z">
        <w:del w:id="472" w:author="Jian Yang" w:date="2021-09-09T14:21:00Z">
          <w:r w:rsidR="00E40C8B" w:rsidDel="00E30584">
            <w:rPr>
              <w:rFonts w:ascii="Courier New" w:hAnsi="Courier New" w:cs="Courier New"/>
            </w:rPr>
            <w:delText>s</w:delText>
          </w:r>
        </w:del>
      </w:ins>
      <w:ins w:id="473" w:author="Jian Yang" w:date="2021-09-09T14:05:00Z">
        <w:r w:rsidR="0014744A">
          <w:rPr>
            <w:rFonts w:ascii="Courier New" w:hAnsi="Courier New" w:cs="Courier New"/>
          </w:rPr>
          <w:t>.</w:t>
        </w:r>
      </w:ins>
      <w:del w:id="474" w:author="Jian Yang" w:date="2021-09-09T14:05:00Z">
        <w:r w:rsidRPr="000C217B" w:rsidDel="0014744A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Please check</w:t>
      </w:r>
      <w:del w:id="475" w:author="Jian Yang" w:date="2021-09-09T14:22:00Z">
        <w:r w:rsidRPr="000C217B" w:rsidDel="00E30584">
          <w:rPr>
            <w:rFonts w:ascii="Courier New" w:hAnsi="Courier New" w:cs="Courier New"/>
          </w:rPr>
          <w:delText xml:space="preserve"> your loading file</w:delText>
        </w:r>
      </w:del>
      <w:ins w:id="476" w:author="Jian Yang" w:date="2021-09-09T14:05:00Z">
        <w:r w:rsidR="0014744A">
          <w:rPr>
            <w:rFonts w:ascii="Courier New" w:hAnsi="Courier New" w:cs="Courier New"/>
          </w:rPr>
          <w:t>.</w:t>
        </w:r>
      </w:ins>
      <w:r w:rsidRPr="000C217B">
        <w:rPr>
          <w:rFonts w:ascii="Courier New" w:hAnsi="Courier New" w:cs="Courier New"/>
        </w:rPr>
        <w:t>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B96D8E5" w14:textId="7123761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grm.cpp:818: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"only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N_loading_file</w:t>
      </w:r>
      <w:proofErr w:type="spellEnd"/>
      <w:r w:rsidRPr="000C217B">
        <w:rPr>
          <w:rFonts w:ascii="Courier New" w:hAnsi="Courier New" w:cs="Courier New"/>
        </w:rPr>
        <w:t xml:space="preserve">) + " </w:t>
      </w:r>
      <w:ins w:id="477" w:author="Jian Yang" w:date="2021-09-09T14:49:00Z">
        <w:r w:rsidR="003132DE">
          <w:rPr>
            <w:rFonts w:ascii="Courier New" w:hAnsi="Courier New" w:cs="Courier New"/>
          </w:rPr>
          <w:t xml:space="preserve">vectors of PC </w:t>
        </w:r>
      </w:ins>
      <w:r w:rsidRPr="000C217B">
        <w:rPr>
          <w:rFonts w:ascii="Courier New" w:hAnsi="Courier New" w:cs="Courier New"/>
        </w:rPr>
        <w:t>loadings</w:t>
      </w:r>
      <w:ins w:id="478" w:author="Jian Yang" w:date="2021-09-09T14:49:00Z">
        <w:r w:rsidR="003132DE">
          <w:rPr>
            <w:rFonts w:ascii="Courier New" w:hAnsi="Courier New" w:cs="Courier New"/>
          </w:rPr>
          <w:t xml:space="preserve"> available</w:t>
        </w:r>
      </w:ins>
      <w:r w:rsidRPr="000C217B">
        <w:rPr>
          <w:rFonts w:ascii="Courier New" w:hAnsi="Courier New" w:cs="Courier New"/>
        </w:rPr>
        <w:t xml:space="preserve">, thus not able to project </w:t>
      </w:r>
      <w:ins w:id="479" w:author="Jian Yang" w:date="2021-09-09T14:49:00Z">
        <w:r w:rsidR="003132DE">
          <w:rPr>
            <w:rFonts w:ascii="Courier New" w:hAnsi="Courier New" w:cs="Courier New"/>
          </w:rPr>
          <w:t>o</w:t>
        </w:r>
      </w:ins>
      <w:del w:id="480" w:author="Jian Yang" w:date="2021-09-09T14:49:00Z">
        <w:r w:rsidRPr="000C217B" w:rsidDel="003132DE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nto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(N) + " PCs."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50BB995" w14:textId="3A32706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gsmr.cpp:13: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81" w:author="Jian Yang" w:date="2021-09-09T14:02:00Z">
        <w:r w:rsidRPr="000C217B" w:rsidDel="0048516F">
          <w:rPr>
            <w:rFonts w:ascii="Courier New" w:hAnsi="Courier New" w:cs="Courier New"/>
          </w:rPr>
          <w:delText>Cannot</w:delText>
        </w:r>
      </w:del>
      <w:ins w:id="482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input_file</w:t>
      </w:r>
      <w:proofErr w:type="spellEnd"/>
      <w:r w:rsidRPr="000C217B">
        <w:rPr>
          <w:rFonts w:ascii="Courier New" w:hAnsi="Courier New" w:cs="Courier New"/>
        </w:rPr>
        <w:t xml:space="preserve">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DDB74A8" w14:textId="7877620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gsmr.cpp:25: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83" w:author="Jian Yang" w:date="2021-09-09T14:49:00Z">
        <w:r w:rsidR="003132DE">
          <w:rPr>
            <w:rFonts w:ascii="Courier New" w:hAnsi="Courier New" w:cs="Courier New"/>
          </w:rPr>
          <w:t>t</w:t>
        </w:r>
      </w:ins>
      <w:del w:id="484" w:author="Jian Yang" w:date="2021-09-09T14:49:00Z">
        <w:r w:rsidRPr="000C217B" w:rsidDel="003132DE">
          <w:rPr>
            <w:rFonts w:ascii="Courier New" w:hAnsi="Courier New" w:cs="Courier New"/>
          </w:rPr>
          <w:delText>T</w:delText>
        </w:r>
      </w:del>
      <w:r w:rsidRPr="000C217B">
        <w:rPr>
          <w:rFonts w:ascii="Courier New" w:hAnsi="Courier New" w:cs="Courier New"/>
        </w:rPr>
        <w:t xml:space="preserve">he GWAS summary data should be </w:t>
      </w:r>
      <w:ins w:id="485" w:author="Longda Jiang" w:date="2021-09-07T17:28:00Z">
        <w:r w:rsidR="00E40C8B">
          <w:rPr>
            <w:rFonts w:ascii="Courier New" w:hAnsi="Courier New" w:cs="Courier New"/>
          </w:rPr>
          <w:t xml:space="preserve">in </w:t>
        </w:r>
      </w:ins>
      <w:r w:rsidRPr="000C217B">
        <w:rPr>
          <w:rFonts w:ascii="Courier New" w:hAnsi="Courier New" w:cs="Courier New"/>
        </w:rPr>
        <w:t>GCTA-COJO format. Please check."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716F73F" w14:textId="37B0B90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gsmr.cpp:51: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486" w:author="Jian Yang" w:date="2021-09-09T14:02:00Z">
        <w:r w:rsidRPr="000C217B" w:rsidDel="0048516F">
          <w:rPr>
            <w:rFonts w:ascii="Courier New" w:hAnsi="Courier New" w:cs="Courier New"/>
          </w:rPr>
          <w:delText>Cannot</w:delText>
        </w:r>
      </w:del>
      <w:ins w:id="487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gsmr_file_list</w:t>
      </w:r>
      <w:proofErr w:type="spellEnd"/>
      <w:r w:rsidRPr="000C217B">
        <w:rPr>
          <w:rFonts w:ascii="Courier New" w:hAnsi="Courier New" w:cs="Courier New"/>
        </w:rPr>
        <w:t xml:space="preserve">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717F7CB" w14:textId="119004C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gsmr.cpp:63: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88" w:author="Jian Yang" w:date="2021-09-09T14:28:00Z">
        <w:r w:rsidR="00F904F7">
          <w:rPr>
            <w:rFonts w:ascii="Courier New" w:hAnsi="Courier New" w:cs="Courier New"/>
          </w:rPr>
          <w:t>t</w:t>
        </w:r>
      </w:ins>
      <w:ins w:id="489" w:author="Longda Jiang" w:date="2021-09-07T17:28:00Z">
        <w:del w:id="490" w:author="Jian Yang" w:date="2021-09-09T14:28:00Z">
          <w:r w:rsidR="00E40C8B" w:rsidDel="00F904F7">
            <w:rPr>
              <w:rFonts w:ascii="Courier New" w:hAnsi="Courier New" w:cs="Courier New"/>
            </w:rPr>
            <w:delText>T</w:delText>
          </w:r>
        </w:del>
        <w:r w:rsidR="00E40C8B">
          <w:rPr>
            <w:rFonts w:ascii="Courier New" w:hAnsi="Courier New" w:cs="Courier New"/>
          </w:rPr>
          <w:t>he f</w:t>
        </w:r>
      </w:ins>
      <w:del w:id="491" w:author="Longda Jiang" w:date="2021-09-07T17:28:00Z">
        <w:r w:rsidRPr="000C217B" w:rsidDel="00E40C8B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 xml:space="preserve">ormat of file [" + </w:t>
      </w:r>
      <w:proofErr w:type="spellStart"/>
      <w:r w:rsidRPr="000C217B">
        <w:rPr>
          <w:rFonts w:ascii="Courier New" w:hAnsi="Courier New" w:cs="Courier New"/>
        </w:rPr>
        <w:t>gsmr_file_list</w:t>
      </w:r>
      <w:proofErr w:type="spellEnd"/>
      <w:r w:rsidRPr="000C217B">
        <w:rPr>
          <w:rFonts w:ascii="Courier New" w:hAnsi="Courier New" w:cs="Courier New"/>
        </w:rPr>
        <w:t xml:space="preserve"> + "] is </w:t>
      </w:r>
      <w:del w:id="492" w:author="Jian Yang" w:date="2021-09-09T14:28:00Z">
        <w:r w:rsidRPr="000C217B" w:rsidDel="00F904F7">
          <w:rPr>
            <w:rFonts w:ascii="Courier New" w:hAnsi="Courier New" w:cs="Courier New"/>
          </w:rPr>
          <w:delText xml:space="preserve">not </w:delText>
        </w:r>
      </w:del>
      <w:ins w:id="493" w:author="Jian Yang" w:date="2021-09-09T14:28:00Z">
        <w:r w:rsidR="00F904F7">
          <w:rPr>
            <w:rFonts w:ascii="Courier New" w:hAnsi="Courier New" w:cs="Courier New"/>
          </w:rPr>
          <w:t>in</w:t>
        </w:r>
      </w:ins>
      <w:r w:rsidRPr="000C217B">
        <w:rPr>
          <w:rFonts w:ascii="Courier New" w:hAnsi="Courier New" w:cs="Courier New"/>
        </w:rPr>
        <w:t xml:space="preserve">correct,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D89DA4C" w14:textId="16F937A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gsmr.cpp:76:    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94" w:author="Jian Yang" w:date="2021-09-09T14:50:00Z">
        <w:r w:rsidR="003132DE">
          <w:rPr>
            <w:rFonts w:ascii="Courier New" w:hAnsi="Courier New" w:cs="Courier New"/>
          </w:rPr>
          <w:t>i</w:t>
        </w:r>
      </w:ins>
      <w:del w:id="495" w:author="Jian Yang" w:date="2021-09-09T14:50:00Z">
        <w:r w:rsidRPr="000C217B" w:rsidDel="003132DE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sample prevalence for [" + </w:t>
      </w:r>
      <w:proofErr w:type="spellStart"/>
      <w:r w:rsidRPr="000C217B">
        <w:rPr>
          <w:rFonts w:ascii="Courier New" w:hAnsi="Courier New" w:cs="Courier New"/>
        </w:rPr>
        <w:t>pheno_name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]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C886E3F" w14:textId="71D9050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gsmr.cpp:81:    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96" w:author="Jian Yang" w:date="2021-09-09T14:50:00Z">
        <w:r w:rsidR="003132DE">
          <w:rPr>
            <w:rFonts w:ascii="Courier New" w:hAnsi="Courier New" w:cs="Courier New"/>
          </w:rPr>
          <w:t>i</w:t>
        </w:r>
      </w:ins>
      <w:del w:id="497" w:author="Jian Yang" w:date="2021-09-09T14:50:00Z">
        <w:r w:rsidRPr="000C217B" w:rsidDel="003132DE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population prevalence for [" + </w:t>
      </w:r>
      <w:proofErr w:type="spellStart"/>
      <w:r w:rsidRPr="000C217B">
        <w:rPr>
          <w:rFonts w:ascii="Courier New" w:hAnsi="Courier New" w:cs="Courier New"/>
        </w:rPr>
        <w:t>pheno_name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]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8FA6285" w14:textId="65FB6E8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gsmr.cpp:157:    if(</w:t>
      </w:r>
      <w:proofErr w:type="spellStart"/>
      <w:r w:rsidRPr="000C217B">
        <w:rPr>
          <w:rFonts w:ascii="Courier New" w:hAnsi="Courier New" w:cs="Courier New"/>
        </w:rPr>
        <w:t>nsnp</w:t>
      </w:r>
      <w:proofErr w:type="spellEnd"/>
      <w:r w:rsidRPr="000C217B">
        <w:rPr>
          <w:rFonts w:ascii="Courier New" w:hAnsi="Courier New" w:cs="Courier New"/>
        </w:rPr>
        <w:t>&lt;</w:t>
      </w:r>
      <w:proofErr w:type="spellStart"/>
      <w:r w:rsidRPr="000C217B">
        <w:rPr>
          <w:rFonts w:ascii="Courier New" w:hAnsi="Courier New" w:cs="Courier New"/>
        </w:rPr>
        <w:t>nsnp_gsmr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498" w:author="Jian Yang" w:date="2021-09-09T14:50:00Z">
        <w:r w:rsidR="003132DE">
          <w:rPr>
            <w:rFonts w:ascii="Courier New" w:hAnsi="Courier New" w:cs="Courier New"/>
          </w:rPr>
          <w:t>n</w:t>
        </w:r>
      </w:ins>
      <w:del w:id="499" w:author="Jian Yang" w:date="2021-09-09T14:50:00Z">
        <w:r w:rsidRPr="000C217B" w:rsidDel="003132DE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</w:t>
      </w:r>
      <w:ins w:id="500" w:author="Longda Jiang" w:date="2021-09-07T17:29:00Z">
        <w:r w:rsidR="00E40C8B">
          <w:rPr>
            <w:rFonts w:ascii="Courier New" w:hAnsi="Courier New" w:cs="Courier New"/>
          </w:rPr>
          <w:t>t</w:t>
        </w:r>
      </w:ins>
      <w:r w:rsidRPr="000C217B">
        <w:rPr>
          <w:rFonts w:ascii="Courier New" w:hAnsi="Courier New" w:cs="Courier New"/>
        </w:rPr>
        <w:t xml:space="preserve"> enough SNPs to perform</w:t>
      </w:r>
      <w:ins w:id="501" w:author="Jian Yang" w:date="2021-09-09T14:50:00Z">
        <w:r w:rsidR="003132DE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GSMR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8A25711" w14:textId="79CBED8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gsmr.cpp:173:        if(_</w:t>
      </w:r>
      <w:proofErr w:type="spellStart"/>
      <w:r w:rsidRPr="000C217B">
        <w:rPr>
          <w:rFonts w:ascii="Courier New" w:hAnsi="Courier New" w:cs="Courier New"/>
        </w:rPr>
        <w:t>meta_vp_trait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502" w:author="Jian Yang" w:date="2021-09-09T14:50:00Z">
        <w:r w:rsidR="003132DE">
          <w:rPr>
            <w:rFonts w:ascii="Courier New" w:hAnsi="Courier New" w:cs="Courier New"/>
          </w:rPr>
          <w:t>n</w:t>
        </w:r>
      </w:ins>
      <w:del w:id="503" w:author="Jian Yang" w:date="2021-09-09T14:50:00Z">
        <w:r w:rsidRPr="000C217B" w:rsidDel="003132DE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egative phenotypic variance of trait " + _</w:t>
      </w:r>
      <w:proofErr w:type="spellStart"/>
      <w:r w:rsidRPr="000C217B">
        <w:rPr>
          <w:rFonts w:ascii="Courier New" w:hAnsi="Courier New" w:cs="Courier New"/>
        </w:rPr>
        <w:t>gwas_trait_name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6F2FD59" w14:textId="1F63847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gsmr.cpp:196:    if(</w:t>
      </w:r>
      <w:proofErr w:type="spellStart"/>
      <w:r w:rsidRPr="000C217B">
        <w:rPr>
          <w:rFonts w:ascii="Courier New" w:hAnsi="Courier New" w:cs="Courier New"/>
        </w:rPr>
        <w:t>nsnp</w:t>
      </w:r>
      <w:proofErr w:type="spellEnd"/>
      <w:r w:rsidRPr="000C217B">
        <w:rPr>
          <w:rFonts w:ascii="Courier New" w:hAnsi="Courier New" w:cs="Courier New"/>
        </w:rPr>
        <w:t xml:space="preserve">&lt;1)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504" w:author="Jian Yang" w:date="2021-09-09T14:50:00Z">
        <w:r w:rsidR="003132DE">
          <w:rPr>
            <w:rFonts w:ascii="Courier New" w:hAnsi="Courier New" w:cs="Courier New"/>
          </w:rPr>
          <w:t>n</w:t>
        </w:r>
      </w:ins>
      <w:del w:id="505" w:author="Jian Yang" w:date="2021-09-09T14:50:00Z">
        <w:r w:rsidRPr="000C217B" w:rsidDel="003132DE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</w:t>
      </w:r>
      <w:del w:id="506" w:author="Longda Jiang" w:date="2021-09-07T17:29:00Z">
        <w:r w:rsidRPr="000C217B" w:rsidDel="00E40C8B">
          <w:rPr>
            <w:rFonts w:ascii="Courier New" w:hAnsi="Courier New" w:cs="Courier New"/>
          </w:rPr>
          <w:delText>ne</w:delText>
        </w:r>
      </w:del>
      <w:r w:rsidRPr="000C217B">
        <w:rPr>
          <w:rFonts w:ascii="Courier New" w:hAnsi="Courier New" w:cs="Courier New"/>
        </w:rPr>
        <w:t xml:space="preserve"> SNP</w:t>
      </w:r>
      <w:del w:id="507" w:author="Longda Jiang" w:date="2021-09-07T17:29:00Z">
        <w:r w:rsidRPr="000C217B" w:rsidDel="00E40C8B">
          <w:rPr>
            <w:rFonts w:ascii="Courier New" w:hAnsi="Courier New" w:cs="Courier New"/>
          </w:rPr>
          <w:delText>s</w:delText>
        </w:r>
      </w:del>
      <w:ins w:id="508" w:author="Longda Jiang" w:date="2021-09-07T17:29:00Z">
        <w:r w:rsidR="00E40C8B">
          <w:rPr>
            <w:rFonts w:ascii="Courier New" w:hAnsi="Courier New" w:cs="Courier New"/>
          </w:rPr>
          <w:t xml:space="preserve"> is</w:t>
        </w:r>
      </w:ins>
      <w:del w:id="509" w:author="Longda Jiang" w:date="2021-09-07T17:29:00Z">
        <w:r w:rsidRPr="000C217B" w:rsidDel="00E40C8B">
          <w:rPr>
            <w:rFonts w:ascii="Courier New" w:hAnsi="Courier New" w:cs="Courier New"/>
          </w:rPr>
          <w:delText xml:space="preserve"> are</w:delText>
        </w:r>
      </w:del>
      <w:r w:rsidRPr="000C217B">
        <w:rPr>
          <w:rFonts w:ascii="Courier New" w:hAnsi="Courier New" w:cs="Courier New"/>
        </w:rPr>
        <w:t xml:space="preserve"> retained for the GSMR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2EDEE77" w14:textId="20D1829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gsmr.cpp:512: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_pleio_snp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10" w:author="Jian Yang" w:date="2021-09-09T14:02:00Z">
        <w:r w:rsidRPr="000C217B" w:rsidDel="0048516F">
          <w:rPr>
            <w:rFonts w:ascii="Courier New" w:hAnsi="Courier New" w:cs="Courier New"/>
          </w:rPr>
          <w:delText>Cannot</w:delText>
        </w:r>
      </w:del>
      <w:ins w:id="511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pleio_snpfile</w:t>
      </w:r>
      <w:proofErr w:type="spellEnd"/>
      <w:r w:rsidRPr="000C217B">
        <w:rPr>
          <w:rFonts w:ascii="Courier New" w:hAnsi="Courier New" w:cs="Courier New"/>
        </w:rPr>
        <w:t xml:space="preserve"> + "] to write pleiotropic SNPs.");</w:t>
      </w:r>
    </w:p>
    <w:p w14:paraId="7CE2085E" w14:textId="12A6D67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gsmr.cpp:530:    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12" w:author="Jian Yang" w:date="2021-09-09T14:02:00Z">
        <w:r w:rsidRPr="000C217B" w:rsidDel="0048516F">
          <w:rPr>
            <w:rFonts w:ascii="Courier New" w:hAnsi="Courier New" w:cs="Courier New"/>
          </w:rPr>
          <w:delText>Cannot</w:delText>
        </w:r>
      </w:del>
      <w:ins w:id="513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output_filename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66806C0" w14:textId="6357F22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gsmr.cpp:544: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14" w:author="Jian Yang" w:date="2021-09-09T14:02:00Z">
        <w:r w:rsidRPr="000C217B" w:rsidDel="0048516F">
          <w:rPr>
            <w:rFonts w:ascii="Courier New" w:hAnsi="Courier New" w:cs="Courier New"/>
          </w:rPr>
          <w:delText>Cannot</w:delText>
        </w:r>
      </w:del>
      <w:ins w:id="515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output_filename</w:t>
      </w:r>
      <w:proofErr w:type="spellEnd"/>
      <w:r w:rsidRPr="000C217B">
        <w:rPr>
          <w:rFonts w:ascii="Courier New" w:hAnsi="Courier New" w:cs="Courier New"/>
        </w:rPr>
        <w:t xml:space="preserve"> + "] to write.");             </w:t>
      </w:r>
    </w:p>
    <w:p w14:paraId="5FD79CE2" w14:textId="4D88F88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gwas_simu.cpp:23: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_qtl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1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17" w:author="Longda Jiang" w:date="2021-09-07T17:11:00Z">
        <w:del w:id="518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19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qtl_file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6DAA7F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gwas_simu.cpp:38:            if (fabs(</w:t>
      </w:r>
      <w:proofErr w:type="spellStart"/>
      <w:r w:rsidRPr="000C217B">
        <w:rPr>
          <w:rFonts w:ascii="Courier New" w:hAnsi="Courier New" w:cs="Courier New"/>
        </w:rPr>
        <w:t>qtl_eff_buf</w:t>
      </w:r>
      <w:proofErr w:type="spellEnd"/>
      <w:r w:rsidRPr="000C217B">
        <w:rPr>
          <w:rFonts w:ascii="Courier New" w:hAnsi="Courier New" w:cs="Courier New"/>
        </w:rPr>
        <w:t xml:space="preserve">) &gt; 1e5)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"invalid effect size specified for the causal variant ["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0ED9680" w14:textId="47DDCD5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gwas_simu.cpp:54:    if(</w:t>
      </w:r>
      <w:proofErr w:type="spellStart"/>
      <w:r w:rsidRPr="000C217B">
        <w:rPr>
          <w:rFonts w:ascii="Courier New" w:hAnsi="Courier New" w:cs="Courier New"/>
        </w:rPr>
        <w:t>qtl_name_</w:t>
      </w:r>
      <w:proofErr w:type="gramStart"/>
      <w:r w:rsidRPr="000C217B">
        <w:rPr>
          <w:rFonts w:ascii="Courier New" w:hAnsi="Courier New" w:cs="Courier New"/>
        </w:rPr>
        <w:t>buf.size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</w:t>
      </w:r>
      <w:proofErr w:type="spellStart"/>
      <w:r w:rsidRPr="000C217B">
        <w:rPr>
          <w:rFonts w:ascii="Courier New" w:hAnsi="Courier New" w:cs="Courier New"/>
        </w:rPr>
        <w:t>qtl_name.size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"there are </w:t>
      </w:r>
      <w:del w:id="520" w:author="Longda Jiang" w:date="2021-09-07T19:20:00Z">
        <w:r w:rsidRPr="000C217B" w:rsidDel="001E6BD1">
          <w:rPr>
            <w:rFonts w:ascii="Courier New" w:hAnsi="Courier New" w:cs="Courier New"/>
          </w:rPr>
          <w:delText>duplicated</w:delText>
        </w:r>
      </w:del>
      <w:ins w:id="521" w:author="Longda Jiang" w:date="2021-09-07T19:20:00Z">
        <w:r w:rsidR="001E6BD1">
          <w:rPr>
            <w:rFonts w:ascii="Courier New" w:hAnsi="Courier New" w:cs="Courier New"/>
          </w:rPr>
          <w:t>duplicate</w:t>
        </w:r>
      </w:ins>
      <w:ins w:id="522" w:author="Jian Yang" w:date="2021-09-09T14:52:00Z">
        <w:r w:rsidR="003132DE">
          <w:rPr>
            <w:rFonts w:ascii="Courier New" w:hAnsi="Courier New" w:cs="Courier New"/>
          </w:rPr>
          <w:t>d</w:t>
        </w:r>
      </w:ins>
      <w:r w:rsidRPr="000C217B">
        <w:rPr>
          <w:rFonts w:ascii="Courier New" w:hAnsi="Courier New" w:cs="Courier New"/>
        </w:rPr>
        <w:t xml:space="preserve"> SNP IDs.");</w:t>
      </w:r>
    </w:p>
    <w:p w14:paraId="75B393D3" w14:textId="7D6DC72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gwas_simu.cpp:64: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</w:t>
      </w:r>
      <w:proofErr w:type="gramEnd"/>
      <w:r w:rsidRPr="000C217B">
        <w:rPr>
          <w:rFonts w:ascii="Courier New" w:hAnsi="Courier New" w:cs="Courier New"/>
        </w:rPr>
        <w:t>_par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2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24" w:author="Longda Jiang" w:date="2021-09-07T17:11:00Z">
        <w:del w:id="525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26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par file [" + </w:t>
      </w:r>
      <w:proofErr w:type="spellStart"/>
      <w:r w:rsidRPr="000C217B">
        <w:rPr>
          <w:rFonts w:ascii="Courier New" w:hAnsi="Courier New" w:cs="Courier New"/>
        </w:rPr>
        <w:t>out_parfile</w:t>
      </w:r>
      <w:proofErr w:type="spellEnd"/>
      <w:r w:rsidRPr="000C217B">
        <w:rPr>
          <w:rFonts w:ascii="Courier New" w:hAnsi="Courier New" w:cs="Courier New"/>
        </w:rPr>
        <w:t xml:space="preserve"> + "] to write!");</w:t>
      </w:r>
    </w:p>
    <w:p w14:paraId="053AF201" w14:textId="62AEF49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gwas_simu.cpp:75: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phen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2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28" w:author="Longda Jiang" w:date="2021-09-07T17:11:00Z">
        <w:del w:id="529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30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phenfile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4162B6A7" w14:textId="6AB9FA9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gwas_simu.cpp:205: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</w:t>
      </w:r>
      <w:proofErr w:type="gramEnd"/>
      <w:r w:rsidRPr="000C217B">
        <w:rPr>
          <w:rFonts w:ascii="Courier New" w:hAnsi="Courier New" w:cs="Courier New"/>
        </w:rPr>
        <w:t>_emBayesB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3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32" w:author="Longda Jiang" w:date="2021-09-07T17:11:00Z">
        <w:del w:id="533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34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out_rstfile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305F78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gwas_simu.cpp:229: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gnrt</w:t>
      </w:r>
      <w:proofErr w:type="spellEnd"/>
      <w:r w:rsidRPr="000C217B">
        <w:rPr>
          <w:rFonts w:ascii="Courier New" w:hAnsi="Courier New" w:cs="Courier New"/>
        </w:rPr>
        <w:t xml:space="preserve">&lt;1.0 || </w:t>
      </w:r>
      <w:proofErr w:type="spellStart"/>
      <w:r w:rsidRPr="000C217B">
        <w:rPr>
          <w:rFonts w:ascii="Courier New" w:hAnsi="Courier New" w:cs="Courier New"/>
        </w:rPr>
        <w:t>gnrt</w:t>
      </w:r>
      <w:proofErr w:type="spellEnd"/>
      <w:r w:rsidRPr="000C217B">
        <w:rPr>
          <w:rFonts w:ascii="Courier New" w:hAnsi="Courier New" w:cs="Courier New"/>
        </w:rPr>
        <w:t xml:space="preserve">&gt;1e5)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simu-gener</w:t>
      </w:r>
      <w:proofErr w:type="spellEnd"/>
      <w:r w:rsidRPr="000C217B">
        <w:rPr>
          <w:rFonts w:ascii="Courier New" w:hAnsi="Courier New" w:cs="Courier New"/>
        </w:rPr>
        <w:t xml:space="preserve"> should be within the range from 1 to 100000.");</w:t>
      </w:r>
    </w:p>
    <w:p w14:paraId="16F63EE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gwas_simu.cpp:230:        if(</w:t>
      </w:r>
      <w:proofErr w:type="spellStart"/>
      <w:r w:rsidRPr="000C217B">
        <w:rPr>
          <w:rFonts w:ascii="Courier New" w:hAnsi="Courier New" w:cs="Courier New"/>
        </w:rPr>
        <w:t>hsq</w:t>
      </w:r>
      <w:proofErr w:type="spellEnd"/>
      <w:r w:rsidRPr="000C217B">
        <w:rPr>
          <w:rFonts w:ascii="Courier New" w:hAnsi="Courier New" w:cs="Courier New"/>
        </w:rPr>
        <w:t xml:space="preserve">&gt;1.0 || </w:t>
      </w:r>
      <w:proofErr w:type="spellStart"/>
      <w:r w:rsidRPr="000C217B">
        <w:rPr>
          <w:rFonts w:ascii="Courier New" w:hAnsi="Courier New" w:cs="Courier New"/>
        </w:rPr>
        <w:t>hsq</w:t>
      </w:r>
      <w:proofErr w:type="spellEnd"/>
      <w:r w:rsidRPr="000C217B">
        <w:rPr>
          <w:rFonts w:ascii="Courier New" w:hAnsi="Courier New" w:cs="Courier New"/>
        </w:rPr>
        <w:t xml:space="preserve">&lt;0.0)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"--simu-h2 should be within the range from 0 to 1."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FD8E31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gwas_simu.cpp:231:        if(K&gt;0.5 || K&lt;0.0001)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-K should be within the range from 0.0001 to 0.5."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E8DB84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gwas_simu.cpp:232: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</w:t>
      </w:r>
      <w:proofErr w:type="spellStart"/>
      <w:r w:rsidRPr="000C217B">
        <w:rPr>
          <w:rFonts w:ascii="Courier New" w:hAnsi="Courier New" w:cs="Courier New"/>
        </w:rPr>
        <w:t>curr_popu</w:t>
      </w:r>
      <w:proofErr w:type="spellEnd"/>
      <w:r w:rsidRPr="000C217B">
        <w:rPr>
          <w:rFonts w:ascii="Courier New" w:hAnsi="Courier New" w:cs="Courier New"/>
        </w:rPr>
        <w:t xml:space="preserve"> &amp;&amp; (</w:t>
      </w:r>
      <w:proofErr w:type="spellStart"/>
      <w:r w:rsidRPr="000C217B">
        <w:rPr>
          <w:rFonts w:ascii="Courier New" w:hAnsi="Courier New" w:cs="Courier New"/>
        </w:rPr>
        <w:t>case_num</w:t>
      </w:r>
      <w:proofErr w:type="spellEnd"/>
      <w:r w:rsidRPr="000C217B">
        <w:rPr>
          <w:rFonts w:ascii="Courier New" w:hAnsi="Courier New" w:cs="Courier New"/>
        </w:rPr>
        <w:t xml:space="preserve">&gt;1e5 || </w:t>
      </w:r>
      <w:proofErr w:type="spellStart"/>
      <w:r w:rsidRPr="000C217B">
        <w:rPr>
          <w:rFonts w:ascii="Courier New" w:hAnsi="Courier New" w:cs="Courier New"/>
        </w:rPr>
        <w:t>case_num</w:t>
      </w:r>
      <w:proofErr w:type="spellEnd"/>
      <w:r w:rsidRPr="000C217B">
        <w:rPr>
          <w:rFonts w:ascii="Courier New" w:hAnsi="Courier New" w:cs="Courier New"/>
        </w:rPr>
        <w:t xml:space="preserve">&lt;1))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-cc, Invalid number of cases.");</w:t>
      </w:r>
    </w:p>
    <w:p w14:paraId="5DE39FF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gwas_simu.cpp:233: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</w:t>
      </w:r>
      <w:proofErr w:type="spellStart"/>
      <w:r w:rsidRPr="000C217B">
        <w:rPr>
          <w:rFonts w:ascii="Courier New" w:hAnsi="Courier New" w:cs="Courier New"/>
        </w:rPr>
        <w:t>curr_popu</w:t>
      </w:r>
      <w:proofErr w:type="spellEnd"/>
      <w:r w:rsidRPr="000C217B">
        <w:rPr>
          <w:rFonts w:ascii="Courier New" w:hAnsi="Courier New" w:cs="Courier New"/>
        </w:rPr>
        <w:t xml:space="preserve"> &amp;&amp; (</w:t>
      </w:r>
      <w:proofErr w:type="spellStart"/>
      <w:r w:rsidRPr="000C217B">
        <w:rPr>
          <w:rFonts w:ascii="Courier New" w:hAnsi="Courier New" w:cs="Courier New"/>
        </w:rPr>
        <w:t>control_num</w:t>
      </w:r>
      <w:proofErr w:type="spellEnd"/>
      <w:r w:rsidRPr="000C217B">
        <w:rPr>
          <w:rFonts w:ascii="Courier New" w:hAnsi="Courier New" w:cs="Courier New"/>
        </w:rPr>
        <w:t xml:space="preserve">&gt;1e6 || </w:t>
      </w:r>
      <w:proofErr w:type="spellStart"/>
      <w:r w:rsidRPr="000C217B">
        <w:rPr>
          <w:rFonts w:ascii="Courier New" w:hAnsi="Courier New" w:cs="Courier New"/>
        </w:rPr>
        <w:t>control_num</w:t>
      </w:r>
      <w:proofErr w:type="spellEnd"/>
      <w:r w:rsidRPr="000C217B">
        <w:rPr>
          <w:rFonts w:ascii="Courier New" w:hAnsi="Courier New" w:cs="Courier New"/>
        </w:rPr>
        <w:t xml:space="preserve">&lt;1))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-cc, Invalid number of controls.");</w:t>
      </w:r>
    </w:p>
    <w:p w14:paraId="007C793D" w14:textId="4C30C1F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gwas_simu.cpp:299: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</w:t>
      </w:r>
      <w:proofErr w:type="gramEnd"/>
      <w:r w:rsidRPr="000C217B">
        <w:rPr>
          <w:rFonts w:ascii="Courier New" w:hAnsi="Courier New" w:cs="Courier New"/>
        </w:rPr>
        <w:t>_par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3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36" w:author="Longda Jiang" w:date="2021-09-07T17:11:00Z">
        <w:del w:id="537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38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par file ["+</w:t>
      </w:r>
      <w:proofErr w:type="spellStart"/>
      <w:r w:rsidRPr="000C217B">
        <w:rPr>
          <w:rFonts w:ascii="Courier New" w:hAnsi="Courier New" w:cs="Courier New"/>
        </w:rPr>
        <w:t>out_parfile</w:t>
      </w:r>
      <w:proofErr w:type="spellEnd"/>
      <w:r w:rsidRPr="000C217B">
        <w:rPr>
          <w:rFonts w:ascii="Courier New" w:hAnsi="Courier New" w:cs="Courier New"/>
        </w:rPr>
        <w:t>+"] to write!");</w:t>
      </w:r>
    </w:p>
    <w:p w14:paraId="4243B69B" w14:textId="118A840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gwas_simu.cpp:370: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</w:t>
      </w:r>
      <w:proofErr w:type="gramEnd"/>
      <w:r w:rsidRPr="000C217B">
        <w:rPr>
          <w:rFonts w:ascii="Courier New" w:hAnsi="Courier New" w:cs="Courier New"/>
        </w:rPr>
        <w:t>_fam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3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40" w:author="Longda Jiang" w:date="2021-09-07T17:11:00Z">
        <w:del w:id="541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42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fam file ["+</w:t>
      </w:r>
      <w:proofErr w:type="spellStart"/>
      <w:r w:rsidRPr="000C217B">
        <w:rPr>
          <w:rFonts w:ascii="Courier New" w:hAnsi="Courier New" w:cs="Courier New"/>
        </w:rPr>
        <w:t>out_famfile</w:t>
      </w:r>
      <w:proofErr w:type="spellEnd"/>
      <w:r w:rsidRPr="000C217B">
        <w:rPr>
          <w:rFonts w:ascii="Courier New" w:hAnsi="Courier New" w:cs="Courier New"/>
        </w:rPr>
        <w:t>+"] to write!");</w:t>
      </w:r>
    </w:p>
    <w:p w14:paraId="3AC140E9" w14:textId="0C7A977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gwas_simu.cpp:410: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OutBed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4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44" w:author="Longda Jiang" w:date="2021-09-07T17:11:00Z">
        <w:del w:id="545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46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OutBedFile</w:t>
      </w:r>
      <w:proofErr w:type="spellEnd"/>
      <w:r w:rsidRPr="000C217B">
        <w:rPr>
          <w:rFonts w:ascii="Courier New" w:hAnsi="Courier New" w:cs="Courier New"/>
        </w:rPr>
        <w:t>+"] to write.");</w:t>
      </w:r>
    </w:p>
    <w:p w14:paraId="22E3FF77" w14:textId="670D7F7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gwas_simu.cpp:475:        if</w:t>
      </w:r>
      <w:proofErr w:type="gramStart"/>
      <w:r w:rsidRPr="000C217B">
        <w:rPr>
          <w:rFonts w:ascii="Courier New" w:hAnsi="Courier New" w:cs="Courier New"/>
        </w:rPr>
        <w:t>(!Fam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4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48" w:author="Longda Jiang" w:date="2021-09-07T17:11:00Z">
        <w:del w:id="549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50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fam file "+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>+" to save!");</w:t>
      </w:r>
    </w:p>
    <w:p w14:paraId="1FCC4363" w14:textId="386AA94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gwas_simu.cpp:490: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Bim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5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52" w:author="Longda Jiang" w:date="2021-09-07T17:11:00Z">
        <w:del w:id="553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54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bimfile</w:t>
      </w:r>
      <w:proofErr w:type="spellEnd"/>
      <w:r w:rsidRPr="000C217B">
        <w:rPr>
          <w:rFonts w:ascii="Courier New" w:hAnsi="Courier New" w:cs="Courier New"/>
        </w:rPr>
        <w:t>+"] to write.");</w:t>
      </w:r>
    </w:p>
    <w:p w14:paraId="7A41E78E" w14:textId="2DF1C8B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gwas_simu.cpp:516: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_genet_map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5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56" w:author="Longda Jiang" w:date="2021-09-07T17:11:00Z">
        <w:del w:id="557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58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</w:t>
      </w:r>
      <w:ins w:id="559" w:author="Longda Jiang" w:date="2021-09-07T17:30:00Z">
        <w:r w:rsidR="00E40C8B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 xml:space="preserve">HAPMAP genetic map file " + </w:t>
      </w:r>
      <w:proofErr w:type="spellStart"/>
      <w:r w:rsidRPr="000C217B">
        <w:rPr>
          <w:rFonts w:ascii="Courier New" w:hAnsi="Courier New" w:cs="Courier New"/>
        </w:rPr>
        <w:t>genet_mapfile</w:t>
      </w:r>
      <w:proofErr w:type="spellEnd"/>
      <w:r w:rsidRPr="000C217B">
        <w:rPr>
          <w:rFonts w:ascii="Courier New" w:hAnsi="Courier New" w:cs="Courier New"/>
        </w:rPr>
        <w:t xml:space="preserve"> + "</w:t>
      </w:r>
      <w:del w:id="560" w:author="Jian Yang" w:date="2021-09-09T14:53:00Z">
        <w:r w:rsidRPr="000C217B" w:rsidDel="00D47F06">
          <w:rPr>
            <w:rFonts w:ascii="Courier New" w:hAnsi="Courier New" w:cs="Courier New"/>
          </w:rPr>
          <w:delText>!</w:delText>
        </w:r>
      </w:del>
      <w:ins w:id="561" w:author="Jian Yang" w:date="2021-09-09T14:53:00Z">
        <w:r w:rsidR="00D47F06">
          <w:rPr>
            <w:rFonts w:ascii="Courier New" w:hAnsi="Courier New" w:cs="Courier New"/>
          </w:rPr>
          <w:t>.</w:t>
        </w:r>
      </w:ins>
      <w:r w:rsidRPr="000C217B">
        <w:rPr>
          <w:rFonts w:ascii="Courier New" w:hAnsi="Courier New" w:cs="Courier New"/>
        </w:rPr>
        <w:t>");</w:t>
      </w:r>
    </w:p>
    <w:p w14:paraId="4D5D3470" w14:textId="46283A8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gwas_simu.cpp:557: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out</w:t>
      </w:r>
      <w:proofErr w:type="gramEnd"/>
      <w:r w:rsidRPr="000C217B">
        <w:rPr>
          <w:rFonts w:ascii="Courier New" w:hAnsi="Courier New" w:cs="Courier New"/>
        </w:rPr>
        <w:t>_bim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6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63" w:author="Longda Jiang" w:date="2021-09-07T17:11:00Z">
        <w:del w:id="564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65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" + </w:t>
      </w:r>
      <w:proofErr w:type="spellStart"/>
      <w:r w:rsidRPr="000C217B">
        <w:rPr>
          <w:rFonts w:ascii="Courier New" w:hAnsi="Courier New" w:cs="Courier New"/>
        </w:rPr>
        <w:t>out_bimfile</w:t>
      </w:r>
      <w:proofErr w:type="spellEnd"/>
      <w:r w:rsidRPr="000C217B">
        <w:rPr>
          <w:rFonts w:ascii="Courier New" w:hAnsi="Courier New" w:cs="Courier New"/>
        </w:rPr>
        <w:t xml:space="preserve"> + " to write</w:t>
      </w:r>
      <w:ins w:id="566" w:author="Jian Yang" w:date="2021-09-09T14:53:00Z">
        <w:r w:rsidR="00D47F06">
          <w:rPr>
            <w:rFonts w:ascii="Courier New" w:hAnsi="Courier New" w:cs="Courier New"/>
          </w:rPr>
          <w:t>.</w:t>
        </w:r>
      </w:ins>
      <w:del w:id="567" w:author="Jian Yang" w:date="2021-09-09T14:53:00Z">
        <w:r w:rsidRPr="000C217B" w:rsidDel="00D47F06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>");</w:t>
      </w:r>
    </w:p>
    <w:p w14:paraId="0BB17E4A" w14:textId="511A312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joint_meta.cpp:22:    if </w:t>
      </w:r>
      <w:proofErr w:type="gramStart"/>
      <w:r w:rsidRPr="000C217B">
        <w:rPr>
          <w:rFonts w:ascii="Courier New" w:hAnsi="Courier New" w:cs="Courier New"/>
        </w:rPr>
        <w:t>(!Meta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6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69" w:author="Longda Jiang" w:date="2021-09-07T17:11:00Z">
        <w:del w:id="570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71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metafile + "] to read.");</w:t>
      </w:r>
    </w:p>
    <w:p w14:paraId="334688F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joint_meta.cpp:34:    if (</w:t>
      </w:r>
      <w:proofErr w:type="spellStart"/>
      <w:proofErr w:type="gram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split_string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 xml:space="preserve">) &lt; 7)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"format error in the input file [" + metafile + "].");</w:t>
      </w:r>
    </w:p>
    <w:p w14:paraId="340057E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joint_meta.cpp:57:        if (</w:t>
      </w:r>
      <w:proofErr w:type="spellStart"/>
      <w:r w:rsidRPr="000C217B">
        <w:rPr>
          <w:rFonts w:ascii="Courier New" w:hAnsi="Courier New" w:cs="Courier New"/>
        </w:rPr>
        <w:t>N_buf</w:t>
      </w:r>
      <w:proofErr w:type="spellEnd"/>
      <w:r w:rsidRPr="000C217B">
        <w:rPr>
          <w:rFonts w:ascii="Courier New" w:hAnsi="Courier New" w:cs="Courier New"/>
        </w:rPr>
        <w:t xml:space="preserve"> &lt; 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"invalid sample size in line:\n\"" + str_buf0 + "\""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C38DDF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joint_meta.cpp:62:        if (</w:t>
      </w:r>
      <w:proofErr w:type="spellStart"/>
      <w:r w:rsidRPr="000C217B">
        <w:rPr>
          <w:rFonts w:ascii="Courier New" w:hAnsi="Courier New" w:cs="Courier New"/>
        </w:rPr>
        <w:t>Vp_buf</w:t>
      </w:r>
      <w:proofErr w:type="spellEnd"/>
      <w:r w:rsidRPr="000C217B">
        <w:rPr>
          <w:rFonts w:ascii="Courier New" w:hAnsi="Courier New" w:cs="Courier New"/>
        </w:rPr>
        <w:t xml:space="preserve"> &lt;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 line:\n\"" + str_buf0 + "\""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CA6E95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joint_meta.cpp:66:            if (</w:t>
      </w:r>
      <w:proofErr w:type="spellStart"/>
      <w:r w:rsidRPr="000C217B">
        <w:rPr>
          <w:rFonts w:ascii="Courier New" w:hAnsi="Courier New" w:cs="Courier New"/>
        </w:rPr>
        <w:t>GC_buf</w:t>
      </w:r>
      <w:proofErr w:type="spellEnd"/>
      <w:r w:rsidRPr="000C217B">
        <w:rPr>
          <w:rFonts w:ascii="Courier New" w:hAnsi="Courier New" w:cs="Courier New"/>
        </w:rPr>
        <w:t xml:space="preserve">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 line:\n\"" + str_buf0 + "\""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A51E447" w14:textId="4201370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joint_meta.cpp:157: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72" w:author="Longda Jiang" w:date="2021-09-07T17:32:00Z">
        <w:r w:rsidRPr="000C217B" w:rsidDel="00BA443F">
          <w:rPr>
            <w:rFonts w:ascii="Courier New" w:hAnsi="Courier New" w:cs="Courier New"/>
          </w:rPr>
          <w:delText xml:space="preserve">all </w:delText>
        </w:r>
      </w:del>
      <w:ins w:id="573" w:author="Longda Jiang" w:date="2021-09-07T17:32:00Z">
        <w:r w:rsidR="00BA443F">
          <w:rPr>
            <w:rFonts w:ascii="Courier New" w:hAnsi="Courier New" w:cs="Courier New"/>
          </w:rPr>
          <w:t>none of</w:t>
        </w:r>
        <w:r w:rsidR="00BA443F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 xml:space="preserve">the SNPs in the GWAS </w:t>
      </w:r>
      <w:del w:id="574" w:author="Jian Yang" w:date="2021-09-09T14:54:00Z">
        <w:r w:rsidRPr="000C217B" w:rsidDel="00D47F06">
          <w:rPr>
            <w:rFonts w:ascii="Courier New" w:hAnsi="Courier New" w:cs="Courier New"/>
          </w:rPr>
          <w:delText>meta-analysis results</w:delText>
        </w:r>
      </w:del>
      <w:ins w:id="575" w:author="Jian Yang" w:date="2021-09-09T14:54:00Z">
        <w:r w:rsidR="00D47F06">
          <w:rPr>
            <w:rFonts w:ascii="Courier New" w:hAnsi="Courier New" w:cs="Courier New"/>
          </w:rPr>
          <w:t>summary data</w:t>
        </w:r>
      </w:ins>
      <w:r w:rsidRPr="000C217B">
        <w:rPr>
          <w:rFonts w:ascii="Courier New" w:hAnsi="Courier New" w:cs="Courier New"/>
        </w:rPr>
        <w:t xml:space="preserve"> can</w:t>
      </w:r>
      <w:del w:id="576" w:author="Longda Jiang" w:date="2021-09-07T17:32:00Z">
        <w:r w:rsidRPr="000C217B" w:rsidDel="00BA443F">
          <w:rPr>
            <w:rFonts w:ascii="Courier New" w:hAnsi="Courier New" w:cs="Courier New"/>
          </w:rPr>
          <w:delText>'t</w:delText>
        </w:r>
      </w:del>
      <w:r w:rsidRPr="000C217B">
        <w:rPr>
          <w:rFonts w:ascii="Courier New" w:hAnsi="Courier New" w:cs="Courier New"/>
        </w:rPr>
        <w:t xml:space="preserve"> be found in the genotype data.");</w:t>
      </w:r>
    </w:p>
    <w:p w14:paraId="22AF4A7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joint_meta.cpp:211:    if (</w:t>
      </w:r>
      <w:proofErr w:type="spellStart"/>
      <w:r w:rsidRPr="000C217B">
        <w:rPr>
          <w:rFonts w:ascii="Courier New" w:hAnsi="Courier New" w:cs="Courier New"/>
        </w:rPr>
        <w:t>givenSNPs.empty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"failed to read any SNP from the file [" + </w:t>
      </w:r>
      <w:proofErr w:type="spellStart"/>
      <w:r w:rsidRPr="000C217B">
        <w:rPr>
          <w:rFonts w:ascii="Courier New" w:hAnsi="Courier New" w:cs="Courier New"/>
        </w:rPr>
        <w:t>snplistfile</w:t>
      </w:r>
      <w:proofErr w:type="spellEnd"/>
      <w:r w:rsidRPr="000C217B">
        <w:rPr>
          <w:rFonts w:ascii="Courier New" w:hAnsi="Courier New" w:cs="Courier New"/>
        </w:rPr>
        <w:t xml:space="preserve">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9C791F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joint_meta.cpp:221: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"none of the given SNPs can be matched to the genotype and summary data."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836899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joint_meta.cpp:264:    if (</w:t>
      </w:r>
      <w:proofErr w:type="spellStart"/>
      <w:proofErr w:type="gramStart"/>
      <w:r w:rsidRPr="000C217B">
        <w:rPr>
          <w:rFonts w:ascii="Courier New" w:hAnsi="Courier New" w:cs="Courier New"/>
        </w:rPr>
        <w:t>slct.size</w:t>
      </w:r>
      <w:proofErr w:type="spellEnd"/>
      <w:proofErr w:type="gramEnd"/>
      <w:r w:rsidRPr="000C217B">
        <w:rPr>
          <w:rFonts w:ascii="Courier New" w:hAnsi="Courier New" w:cs="Courier New"/>
        </w:rPr>
        <w:t>() &gt;= _</w:t>
      </w:r>
      <w:proofErr w:type="spellStart"/>
      <w:r w:rsidRPr="000C217B">
        <w:rPr>
          <w:rFonts w:ascii="Courier New" w:hAnsi="Courier New" w:cs="Courier New"/>
        </w:rPr>
        <w:t>keep.size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"too many SNPs. The number of SNPs in a joint analysis should not be larger than the sample size."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F48504D" w14:textId="73E8DEC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joint_meta.cpp:294: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7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78" w:author="Longda Jiang" w:date="2021-09-07T17:11:00Z">
        <w:del w:id="579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80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343D5E88" w14:textId="4E052E1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joint_meta.cpp:313: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8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82" w:author="Longda Jiang" w:date="2021-09-07T17:11:00Z">
        <w:del w:id="583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84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316068F7" w14:textId="2BA64ED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joint_meta.cpp:330: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8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86" w:author="Longda Jiang" w:date="2021-09-07T17:11:00Z">
        <w:del w:id="587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88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5AA7923D" w14:textId="46681D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joint_meta.cpp:353: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58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90" w:author="Longda Jiang" w:date="2021-09-07T17:11:00Z">
        <w:del w:id="591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592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69A20513" w14:textId="54B4EC1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joint_meta.cpp:433: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init</w:t>
      </w:r>
      <w:proofErr w:type="gramEnd"/>
      <w:r w:rsidRPr="000C217B">
        <w:rPr>
          <w:rFonts w:ascii="Courier New" w:hAnsi="Courier New" w:cs="Courier New"/>
        </w:rPr>
        <w:t>_B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slct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"there is a collinearity problem of the given list of SNPs.\</w:t>
      </w:r>
      <w:proofErr w:type="spellStart"/>
      <w:r w:rsidRPr="000C217B">
        <w:rPr>
          <w:rFonts w:ascii="Courier New" w:hAnsi="Courier New" w:cs="Courier New"/>
        </w:rPr>
        <w:t>nYou</w:t>
      </w:r>
      <w:proofErr w:type="spellEnd"/>
      <w:r w:rsidRPr="000C217B">
        <w:rPr>
          <w:rFonts w:ascii="Courier New" w:hAnsi="Courier New" w:cs="Courier New"/>
        </w:rPr>
        <w:t xml:space="preserve"> can try the option --</w:t>
      </w:r>
      <w:proofErr w:type="spellStart"/>
      <w:r w:rsidRPr="000C217B">
        <w:rPr>
          <w:rFonts w:ascii="Courier New" w:hAnsi="Courier New" w:cs="Courier New"/>
        </w:rPr>
        <w:t>cojo-slct</w:t>
      </w:r>
      <w:proofErr w:type="spellEnd"/>
      <w:r w:rsidRPr="000C217B">
        <w:rPr>
          <w:rFonts w:ascii="Courier New" w:hAnsi="Courier New" w:cs="Courier New"/>
        </w:rPr>
        <w:t xml:space="preserve"> to </w:t>
      </w:r>
      <w:del w:id="593" w:author="Jian Yang" w:date="2021-09-09T14:54:00Z">
        <w:r w:rsidRPr="000C217B" w:rsidDel="00D47F06">
          <w:rPr>
            <w:rFonts w:ascii="Courier New" w:hAnsi="Courier New" w:cs="Courier New"/>
          </w:rPr>
          <w:delText>get rid of</w:delText>
        </w:r>
      </w:del>
      <w:ins w:id="594" w:author="Jian Yang" w:date="2021-09-09T14:54:00Z">
        <w:r w:rsidR="00D47F06">
          <w:rPr>
            <w:rFonts w:ascii="Courier New" w:hAnsi="Courier New" w:cs="Courier New"/>
          </w:rPr>
          <w:t>remove</w:t>
        </w:r>
      </w:ins>
      <w:r w:rsidRPr="000C217B">
        <w:rPr>
          <w:rFonts w:ascii="Courier New" w:hAnsi="Courier New" w:cs="Courier New"/>
        </w:rPr>
        <w:t xml:space="preserve"> one of each pair of highly correlated SNPs.");</w:t>
      </w:r>
    </w:p>
    <w:p w14:paraId="07A99EB8" w14:textId="0518F56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joint_meta.cpp:463:    if (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 - 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degree of freedom </w:t>
      </w:r>
      <w:ins w:id="595" w:author="Longda Jiang" w:date="2021-09-07T17:32:00Z">
        <w:r w:rsidR="00BA443F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>left for the residues</w:t>
      </w:r>
      <w:ins w:id="596" w:author="Longda Jiang" w:date="2021-09-07T17:32:00Z">
        <w:r w:rsidR="00BA443F">
          <w:rPr>
            <w:rFonts w:ascii="Courier New" w:hAnsi="Courier New" w:cs="Courier New"/>
          </w:rPr>
          <w:t>.</w:t>
        </w:r>
      </w:ins>
      <w:del w:id="597" w:author="Longda Jiang" w:date="2021-09-07T17:32:00Z">
        <w:r w:rsidRPr="000C217B" w:rsidDel="00BA443F">
          <w:rPr>
            <w:rFonts w:ascii="Courier New" w:hAnsi="Courier New" w:cs="Courier New"/>
          </w:rPr>
          <w:delText>,</w:delText>
        </w:r>
      </w:del>
      <w:r w:rsidRPr="000C217B">
        <w:rPr>
          <w:rFonts w:ascii="Courier New" w:hAnsi="Courier New" w:cs="Courier New"/>
        </w:rPr>
        <w:t xml:space="preserve"> </w:t>
      </w:r>
      <w:ins w:id="598" w:author="Longda Jiang" w:date="2021-09-07T17:32:00Z">
        <w:r w:rsidR="00BA443F">
          <w:rPr>
            <w:rFonts w:ascii="Courier New" w:hAnsi="Courier New" w:cs="Courier New"/>
          </w:rPr>
          <w:t>T</w:t>
        </w:r>
      </w:ins>
      <w:del w:id="599" w:author="Longda Jiang" w:date="2021-09-07T17:32:00Z">
        <w:r w:rsidRPr="000C217B" w:rsidDel="00BA443F">
          <w:rPr>
            <w:rFonts w:ascii="Courier New" w:hAnsi="Courier New" w:cs="Courier New"/>
          </w:rPr>
          <w:delText>t</w:delText>
        </w:r>
      </w:del>
      <w:ins w:id="600" w:author="Longda Jiang" w:date="2021-09-07T17:33:00Z">
        <w:r w:rsidR="00BA443F">
          <w:rPr>
            <w:rFonts w:ascii="Courier New" w:hAnsi="Courier New" w:cs="Courier New"/>
          </w:rPr>
          <w:t>he</w:t>
        </w:r>
      </w:ins>
      <w:del w:id="601" w:author="Longda Jiang" w:date="2021-09-07T17:33:00Z">
        <w:r w:rsidRPr="000C217B" w:rsidDel="00BA443F">
          <w:rPr>
            <w:rFonts w:ascii="Courier New" w:hAnsi="Courier New" w:cs="Courier New"/>
          </w:rPr>
          <w:delText>he</w:delText>
        </w:r>
      </w:del>
      <w:r w:rsidRPr="000C217B">
        <w:rPr>
          <w:rFonts w:ascii="Courier New" w:hAnsi="Courier New" w:cs="Courier New"/>
        </w:rPr>
        <w:t xml:space="preserve"> model is over-fit</w:t>
      </w:r>
      <w:ins w:id="602" w:author="Longda Jiang" w:date="2021-09-07T17:32:00Z">
        <w:r w:rsidR="00BA443F">
          <w:rPr>
            <w:rFonts w:ascii="Courier New" w:hAnsi="Courier New" w:cs="Courier New"/>
          </w:rPr>
          <w:t>te</w:t>
        </w:r>
      </w:ins>
      <w:ins w:id="603" w:author="Longda Jiang" w:date="2021-09-07T17:33:00Z">
        <w:r w:rsidR="00BA443F">
          <w:rPr>
            <w:rFonts w:ascii="Courier New" w:hAnsi="Courier New" w:cs="Courier New"/>
          </w:rPr>
          <w:t>d</w:t>
        </w:r>
      </w:ins>
      <w:del w:id="604" w:author="Longda Jiang" w:date="2021-09-07T17:32:00Z">
        <w:r w:rsidRPr="000C217B" w:rsidDel="00BA443F">
          <w:rPr>
            <w:rFonts w:ascii="Courier New" w:hAnsi="Courier New" w:cs="Courier New"/>
          </w:rPr>
          <w:delText>ting</w:delText>
        </w:r>
      </w:del>
      <w:r w:rsidRPr="000C217B">
        <w:rPr>
          <w:rFonts w:ascii="Courier New" w:hAnsi="Courier New" w:cs="Courier New"/>
        </w:rPr>
        <w:t>. Please specify a more stringent p</w:t>
      </w:r>
      <w:ins w:id="605" w:author="Longda Jiang" w:date="2021-09-07T17:33:00Z">
        <w:r w:rsidR="00BA443F">
          <w:rPr>
            <w:rFonts w:ascii="Courier New" w:hAnsi="Courier New" w:cs="Courier New"/>
          </w:rPr>
          <w:t>-value</w:t>
        </w:r>
      </w:ins>
      <w:r w:rsidRPr="000C217B">
        <w:rPr>
          <w:rFonts w:ascii="Courier New" w:hAnsi="Courier New" w:cs="Courier New"/>
        </w:rPr>
        <w:t xml:space="preserve"> cut</w:t>
      </w:r>
      <w:ins w:id="606" w:author="Longda Jiang" w:date="2021-09-07T17:33:00Z">
        <w:r w:rsidR="00BA443F">
          <w:rPr>
            <w:rFonts w:ascii="Courier New" w:hAnsi="Courier New" w:cs="Courier New"/>
          </w:rPr>
          <w:t>-</w:t>
        </w:r>
      </w:ins>
      <w:r w:rsidRPr="000C217B">
        <w:rPr>
          <w:rFonts w:ascii="Courier New" w:hAnsi="Courier New" w:cs="Courier New"/>
        </w:rPr>
        <w:t>off</w:t>
      </w:r>
      <w:del w:id="607" w:author="Longda Jiang" w:date="2021-09-07T17:33:00Z">
        <w:r w:rsidRPr="000C217B" w:rsidDel="00BA443F">
          <w:rPr>
            <w:rFonts w:ascii="Courier New" w:hAnsi="Courier New" w:cs="Courier New"/>
          </w:rPr>
          <w:delText xml:space="preserve"> value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13AB324" w14:textId="25A3BEE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joint_meta.cpp:465:    if (</w:t>
      </w:r>
      <w:proofErr w:type="spellStart"/>
      <w:r w:rsidRPr="000C217B">
        <w:rPr>
          <w:rFonts w:ascii="Courier New" w:hAnsi="Courier New" w:cs="Courier New"/>
        </w:rPr>
        <w:t>Ve</w:t>
      </w:r>
      <w:proofErr w:type="spellEnd"/>
      <w:r w:rsidRPr="000C217B">
        <w:rPr>
          <w:rFonts w:ascii="Courier New" w:hAnsi="Courier New" w:cs="Courier New"/>
        </w:rPr>
        <w:t xml:space="preserve"> &lt;=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"residual variance is out of boundary</w:t>
      </w:r>
      <w:ins w:id="608" w:author="Longda Jiang" w:date="2021-09-07T17:33:00Z">
        <w:r w:rsidR="00BA443F">
          <w:rPr>
            <w:rFonts w:ascii="Courier New" w:hAnsi="Courier New" w:cs="Courier New"/>
          </w:rPr>
          <w:t>.</w:t>
        </w:r>
      </w:ins>
      <w:del w:id="609" w:author="Longda Jiang" w:date="2021-09-07T17:33:00Z">
        <w:r w:rsidRPr="000C217B" w:rsidDel="00BA443F">
          <w:rPr>
            <w:rFonts w:ascii="Courier New" w:hAnsi="Courier New" w:cs="Courier New"/>
          </w:rPr>
          <w:delText>,</w:delText>
        </w:r>
      </w:del>
      <w:r w:rsidRPr="000C217B">
        <w:rPr>
          <w:rFonts w:ascii="Courier New" w:hAnsi="Courier New" w:cs="Courier New"/>
        </w:rPr>
        <w:t xml:space="preserve"> </w:t>
      </w:r>
      <w:ins w:id="610" w:author="Longda Jiang" w:date="2021-09-07T17:33:00Z">
        <w:r w:rsidR="00BA443F">
          <w:rPr>
            <w:rFonts w:ascii="Courier New" w:hAnsi="Courier New" w:cs="Courier New"/>
          </w:rPr>
          <w:t>T</w:t>
        </w:r>
      </w:ins>
      <w:del w:id="611" w:author="Longda Jiang" w:date="2021-09-07T17:33:00Z">
        <w:r w:rsidRPr="000C217B" w:rsidDel="00BA443F">
          <w:rPr>
            <w:rFonts w:ascii="Courier New" w:hAnsi="Courier New" w:cs="Courier New"/>
          </w:rPr>
          <w:delText>t</w:delText>
        </w:r>
      </w:del>
      <w:ins w:id="612" w:author="Longda Jiang" w:date="2021-09-07T17:33:00Z">
        <w:r w:rsidR="00BA443F">
          <w:rPr>
            <w:rFonts w:ascii="Courier New" w:hAnsi="Courier New" w:cs="Courier New"/>
          </w:rPr>
          <w:t>he</w:t>
        </w:r>
      </w:ins>
      <w:del w:id="613" w:author="Longda Jiang" w:date="2021-09-07T17:33:00Z">
        <w:r w:rsidRPr="000C217B" w:rsidDel="00BA443F">
          <w:rPr>
            <w:rFonts w:ascii="Courier New" w:hAnsi="Courier New" w:cs="Courier New"/>
          </w:rPr>
          <w:delText>he</w:delText>
        </w:r>
      </w:del>
      <w:r w:rsidRPr="000C217B">
        <w:rPr>
          <w:rFonts w:ascii="Courier New" w:hAnsi="Courier New" w:cs="Courier New"/>
        </w:rPr>
        <w:t xml:space="preserve"> model is over-fitt</w:t>
      </w:r>
      <w:ins w:id="614" w:author="Longda Jiang" w:date="2021-09-07T17:33:00Z">
        <w:r w:rsidR="00BA443F">
          <w:rPr>
            <w:rFonts w:ascii="Courier New" w:hAnsi="Courier New" w:cs="Courier New"/>
          </w:rPr>
          <w:t>ed</w:t>
        </w:r>
      </w:ins>
      <w:del w:id="615" w:author="Longda Jiang" w:date="2021-09-07T17:33:00Z">
        <w:r w:rsidRPr="000C217B" w:rsidDel="00BA443F">
          <w:rPr>
            <w:rFonts w:ascii="Courier New" w:hAnsi="Courier New" w:cs="Courier New"/>
          </w:rPr>
          <w:delText>ing</w:delText>
        </w:r>
      </w:del>
      <w:r w:rsidRPr="000C217B">
        <w:rPr>
          <w:rFonts w:ascii="Courier New" w:hAnsi="Courier New" w:cs="Courier New"/>
        </w:rPr>
        <w:t>. Please specify a more stringent p</w:t>
      </w:r>
      <w:ins w:id="616" w:author="Longda Jiang" w:date="2021-09-07T17:33:00Z">
        <w:r w:rsidR="00BA443F">
          <w:rPr>
            <w:rFonts w:ascii="Courier New" w:hAnsi="Courier New" w:cs="Courier New"/>
          </w:rPr>
          <w:t>-value</w:t>
        </w:r>
      </w:ins>
      <w:r w:rsidRPr="000C217B">
        <w:rPr>
          <w:rFonts w:ascii="Courier New" w:hAnsi="Courier New" w:cs="Courier New"/>
        </w:rPr>
        <w:t xml:space="preserve"> cut</w:t>
      </w:r>
      <w:ins w:id="617" w:author="Longda Jiang" w:date="2021-09-07T17:33:00Z">
        <w:r w:rsidR="00BA443F">
          <w:rPr>
            <w:rFonts w:ascii="Courier New" w:hAnsi="Courier New" w:cs="Courier New"/>
          </w:rPr>
          <w:t>-</w:t>
        </w:r>
      </w:ins>
      <w:r w:rsidRPr="000C217B">
        <w:rPr>
          <w:rFonts w:ascii="Courier New" w:hAnsi="Courier New" w:cs="Courier New"/>
        </w:rPr>
        <w:t>off</w:t>
      </w:r>
      <w:del w:id="618" w:author="Longda Jiang" w:date="2021-09-07T17:33:00Z">
        <w:r w:rsidRPr="000C217B" w:rsidDel="00BA443F">
          <w:rPr>
            <w:rFonts w:ascii="Courier New" w:hAnsi="Courier New" w:cs="Courier New"/>
          </w:rPr>
          <w:delText xml:space="preserve"> value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3F72BB2" w14:textId="6293DCB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joint_meta.cpp:471: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init</w:t>
      </w:r>
      <w:proofErr w:type="gramEnd"/>
      <w:r w:rsidRPr="000C217B">
        <w:rPr>
          <w:rFonts w:ascii="Courier New" w:hAnsi="Courier New" w:cs="Courier New"/>
        </w:rPr>
        <w:t>_B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indx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"there is a collinearity problem of the given list of SNPs.\</w:t>
      </w:r>
      <w:proofErr w:type="spellStart"/>
      <w:r w:rsidRPr="000C217B">
        <w:rPr>
          <w:rFonts w:ascii="Courier New" w:hAnsi="Courier New" w:cs="Courier New"/>
        </w:rPr>
        <w:t>nYou</w:t>
      </w:r>
      <w:proofErr w:type="spellEnd"/>
      <w:r w:rsidRPr="000C217B">
        <w:rPr>
          <w:rFonts w:ascii="Courier New" w:hAnsi="Courier New" w:cs="Courier New"/>
        </w:rPr>
        <w:t xml:space="preserve"> can try the option --</w:t>
      </w:r>
      <w:proofErr w:type="spellStart"/>
      <w:r w:rsidRPr="000C217B">
        <w:rPr>
          <w:rFonts w:ascii="Courier New" w:hAnsi="Courier New" w:cs="Courier New"/>
        </w:rPr>
        <w:t>cojo-slct</w:t>
      </w:r>
      <w:proofErr w:type="spellEnd"/>
      <w:r w:rsidRPr="000C217B">
        <w:rPr>
          <w:rFonts w:ascii="Courier New" w:hAnsi="Courier New" w:cs="Courier New"/>
        </w:rPr>
        <w:t xml:space="preserve"> to </w:t>
      </w:r>
      <w:del w:id="619" w:author="Jian Yang" w:date="2021-09-09T14:55:00Z">
        <w:r w:rsidRPr="000C217B" w:rsidDel="00D47F06">
          <w:rPr>
            <w:rFonts w:ascii="Courier New" w:hAnsi="Courier New" w:cs="Courier New"/>
          </w:rPr>
          <w:delText>get rid of</w:delText>
        </w:r>
      </w:del>
      <w:ins w:id="620" w:author="Jian Yang" w:date="2021-09-09T14:55:00Z">
        <w:r w:rsidR="00D47F06">
          <w:rPr>
            <w:rFonts w:ascii="Courier New" w:hAnsi="Courier New" w:cs="Courier New"/>
          </w:rPr>
          <w:t>remove</w:t>
        </w:r>
      </w:ins>
      <w:r w:rsidRPr="000C217B">
        <w:rPr>
          <w:rFonts w:ascii="Courier New" w:hAnsi="Courier New" w:cs="Courier New"/>
        </w:rPr>
        <w:t xml:space="preserve"> one of each pair of highly correlated SNPs.");</w:t>
      </w:r>
    </w:p>
    <w:p w14:paraId="0C54074F" w14:textId="22C155A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joint_meta.cpp:501: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init</w:t>
      </w:r>
      <w:proofErr w:type="gramEnd"/>
      <w:r w:rsidRPr="000C217B">
        <w:rPr>
          <w:rFonts w:ascii="Courier New" w:hAnsi="Courier New" w:cs="Courier New"/>
        </w:rPr>
        <w:t>_B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slct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"there is a collinearity problem of the given list of SNPs.\</w:t>
      </w:r>
      <w:proofErr w:type="spellStart"/>
      <w:r w:rsidRPr="000C217B">
        <w:rPr>
          <w:rFonts w:ascii="Courier New" w:hAnsi="Courier New" w:cs="Courier New"/>
        </w:rPr>
        <w:t>nYou</w:t>
      </w:r>
      <w:proofErr w:type="spellEnd"/>
      <w:r w:rsidRPr="000C217B">
        <w:rPr>
          <w:rFonts w:ascii="Courier New" w:hAnsi="Courier New" w:cs="Courier New"/>
        </w:rPr>
        <w:t xml:space="preserve"> can try the option --</w:t>
      </w:r>
      <w:proofErr w:type="spellStart"/>
      <w:r w:rsidRPr="000C217B">
        <w:rPr>
          <w:rFonts w:ascii="Courier New" w:hAnsi="Courier New" w:cs="Courier New"/>
        </w:rPr>
        <w:t>cojo-slct</w:t>
      </w:r>
      <w:proofErr w:type="spellEnd"/>
      <w:r w:rsidRPr="000C217B">
        <w:rPr>
          <w:rFonts w:ascii="Courier New" w:hAnsi="Courier New" w:cs="Courier New"/>
        </w:rPr>
        <w:t xml:space="preserve"> to </w:t>
      </w:r>
      <w:del w:id="621" w:author="Jian Yang" w:date="2021-09-09T14:55:00Z">
        <w:r w:rsidRPr="000C217B" w:rsidDel="00D47F06">
          <w:rPr>
            <w:rFonts w:ascii="Courier New" w:hAnsi="Courier New" w:cs="Courier New"/>
          </w:rPr>
          <w:delText>get rid of</w:delText>
        </w:r>
      </w:del>
      <w:ins w:id="622" w:author="Jian Yang" w:date="2021-09-09T14:55:00Z">
        <w:r w:rsidR="00D47F06">
          <w:rPr>
            <w:rFonts w:ascii="Courier New" w:hAnsi="Courier New" w:cs="Courier New"/>
          </w:rPr>
          <w:t>remove</w:t>
        </w:r>
      </w:ins>
      <w:r w:rsidRPr="000C217B">
        <w:rPr>
          <w:rFonts w:ascii="Courier New" w:hAnsi="Courier New" w:cs="Courier New"/>
        </w:rPr>
        <w:t xml:space="preserve"> one of each pair of highly correlated SNPs.");</w:t>
      </w:r>
    </w:p>
    <w:p w14:paraId="0EA92BA8" w14:textId="63294C1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joint_meta.cpp:801: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2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24" w:author="Longda Jiang" w:date="2021-09-07T17:11:00Z">
        <w:del w:id="625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26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0AFC8A3A" w14:textId="5B0B658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joint_meta.cpp:807:  </w:t>
      </w:r>
      <w:proofErr w:type="gramStart"/>
      <w:r w:rsidRPr="000C217B">
        <w:rPr>
          <w:rFonts w:ascii="Courier New" w:hAnsi="Courier New" w:cs="Courier New"/>
        </w:rPr>
        <w:t xml:space="preserve">  }</w:t>
      </w:r>
      <w:proofErr w:type="gramEnd"/>
      <w:r w:rsidRPr="000C217B">
        <w:rPr>
          <w:rFonts w:ascii="Courier New" w:hAnsi="Courier New" w:cs="Courier New"/>
        </w:rPr>
        <w:t xml:space="preserve">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"Jacobi iteration </w:t>
      </w:r>
      <w:ins w:id="627" w:author="Longda Jiang" w:date="2021-09-07T17:34:00Z">
        <w:r w:rsidR="00F040E5">
          <w:rPr>
            <w:rFonts w:ascii="Courier New" w:hAnsi="Courier New" w:cs="Courier New"/>
          </w:rPr>
          <w:t>can</w:t>
        </w:r>
      </w:ins>
      <w:r w:rsidRPr="000C217B">
        <w:rPr>
          <w:rFonts w:ascii="Courier New" w:hAnsi="Courier New" w:cs="Courier New"/>
        </w:rPr>
        <w:t>not converge</w:t>
      </w:r>
      <w:del w:id="628" w:author="Longda Jiang" w:date="2021-09-07T17:34:00Z">
        <w:r w:rsidRPr="000C217B" w:rsidDel="00F040E5">
          <w:rPr>
            <w:rFonts w:ascii="Courier New" w:hAnsi="Courier New" w:cs="Courier New"/>
          </w:rPr>
          <w:delText>d</w:delText>
        </w:r>
      </w:del>
      <w:r w:rsidRPr="000C217B">
        <w:rPr>
          <w:rFonts w:ascii="Courier New" w:hAnsi="Courier New" w:cs="Courier New"/>
        </w:rPr>
        <w:t>. You can increase the maximum number of iterations by the option --</w:t>
      </w:r>
      <w:proofErr w:type="spellStart"/>
      <w:r w:rsidRPr="000C217B">
        <w:rPr>
          <w:rFonts w:ascii="Courier New" w:hAnsi="Courier New" w:cs="Courier New"/>
        </w:rPr>
        <w:t>massoc-sblup-maxit</w:t>
      </w:r>
      <w:proofErr w:type="spellEnd"/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54F7D6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joint_meta.cpp:826: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"there are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num_err_snp</w:t>
      </w:r>
      <w:proofErr w:type="spellEnd"/>
      <w:r w:rsidRPr="000C217B">
        <w:rPr>
          <w:rFonts w:ascii="Courier New" w:hAnsi="Courier New" w:cs="Courier New"/>
        </w:rPr>
        <w:t>) + " SNPs with MAF=0."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58ACA50" w14:textId="1D07D40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joint_meta.cpp:886: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"decomposition failed</w:t>
      </w:r>
      <w:ins w:id="629" w:author="Jian Yang" w:date="2021-09-09T14:55:00Z">
        <w:r w:rsidR="00D47F06">
          <w:rPr>
            <w:rFonts w:ascii="Courier New" w:hAnsi="Courier New" w:cs="Courier New"/>
          </w:rPr>
          <w:t>.</w:t>
        </w:r>
      </w:ins>
      <w:del w:id="630" w:author="Jian Yang" w:date="2021-09-09T14:55:00Z">
        <w:r w:rsidRPr="000C217B" w:rsidDel="00D47F06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The SNP correlation matrix is not positive definite."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8801622" w14:textId="5F32047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joint_meta.cpp:890: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"solving failed</w:t>
      </w:r>
      <w:ins w:id="631" w:author="Jian Yang" w:date="2021-09-09T14:55:00Z">
        <w:r w:rsidR="00D47F06">
          <w:rPr>
            <w:rFonts w:ascii="Courier New" w:hAnsi="Courier New" w:cs="Courier New"/>
          </w:rPr>
          <w:t>.</w:t>
        </w:r>
      </w:ins>
      <w:del w:id="632" w:author="Jian Yang" w:date="2021-09-09T14:55:00Z">
        <w:r w:rsidRPr="000C217B" w:rsidDel="00D47F06">
          <w:rPr>
            <w:rFonts w:ascii="Courier New" w:hAnsi="Courier New" w:cs="Courier New"/>
          </w:rPr>
          <w:delText>!</w:delText>
        </w:r>
      </w:del>
      <w:r w:rsidRPr="000C217B">
        <w:rPr>
          <w:rFonts w:ascii="Courier New" w:hAnsi="Courier New" w:cs="Courier New"/>
        </w:rPr>
        <w:t xml:space="preserve"> Unable to solve the BLUP equation."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4DE0399" w14:textId="2EC8F6E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ld.cpp:37:    if (_</w:t>
      </w:r>
      <w:proofErr w:type="spellStart"/>
      <w:r w:rsidRPr="000C217B">
        <w:rPr>
          <w:rFonts w:ascii="Courier New" w:hAnsi="Courier New" w:cs="Courier New"/>
        </w:rPr>
        <w:t>ld_target_</w:t>
      </w:r>
      <w:proofErr w:type="gramStart"/>
      <w:r w:rsidRPr="000C217B">
        <w:rPr>
          <w:rFonts w:ascii="Courier New" w:hAnsi="Courier New" w:cs="Courier New"/>
        </w:rPr>
        <w:t>snp.size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==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target SNP</w:t>
      </w:r>
      <w:del w:id="633" w:author="Longda Jiang" w:date="2021-09-07T17:34:00Z">
        <w:r w:rsidRPr="000C217B" w:rsidDel="00CF2CD3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ins w:id="634" w:author="Longda Jiang" w:date="2021-09-07T17:34:00Z">
        <w:r w:rsidR="00CF2CD3">
          <w:rPr>
            <w:rFonts w:ascii="Courier New" w:hAnsi="Courier New" w:cs="Courier New"/>
          </w:rPr>
          <w:t>is</w:t>
        </w:r>
      </w:ins>
      <w:del w:id="635" w:author="Longda Jiang" w:date="2021-09-07T17:34:00Z">
        <w:r w:rsidRPr="000C217B" w:rsidDel="00CF2CD3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retained to estimate the LD structure.");</w:t>
      </w:r>
    </w:p>
    <w:p w14:paraId="143CD7FB" w14:textId="714AAAA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ld.cpp:69: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SavFile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3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37" w:author="Longda Jiang" w:date="2021-09-07T17:11:00Z">
        <w:del w:id="638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39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SavFileName</w:t>
      </w:r>
      <w:proofErr w:type="spellEnd"/>
      <w:r w:rsidRPr="000C217B">
        <w:rPr>
          <w:rFonts w:ascii="Courier New" w:hAnsi="Courier New" w:cs="Courier New"/>
        </w:rPr>
        <w:t xml:space="preserve"> + "] to save result!");</w:t>
      </w:r>
    </w:p>
    <w:p w14:paraId="7D367206" w14:textId="301F3FC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SavFile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4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41" w:author="Longda Jiang" w:date="2021-09-07T17:11:00Z">
        <w:del w:id="642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43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SavFileName</w:t>
      </w:r>
      <w:proofErr w:type="spellEnd"/>
      <w:r w:rsidRPr="000C217B">
        <w:rPr>
          <w:rFonts w:ascii="Courier New" w:hAnsi="Courier New" w:cs="Courier New"/>
        </w:rPr>
        <w:t xml:space="preserve"> + "] to save result.");</w:t>
      </w:r>
    </w:p>
    <w:p w14:paraId="2CC15913" w14:textId="3796A23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ld.cpp:83: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SavFile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4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45" w:author="Longda Jiang" w:date="2021-09-07T17:11:00Z">
        <w:del w:id="646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47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SavFileName</w:t>
      </w:r>
      <w:proofErr w:type="spellEnd"/>
      <w:r w:rsidRPr="000C217B">
        <w:rPr>
          <w:rFonts w:ascii="Courier New" w:hAnsi="Courier New" w:cs="Courier New"/>
        </w:rPr>
        <w:t xml:space="preserve"> + "] to save result.");</w:t>
      </w:r>
    </w:p>
    <w:p w14:paraId="1083025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ld.cpp:174:    if (</w:t>
      </w:r>
      <w:proofErr w:type="gramStart"/>
      <w:r w:rsidRPr="000C217B">
        <w:rPr>
          <w:rFonts w:ascii="Courier New" w:hAnsi="Courier New" w:cs="Courier New"/>
        </w:rPr>
        <w:t>N !</w:t>
      </w:r>
      <w:proofErr w:type="gramEnd"/>
      <w:r w:rsidRPr="000C217B">
        <w:rPr>
          <w:rFonts w:ascii="Courier New" w:hAnsi="Courier New" w:cs="Courier New"/>
        </w:rPr>
        <w:t xml:space="preserve">= </w:t>
      </w:r>
      <w:proofErr w:type="spellStart"/>
      <w:r w:rsidRPr="000C217B">
        <w:rPr>
          <w:rFonts w:ascii="Courier New" w:hAnsi="Courier New" w:cs="Courier New"/>
        </w:rPr>
        <w:t>y.size</w:t>
      </w:r>
      <w:proofErr w:type="spellEnd"/>
      <w:r w:rsidRPr="000C217B">
        <w:rPr>
          <w:rFonts w:ascii="Courier New" w:hAnsi="Courier New" w:cs="Courier New"/>
        </w:rPr>
        <w:t xml:space="preserve">() || N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lengths of x and y do not match.");</w:t>
      </w:r>
    </w:p>
    <w:p w14:paraId="0CFDDF03" w14:textId="543199F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ld.cpp:507: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_snpset_filenames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4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49" w:author="Longda Jiang" w:date="2021-09-07T17:11:00Z">
        <w:del w:id="650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51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snpset_filenames_file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2611EE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ld.cpp:519:    if (</w:t>
      </w:r>
      <w:proofErr w:type="spellStart"/>
      <w:r w:rsidRPr="000C217B">
        <w:rPr>
          <w:rFonts w:ascii="Courier New" w:hAnsi="Courier New" w:cs="Courier New"/>
        </w:rPr>
        <w:t>set_num</w:t>
      </w:r>
      <w:proofErr w:type="spellEnd"/>
      <w:r w:rsidRPr="000C217B">
        <w:rPr>
          <w:rFonts w:ascii="Courier New" w:hAnsi="Courier New" w:cs="Courier New"/>
        </w:rPr>
        <w:t xml:space="preserve">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filename found in [" + </w:t>
      </w:r>
      <w:proofErr w:type="spellStart"/>
      <w:r w:rsidRPr="000C217B">
        <w:rPr>
          <w:rFonts w:ascii="Courier New" w:hAnsi="Courier New" w:cs="Courier New"/>
        </w:rPr>
        <w:t>snpset_filenames_file</w:t>
      </w:r>
      <w:proofErr w:type="spellEnd"/>
      <w:r w:rsidRPr="000C217B">
        <w:rPr>
          <w:rFonts w:ascii="Courier New" w:hAnsi="Courier New" w:cs="Courier New"/>
        </w:rPr>
        <w:t xml:space="preserve">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2EC43B6" w14:textId="52C6467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ld.cpp:524: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_snplist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5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53" w:author="Longda Jiang" w:date="2021-09-07T17:11:00Z">
        <w:del w:id="654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55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snpset_filenaems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"] to read.");</w:t>
      </w:r>
    </w:p>
    <w:p w14:paraId="1CEE8041" w14:textId="42A8F62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ld.cpp:752: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5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57" w:author="Longda Jiang" w:date="2021-09-07T17:11:00Z">
        <w:del w:id="658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59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4BAEDA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ld.cpp:777: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_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123B96F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ld.cpp:778: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_bp[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131BCBF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ld.cpp:779: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_mu[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2C6C7FB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ld.cpp:781: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mrsq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596CB08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ld.cpp:782: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snp_num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39BC05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ld.cpp:783: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max_rsq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7D2FBC6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ld.cpp:784: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!(</w:t>
      </w:r>
      <w:proofErr w:type="spellStart"/>
      <w:r w:rsidRPr="000C217B">
        <w:rPr>
          <w:rFonts w:ascii="Courier New" w:hAnsi="Courier New" w:cs="Courier New"/>
        </w:rPr>
        <w:t>ild</w:t>
      </w:r>
      <w:proofErr w:type="spellEnd"/>
      <w:r w:rsidRPr="000C217B">
        <w:rPr>
          <w:rFonts w:ascii="Courier New" w:hAnsi="Courier New" w:cs="Courier New"/>
        </w:rPr>
        <w:t xml:space="preserve"> &gt;&gt; </w:t>
      </w:r>
      <w:proofErr w:type="spellStart"/>
      <w:r w:rsidRPr="000C217B">
        <w:rPr>
          <w:rFonts w:ascii="Courier New" w:hAnsi="Courier New" w:cs="Courier New"/>
        </w:rPr>
        <w:t>ldscore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the file [" + </w:t>
      </w:r>
      <w:proofErr w:type="spellStart"/>
      <w:r w:rsidRPr="000C217B">
        <w:rPr>
          <w:rFonts w:ascii="Courier New" w:hAnsi="Courier New" w:cs="Courier New"/>
        </w:rPr>
        <w:t>i_ld_file</w:t>
      </w:r>
      <w:proofErr w:type="spellEnd"/>
      <w:r w:rsidRPr="000C217B">
        <w:rPr>
          <w:rFonts w:ascii="Courier New" w:hAnsi="Courier New" w:cs="Courier New"/>
        </w:rPr>
        <w:t xml:space="preserve"> + "].");</w:t>
      </w:r>
    </w:p>
    <w:p w14:paraId="2B5AFAD5" w14:textId="51777D5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mkl.cpp:303: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A</w:t>
      </w:r>
      <w:proofErr w:type="gramEnd"/>
      <w:r w:rsidRPr="000C217B">
        <w:rPr>
          <w:rFonts w:ascii="Courier New" w:hAnsi="Courier New" w:cs="Courier New"/>
        </w:rPr>
        <w:t>_Bin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6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61" w:author="Longda Jiang" w:date="2021-09-07T17:11:00Z">
        <w:del w:id="662" w:author="Jian Yang" w:date="2021-09-09T14:02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63" w:author="Jian Yang" w:date="2021-09-09T14:02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5C558156" w14:textId="41F7620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mkl.cpp:313: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N</w:t>
      </w:r>
      <w:proofErr w:type="gramEnd"/>
      <w:r w:rsidRPr="000C217B">
        <w:rPr>
          <w:rFonts w:ascii="Courier New" w:hAnsi="Courier New" w:cs="Courier New"/>
        </w:rPr>
        <w:t>_Bin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6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65" w:author="Longda Jiang" w:date="2021-09-07T17:11:00Z">
        <w:del w:id="666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6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grm_N_file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574FB6C7" w14:textId="17223FB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mkl.cpp:325: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zoutf.is</w:t>
      </w:r>
      <w:proofErr w:type="gramEnd"/>
      <w:r w:rsidRPr="000C217B">
        <w:rPr>
          <w:rFonts w:ascii="Courier New" w:hAnsi="Courier New" w:cs="Courier New"/>
        </w:rPr>
        <w:t>_open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6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69" w:author="Longda Jiang" w:date="2021-09-07T17:11:00Z">
        <w:del w:id="670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71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grm_file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2823D7C5" w14:textId="404C38B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mkl.cpp:338:    if </w:t>
      </w:r>
      <w:proofErr w:type="gramStart"/>
      <w:r w:rsidRPr="000C217B">
        <w:rPr>
          <w:rFonts w:ascii="Courier New" w:hAnsi="Courier New" w:cs="Courier New"/>
        </w:rPr>
        <w:t>(!Fam</w:t>
      </w:r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7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73" w:author="Longda Jiang" w:date="2021-09-07T17:11:00Z">
        <w:del w:id="674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7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famfile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219747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mkl.cpp:373: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"Cholesky decomposition failed. Invalid values found in the matrix.\n"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596A3AC" w14:textId="3FD892D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mkl.cpp:394: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"invalid values found in the var</w:t>
      </w:r>
      <w:ins w:id="676" w:author="Longda Jiang" w:date="2021-09-07T17:34:00Z">
        <w:r w:rsidR="00952018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677" w:author="Longda Jiang" w:date="2021-09-07T17:34:00Z">
        <w:r w:rsidRPr="000C217B" w:rsidDel="00952018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nce-covar</w:t>
      </w:r>
      <w:ins w:id="678" w:author="Longda Jiang" w:date="2021-09-07T17:34:00Z">
        <w:r w:rsidR="00952018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679" w:author="Longda Jiang" w:date="2021-09-07T17:34:00Z">
        <w:r w:rsidRPr="000C217B" w:rsidDel="00952018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(V) matrix.\n"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F11C32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mkl.cpp:436:    if (INFO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"LU decomposition failed. Invalid values found in the matrix.\n"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779369F" w14:textId="5FB3AE7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mkl.cpp:456: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"invalid values found in the var</w:t>
      </w:r>
      <w:ins w:id="680" w:author="Longda Jiang" w:date="2021-09-07T17:35:00Z">
        <w:r w:rsidR="00C33A56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681" w:author="Longda Jiang" w:date="2021-09-07T17:35:00Z">
        <w:r w:rsidRPr="000C217B" w:rsidDel="00C33A5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nce-covar</w:t>
      </w:r>
      <w:ins w:id="682" w:author="Longda Jiang" w:date="2021-09-07T17:35:00Z">
        <w:r w:rsidR="00C33A56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683" w:author="Longda Jiang" w:date="2021-09-07T17:35:00Z">
        <w:r w:rsidRPr="000C217B" w:rsidDel="00C33A5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(V) matrix.\n"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03117C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mkl.cpp:498:    if (INFO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"LU decomposition failed. Invalid values found in the matrix.\n"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668FE1D" w14:textId="5B1653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mkl.cpp:519:        if (INFO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"invalid values found in the var</w:t>
      </w:r>
      <w:ins w:id="684" w:author="Longda Jiang" w:date="2021-09-07T17:35:00Z">
        <w:r w:rsidR="00A842DB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685" w:author="Longda Jiang" w:date="2021-09-07T17:35:00Z">
        <w:r w:rsidRPr="000C217B" w:rsidDel="00A842DB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nce-covar</w:t>
      </w:r>
      <w:ins w:id="686" w:author="Longda Jiang" w:date="2021-09-07T17:35:00Z">
        <w:r w:rsidR="00A842DB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687" w:author="Longda Jiang" w:date="2021-09-07T17:35:00Z">
        <w:r w:rsidRPr="000C217B" w:rsidDel="00A842DB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(V) matrix.\n"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4E95E74" w14:textId="027D3A0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mlm_assoc.cpp:26:    if (</w:t>
      </w:r>
      <w:proofErr w:type="spellStart"/>
      <w:r w:rsidRPr="000C217B">
        <w:rPr>
          <w:rFonts w:ascii="Courier New" w:hAnsi="Courier New" w:cs="Courier New"/>
        </w:rPr>
        <w:t>subtract_grm_flag</w:t>
      </w:r>
      <w:proofErr w:type="spellEnd"/>
      <w:r w:rsidRPr="000C217B">
        <w:rPr>
          <w:rFonts w:ascii="Courier New" w:hAnsi="Courier New" w:cs="Courier New"/>
        </w:rPr>
        <w:t xml:space="preserve"> &amp;&amp; </w:t>
      </w:r>
      <w:proofErr w:type="spellStart"/>
      <w:r w:rsidRPr="000C217B">
        <w:rPr>
          <w:rFonts w:ascii="Courier New" w:hAnsi="Courier New" w:cs="Courier New"/>
        </w:rPr>
        <w:t>m_grm_flag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--</w:t>
      </w:r>
      <w:proofErr w:type="spellStart"/>
      <w:r w:rsidRPr="000C217B">
        <w:rPr>
          <w:rFonts w:ascii="Courier New" w:hAnsi="Courier New" w:cs="Courier New"/>
        </w:rPr>
        <w:t>mlma</w:t>
      </w:r>
      <w:proofErr w:type="spellEnd"/>
      <w:r w:rsidRPr="000C217B">
        <w:rPr>
          <w:rFonts w:ascii="Courier New" w:hAnsi="Courier New" w:cs="Courier New"/>
        </w:rPr>
        <w:t>-subtract-</w:t>
      </w:r>
      <w:proofErr w:type="spellStart"/>
      <w:r w:rsidRPr="000C217B">
        <w:rPr>
          <w:rFonts w:ascii="Courier New" w:hAnsi="Courier New" w:cs="Courier New"/>
        </w:rPr>
        <w:t>grm</w:t>
      </w:r>
      <w:proofErr w:type="spellEnd"/>
      <w:r w:rsidRPr="000C217B">
        <w:rPr>
          <w:rFonts w:ascii="Courier New" w:hAnsi="Courier New" w:cs="Courier New"/>
        </w:rPr>
        <w:t xml:space="preserve"> option </w:t>
      </w:r>
      <w:del w:id="68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89" w:author="Longda Jiang" w:date="2021-09-07T17:35:00Z">
        <w:r w:rsidR="00C26DE2">
          <w:rPr>
            <w:rFonts w:ascii="Courier New" w:hAnsi="Courier New" w:cs="Courier New"/>
          </w:rPr>
          <w:t>c</w:t>
        </w:r>
      </w:ins>
      <w:ins w:id="690" w:author="Longda Jiang" w:date="2021-09-07T17:11:00Z"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be used in combination with the --</w:t>
      </w:r>
      <w:proofErr w:type="spellStart"/>
      <w:r w:rsidRPr="000C217B">
        <w:rPr>
          <w:rFonts w:ascii="Courier New" w:hAnsi="Courier New" w:cs="Courier New"/>
        </w:rPr>
        <w:t>mgrm</w:t>
      </w:r>
      <w:proofErr w:type="spellEnd"/>
      <w:r w:rsidRPr="000C217B">
        <w:rPr>
          <w:rFonts w:ascii="Courier New" w:hAnsi="Courier New" w:cs="Courier New"/>
        </w:rPr>
        <w:t xml:space="preserve"> option."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7D9394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mlm_assoc.cpp:35: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file name in --</w:t>
      </w:r>
      <w:proofErr w:type="spellStart"/>
      <w:r w:rsidRPr="000C217B">
        <w:rPr>
          <w:rFonts w:ascii="Courier New" w:hAnsi="Courier New" w:cs="Courier New"/>
        </w:rPr>
        <w:t>pheno</w:t>
      </w:r>
      <w:proofErr w:type="spellEnd"/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377D215" w14:textId="5046550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mlm_assoc.cpp:49: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691" w:author="Jian Yang" w:date="2021-09-09T14:56:00Z">
        <w:r w:rsidR="00D47F06">
          <w:rPr>
            <w:rFonts w:ascii="Courier New" w:hAnsi="Courier New" w:cs="Courier New"/>
          </w:rPr>
          <w:t>among</w:t>
        </w:r>
      </w:ins>
      <w:del w:id="692" w:author="Jian Yang" w:date="2021-09-09T14:56:00Z">
        <w:r w:rsidRPr="000C217B" w:rsidDel="00D47F06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6C32F5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mlm_assoc.cpp:88:    if(_n&lt;1)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individual is in common in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8FB1F66" w14:textId="5210A7F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mlm_assoc.cpp:232: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69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94" w:author="Longda Jiang" w:date="2021-09-07T17:11:00Z">
        <w:del w:id="695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696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write.");</w:t>
      </w:r>
    </w:p>
    <w:p w14:paraId="34F07841" w14:textId="1927845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mlm_assoc.cpp:335: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</w:t>
      </w:r>
      <w:proofErr w:type="spellStart"/>
      <w:r w:rsidRPr="000C217B">
        <w:rPr>
          <w:rFonts w:ascii="Courier New" w:hAnsi="Courier New" w:cs="Courier New"/>
        </w:rPr>
        <w:t>comput_inverse_logdet_LU_mkl_array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col_num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Xt_Vi_X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d_buf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proofErr w:type="spellStart"/>
      <w:r w:rsidRPr="000C217B">
        <w:rPr>
          <w:rFonts w:ascii="Courier New" w:hAnsi="Courier New" w:cs="Courier New"/>
        </w:rPr>
        <w:t>Xt_Vi_X</w:t>
      </w:r>
      <w:proofErr w:type="spellEnd"/>
      <w:r w:rsidRPr="000C217B">
        <w:rPr>
          <w:rFonts w:ascii="Courier New" w:hAnsi="Courier New" w:cs="Courier New"/>
        </w:rPr>
        <w:t xml:space="preserve"> is not invert</w:t>
      </w:r>
      <w:ins w:id="697" w:author="Longda Jiang" w:date="2021-09-07T17:35:00Z">
        <w:r w:rsidR="00C26DE2">
          <w:rPr>
            <w:rFonts w:ascii="Courier New" w:hAnsi="Courier New" w:cs="Courier New"/>
          </w:rPr>
          <w:t>i</w:t>
        </w:r>
      </w:ins>
      <w:del w:id="698" w:author="Longda Jiang" w:date="2021-09-07T17:35:00Z">
        <w:r w:rsidRPr="000C217B" w:rsidDel="00C26DE2">
          <w:rPr>
            <w:rFonts w:ascii="Courier New" w:hAnsi="Courier New" w:cs="Courier New"/>
          </w:rPr>
          <w:delText>a</w:delText>
        </w:r>
      </w:del>
      <w:r w:rsidRPr="000C217B">
        <w:rPr>
          <w:rFonts w:ascii="Courier New" w:hAnsi="Courier New" w:cs="Courier New"/>
        </w:rPr>
        <w:t>ble.");</w:t>
      </w:r>
    </w:p>
    <w:p w14:paraId="0842142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mlm_assoc.cpp:368: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file name in --</w:t>
      </w:r>
      <w:proofErr w:type="spellStart"/>
      <w:r w:rsidRPr="000C217B">
        <w:rPr>
          <w:rFonts w:ascii="Courier New" w:hAnsi="Courier New" w:cs="Courier New"/>
        </w:rPr>
        <w:t>pheno</w:t>
      </w:r>
      <w:proofErr w:type="spellEnd"/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A0CF5E3" w14:textId="7CD114B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mlm_assoc.cpp:383:    if(_n&lt;1)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"no individual is in common </w:t>
      </w:r>
      <w:ins w:id="699" w:author="Jian Yang" w:date="2021-09-09T14:56:00Z">
        <w:r w:rsidR="00D47F06">
          <w:rPr>
            <w:rFonts w:ascii="Courier New" w:hAnsi="Courier New" w:cs="Courier New"/>
          </w:rPr>
          <w:t>among</w:t>
        </w:r>
      </w:ins>
      <w:del w:id="700" w:author="Jian Yang" w:date="2021-09-09T14:56:00Z">
        <w:r w:rsidRPr="000C217B" w:rsidDel="00D47F06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input files."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E41E2C1" w14:textId="1C0C019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mlm_assoc.cpp:389:    if(</w:t>
      </w:r>
      <w:proofErr w:type="spellStart"/>
      <w:r w:rsidRPr="000C217B">
        <w:rPr>
          <w:rFonts w:ascii="Courier New" w:hAnsi="Courier New" w:cs="Courier New"/>
        </w:rPr>
        <w:t>vi_</w:t>
      </w:r>
      <w:proofErr w:type="gramStart"/>
      <w:r w:rsidRPr="000C217B">
        <w:rPr>
          <w:rFonts w:ascii="Courier New" w:hAnsi="Courier New" w:cs="Courier New"/>
        </w:rPr>
        <w:t>buf.size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()&lt;2)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"There is only one chromosome. The MLM leave-on-chromosome-out (LOCO) analysis requires at least two chromosome</w:t>
      </w:r>
      <w:ins w:id="701" w:author="Longda Jiang" w:date="2021-09-07T17:36:00Z">
        <w:r w:rsidR="00C26DE2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0A4BF10" w14:textId="53CBC8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mlm_assoc.cpp:509: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0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703" w:author="Longda Jiang" w:date="2021-09-07T17:11:00Z">
        <w:del w:id="704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70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write.");</w:t>
      </w:r>
    </w:p>
    <w:p w14:paraId="1B427E17" w14:textId="113388E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mtcojo.cpp:141: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06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0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mtcojolist_file</w:t>
      </w:r>
      <w:proofErr w:type="spellEnd"/>
      <w:r w:rsidRPr="000C217B">
        <w:rPr>
          <w:rFonts w:ascii="Courier New" w:hAnsi="Courier New" w:cs="Courier New"/>
        </w:rPr>
        <w:t xml:space="preserve">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0EBF173" w14:textId="1C10D31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mtcojo.cpp:153: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08" w:author="Longda Jiang" w:date="2021-09-07T17:36:00Z">
        <w:del w:id="709" w:author="Jian Yang" w:date="2021-09-09T14:56:00Z">
          <w:r w:rsidR="00C26DE2" w:rsidDel="00D47F06">
            <w:rPr>
              <w:rFonts w:ascii="Courier New" w:hAnsi="Courier New" w:cs="Courier New"/>
            </w:rPr>
            <w:delText>T</w:delText>
          </w:r>
        </w:del>
      </w:ins>
      <w:ins w:id="710" w:author="Jian Yang" w:date="2021-09-09T14:56:00Z">
        <w:r w:rsidR="00D47F06">
          <w:rPr>
            <w:rFonts w:ascii="Courier New" w:hAnsi="Courier New" w:cs="Courier New"/>
          </w:rPr>
          <w:t>t</w:t>
        </w:r>
      </w:ins>
      <w:ins w:id="711" w:author="Longda Jiang" w:date="2021-09-07T17:36:00Z">
        <w:r w:rsidR="00C26DE2">
          <w:rPr>
            <w:rFonts w:ascii="Courier New" w:hAnsi="Courier New" w:cs="Courier New"/>
          </w:rPr>
          <w:t>he f</w:t>
        </w:r>
      </w:ins>
      <w:del w:id="712" w:author="Longda Jiang" w:date="2021-09-07T17:36:00Z">
        <w:r w:rsidRPr="000C217B" w:rsidDel="00C26DE2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 xml:space="preserve">ormat of file [" + </w:t>
      </w:r>
      <w:proofErr w:type="spellStart"/>
      <w:r w:rsidRPr="000C217B">
        <w:rPr>
          <w:rFonts w:ascii="Courier New" w:hAnsi="Courier New" w:cs="Courier New"/>
        </w:rPr>
        <w:t>mtcojolist_file</w:t>
      </w:r>
      <w:proofErr w:type="spellEnd"/>
      <w:r w:rsidRPr="000C217B">
        <w:rPr>
          <w:rFonts w:ascii="Courier New" w:hAnsi="Courier New" w:cs="Courier New"/>
        </w:rPr>
        <w:t xml:space="preserve"> + "] is </w:t>
      </w:r>
      <w:del w:id="713" w:author="Jian Yang" w:date="2021-09-09T14:56:00Z">
        <w:r w:rsidRPr="000C217B" w:rsidDel="00D47F06">
          <w:rPr>
            <w:rFonts w:ascii="Courier New" w:hAnsi="Courier New" w:cs="Courier New"/>
          </w:rPr>
          <w:delText xml:space="preserve">not </w:delText>
        </w:r>
      </w:del>
      <w:ins w:id="714" w:author="Jian Yang" w:date="2021-09-09T14:56:00Z">
        <w:r w:rsidR="00D47F06">
          <w:rPr>
            <w:rFonts w:ascii="Courier New" w:hAnsi="Courier New" w:cs="Courier New"/>
          </w:rPr>
          <w:t>in</w:t>
        </w:r>
      </w:ins>
      <w:r w:rsidRPr="000C217B">
        <w:rPr>
          <w:rFonts w:ascii="Courier New" w:hAnsi="Courier New" w:cs="Courier New"/>
        </w:rPr>
        <w:t xml:space="preserve">correct,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69AB25A" w14:textId="4C7FF0A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mtcojo.cpp:165: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15" w:author="Jian Yang" w:date="2021-09-09T14:56:00Z">
        <w:r w:rsidR="00D47F06">
          <w:rPr>
            <w:rFonts w:ascii="Courier New" w:hAnsi="Courier New" w:cs="Courier New"/>
          </w:rPr>
          <w:t>i</w:t>
        </w:r>
      </w:ins>
      <w:del w:id="716" w:author="Jian Yang" w:date="2021-09-09T14:56:00Z">
        <w:r w:rsidRPr="000C217B" w:rsidDel="00D47F0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sample prevalence for trait [" + </w:t>
      </w:r>
      <w:proofErr w:type="spellStart"/>
      <w:r w:rsidRPr="000C217B">
        <w:rPr>
          <w:rFonts w:ascii="Courier New" w:hAnsi="Courier New" w:cs="Courier New"/>
        </w:rPr>
        <w:t>target_pheno</w:t>
      </w:r>
      <w:proofErr w:type="spellEnd"/>
      <w:r w:rsidRPr="000C217B">
        <w:rPr>
          <w:rFonts w:ascii="Courier New" w:hAnsi="Courier New" w:cs="Courier New"/>
        </w:rPr>
        <w:t xml:space="preserve">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7B8FDEA" w14:textId="6341015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mtcojo.cpp:170: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17" w:author="Jian Yang" w:date="2021-09-09T14:56:00Z">
        <w:r w:rsidR="00D47F06">
          <w:rPr>
            <w:rFonts w:ascii="Courier New" w:hAnsi="Courier New" w:cs="Courier New"/>
          </w:rPr>
          <w:t>i</w:t>
        </w:r>
      </w:ins>
      <w:del w:id="718" w:author="Jian Yang" w:date="2021-09-09T14:56:00Z">
        <w:r w:rsidRPr="000C217B" w:rsidDel="00D47F0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population prevalence for trait [" + </w:t>
      </w:r>
      <w:proofErr w:type="spellStart"/>
      <w:r w:rsidRPr="000C217B">
        <w:rPr>
          <w:rFonts w:ascii="Courier New" w:hAnsi="Courier New" w:cs="Courier New"/>
        </w:rPr>
        <w:t>target_pheno</w:t>
      </w:r>
      <w:proofErr w:type="spellEnd"/>
      <w:r w:rsidRPr="000C217B">
        <w:rPr>
          <w:rFonts w:ascii="Courier New" w:hAnsi="Courier New" w:cs="Courier New"/>
        </w:rPr>
        <w:t xml:space="preserve"> + "]."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EF1BDF7" w14:textId="790D343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mtcojo.cpp:184: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19" w:author="Jian Yang" w:date="2021-09-09T14:56:00Z">
        <w:r w:rsidR="00D47F06">
          <w:rPr>
            <w:rFonts w:ascii="Courier New" w:hAnsi="Courier New" w:cs="Courier New"/>
          </w:rPr>
          <w:t>t</w:t>
        </w:r>
      </w:ins>
      <w:ins w:id="720" w:author="Longda Jiang" w:date="2021-09-07T17:36:00Z">
        <w:del w:id="721" w:author="Jian Yang" w:date="2021-09-09T14:56:00Z">
          <w:r w:rsidR="00C26DE2" w:rsidDel="00D47F06">
            <w:rPr>
              <w:rFonts w:ascii="Courier New" w:hAnsi="Courier New" w:cs="Courier New"/>
            </w:rPr>
            <w:delText>T</w:delText>
          </w:r>
        </w:del>
        <w:r w:rsidR="00C26DE2">
          <w:rPr>
            <w:rFonts w:ascii="Courier New" w:hAnsi="Courier New" w:cs="Courier New"/>
          </w:rPr>
          <w:t>he f</w:t>
        </w:r>
      </w:ins>
      <w:del w:id="722" w:author="Longda Jiang" w:date="2021-09-07T17:36:00Z">
        <w:r w:rsidRPr="000C217B" w:rsidDel="00C26DE2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 xml:space="preserve">ormat of file [" + </w:t>
      </w:r>
      <w:proofErr w:type="spellStart"/>
      <w:r w:rsidRPr="000C217B">
        <w:rPr>
          <w:rFonts w:ascii="Courier New" w:hAnsi="Courier New" w:cs="Courier New"/>
        </w:rPr>
        <w:t>mtcojolist_file</w:t>
      </w:r>
      <w:proofErr w:type="spellEnd"/>
      <w:r w:rsidRPr="000C217B">
        <w:rPr>
          <w:rFonts w:ascii="Courier New" w:hAnsi="Courier New" w:cs="Courier New"/>
        </w:rPr>
        <w:t xml:space="preserve"> + "] is </w:t>
      </w:r>
      <w:del w:id="723" w:author="Jian Yang" w:date="2021-09-09T14:56:00Z">
        <w:r w:rsidRPr="000C217B" w:rsidDel="00D47F06">
          <w:rPr>
            <w:rFonts w:ascii="Courier New" w:hAnsi="Courier New" w:cs="Courier New"/>
          </w:rPr>
          <w:delText xml:space="preserve">not </w:delText>
        </w:r>
      </w:del>
      <w:ins w:id="724" w:author="Jian Yang" w:date="2021-09-09T14:56:00Z">
        <w:r w:rsidR="00D47F06">
          <w:rPr>
            <w:rFonts w:ascii="Courier New" w:hAnsi="Courier New" w:cs="Courier New"/>
          </w:rPr>
          <w:t>in</w:t>
        </w:r>
      </w:ins>
      <w:r w:rsidRPr="000C217B">
        <w:rPr>
          <w:rFonts w:ascii="Courier New" w:hAnsi="Courier New" w:cs="Courier New"/>
        </w:rPr>
        <w:t xml:space="preserve">correct,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B11A344" w14:textId="0A98EDE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mtcojo.cpp:197:    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25" w:author="Jian Yang" w:date="2021-09-09T14:56:00Z">
        <w:r w:rsidR="00D47F06">
          <w:rPr>
            <w:rFonts w:ascii="Courier New" w:hAnsi="Courier New" w:cs="Courier New"/>
          </w:rPr>
          <w:t>i</w:t>
        </w:r>
      </w:ins>
      <w:del w:id="726" w:author="Jian Yang" w:date="2021-09-09T14:56:00Z">
        <w:r w:rsidRPr="000C217B" w:rsidDel="00D47F0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sample prevalence for trait [" + </w:t>
      </w:r>
      <w:proofErr w:type="spellStart"/>
      <w:r w:rsidRPr="000C217B">
        <w:rPr>
          <w:rFonts w:ascii="Courier New" w:hAnsi="Courier New" w:cs="Courier New"/>
        </w:rPr>
        <w:t>line_</w:t>
      </w:r>
      <w:proofErr w:type="gramStart"/>
      <w:r w:rsidRPr="000C217B">
        <w:rPr>
          <w:rFonts w:ascii="Courier New" w:hAnsi="Courier New" w:cs="Courier New"/>
        </w:rPr>
        <w:t>elements</w:t>
      </w:r>
      <w:proofErr w:type="spellEnd"/>
      <w:r w:rsidRPr="000C217B">
        <w:rPr>
          <w:rFonts w:ascii="Courier New" w:hAnsi="Courier New" w:cs="Courier New"/>
        </w:rPr>
        <w:t>[</w:t>
      </w:r>
      <w:proofErr w:type="gramEnd"/>
      <w:r w:rsidRPr="000C217B">
        <w:rPr>
          <w:rFonts w:ascii="Courier New" w:hAnsi="Courier New" w:cs="Courier New"/>
        </w:rPr>
        <w:t>0] + "].");</w:t>
      </w:r>
    </w:p>
    <w:p w14:paraId="6EB14F2D" w14:textId="27EAD11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mtcojo.cpp:202:    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27" w:author="Jian Yang" w:date="2021-09-09T14:56:00Z">
        <w:r w:rsidR="00D47F06">
          <w:rPr>
            <w:rFonts w:ascii="Courier New" w:hAnsi="Courier New" w:cs="Courier New"/>
          </w:rPr>
          <w:t>i</w:t>
        </w:r>
      </w:ins>
      <w:del w:id="728" w:author="Jian Yang" w:date="2021-09-09T14:56:00Z">
        <w:r w:rsidRPr="000C217B" w:rsidDel="00D47F0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 xml:space="preserve">nvalid population prevalence for trait [" + </w:t>
      </w:r>
      <w:proofErr w:type="spellStart"/>
      <w:r w:rsidRPr="000C217B">
        <w:rPr>
          <w:rFonts w:ascii="Courier New" w:hAnsi="Courier New" w:cs="Courier New"/>
        </w:rPr>
        <w:t>line_</w:t>
      </w:r>
      <w:proofErr w:type="gramStart"/>
      <w:r w:rsidRPr="000C217B">
        <w:rPr>
          <w:rFonts w:ascii="Courier New" w:hAnsi="Courier New" w:cs="Courier New"/>
        </w:rPr>
        <w:t>elements</w:t>
      </w:r>
      <w:proofErr w:type="spellEnd"/>
      <w:r w:rsidRPr="000C217B">
        <w:rPr>
          <w:rFonts w:ascii="Courier New" w:hAnsi="Courier New" w:cs="Courier New"/>
        </w:rPr>
        <w:t>[</w:t>
      </w:r>
      <w:proofErr w:type="gramEnd"/>
      <w:r w:rsidRPr="000C217B">
        <w:rPr>
          <w:rFonts w:ascii="Courier New" w:hAnsi="Courier New" w:cs="Courier New"/>
        </w:rPr>
        <w:t>0] + "].");</w:t>
      </w:r>
    </w:p>
    <w:p w14:paraId="23376BB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mtcojo.cpp:217:        if(size==</w:t>
      </w:r>
      <w:proofErr w:type="spellStart"/>
      <w:r w:rsidRPr="000C217B">
        <w:rPr>
          <w:rFonts w:ascii="Courier New" w:hAnsi="Courier New" w:cs="Courier New"/>
        </w:rPr>
        <w:t>snp_name_</w:t>
      </w:r>
      <w:proofErr w:type="gramStart"/>
      <w:r w:rsidRPr="000C217B">
        <w:rPr>
          <w:rFonts w:ascii="Courier New" w:hAnsi="Courier New" w:cs="Courier New"/>
        </w:rPr>
        <w:t>map.size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"Duplicated SNP ID found: " + </w:t>
      </w:r>
      <w:proofErr w:type="spellStart"/>
      <w:r w:rsidRPr="000C217B">
        <w:rPr>
          <w:rFonts w:ascii="Courier New" w:hAnsi="Courier New" w:cs="Courier New"/>
        </w:rPr>
        <w:t>snplist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".");</w:t>
      </w:r>
    </w:p>
    <w:p w14:paraId="202BCA0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mtcojo.cpp:259:        if(size==</w:t>
      </w:r>
      <w:proofErr w:type="spellStart"/>
      <w:r w:rsidRPr="000C217B">
        <w:rPr>
          <w:rFonts w:ascii="Courier New" w:hAnsi="Courier New" w:cs="Courier New"/>
        </w:rPr>
        <w:t>snp_add_</w:t>
      </w:r>
      <w:proofErr w:type="gramStart"/>
      <w:r w:rsidRPr="000C217B">
        <w:rPr>
          <w:rFonts w:ascii="Courier New" w:hAnsi="Courier New" w:cs="Courier New"/>
        </w:rPr>
        <w:t>map.size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"Duplicated SNP ID found: " + </w:t>
      </w:r>
      <w:proofErr w:type="spellStart"/>
      <w:r w:rsidRPr="000C217B">
        <w:rPr>
          <w:rFonts w:ascii="Courier New" w:hAnsi="Courier New" w:cs="Courier New"/>
        </w:rPr>
        <w:t>snplist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".");</w:t>
      </w:r>
    </w:p>
    <w:p w14:paraId="4AF369FB" w14:textId="77C54F6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mtcojo.cpp:324: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29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30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metafile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735956D" w14:textId="76643EF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mtcojo.cpp:337: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31" w:author="Jian Yang" w:date="2021-09-09T14:57:00Z">
        <w:r w:rsidR="00D47F06">
          <w:rPr>
            <w:rFonts w:ascii="Courier New" w:hAnsi="Courier New" w:cs="Courier New"/>
          </w:rPr>
          <w:t>t</w:t>
        </w:r>
      </w:ins>
      <w:del w:id="732" w:author="Jian Yang" w:date="2021-09-09T14:57:00Z">
        <w:r w:rsidRPr="000C217B" w:rsidDel="00D47F06">
          <w:rPr>
            <w:rFonts w:ascii="Courier New" w:hAnsi="Courier New" w:cs="Courier New"/>
          </w:rPr>
          <w:delText>T</w:delText>
        </w:r>
      </w:del>
      <w:r w:rsidRPr="000C217B">
        <w:rPr>
          <w:rFonts w:ascii="Courier New" w:hAnsi="Courier New" w:cs="Courier New"/>
        </w:rPr>
        <w:t xml:space="preserve">he GWAS summary data file [" + metafile + "] should be </w:t>
      </w:r>
      <w:ins w:id="733" w:author="Longda Jiang" w:date="2021-09-07T17:36:00Z">
        <w:r w:rsidR="00C26DE2">
          <w:rPr>
            <w:rFonts w:ascii="Courier New" w:hAnsi="Courier New" w:cs="Courier New"/>
          </w:rPr>
          <w:t xml:space="preserve">in </w:t>
        </w:r>
      </w:ins>
      <w:r w:rsidRPr="000C217B">
        <w:rPr>
          <w:rFonts w:ascii="Courier New" w:hAnsi="Courier New" w:cs="Courier New"/>
        </w:rPr>
        <w:t xml:space="preserve">GCTA-COJO format,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DB26F3B" w14:textId="2A6FA35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mtcojo.cpp:363: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34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3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metafile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162155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mtcojo.cpp:374: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snpbuf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4ADA259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mtcojo.cpp:379:    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DE1E4E8" w14:textId="065FFC3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mtcojo.cpp:401: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36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3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metafile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E176F33" w14:textId="1A3B38C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mtcojo.cpp:417: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38" w:author="Jian Yang" w:date="2021-09-09T14:57:00Z">
        <w:r w:rsidRPr="000C217B" w:rsidDel="00D47F06">
          <w:rPr>
            <w:rFonts w:ascii="Courier New" w:hAnsi="Courier New" w:cs="Courier New"/>
          </w:rPr>
          <w:delText>T</w:delText>
        </w:r>
      </w:del>
      <w:ins w:id="739" w:author="Jian Yang" w:date="2021-09-09T14:57:00Z">
        <w:r w:rsidR="00D47F06">
          <w:rPr>
            <w:rFonts w:ascii="Courier New" w:hAnsi="Courier New" w:cs="Courier New"/>
          </w:rPr>
          <w:t>t</w:t>
        </w:r>
      </w:ins>
      <w:r w:rsidRPr="000C217B">
        <w:rPr>
          <w:rFonts w:ascii="Courier New" w:hAnsi="Courier New" w:cs="Courier New"/>
        </w:rPr>
        <w:t xml:space="preserve">he GWAS summary data file [" + metafile + "] should be </w:t>
      </w:r>
      <w:ins w:id="740" w:author="Longda Jiang" w:date="2021-09-07T17:37:00Z">
        <w:r w:rsidR="00C26DE2">
          <w:rPr>
            <w:rFonts w:ascii="Courier New" w:hAnsi="Courier New" w:cs="Courier New"/>
          </w:rPr>
          <w:t xml:space="preserve">in </w:t>
        </w:r>
      </w:ins>
      <w:r w:rsidRPr="000C217B">
        <w:rPr>
          <w:rFonts w:ascii="Courier New" w:hAnsi="Courier New" w:cs="Courier New"/>
        </w:rPr>
        <w:t xml:space="preserve">GCTA-COJO format,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411C5F9" w14:textId="757A830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mtcojo.cpp:467: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41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42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metafile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8E4E87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mtcojo.cpp:487: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snpbuf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30B7767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mtcojo.cpp:492: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0947E35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mtcojo.cpp:496: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strbuf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5EA022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mtcojo.cpp:500: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valbuf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1D60B7A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mtcojo.cpp:504: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valbuf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27271B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mtcojo.cpp:508: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valbuf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1B80359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mtcojo.cpp:512: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valbuf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095CF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mtcojo.cpp:516:        if </w:t>
      </w:r>
      <w:proofErr w:type="gramStart"/>
      <w:r w:rsidRPr="000C217B">
        <w:rPr>
          <w:rFonts w:ascii="Courier New" w:hAnsi="Courier New" w:cs="Courier New"/>
        </w:rPr>
        <w:t>(!(</w:t>
      </w:r>
      <w:proofErr w:type="gramEnd"/>
      <w:r w:rsidRPr="000C217B">
        <w:rPr>
          <w:rFonts w:ascii="Courier New" w:hAnsi="Courier New" w:cs="Courier New"/>
        </w:rPr>
        <w:t xml:space="preserve">ss &gt;&gt; </w:t>
      </w:r>
      <w:proofErr w:type="spellStart"/>
      <w:r w:rsidRPr="000C217B">
        <w:rPr>
          <w:rFonts w:ascii="Courier New" w:hAnsi="Courier New" w:cs="Courier New"/>
        </w:rPr>
        <w:t>valbuf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r w:rsidRPr="000C217B">
        <w:rPr>
          <w:rFonts w:ascii="Courier New" w:hAnsi="Courier New" w:cs="Courier New"/>
        </w:rPr>
        <w:t>err_msg</w:t>
      </w:r>
      <w:proofErr w:type="spellEnd"/>
      <w:r w:rsidRPr="000C217B">
        <w:rPr>
          <w:rFonts w:ascii="Courier New" w:hAnsi="Courier New" w:cs="Courier New"/>
        </w:rPr>
        <w:t xml:space="preserve">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 xml:space="preserve">) + "," + </w:t>
      </w:r>
      <w:proofErr w:type="spell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);</w:t>
      </w:r>
    </w:p>
    <w:p w14:paraId="2E495129" w14:textId="70447B8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mtcojo.cpp:613: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obadsnp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43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44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badsnpfile</w:t>
      </w:r>
      <w:proofErr w:type="spellEnd"/>
      <w:r w:rsidRPr="000C217B">
        <w:rPr>
          <w:rFonts w:ascii="Courier New" w:hAnsi="Courier New" w:cs="Courier New"/>
        </w:rPr>
        <w:t xml:space="preserve"> + "] to write bad SNPs.");</w:t>
      </w:r>
    </w:p>
    <w:p w14:paraId="4DBB570E" w14:textId="6021F1C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mtcojo.cpp:666: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oafsnp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45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46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afsnpfile</w:t>
      </w:r>
      <w:proofErr w:type="spellEnd"/>
      <w:r w:rsidRPr="000C217B">
        <w:rPr>
          <w:rFonts w:ascii="Courier New" w:hAnsi="Courier New" w:cs="Courier New"/>
        </w:rPr>
        <w:t xml:space="preserve"> + "] to write bad SNPs.");</w:t>
      </w:r>
    </w:p>
    <w:p w14:paraId="270780AA" w14:textId="4BA6559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mtcojo.cpp:672: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47" w:author="Jian Yang" w:date="2021-09-09T14:57:00Z">
        <w:r w:rsidRPr="000C217B" w:rsidDel="00D47F06">
          <w:rPr>
            <w:rFonts w:ascii="Courier New" w:hAnsi="Courier New" w:cs="Courier New"/>
          </w:rPr>
          <w:delText>T</w:delText>
        </w:r>
      </w:del>
      <w:ins w:id="748" w:author="Jian Yang" w:date="2021-09-09T14:57:00Z">
        <w:r w:rsidR="00D47F06">
          <w:rPr>
            <w:rFonts w:ascii="Courier New" w:hAnsi="Courier New" w:cs="Courier New"/>
          </w:rPr>
          <w:t>t</w:t>
        </w:r>
      </w:ins>
      <w:r w:rsidRPr="000C217B">
        <w:rPr>
          <w:rFonts w:ascii="Courier New" w:hAnsi="Courier New" w:cs="Courier New"/>
        </w:rPr>
        <w:t xml:space="preserve">here are too many SNPs that have large difference </w:t>
      </w:r>
      <w:ins w:id="749" w:author="Longda Jiang" w:date="2021-09-07T17:37:00Z">
        <w:r w:rsidR="00E13DE7">
          <w:rPr>
            <w:rFonts w:ascii="Courier New" w:hAnsi="Courier New" w:cs="Courier New"/>
          </w:rPr>
          <w:t>in</w:t>
        </w:r>
      </w:ins>
      <w:del w:id="750" w:author="Longda Jiang" w:date="2021-09-07T17:37:00Z">
        <w:r w:rsidRPr="000C217B" w:rsidDel="00E13DE7">
          <w:rPr>
            <w:rFonts w:ascii="Courier New" w:hAnsi="Courier New" w:cs="Courier New"/>
          </w:rPr>
          <w:delText>of</w:delText>
        </w:r>
      </w:del>
      <w:r w:rsidRPr="000C217B">
        <w:rPr>
          <w:rFonts w:ascii="Courier New" w:hAnsi="Courier New" w:cs="Courier New"/>
        </w:rPr>
        <w:t xml:space="preserve"> allele frequency. Please check </w:t>
      </w:r>
      <w:ins w:id="751" w:author="Jian Yang" w:date="2021-09-09T14:57:00Z">
        <w:r w:rsidR="00D47F06">
          <w:rPr>
            <w:rFonts w:ascii="Courier New" w:hAnsi="Courier New" w:cs="Courier New"/>
          </w:rPr>
          <w:t>the GWAS</w:t>
        </w:r>
      </w:ins>
      <w:del w:id="752" w:author="Jian Yang" w:date="2021-09-09T14:57:00Z">
        <w:r w:rsidRPr="000C217B" w:rsidDel="00D47F06">
          <w:rPr>
            <w:rFonts w:ascii="Courier New" w:hAnsi="Courier New" w:cs="Courier New"/>
          </w:rPr>
          <w:delText>your</w:delText>
        </w:r>
      </w:del>
      <w:r w:rsidRPr="000C217B">
        <w:rPr>
          <w:rFonts w:ascii="Courier New" w:hAnsi="Courier New" w:cs="Courier New"/>
        </w:rPr>
        <w:t xml:space="preserve"> summary data</w:t>
      </w:r>
      <w:del w:id="753" w:author="Jian Yang" w:date="2021-09-09T14:57:00Z">
        <w:r w:rsidRPr="000C217B" w:rsidDel="00D47F06">
          <w:rPr>
            <w:rFonts w:ascii="Courier New" w:hAnsi="Courier New" w:cs="Courier New"/>
          </w:rPr>
          <w:delText>sets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5DFC5A8" w14:textId="023B2E5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mtcojo.cpp:694: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oafsnp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54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5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afsnpfile</w:t>
      </w:r>
      <w:proofErr w:type="spellEnd"/>
      <w:r w:rsidRPr="000C217B">
        <w:rPr>
          <w:rFonts w:ascii="Courier New" w:hAnsi="Courier New" w:cs="Courier New"/>
        </w:rPr>
        <w:t xml:space="preserve"> + "] to write bad SNPs.");</w:t>
      </w:r>
    </w:p>
    <w:p w14:paraId="54AEBE4F" w14:textId="3B5A5D1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mtcojo.cpp:785:    if(_</w:t>
      </w:r>
      <w:proofErr w:type="spellStart"/>
      <w:r w:rsidRPr="000C217B">
        <w:rPr>
          <w:rFonts w:ascii="Courier New" w:hAnsi="Courier New" w:cs="Courier New"/>
        </w:rPr>
        <w:t>meta_vp_</w:t>
      </w:r>
      <w:proofErr w:type="gramStart"/>
      <w:r w:rsidRPr="000C217B">
        <w:rPr>
          <w:rFonts w:ascii="Courier New" w:hAnsi="Courier New" w:cs="Courier New"/>
        </w:rPr>
        <w:t>trait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 xml:space="preserve">0)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56" w:author="Jian Yang" w:date="2021-09-09T14:58:00Z">
        <w:r w:rsidRPr="000C217B" w:rsidDel="00D47F06">
          <w:rPr>
            <w:rFonts w:ascii="Courier New" w:hAnsi="Courier New" w:cs="Courier New"/>
          </w:rPr>
          <w:delText>N</w:delText>
        </w:r>
      </w:del>
      <w:ins w:id="757" w:author="Jian Yang" w:date="2021-09-09T14:58:00Z">
        <w:r w:rsidR="00D47F06">
          <w:rPr>
            <w:rFonts w:ascii="Courier New" w:hAnsi="Courier New" w:cs="Courier New"/>
          </w:rPr>
          <w:t>n</w:t>
        </w:r>
      </w:ins>
      <w:r w:rsidRPr="000C217B">
        <w:rPr>
          <w:rFonts w:ascii="Courier New" w:hAnsi="Courier New" w:cs="Courier New"/>
        </w:rPr>
        <w:t>egative phenotypic variance of the target trait, " + _</w:t>
      </w:r>
      <w:proofErr w:type="spellStart"/>
      <w:r w:rsidRPr="000C217B">
        <w:rPr>
          <w:rFonts w:ascii="Courier New" w:hAnsi="Courier New" w:cs="Courier New"/>
        </w:rPr>
        <w:t>covar_pheno_name</w:t>
      </w:r>
      <w:proofErr w:type="spellEnd"/>
      <w:r w:rsidRPr="000C217B">
        <w:rPr>
          <w:rFonts w:ascii="Courier New" w:hAnsi="Courier New" w:cs="Courier New"/>
        </w:rPr>
        <w:t>[0] + ".");</w:t>
      </w:r>
    </w:p>
    <w:p w14:paraId="4EC7B557" w14:textId="14B1297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mtcojo.cpp:798:        if(_</w:t>
      </w:r>
      <w:proofErr w:type="spellStart"/>
      <w:r w:rsidRPr="000C217B">
        <w:rPr>
          <w:rFonts w:ascii="Courier New" w:hAnsi="Courier New" w:cs="Courier New"/>
        </w:rPr>
        <w:t>meta_vp_trait</w:t>
      </w:r>
      <w:proofErr w:type="spellEnd"/>
      <w:r w:rsidRPr="000C217B">
        <w:rPr>
          <w:rFonts w:ascii="Courier New" w:hAnsi="Courier New" w:cs="Courier New"/>
        </w:rPr>
        <w:t xml:space="preserve">(i+1)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58" w:author="Jian Yang" w:date="2021-09-09T14:58:00Z">
        <w:r w:rsidR="00D47F06">
          <w:rPr>
            <w:rFonts w:ascii="Courier New" w:hAnsi="Courier New" w:cs="Courier New"/>
          </w:rPr>
          <w:t>n</w:t>
        </w:r>
      </w:ins>
      <w:del w:id="759" w:author="Jian Yang" w:date="2021-09-09T14:58:00Z">
        <w:r w:rsidRPr="000C217B" w:rsidDel="00D47F06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 xml:space="preserve">egative phenotypic variance of the covariate #"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(i+1) + ", " + _</w:t>
      </w:r>
      <w:proofErr w:type="spellStart"/>
      <w:r w:rsidRPr="000C217B">
        <w:rPr>
          <w:rFonts w:ascii="Courier New" w:hAnsi="Courier New" w:cs="Courier New"/>
        </w:rPr>
        <w:t>covar_pheno_name</w:t>
      </w:r>
      <w:proofErr w:type="spellEnd"/>
      <w:r w:rsidRPr="000C217B">
        <w:rPr>
          <w:rFonts w:ascii="Courier New" w:hAnsi="Courier New" w:cs="Courier New"/>
        </w:rPr>
        <w:t>[i+1]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E849FDF" w14:textId="6B90C7B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mtcojo.cpp:822:    if(</w:t>
      </w:r>
      <w:proofErr w:type="spellStart"/>
      <w:r w:rsidRPr="000C217B">
        <w:rPr>
          <w:rFonts w:ascii="Courier New" w:hAnsi="Courier New" w:cs="Courier New"/>
        </w:rPr>
        <w:t>nsnp</w:t>
      </w:r>
      <w:proofErr w:type="spellEnd"/>
      <w:r w:rsidRPr="000C217B">
        <w:rPr>
          <w:rFonts w:ascii="Courier New" w:hAnsi="Courier New" w:cs="Courier New"/>
        </w:rPr>
        <w:t xml:space="preserve">&lt;1)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60" w:author="Jian Yang" w:date="2021-09-09T14:58:00Z">
        <w:r w:rsidR="00D47F06">
          <w:rPr>
            <w:rFonts w:ascii="Courier New" w:hAnsi="Courier New" w:cs="Courier New"/>
          </w:rPr>
          <w:t>n</w:t>
        </w:r>
      </w:ins>
      <w:del w:id="761" w:author="Jian Yang" w:date="2021-09-09T14:58:00Z">
        <w:r w:rsidRPr="000C217B" w:rsidDel="00D47F06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o</w:t>
      </w:r>
      <w:del w:id="762" w:author="Longda Jiang" w:date="2021-09-07T17:38:00Z">
        <w:r w:rsidRPr="000C217B" w:rsidDel="004A2217">
          <w:rPr>
            <w:rFonts w:ascii="Courier New" w:hAnsi="Courier New" w:cs="Courier New"/>
          </w:rPr>
          <w:delText>ne</w:delText>
        </w:r>
      </w:del>
      <w:r w:rsidRPr="000C217B">
        <w:rPr>
          <w:rFonts w:ascii="Courier New" w:hAnsi="Courier New" w:cs="Courier New"/>
        </w:rPr>
        <w:t xml:space="preserve"> SNP</w:t>
      </w:r>
      <w:del w:id="763" w:author="Longda Jiang" w:date="2021-09-07T17:38:00Z">
        <w:r w:rsidRPr="000C217B" w:rsidDel="004A2217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ins w:id="764" w:author="Longda Jiang" w:date="2021-09-07T17:38:00Z">
        <w:r w:rsidR="004A2217">
          <w:rPr>
            <w:rFonts w:ascii="Courier New" w:hAnsi="Courier New" w:cs="Courier New"/>
          </w:rPr>
          <w:t>is</w:t>
        </w:r>
      </w:ins>
      <w:del w:id="765" w:author="Longda Jiang" w:date="2021-09-07T17:38:00Z">
        <w:r w:rsidRPr="000C217B" w:rsidDel="004A2217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retained after filtering."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0F622FA" w14:textId="7907150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mtcojo.cpp:848: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extern</w:t>
      </w:r>
      <w:proofErr w:type="gramEnd"/>
      <w:r w:rsidRPr="000C217B">
        <w:rPr>
          <w:rFonts w:ascii="Courier New" w:hAnsi="Courier New" w:cs="Courier New"/>
        </w:rPr>
        <w:t>_bxy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66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6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filestr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DA8990E" w14:textId="2C49CF1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mtcojo.cpp:856:        if(</w:t>
      </w:r>
      <w:proofErr w:type="spellStart"/>
      <w:r w:rsidRPr="000C217B">
        <w:rPr>
          <w:rFonts w:ascii="Courier New" w:hAnsi="Courier New" w:cs="Courier New"/>
        </w:rPr>
        <w:t>line_</w:t>
      </w:r>
      <w:proofErr w:type="gramStart"/>
      <w:r w:rsidRPr="000C217B">
        <w:rPr>
          <w:rFonts w:ascii="Courier New" w:hAnsi="Courier New" w:cs="Courier New"/>
        </w:rPr>
        <w:t>elements.size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!=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68" w:author="Jian Yang" w:date="2021-09-09T14:58:00Z">
        <w:r w:rsidR="00D47F06">
          <w:rPr>
            <w:rFonts w:ascii="Courier New" w:hAnsi="Courier New" w:cs="Courier New"/>
          </w:rPr>
          <w:t>t</w:t>
        </w:r>
      </w:ins>
      <w:ins w:id="769" w:author="Longda Jiang" w:date="2021-09-07T17:38:00Z">
        <w:del w:id="770" w:author="Jian Yang" w:date="2021-09-09T14:58:00Z">
          <w:r w:rsidR="004A2217" w:rsidDel="00D47F06">
            <w:rPr>
              <w:rFonts w:ascii="Courier New" w:hAnsi="Courier New" w:cs="Courier New"/>
            </w:rPr>
            <w:delText>T</w:delText>
          </w:r>
        </w:del>
        <w:r w:rsidR="004A2217">
          <w:rPr>
            <w:rFonts w:ascii="Courier New" w:hAnsi="Courier New" w:cs="Courier New"/>
          </w:rPr>
          <w:t>he f</w:t>
        </w:r>
      </w:ins>
      <w:del w:id="771" w:author="Longda Jiang" w:date="2021-09-07T17:38:00Z">
        <w:r w:rsidRPr="000C217B" w:rsidDel="004A2217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 xml:space="preserve">ormat of file [" + </w:t>
      </w:r>
      <w:proofErr w:type="spellStart"/>
      <w:r w:rsidRPr="000C217B">
        <w:rPr>
          <w:rFonts w:ascii="Courier New" w:hAnsi="Courier New" w:cs="Courier New"/>
        </w:rPr>
        <w:t>filestr</w:t>
      </w:r>
      <w:proofErr w:type="spellEnd"/>
      <w:r w:rsidRPr="000C217B">
        <w:rPr>
          <w:rFonts w:ascii="Courier New" w:hAnsi="Courier New" w:cs="Courier New"/>
        </w:rPr>
        <w:t xml:space="preserve"> + "] is not correct.");</w:t>
      </w:r>
    </w:p>
    <w:p w14:paraId="68046575" w14:textId="269B17C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mtcojo.cpp:1137: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72" w:author="Jian Yang" w:date="2021-09-09T14:58:00Z">
        <w:r w:rsidR="00D47F06">
          <w:rPr>
            <w:rFonts w:ascii="Courier New" w:hAnsi="Courier New" w:cs="Courier New"/>
          </w:rPr>
          <w:t>t</w:t>
        </w:r>
      </w:ins>
      <w:del w:id="773" w:author="Jian Yang" w:date="2021-09-09T14:58:00Z">
        <w:r w:rsidRPr="000C217B" w:rsidDel="00D47F06">
          <w:rPr>
            <w:rFonts w:ascii="Courier New" w:hAnsi="Courier New" w:cs="Courier New"/>
          </w:rPr>
          <w:delText>T</w:delText>
        </w:r>
      </w:del>
      <w:r w:rsidRPr="000C217B">
        <w:rPr>
          <w:rFonts w:ascii="Courier New" w:hAnsi="Courier New" w:cs="Courier New"/>
        </w:rPr>
        <w:t xml:space="preserve">he variance-covariance matrix of </w:t>
      </w:r>
      <w:proofErr w:type="spellStart"/>
      <w:r w:rsidRPr="000C217B">
        <w:rPr>
          <w:rFonts w:ascii="Courier New" w:hAnsi="Courier New" w:cs="Courier New"/>
        </w:rPr>
        <w:t>bxy</w:t>
      </w:r>
      <w:proofErr w:type="spellEnd"/>
      <w:r w:rsidRPr="000C217B">
        <w:rPr>
          <w:rFonts w:ascii="Courier New" w:hAnsi="Courier New" w:cs="Courier New"/>
        </w:rPr>
        <w:t xml:space="preserve"> is not invertible."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BB51C43" w14:textId="7EC3ACD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mtcojo.cpp:1706:    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ref</w:t>
      </w:r>
      <w:proofErr w:type="gramEnd"/>
      <w:r w:rsidRPr="000C217B">
        <w:rPr>
          <w:rFonts w:ascii="Courier New" w:hAnsi="Courier New" w:cs="Courier New"/>
        </w:rPr>
        <w:t>_marker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74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7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filestr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3E09F940" w14:textId="4196105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mtcojo.cpp:1711:        if(</w:t>
      </w:r>
      <w:proofErr w:type="spellStart"/>
      <w:r w:rsidRPr="000C217B">
        <w:rPr>
          <w:rFonts w:ascii="Courier New" w:hAnsi="Courier New" w:cs="Courier New"/>
        </w:rPr>
        <w:t>line_</w:t>
      </w:r>
      <w:proofErr w:type="gramStart"/>
      <w:r w:rsidRPr="000C217B">
        <w:rPr>
          <w:rFonts w:ascii="Courier New" w:hAnsi="Courier New" w:cs="Courier New"/>
        </w:rPr>
        <w:t>elements.size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!=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76" w:author="Longda Jiang" w:date="2021-09-07T17:38:00Z">
        <w:del w:id="777" w:author="Jian Yang" w:date="2021-09-09T14:58:00Z">
          <w:r w:rsidR="004A2217" w:rsidDel="00D47F06">
            <w:rPr>
              <w:rFonts w:ascii="Courier New" w:hAnsi="Courier New" w:cs="Courier New"/>
            </w:rPr>
            <w:delText>T</w:delText>
          </w:r>
        </w:del>
      </w:ins>
      <w:ins w:id="778" w:author="Jian Yang" w:date="2021-09-09T14:58:00Z">
        <w:r w:rsidR="00D47F06">
          <w:rPr>
            <w:rFonts w:ascii="Courier New" w:hAnsi="Courier New" w:cs="Courier New"/>
          </w:rPr>
          <w:t>t</w:t>
        </w:r>
      </w:ins>
      <w:ins w:id="779" w:author="Longda Jiang" w:date="2021-09-07T17:38:00Z">
        <w:r w:rsidR="004A2217">
          <w:rPr>
            <w:rFonts w:ascii="Courier New" w:hAnsi="Courier New" w:cs="Courier New"/>
          </w:rPr>
          <w:t>he f</w:t>
        </w:r>
      </w:ins>
      <w:del w:id="780" w:author="Longda Jiang" w:date="2021-09-07T17:38:00Z">
        <w:r w:rsidRPr="000C217B" w:rsidDel="004A2217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 xml:space="preserve">ormat of file [" + </w:t>
      </w:r>
      <w:proofErr w:type="spellStart"/>
      <w:r w:rsidRPr="000C217B">
        <w:rPr>
          <w:rFonts w:ascii="Courier New" w:hAnsi="Courier New" w:cs="Courier New"/>
        </w:rPr>
        <w:t>filestr</w:t>
      </w:r>
      <w:proofErr w:type="spellEnd"/>
      <w:r w:rsidRPr="000C217B">
        <w:rPr>
          <w:rFonts w:ascii="Courier New" w:hAnsi="Courier New" w:cs="Courier New"/>
        </w:rPr>
        <w:t xml:space="preserve"> + "] is </w:t>
      </w:r>
      <w:del w:id="781" w:author="Jian Yang" w:date="2021-09-09T14:58:00Z">
        <w:r w:rsidRPr="000C217B" w:rsidDel="00D47F06">
          <w:rPr>
            <w:rFonts w:ascii="Courier New" w:hAnsi="Courier New" w:cs="Courier New"/>
          </w:rPr>
          <w:delText xml:space="preserve">not </w:delText>
        </w:r>
      </w:del>
      <w:ins w:id="782" w:author="Jian Yang" w:date="2021-09-09T14:58:00Z">
        <w:r w:rsidR="00D47F06">
          <w:rPr>
            <w:rFonts w:ascii="Courier New" w:hAnsi="Courier New" w:cs="Courier New"/>
          </w:rPr>
          <w:t>in</w:t>
        </w:r>
      </w:ins>
      <w:r w:rsidRPr="000C217B">
        <w:rPr>
          <w:rFonts w:ascii="Courier New" w:hAnsi="Courier New" w:cs="Courier New"/>
        </w:rPr>
        <w:t>correct.");</w:t>
      </w:r>
    </w:p>
    <w:p w14:paraId="1FABEDF5" w14:textId="372E019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mtcojo.cpp:1738: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83" w:author="Longda Jiang" w:date="2021-09-07T17:39:00Z">
        <w:r w:rsidRPr="000C217B" w:rsidDel="004A2217">
          <w:rPr>
            <w:rFonts w:ascii="Courier New" w:hAnsi="Courier New" w:cs="Courier New"/>
          </w:rPr>
          <w:delText>Format</w:delText>
        </w:r>
      </w:del>
      <w:ins w:id="784" w:author="Longda Jiang" w:date="2021-09-07T17:39:00Z">
        <w:del w:id="785" w:author="Jian Yang" w:date="2021-09-09T14:58:00Z">
          <w:r w:rsidR="004A2217" w:rsidDel="00D47F06">
            <w:rPr>
              <w:rFonts w:ascii="Courier New" w:hAnsi="Courier New" w:cs="Courier New"/>
            </w:rPr>
            <w:delText>T</w:delText>
          </w:r>
        </w:del>
      </w:ins>
      <w:ins w:id="786" w:author="Jian Yang" w:date="2021-09-09T14:58:00Z">
        <w:r w:rsidR="00D47F06">
          <w:rPr>
            <w:rFonts w:ascii="Courier New" w:hAnsi="Courier New" w:cs="Courier New"/>
          </w:rPr>
          <w:t>t</w:t>
        </w:r>
      </w:ins>
      <w:ins w:id="787" w:author="Longda Jiang" w:date="2021-09-07T17:39:00Z">
        <w:r w:rsidR="004A2217">
          <w:rPr>
            <w:rFonts w:ascii="Courier New" w:hAnsi="Courier New" w:cs="Courier New"/>
          </w:rPr>
          <w:t>he format</w:t>
        </w:r>
      </w:ins>
      <w:r w:rsidRPr="000C217B">
        <w:rPr>
          <w:rFonts w:ascii="Courier New" w:hAnsi="Courier New" w:cs="Courier New"/>
        </w:rPr>
        <w:t xml:space="preserve"> of file [" + </w:t>
      </w:r>
      <w:proofErr w:type="spellStart"/>
      <w:r w:rsidRPr="000C217B">
        <w:rPr>
          <w:rFonts w:ascii="Courier New" w:hAnsi="Courier New" w:cs="Courier New"/>
        </w:rPr>
        <w:t>filestr</w:t>
      </w:r>
      <w:proofErr w:type="spellEnd"/>
      <w:r w:rsidRPr="000C217B">
        <w:rPr>
          <w:rFonts w:ascii="Courier New" w:hAnsi="Courier New" w:cs="Courier New"/>
        </w:rPr>
        <w:t xml:space="preserve"> + "] is </w:t>
      </w:r>
      <w:del w:id="788" w:author="Jian Yang" w:date="2021-09-09T14:58:00Z">
        <w:r w:rsidRPr="000C217B" w:rsidDel="00D47F06">
          <w:rPr>
            <w:rFonts w:ascii="Courier New" w:hAnsi="Courier New" w:cs="Courier New"/>
          </w:rPr>
          <w:delText xml:space="preserve">not </w:delText>
        </w:r>
      </w:del>
      <w:ins w:id="789" w:author="Jian Yang" w:date="2021-09-09T14:58:00Z">
        <w:r w:rsidR="00D47F06">
          <w:rPr>
            <w:rFonts w:ascii="Courier New" w:hAnsi="Courier New" w:cs="Courier New"/>
          </w:rPr>
          <w:t>in</w:t>
        </w:r>
      </w:ins>
      <w:r w:rsidRPr="000C217B">
        <w:rPr>
          <w:rFonts w:ascii="Courier New" w:hAnsi="Courier New" w:cs="Courier New"/>
        </w:rPr>
        <w:t xml:space="preserve">correct,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1D4A473" w14:textId="7AFFCE2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mtcojo.cpp:1779: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90" w:author="Longda Jiang" w:date="2021-09-07T17:39:00Z">
        <w:r w:rsidRPr="000C217B" w:rsidDel="004A2217">
          <w:rPr>
            <w:rFonts w:ascii="Courier New" w:hAnsi="Courier New" w:cs="Courier New"/>
          </w:rPr>
          <w:delText>Format</w:delText>
        </w:r>
      </w:del>
      <w:ins w:id="791" w:author="Jian Yang" w:date="2021-09-09T14:58:00Z">
        <w:r w:rsidR="00D47F06">
          <w:rPr>
            <w:rFonts w:ascii="Courier New" w:hAnsi="Courier New" w:cs="Courier New"/>
          </w:rPr>
          <w:t>t</w:t>
        </w:r>
      </w:ins>
      <w:ins w:id="792" w:author="Longda Jiang" w:date="2021-09-07T17:39:00Z">
        <w:del w:id="793" w:author="Jian Yang" w:date="2021-09-09T14:58:00Z">
          <w:r w:rsidR="004A2217" w:rsidDel="00D47F06">
            <w:rPr>
              <w:rFonts w:ascii="Courier New" w:hAnsi="Courier New" w:cs="Courier New"/>
            </w:rPr>
            <w:delText>T</w:delText>
          </w:r>
        </w:del>
        <w:proofErr w:type="gramStart"/>
        <w:r w:rsidR="004A2217">
          <w:rPr>
            <w:rFonts w:ascii="Courier New" w:hAnsi="Courier New" w:cs="Courier New"/>
          </w:rPr>
          <w:t>he</w:t>
        </w:r>
        <w:proofErr w:type="gramEnd"/>
        <w:r w:rsidR="004A2217">
          <w:rPr>
            <w:rFonts w:ascii="Courier New" w:hAnsi="Courier New" w:cs="Courier New"/>
          </w:rPr>
          <w:t xml:space="preserve"> format</w:t>
        </w:r>
      </w:ins>
      <w:r w:rsidRPr="000C217B">
        <w:rPr>
          <w:rFonts w:ascii="Courier New" w:hAnsi="Courier New" w:cs="Courier New"/>
        </w:rPr>
        <w:t xml:space="preserve"> of file [" + </w:t>
      </w:r>
      <w:proofErr w:type="spellStart"/>
      <w:r w:rsidRPr="000C217B">
        <w:rPr>
          <w:rFonts w:ascii="Courier New" w:hAnsi="Courier New" w:cs="Courier New"/>
        </w:rPr>
        <w:t>filestr</w:t>
      </w:r>
      <w:proofErr w:type="spellEnd"/>
      <w:r w:rsidRPr="000C217B">
        <w:rPr>
          <w:rFonts w:ascii="Courier New" w:hAnsi="Courier New" w:cs="Courier New"/>
        </w:rPr>
        <w:t xml:space="preserve"> + "] is not correct, line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line_number</w:t>
      </w:r>
      <w:proofErr w:type="spellEnd"/>
      <w:r w:rsidRPr="000C217B">
        <w:rPr>
          <w:rFonts w:ascii="Courier New" w:hAnsi="Courier New" w:cs="Courier New"/>
        </w:rPr>
        <w:t>) + ".");</w:t>
      </w:r>
    </w:p>
    <w:p w14:paraId="75B59E73" w14:textId="2DD438F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mtcojo.cpp:1816: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794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79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filestr_t1 + "] or [" + filestr_t2 + "] to read."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38C9757" w14:textId="429589C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mtcojo.cpp:2128: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796" w:author="Jian Yang" w:date="2021-09-09T14:58:00Z">
        <w:r w:rsidR="00D47F06">
          <w:rPr>
            <w:rFonts w:ascii="Courier New" w:hAnsi="Courier New" w:cs="Courier New"/>
          </w:rPr>
          <w:t>n</w:t>
        </w:r>
      </w:ins>
      <w:del w:id="797" w:author="Jian Yang" w:date="2021-09-09T14:58:00Z">
        <w:r w:rsidRPr="000C217B" w:rsidDel="00D47F06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 xml:space="preserve">egative SNP heritability estimate for " + </w:t>
      </w:r>
      <w:proofErr w:type="spellStart"/>
      <w:r w:rsidRPr="000C217B">
        <w:rPr>
          <w:rFonts w:ascii="Courier New" w:hAnsi="Courier New" w:cs="Courier New"/>
        </w:rPr>
        <w:t>trait_name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>] + ". Exiting ..."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396BE4B" w14:textId="7DD2C99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mtcojo.cpp:2199: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spellStart"/>
      <w:r w:rsidRPr="000C217B">
        <w:rPr>
          <w:rFonts w:ascii="Courier New" w:hAnsi="Courier New" w:cs="Courier New"/>
        </w:rPr>
        <w:t>n</w:t>
      </w:r>
      <w:del w:id="798" w:author="Jian Yang" w:date="2021-09-09T14:00:00Z">
        <w:r w:rsidRPr="000C217B" w:rsidDel="0048516F">
          <w:rPr>
            <w:rFonts w:ascii="Courier New" w:hAnsi="Courier New" w:cs="Courier New"/>
          </w:rPr>
          <w:delText xml:space="preserve">There is </w:delText>
        </w:r>
      </w:del>
      <w:r w:rsidRPr="000C217B">
        <w:rPr>
          <w:rFonts w:ascii="Courier New" w:hAnsi="Courier New" w:cs="Courier New"/>
        </w:rPr>
        <w:t>no</w:t>
      </w:r>
      <w:proofErr w:type="spellEnd"/>
      <w:r w:rsidRPr="000C217B">
        <w:rPr>
          <w:rFonts w:ascii="Courier New" w:hAnsi="Courier New" w:cs="Courier New"/>
        </w:rPr>
        <w:t xml:space="preserve"> SNP in common between the summary data and the LD score files. Please </w:t>
      </w:r>
      <w:del w:id="799" w:author="Jian Yang" w:date="2021-09-09T14:58:00Z">
        <w:r w:rsidRPr="000C217B" w:rsidDel="00D47F06">
          <w:rPr>
            <w:rFonts w:ascii="Courier New" w:hAnsi="Courier New" w:cs="Courier New"/>
          </w:rPr>
          <w:delText xml:space="preserve">double </w:delText>
        </w:r>
      </w:del>
      <w:r w:rsidRPr="000C217B">
        <w:rPr>
          <w:rFonts w:ascii="Courier New" w:hAnsi="Courier New" w:cs="Courier New"/>
        </w:rPr>
        <w:t>check."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90F2D58" w14:textId="28388C3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mtcojo.cpp:2319: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800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801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output_file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364B6A9A" w14:textId="241209F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mtcojo.cpp:2377: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802" w:author="Jian Yang" w:date="2021-09-09T14:59:00Z">
        <w:r w:rsidRPr="000C217B" w:rsidDel="00D47F06">
          <w:rPr>
            <w:rFonts w:ascii="Courier New" w:hAnsi="Courier New" w:cs="Courier New"/>
          </w:rPr>
          <w:delText>N</w:delText>
        </w:r>
      </w:del>
      <w:ins w:id="803" w:author="Jian Yang" w:date="2021-09-09T14:59:00Z">
        <w:r w:rsidR="00D47F06">
          <w:rPr>
            <w:rFonts w:ascii="Courier New" w:hAnsi="Courier New" w:cs="Courier New"/>
          </w:rPr>
          <w:t>n</w:t>
        </w:r>
      </w:ins>
      <w:r w:rsidRPr="000C217B">
        <w:rPr>
          <w:rFonts w:ascii="Courier New" w:hAnsi="Courier New" w:cs="Courier New"/>
        </w:rPr>
        <w:t xml:space="preserve">ot enough SNPs to perform the univariate LD score regression analysis. The </w:t>
      </w:r>
      <w:proofErr w:type="spellStart"/>
      <w:r w:rsidRPr="000C217B">
        <w:rPr>
          <w:rFonts w:ascii="Courier New" w:hAnsi="Courier New" w:cs="Courier New"/>
        </w:rPr>
        <w:t>mtCOJO</w:t>
      </w:r>
      <w:proofErr w:type="spellEnd"/>
      <w:r w:rsidRPr="000C217B">
        <w:rPr>
          <w:rFonts w:ascii="Courier New" w:hAnsi="Courier New" w:cs="Courier New"/>
        </w:rPr>
        <w:t xml:space="preserve"> analysis will be conducted assuming no sample overlap between the GWAS data for</w:t>
      </w:r>
      <w:ins w:id="804" w:author="Jian Yang" w:date="2021-09-09T14:59:00Z">
        <w:r w:rsidR="00D47F06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target and covariate traits."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645636D" w14:textId="7BE7F03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mtcojo.cpp:2379: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805" w:author="Jian Yang" w:date="2021-09-09T14:59:00Z">
        <w:r w:rsidR="00D47F06">
          <w:rPr>
            <w:rFonts w:ascii="Courier New" w:hAnsi="Courier New" w:cs="Courier New"/>
          </w:rPr>
          <w:t>n</w:t>
        </w:r>
      </w:ins>
      <w:del w:id="806" w:author="Jian Yang" w:date="2021-09-09T14:59:00Z">
        <w:r w:rsidRPr="000C217B" w:rsidDel="00D47F06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 xml:space="preserve">ot enough SNPs to perform the univariate and bivariate LD score regression analyses. The </w:t>
      </w:r>
      <w:proofErr w:type="spellStart"/>
      <w:r w:rsidRPr="000C217B">
        <w:rPr>
          <w:rFonts w:ascii="Courier New" w:hAnsi="Courier New" w:cs="Courier New"/>
        </w:rPr>
        <w:t>mtCOJO</w:t>
      </w:r>
      <w:proofErr w:type="spellEnd"/>
      <w:r w:rsidRPr="000C217B">
        <w:rPr>
          <w:rFonts w:ascii="Courier New" w:hAnsi="Courier New" w:cs="Courier New"/>
        </w:rPr>
        <w:t xml:space="preserve"> analysis </w:t>
      </w:r>
      <w:del w:id="807" w:author="Jian Yang" w:date="2021-09-09T14:59:00Z">
        <w:r w:rsidRPr="000C217B" w:rsidDel="00D47F06">
          <w:rPr>
            <w:rFonts w:ascii="Courier New" w:hAnsi="Courier New" w:cs="Courier New"/>
          </w:rPr>
          <w:delText xml:space="preserve">needs </w:delText>
        </w:r>
      </w:del>
      <w:ins w:id="808" w:author="Jian Yang" w:date="2021-09-09T14:59:00Z">
        <w:r w:rsidR="00D47F06">
          <w:rPr>
            <w:rFonts w:ascii="Courier New" w:hAnsi="Courier New" w:cs="Courier New"/>
          </w:rPr>
          <w:t>requires</w:t>
        </w:r>
        <w:r w:rsidR="00D47F06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SNP-based heritability from univariate LD score regression analysis and genetic correlation from bivariate LD score regression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F03F908" w14:textId="557E307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mtcojo.cpp:2413: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_pleio_snp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809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810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pleio_snpfile</w:t>
      </w:r>
      <w:proofErr w:type="spellEnd"/>
      <w:r w:rsidRPr="000C217B">
        <w:rPr>
          <w:rFonts w:ascii="Courier New" w:hAnsi="Courier New" w:cs="Courier New"/>
        </w:rPr>
        <w:t xml:space="preserve"> + "] to write pleiotropic SNPs.");</w:t>
      </w:r>
    </w:p>
    <w:p w14:paraId="467576B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option.cpp:183:            if (</w:t>
      </w:r>
      <w:proofErr w:type="spellStart"/>
      <w:r w:rsidRPr="000C217B">
        <w:rPr>
          <w:rFonts w:ascii="Courier New" w:hAnsi="Courier New" w:cs="Courier New"/>
        </w:rPr>
        <w:t>thread_num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thread_num</w:t>
      </w:r>
      <w:proofErr w:type="spellEnd"/>
      <w:r w:rsidRPr="000C217B">
        <w:rPr>
          <w:rFonts w:ascii="Courier New" w:hAnsi="Courier New" w:cs="Courier New"/>
        </w:rPr>
        <w:t xml:space="preserve"> &gt; 1000)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gramEnd"/>
      <w:r w:rsidRPr="000C217B">
        <w:rPr>
          <w:rFonts w:ascii="Courier New" w:hAnsi="Courier New" w:cs="Courier New"/>
        </w:rPr>
        <w:t>thread-</w:t>
      </w:r>
      <w:proofErr w:type="spellStart"/>
      <w:r w:rsidRPr="000C217B">
        <w:rPr>
          <w:rFonts w:ascii="Courier New" w:hAnsi="Courier New" w:cs="Courier New"/>
        </w:rPr>
        <w:t>num</w:t>
      </w:r>
      <w:proofErr w:type="spellEnd"/>
      <w:r w:rsidRPr="000C217B">
        <w:rPr>
          <w:rFonts w:ascii="Courier New" w:hAnsi="Courier New" w:cs="Courier New"/>
        </w:rPr>
        <w:t xml:space="preserve"> should be from 1 to 1000.\n");</w:t>
      </w:r>
    </w:p>
    <w:p w14:paraId="2358C11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option.cpp:188:            if (</w:t>
      </w:r>
      <w:proofErr w:type="spellStart"/>
      <w:r w:rsidRPr="000C217B">
        <w:rPr>
          <w:rFonts w:ascii="Courier New" w:hAnsi="Courier New" w:cs="Courier New"/>
        </w:rPr>
        <w:t>thread_num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thread_num</w:t>
      </w:r>
      <w:proofErr w:type="spellEnd"/>
      <w:r w:rsidRPr="000C217B">
        <w:rPr>
          <w:rFonts w:ascii="Courier New" w:hAnsi="Courier New" w:cs="Courier New"/>
        </w:rPr>
        <w:t xml:space="preserve"> &gt; 1000)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gramEnd"/>
      <w:r w:rsidRPr="000C217B">
        <w:rPr>
          <w:rFonts w:ascii="Courier New" w:hAnsi="Courier New" w:cs="Courier New"/>
        </w:rPr>
        <w:t>threads should be from 1 to 1000.\n");</w:t>
      </w:r>
    </w:p>
    <w:p w14:paraId="1EF3A0E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option.cpp:199:            if (</w:t>
      </w:r>
      <w:proofErr w:type="spellStart"/>
      <w:r w:rsidRPr="000C217B">
        <w:rPr>
          <w:rFonts w:ascii="Courier New" w:hAnsi="Courier New" w:cs="Courier New"/>
        </w:rPr>
        <w:t>GC_cutoff</w:t>
      </w:r>
      <w:proofErr w:type="spellEnd"/>
      <w:r w:rsidRPr="000C217B">
        <w:rPr>
          <w:rFonts w:ascii="Courier New" w:hAnsi="Courier New" w:cs="Courier New"/>
        </w:rPr>
        <w:t xml:space="preserve"> &lt; 0.0 || </w:t>
      </w:r>
      <w:proofErr w:type="spellStart"/>
      <w:r w:rsidRPr="000C217B">
        <w:rPr>
          <w:rFonts w:ascii="Courier New" w:hAnsi="Courier New" w:cs="Courier New"/>
        </w:rPr>
        <w:t>GC_cutoff</w:t>
      </w:r>
      <w:proofErr w:type="spellEnd"/>
      <w:r w:rsidRPr="000C217B">
        <w:rPr>
          <w:rFonts w:ascii="Courier New" w:hAnsi="Courier New" w:cs="Courier New"/>
        </w:rPr>
        <w:t xml:space="preserve">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gencall</w:t>
      </w:r>
      <w:proofErr w:type="spellEnd"/>
      <w:r w:rsidRPr="000C217B">
        <w:rPr>
          <w:rFonts w:ascii="Courier New" w:hAnsi="Courier New" w:cs="Courier New"/>
        </w:rPr>
        <w:t xml:space="preserve"> should be within the range from 0 to 1.\n");</w:t>
      </w:r>
    </w:p>
    <w:p w14:paraId="0370EE8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option.cpp:238:            if (</w:t>
      </w:r>
      <w:proofErr w:type="spellStart"/>
      <w:r w:rsidRPr="000C217B">
        <w:rPr>
          <w:rFonts w:ascii="Courier New" w:hAnsi="Courier New" w:cs="Courier New"/>
        </w:rPr>
        <w:t>dose_Rsq_cutoff</w:t>
      </w:r>
      <w:proofErr w:type="spellEnd"/>
      <w:r w:rsidRPr="000C217B">
        <w:rPr>
          <w:rFonts w:ascii="Courier New" w:hAnsi="Courier New" w:cs="Courier New"/>
        </w:rPr>
        <w:t xml:space="preserve"> &lt; 0.0 || </w:t>
      </w:r>
      <w:proofErr w:type="spellStart"/>
      <w:r w:rsidRPr="000C217B">
        <w:rPr>
          <w:rFonts w:ascii="Courier New" w:hAnsi="Courier New" w:cs="Courier New"/>
        </w:rPr>
        <w:t>dose_Rsq_cutoff</w:t>
      </w:r>
      <w:proofErr w:type="spellEnd"/>
      <w:r w:rsidRPr="000C217B">
        <w:rPr>
          <w:rFonts w:ascii="Courier New" w:hAnsi="Courier New" w:cs="Courier New"/>
        </w:rPr>
        <w:t xml:space="preserve">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imput-rsq</w:t>
      </w:r>
      <w:proofErr w:type="spellEnd"/>
      <w:r w:rsidRPr="000C217B">
        <w:rPr>
          <w:rFonts w:ascii="Courier New" w:hAnsi="Courier New" w:cs="Courier New"/>
        </w:rPr>
        <w:t xml:space="preserve"> should be within the range from 0 to 1.\n");</w:t>
      </w:r>
    </w:p>
    <w:p w14:paraId="1E7B6964" w14:textId="260E86E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option.cpp:266:            if (</w:t>
      </w:r>
      <w:proofErr w:type="spellStart"/>
      <w:r w:rsidRPr="000C217B">
        <w:rPr>
          <w:rFonts w:ascii="Courier New" w:hAnsi="Courier New" w:cs="Courier New"/>
        </w:rPr>
        <w:t>extract_chr_start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extract_chr_start</w:t>
      </w:r>
      <w:proofErr w:type="spellEnd"/>
      <w:r w:rsidRPr="000C217B">
        <w:rPr>
          <w:rFonts w:ascii="Courier New" w:hAnsi="Courier New" w:cs="Courier New"/>
        </w:rPr>
        <w:t xml:space="preserve"> &gt; 100)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11" w:author="Jian Yang" w:date="2021-09-09T15:00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 xml:space="preserve"> should be within the range from 1 to 100.\n"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F86EB9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option.cpp:270:            if (</w:t>
      </w:r>
      <w:proofErr w:type="spellStart"/>
      <w:r w:rsidRPr="000C217B">
        <w:rPr>
          <w:rFonts w:ascii="Courier New" w:hAnsi="Courier New" w:cs="Courier New"/>
        </w:rPr>
        <w:t>autosome_num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autosome_num</w:t>
      </w:r>
      <w:proofErr w:type="spellEnd"/>
      <w:r w:rsidRPr="000C217B">
        <w:rPr>
          <w:rFonts w:ascii="Courier New" w:hAnsi="Courier New" w:cs="Courier New"/>
        </w:rPr>
        <w:t xml:space="preserve"> &gt; 100)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invalid</w:t>
      </w:r>
      <w:proofErr w:type="gramEnd"/>
      <w:r w:rsidRPr="000C217B">
        <w:rPr>
          <w:rFonts w:ascii="Courier New" w:hAnsi="Courier New" w:cs="Courier New"/>
        </w:rPr>
        <w:t xml:space="preserve"> number specified after the option --autosome-num.\n");</w:t>
      </w:r>
    </w:p>
    <w:p w14:paraId="76088D31" w14:textId="165A616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option.cpp:290: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extract_region_wind</w:t>
      </w:r>
      <w:proofErr w:type="spellEnd"/>
      <w:r w:rsidRPr="000C217B">
        <w:rPr>
          <w:rFonts w:ascii="Courier New" w:hAnsi="Courier New" w:cs="Courier New"/>
        </w:rPr>
        <w:t xml:space="preserve"> &lt; 1000 || </w:t>
      </w:r>
      <w:proofErr w:type="spellStart"/>
      <w:r w:rsidRPr="000C217B">
        <w:rPr>
          <w:rFonts w:ascii="Courier New" w:hAnsi="Courier New" w:cs="Courier New"/>
        </w:rPr>
        <w:t>extract_region_wind</w:t>
      </w:r>
      <w:proofErr w:type="spellEnd"/>
      <w:r w:rsidRPr="000C217B">
        <w:rPr>
          <w:rFonts w:ascii="Courier New" w:hAnsi="Courier New" w:cs="Courier New"/>
        </w:rPr>
        <w:t xml:space="preserve"> &gt; 1e8)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12" w:author="Jian Yang" w:date="2021-09-09T15:00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the second </w:t>
      </w:r>
      <w:del w:id="813" w:author="Longda Jiang" w:date="2021-09-07T17:41:00Z">
        <w:r w:rsidRPr="000C217B" w:rsidDel="004A2217">
          <w:rPr>
            <w:rFonts w:ascii="Courier New" w:hAnsi="Courier New" w:cs="Courier New"/>
          </w:rPr>
          <w:delText>paramter</w:delText>
        </w:r>
      </w:del>
      <w:ins w:id="814" w:author="Longda Jiang" w:date="2021-09-07T17:41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--extract-region is distance in </w:t>
      </w:r>
      <w:proofErr w:type="spellStart"/>
      <w:r w:rsidRPr="000C217B">
        <w:rPr>
          <w:rFonts w:ascii="Courier New" w:hAnsi="Courier New" w:cs="Courier New"/>
        </w:rPr>
        <w:t>Kb</w:t>
      </w:r>
      <w:proofErr w:type="spellEnd"/>
      <w:r w:rsidRPr="000C217B">
        <w:rPr>
          <w:rFonts w:ascii="Courier New" w:hAnsi="Courier New" w:cs="Courier New"/>
        </w:rPr>
        <w:t xml:space="preserve"> unit. It should take value between 1 and 1e5."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11D7787" w14:textId="24576E3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option.cpp:297: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extract_region_wind</w:t>
      </w:r>
      <w:proofErr w:type="spellEnd"/>
      <w:r w:rsidRPr="000C217B">
        <w:rPr>
          <w:rFonts w:ascii="Courier New" w:hAnsi="Courier New" w:cs="Courier New"/>
        </w:rPr>
        <w:t xml:space="preserve"> &lt; 1000 || </w:t>
      </w:r>
      <w:proofErr w:type="spellStart"/>
      <w:r w:rsidRPr="000C217B">
        <w:rPr>
          <w:rFonts w:ascii="Courier New" w:hAnsi="Courier New" w:cs="Courier New"/>
        </w:rPr>
        <w:t>extract_region_wind</w:t>
      </w:r>
      <w:proofErr w:type="spellEnd"/>
      <w:r w:rsidRPr="000C217B">
        <w:rPr>
          <w:rFonts w:ascii="Courier New" w:hAnsi="Courier New" w:cs="Courier New"/>
        </w:rPr>
        <w:t xml:space="preserve"> &gt; 1e8)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15" w:author="Jian Yang" w:date="2021-09-09T15:00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the second </w:t>
      </w:r>
      <w:del w:id="816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817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--extract-region is distance in </w:t>
      </w:r>
      <w:proofErr w:type="spellStart"/>
      <w:r w:rsidRPr="000C217B">
        <w:rPr>
          <w:rFonts w:ascii="Courier New" w:hAnsi="Courier New" w:cs="Courier New"/>
        </w:rPr>
        <w:t>Kb</w:t>
      </w:r>
      <w:proofErr w:type="spellEnd"/>
      <w:r w:rsidRPr="000C217B">
        <w:rPr>
          <w:rFonts w:ascii="Courier New" w:hAnsi="Courier New" w:cs="Courier New"/>
        </w:rPr>
        <w:t xml:space="preserve"> unit. It should take value between 1 and 1e5."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27F5115" w14:textId="492BAD2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option.cpp:306: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exclude_region_wind</w:t>
      </w:r>
      <w:proofErr w:type="spellEnd"/>
      <w:r w:rsidRPr="000C217B">
        <w:rPr>
          <w:rFonts w:ascii="Courier New" w:hAnsi="Courier New" w:cs="Courier New"/>
        </w:rPr>
        <w:t xml:space="preserve"> &lt; 1000 || </w:t>
      </w:r>
      <w:proofErr w:type="spellStart"/>
      <w:r w:rsidRPr="000C217B">
        <w:rPr>
          <w:rFonts w:ascii="Courier New" w:hAnsi="Courier New" w:cs="Courier New"/>
        </w:rPr>
        <w:t>exclude_region_wind</w:t>
      </w:r>
      <w:proofErr w:type="spellEnd"/>
      <w:r w:rsidRPr="000C217B">
        <w:rPr>
          <w:rFonts w:ascii="Courier New" w:hAnsi="Courier New" w:cs="Courier New"/>
        </w:rPr>
        <w:t xml:space="preserve"> &gt; 1e8)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18" w:author="Jian Yang" w:date="2021-09-09T15:00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the second </w:t>
      </w:r>
      <w:del w:id="819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820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--exclude-region is distance in </w:t>
      </w:r>
      <w:proofErr w:type="spellStart"/>
      <w:r w:rsidRPr="000C217B">
        <w:rPr>
          <w:rFonts w:ascii="Courier New" w:hAnsi="Courier New" w:cs="Courier New"/>
        </w:rPr>
        <w:t>Kb</w:t>
      </w:r>
      <w:proofErr w:type="spellEnd"/>
      <w:r w:rsidRPr="000C217B">
        <w:rPr>
          <w:rFonts w:ascii="Courier New" w:hAnsi="Courier New" w:cs="Courier New"/>
        </w:rPr>
        <w:t xml:space="preserve"> unit. It should take value between 1 and 1e5."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95660B5" w14:textId="2B9EE9C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option.cpp:313: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exclude_region_wind</w:t>
      </w:r>
      <w:proofErr w:type="spellEnd"/>
      <w:r w:rsidRPr="000C217B">
        <w:rPr>
          <w:rFonts w:ascii="Courier New" w:hAnsi="Courier New" w:cs="Courier New"/>
        </w:rPr>
        <w:t xml:space="preserve"> &lt; 1000 || </w:t>
      </w:r>
      <w:proofErr w:type="spellStart"/>
      <w:r w:rsidRPr="000C217B">
        <w:rPr>
          <w:rFonts w:ascii="Courier New" w:hAnsi="Courier New" w:cs="Courier New"/>
        </w:rPr>
        <w:t>exclude_region_wind</w:t>
      </w:r>
      <w:proofErr w:type="spellEnd"/>
      <w:r w:rsidRPr="000C217B">
        <w:rPr>
          <w:rFonts w:ascii="Courier New" w:hAnsi="Courier New" w:cs="Courier New"/>
        </w:rPr>
        <w:t xml:space="preserve"> &gt; 1e8)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1" w:author="Jian Yang" w:date="2021-09-09T15:00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the second </w:t>
      </w:r>
      <w:del w:id="822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823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--exclude-region is distance in </w:t>
      </w:r>
      <w:proofErr w:type="spellStart"/>
      <w:r w:rsidRPr="000C217B">
        <w:rPr>
          <w:rFonts w:ascii="Courier New" w:hAnsi="Courier New" w:cs="Courier New"/>
        </w:rPr>
        <w:t>Kb</w:t>
      </w:r>
      <w:proofErr w:type="spellEnd"/>
      <w:r w:rsidRPr="000C217B">
        <w:rPr>
          <w:rFonts w:ascii="Courier New" w:hAnsi="Courier New" w:cs="Courier New"/>
        </w:rPr>
        <w:t xml:space="preserve"> unit. It should take value between 1 and 1e5."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1C8BD9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option.cpp:317:            if (</w:t>
      </w:r>
      <w:proofErr w:type="spellStart"/>
      <w:r w:rsidRPr="000C217B">
        <w:rPr>
          <w:rFonts w:ascii="Courier New" w:hAnsi="Courier New" w:cs="Courier New"/>
        </w:rPr>
        <w:t>maf</w:t>
      </w:r>
      <w:proofErr w:type="spellEnd"/>
      <w:r w:rsidRPr="000C217B">
        <w:rPr>
          <w:rFonts w:ascii="Courier New" w:hAnsi="Courier New" w:cs="Courier New"/>
        </w:rPr>
        <w:t xml:space="preserve"> &lt; 0 || </w:t>
      </w:r>
      <w:proofErr w:type="spellStart"/>
      <w:r w:rsidRPr="000C217B">
        <w:rPr>
          <w:rFonts w:ascii="Courier New" w:hAnsi="Courier New" w:cs="Courier New"/>
        </w:rPr>
        <w:t>maf</w:t>
      </w:r>
      <w:proofErr w:type="spellEnd"/>
      <w:r w:rsidRPr="000C217B">
        <w:rPr>
          <w:rFonts w:ascii="Courier New" w:hAnsi="Courier New" w:cs="Courier New"/>
        </w:rPr>
        <w:t xml:space="preserve"> &gt; 0.5)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maf</w:t>
      </w:r>
      <w:proofErr w:type="spellEnd"/>
      <w:r w:rsidRPr="000C217B">
        <w:rPr>
          <w:rFonts w:ascii="Courier New" w:hAnsi="Courier New" w:cs="Courier New"/>
        </w:rPr>
        <w:t xml:space="preserve"> should be within the range from 0 to 0.5.\n");</w:t>
      </w:r>
    </w:p>
    <w:p w14:paraId="1D1D5E4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option.cpp:321:            if (</w:t>
      </w:r>
      <w:proofErr w:type="spellStart"/>
      <w:r w:rsidRPr="000C217B">
        <w:rPr>
          <w:rFonts w:ascii="Courier New" w:hAnsi="Courier New" w:cs="Courier New"/>
        </w:rPr>
        <w:t>max_maf</w:t>
      </w:r>
      <w:proofErr w:type="spellEnd"/>
      <w:r w:rsidRPr="000C217B">
        <w:rPr>
          <w:rFonts w:ascii="Courier New" w:hAnsi="Courier New" w:cs="Courier New"/>
        </w:rPr>
        <w:t xml:space="preserve"> &lt;=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gramEnd"/>
      <w:r w:rsidRPr="000C217B">
        <w:rPr>
          <w:rFonts w:ascii="Courier New" w:hAnsi="Courier New" w:cs="Courier New"/>
        </w:rPr>
        <w:t>max-</w:t>
      </w:r>
      <w:proofErr w:type="spellStart"/>
      <w:r w:rsidRPr="000C217B">
        <w:rPr>
          <w:rFonts w:ascii="Courier New" w:hAnsi="Courier New" w:cs="Courier New"/>
        </w:rPr>
        <w:t>maf</w:t>
      </w:r>
      <w:proofErr w:type="spellEnd"/>
      <w:r w:rsidRPr="000C217B">
        <w:rPr>
          <w:rFonts w:ascii="Courier New" w:hAnsi="Courier New" w:cs="Courier New"/>
        </w:rPr>
        <w:t xml:space="preserve"> should be &gt; 0.\n");</w:t>
      </w:r>
    </w:p>
    <w:p w14:paraId="0AB5EA1D" w14:textId="0BF65E3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option.cpp:385:            if (</w:t>
      </w:r>
      <w:proofErr w:type="spellStart"/>
      <w:r w:rsidRPr="000C217B">
        <w:rPr>
          <w:rFonts w:ascii="Courier New" w:hAnsi="Courier New" w:cs="Courier New"/>
        </w:rPr>
        <w:t>rm_high_ld_cutoff</w:t>
      </w:r>
      <w:proofErr w:type="spellEnd"/>
      <w:r w:rsidRPr="000C217B">
        <w:rPr>
          <w:rFonts w:ascii="Courier New" w:hAnsi="Courier New" w:cs="Courier New"/>
        </w:rPr>
        <w:t xml:space="preserve"> &lt;= 0 || </w:t>
      </w:r>
      <w:proofErr w:type="spellStart"/>
      <w:r w:rsidRPr="000C217B">
        <w:rPr>
          <w:rFonts w:ascii="Courier New" w:hAnsi="Courier New" w:cs="Courier New"/>
        </w:rPr>
        <w:t>rm_high_ld_cutoff</w:t>
      </w:r>
      <w:proofErr w:type="spellEnd"/>
      <w:r w:rsidRPr="000C217B">
        <w:rPr>
          <w:rFonts w:ascii="Courier New" w:hAnsi="Courier New" w:cs="Courier New"/>
        </w:rPr>
        <w:t xml:space="preserve"> &gt;=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4" w:author="Jian Yang" w:date="2021-09-09T15:00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the value to be specified after --rm-high-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 xml:space="preserve"> should be within the range from 0 to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FE30FBB" w14:textId="164CAE7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option.cpp:400:            if (</w:t>
      </w:r>
      <w:proofErr w:type="spellStart"/>
      <w:r w:rsidRPr="000C217B">
        <w:rPr>
          <w:rFonts w:ascii="Courier New" w:hAnsi="Courier New" w:cs="Courier New"/>
        </w:rPr>
        <w:t>make_grm_mtd</w:t>
      </w:r>
      <w:proofErr w:type="spellEnd"/>
      <w:r w:rsidRPr="000C217B">
        <w:rPr>
          <w:rFonts w:ascii="Courier New" w:hAnsi="Courier New" w:cs="Courier New"/>
        </w:rPr>
        <w:t xml:space="preserve"> &lt; 0 || </w:t>
      </w:r>
      <w:proofErr w:type="spellStart"/>
      <w:r w:rsidRPr="000C217B">
        <w:rPr>
          <w:rFonts w:ascii="Courier New" w:hAnsi="Courier New" w:cs="Courier New"/>
        </w:rPr>
        <w:t>make_grm_mtd</w:t>
      </w:r>
      <w:proofErr w:type="spellEnd"/>
      <w:r w:rsidRPr="000C217B">
        <w:rPr>
          <w:rFonts w:ascii="Courier New" w:hAnsi="Courier New" w:cs="Courier New"/>
        </w:rPr>
        <w:t xml:space="preserve"> &gt;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5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--make-</w:t>
      </w:r>
      <w:proofErr w:type="spellStart"/>
      <w:r w:rsidRPr="000C217B">
        <w:rPr>
          <w:rFonts w:ascii="Courier New" w:hAnsi="Courier New" w:cs="Courier New"/>
        </w:rPr>
        <w:t>grm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alg</w:t>
      </w:r>
      <w:proofErr w:type="spellEnd"/>
      <w:r w:rsidRPr="000C217B">
        <w:rPr>
          <w:rFonts w:ascii="Courier New" w:hAnsi="Courier New" w:cs="Courier New"/>
        </w:rPr>
        <w:t xml:space="preserve"> should be 0 or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4DF77CA" w14:textId="16CD26A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option.cpp:447:            if (</w:t>
      </w:r>
      <w:proofErr w:type="spellStart"/>
      <w:r w:rsidRPr="000C217B">
        <w:rPr>
          <w:rFonts w:ascii="Courier New" w:hAnsi="Courier New" w:cs="Courier New"/>
        </w:rPr>
        <w:t>grm_adj_fac</w:t>
      </w:r>
      <w:proofErr w:type="spellEnd"/>
      <w:r w:rsidRPr="000C217B">
        <w:rPr>
          <w:rFonts w:ascii="Courier New" w:hAnsi="Courier New" w:cs="Courier New"/>
        </w:rPr>
        <w:t xml:space="preserve"> &lt; 0 || </w:t>
      </w:r>
      <w:proofErr w:type="spellStart"/>
      <w:r w:rsidRPr="000C217B">
        <w:rPr>
          <w:rFonts w:ascii="Courier New" w:hAnsi="Courier New" w:cs="Courier New"/>
        </w:rPr>
        <w:t>grm_adj_fac</w:t>
      </w:r>
      <w:proofErr w:type="spellEnd"/>
      <w:r w:rsidRPr="000C217B">
        <w:rPr>
          <w:rFonts w:ascii="Courier New" w:hAnsi="Courier New" w:cs="Courier New"/>
        </w:rPr>
        <w:t xml:space="preserve"> &gt;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6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the value to be specified after --</w:t>
      </w:r>
      <w:proofErr w:type="spellStart"/>
      <w:r w:rsidRPr="000C217B">
        <w:rPr>
          <w:rFonts w:ascii="Courier New" w:hAnsi="Courier New" w:cs="Courier New"/>
        </w:rPr>
        <w:t>grm-adj</w:t>
      </w:r>
      <w:proofErr w:type="spellEnd"/>
      <w:r w:rsidRPr="000C217B">
        <w:rPr>
          <w:rFonts w:ascii="Courier New" w:hAnsi="Courier New" w:cs="Courier New"/>
        </w:rPr>
        <w:t xml:space="preserve"> should be within the range from 0 to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C0347CA" w14:textId="57519DD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option.cpp:451:            if (</w:t>
      </w:r>
      <w:proofErr w:type="spellStart"/>
      <w:r w:rsidRPr="000C217B">
        <w:rPr>
          <w:rFonts w:ascii="Courier New" w:hAnsi="Courier New" w:cs="Courier New"/>
        </w:rPr>
        <w:t>dosage_</w:t>
      </w:r>
      <w:proofErr w:type="gramStart"/>
      <w:r w:rsidRPr="000C217B">
        <w:rPr>
          <w:rFonts w:ascii="Courier New" w:hAnsi="Courier New" w:cs="Courier New"/>
        </w:rPr>
        <w:t>compen</w:t>
      </w:r>
      <w:proofErr w:type="spellEnd"/>
      <w:r w:rsidRPr="000C217B">
        <w:rPr>
          <w:rFonts w:ascii="Courier New" w:hAnsi="Courier New" w:cs="Courier New"/>
        </w:rPr>
        <w:t xml:space="preserve"> !</w:t>
      </w:r>
      <w:proofErr w:type="gramEnd"/>
      <w:r w:rsidRPr="000C217B">
        <w:rPr>
          <w:rFonts w:ascii="Courier New" w:hAnsi="Courier New" w:cs="Courier New"/>
        </w:rPr>
        <w:t xml:space="preserve">= 0 &amp;&amp; </w:t>
      </w:r>
      <w:proofErr w:type="spellStart"/>
      <w:r w:rsidRPr="000C217B">
        <w:rPr>
          <w:rFonts w:ascii="Courier New" w:hAnsi="Courier New" w:cs="Courier New"/>
        </w:rPr>
        <w:t>dosage_compen</w:t>
      </w:r>
      <w:proofErr w:type="spellEnd"/>
      <w:r w:rsidRPr="000C217B">
        <w:rPr>
          <w:rFonts w:ascii="Courier New" w:hAnsi="Courier New" w:cs="Courier New"/>
        </w:rPr>
        <w:t xml:space="preserve"> !=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7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the value to be specified after --dc should be 0 or 1.\n");</w:t>
      </w:r>
    </w:p>
    <w:p w14:paraId="34E5EE32" w14:textId="7120A5D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option.cpp:461:            if (</w:t>
      </w:r>
      <w:proofErr w:type="spellStart"/>
      <w:r w:rsidRPr="000C217B">
        <w:rPr>
          <w:rFonts w:ascii="Courier New" w:hAnsi="Courier New" w:cs="Courier New"/>
        </w:rPr>
        <w:t>bK_threshold</w:t>
      </w:r>
      <w:proofErr w:type="spellEnd"/>
      <w:r w:rsidRPr="000C217B">
        <w:rPr>
          <w:rFonts w:ascii="Courier New" w:hAnsi="Courier New" w:cs="Courier New"/>
        </w:rPr>
        <w:t xml:space="preserve"> &lt; 0 || </w:t>
      </w:r>
      <w:proofErr w:type="spellStart"/>
      <w:r w:rsidRPr="000C217B">
        <w:rPr>
          <w:rFonts w:ascii="Courier New" w:hAnsi="Courier New" w:cs="Courier New"/>
        </w:rPr>
        <w:t>bK_threshold</w:t>
      </w:r>
      <w:proofErr w:type="spellEnd"/>
      <w:r w:rsidRPr="000C217B">
        <w:rPr>
          <w:rFonts w:ascii="Courier New" w:hAnsi="Courier New" w:cs="Courier New"/>
        </w:rPr>
        <w:t xml:space="preserve"> &gt;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8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--make-</w:t>
      </w:r>
      <w:proofErr w:type="spellStart"/>
      <w:r w:rsidRPr="000C217B">
        <w:rPr>
          <w:rFonts w:ascii="Courier New" w:hAnsi="Courier New" w:cs="Courier New"/>
        </w:rPr>
        <w:t>bK</w:t>
      </w:r>
      <w:proofErr w:type="spellEnd"/>
      <w:r w:rsidRPr="000C217B">
        <w:rPr>
          <w:rFonts w:ascii="Courier New" w:hAnsi="Courier New" w:cs="Courier New"/>
        </w:rPr>
        <w:t xml:space="preserve"> threshold should be range from 0 to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3EFB786" w14:textId="265CDBD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option.cpp:472:            if (</w:t>
      </w:r>
      <w:proofErr w:type="spellStart"/>
      <w:r w:rsidRPr="000C217B">
        <w:rPr>
          <w:rFonts w:ascii="Courier New" w:hAnsi="Courier New" w:cs="Courier New"/>
        </w:rPr>
        <w:t>out_pc_num</w:t>
      </w:r>
      <w:proofErr w:type="spellEnd"/>
      <w:r w:rsidRPr="000C217B">
        <w:rPr>
          <w:rFonts w:ascii="Courier New" w:hAnsi="Courier New" w:cs="Courier New"/>
        </w:rPr>
        <w:t xml:space="preserve">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29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the value to be specified after --</w:t>
      </w:r>
      <w:proofErr w:type="spellStart"/>
      <w:r w:rsidRPr="000C217B">
        <w:rPr>
          <w:rFonts w:ascii="Courier New" w:hAnsi="Courier New" w:cs="Courier New"/>
        </w:rPr>
        <w:t>pca</w:t>
      </w:r>
      <w:proofErr w:type="spellEnd"/>
      <w:r w:rsidRPr="000C217B">
        <w:rPr>
          <w:rFonts w:ascii="Courier New" w:hAnsi="Courier New" w:cs="Courier New"/>
        </w:rPr>
        <w:t xml:space="preserve"> should be positive.\n"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E6074D5" w14:textId="0C86B1B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option.cpp:479:            //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pcl_grm_N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pcl_grm_N</w:t>
      </w:r>
      <w:proofErr w:type="spellEnd"/>
      <w:r w:rsidRPr="000C217B">
        <w:rPr>
          <w:rFonts w:ascii="Courier New" w:hAnsi="Courier New" w:cs="Courier New"/>
        </w:rPr>
        <w:t xml:space="preserve"> &gt; 1e20)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30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invalid number of SNPs used to calculate PCs."); </w:t>
      </w:r>
    </w:p>
    <w:p w14:paraId="656EF19C" w14:textId="536B054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option.cpp:486:    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project_N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project_N</w:t>
      </w:r>
      <w:proofErr w:type="spellEnd"/>
      <w:r w:rsidRPr="000C217B">
        <w:rPr>
          <w:rFonts w:ascii="Courier New" w:hAnsi="Courier New" w:cs="Courier New"/>
        </w:rPr>
        <w:t xml:space="preserve"> &gt; 1e3)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31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number of PCs to output");</w:t>
      </w:r>
    </w:p>
    <w:p w14:paraId="6C37CC87" w14:textId="4BB6286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option.cpp:498:            if (</w:t>
      </w:r>
      <w:proofErr w:type="spellStart"/>
      <w:r w:rsidRPr="000C217B">
        <w:rPr>
          <w:rFonts w:ascii="Courier New" w:hAnsi="Courier New" w:cs="Courier New"/>
        </w:rPr>
        <w:t>LD_step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LD_step</w:t>
      </w:r>
      <w:proofErr w:type="spellEnd"/>
      <w:r w:rsidRPr="000C217B">
        <w:rPr>
          <w:rFonts w:ascii="Courier New" w:hAnsi="Courier New" w:cs="Courier New"/>
        </w:rPr>
        <w:t xml:space="preserve"> &gt; 20)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32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>-step should be within the range from 1 to 20.\n"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3AE559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option.cpp:506: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err_msg.str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4216A07B" w14:textId="2639707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option.cpp:511:            if (</w:t>
      </w:r>
      <w:proofErr w:type="spellStart"/>
      <w:r w:rsidRPr="000C217B">
        <w:rPr>
          <w:rFonts w:ascii="Courier New" w:hAnsi="Courier New" w:cs="Courier New"/>
        </w:rPr>
        <w:t>LD_sig</w:t>
      </w:r>
      <w:proofErr w:type="spellEnd"/>
      <w:r w:rsidRPr="000C217B">
        <w:rPr>
          <w:rFonts w:ascii="Courier New" w:hAnsi="Courier New" w:cs="Courier New"/>
        </w:rPr>
        <w:t xml:space="preserve"> &lt;=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33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>-sig should be &gt; 0.\n"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917569D" w14:textId="049CEFD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option.cpp:519:            if (</w:t>
      </w:r>
      <w:proofErr w:type="spellStart"/>
      <w:r w:rsidRPr="000C217B">
        <w:rPr>
          <w:rFonts w:ascii="Courier New" w:hAnsi="Courier New" w:cs="Courier New"/>
        </w:rPr>
        <w:t>LD_prune_rsq</w:t>
      </w:r>
      <w:proofErr w:type="spellEnd"/>
      <w:r w:rsidRPr="000C217B">
        <w:rPr>
          <w:rFonts w:ascii="Courier New" w:hAnsi="Courier New" w:cs="Courier New"/>
        </w:rPr>
        <w:t xml:space="preserve"> &lt; 0.0001 || </w:t>
      </w:r>
      <w:proofErr w:type="spellStart"/>
      <w:r w:rsidRPr="000C217B">
        <w:rPr>
          <w:rFonts w:ascii="Courier New" w:hAnsi="Courier New" w:cs="Courier New"/>
        </w:rPr>
        <w:t>LD_prune_rsq</w:t>
      </w:r>
      <w:proofErr w:type="spellEnd"/>
      <w:r w:rsidRPr="000C217B">
        <w:rPr>
          <w:rFonts w:ascii="Courier New" w:hAnsi="Courier New" w:cs="Courier New"/>
        </w:rPr>
        <w:t xml:space="preserve"> &gt; 0.9999)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34" w:author="Jian Yang" w:date="2021-09-09T15:01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>-pruning should be within the range from 0.0001 to 0.9999.\n"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F62AD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option.cpp:539: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err_msg.str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579DB04A" w14:textId="2F446EB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option.cpp:554:            if (</w:t>
      </w:r>
      <w:proofErr w:type="spellStart"/>
      <w:r w:rsidRPr="000C217B">
        <w:rPr>
          <w:rFonts w:ascii="Courier New" w:hAnsi="Courier New" w:cs="Courier New"/>
        </w:rPr>
        <w:t>LD_seg</w:t>
      </w:r>
      <w:proofErr w:type="spellEnd"/>
      <w:r w:rsidRPr="000C217B">
        <w:rPr>
          <w:rFonts w:ascii="Courier New" w:hAnsi="Courier New" w:cs="Courier New"/>
        </w:rPr>
        <w:t xml:space="preserve"> &lt; 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ins w:id="835" w:author="Jian Yang" w:date="2021-09-09T15:01:00Z">
        <w:r w:rsidR="00D47F06">
          <w:rPr>
            <w:rFonts w:ascii="Courier New" w:hAnsi="Courier New" w:cs="Courier New"/>
          </w:rPr>
          <w:t>the</w:t>
        </w:r>
      </w:ins>
      <w:r w:rsidRPr="000C217B">
        <w:rPr>
          <w:rFonts w:ascii="Courier New" w:hAnsi="Courier New" w:cs="Courier New"/>
        </w:rPr>
        <w:t xml:space="preserve"> input value for --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>-score-region needs to be &gt; 10.\n"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780F5A0" w14:textId="7AA1552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option.cpp:569:            if (</w:t>
      </w:r>
      <w:proofErr w:type="spellStart"/>
      <w:r w:rsidRPr="000C217B">
        <w:rPr>
          <w:rFonts w:ascii="Courier New" w:hAnsi="Courier New" w:cs="Courier New"/>
        </w:rPr>
        <w:t>simu_case_num</w:t>
      </w:r>
      <w:proofErr w:type="spellEnd"/>
      <w:r w:rsidRPr="000C217B">
        <w:rPr>
          <w:rFonts w:ascii="Courier New" w:hAnsi="Courier New" w:cs="Courier New"/>
        </w:rPr>
        <w:t xml:space="preserve"> &lt; 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 xml:space="preserve">-cc, Invalid number of cases. </w:t>
      </w:r>
      <w:del w:id="836" w:author="Longda Jiang" w:date="2021-09-07T17:43:00Z">
        <w:r w:rsidRPr="000C217B" w:rsidDel="00A35159">
          <w:rPr>
            <w:rFonts w:ascii="Courier New" w:hAnsi="Courier New" w:cs="Courier New"/>
          </w:rPr>
          <w:delText>Minimun</w:delText>
        </w:r>
      </w:del>
      <w:ins w:id="837" w:author="Longda Jiang" w:date="2021-09-07T17:43:00Z">
        <w:r w:rsidR="00A35159" w:rsidRPr="000C217B">
          <w:rPr>
            <w:rFonts w:ascii="Courier New" w:hAnsi="Courier New" w:cs="Courier New"/>
          </w:rPr>
          <w:t>Minimum</w:t>
        </w:r>
      </w:ins>
      <w:r w:rsidRPr="000C217B">
        <w:rPr>
          <w:rFonts w:ascii="Courier New" w:hAnsi="Courier New" w:cs="Courier New"/>
        </w:rPr>
        <w:t xml:space="preserve"> number 10."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95BE6C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option.cpp:570:            if (</w:t>
      </w:r>
      <w:proofErr w:type="spellStart"/>
      <w:r w:rsidRPr="000C217B">
        <w:rPr>
          <w:rFonts w:ascii="Courier New" w:hAnsi="Courier New" w:cs="Courier New"/>
        </w:rPr>
        <w:t>simu_control_num</w:t>
      </w:r>
      <w:proofErr w:type="spellEnd"/>
      <w:r w:rsidRPr="000C217B">
        <w:rPr>
          <w:rFonts w:ascii="Courier New" w:hAnsi="Courier New" w:cs="Courier New"/>
        </w:rPr>
        <w:t xml:space="preserve"> &lt; 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-cc, Invalid number of controls. Minimum number 10."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5B1FAA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option.cpp:574:            if (</w:t>
      </w:r>
      <w:proofErr w:type="spellStart"/>
      <w:r w:rsidRPr="000C217B">
        <w:rPr>
          <w:rFonts w:ascii="Courier New" w:hAnsi="Courier New" w:cs="Courier New"/>
        </w:rPr>
        <w:t>simu_rep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simu_rep</w:t>
      </w:r>
      <w:proofErr w:type="spellEnd"/>
      <w:r w:rsidRPr="000C217B">
        <w:rPr>
          <w:rFonts w:ascii="Courier New" w:hAnsi="Courier New" w:cs="Courier New"/>
        </w:rPr>
        <w:t xml:space="preserve"> &gt; 10000)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-rep should be within the range from 1 to 10000."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7E88FC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option.cpp:578:            if (simu_h2 &gt; 1.0 || simu_h2 &lt; 0.0)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"--simu-h2 should be within the range from 0 to 1."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FE0ECA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option.cpp:582:            if (</w:t>
      </w:r>
      <w:proofErr w:type="spellStart"/>
      <w:r w:rsidRPr="000C217B">
        <w:rPr>
          <w:rFonts w:ascii="Courier New" w:hAnsi="Courier New" w:cs="Courier New"/>
        </w:rPr>
        <w:t>simu_K</w:t>
      </w:r>
      <w:proofErr w:type="spellEnd"/>
      <w:r w:rsidRPr="000C217B">
        <w:rPr>
          <w:rFonts w:ascii="Courier New" w:hAnsi="Courier New" w:cs="Courier New"/>
        </w:rPr>
        <w:t xml:space="preserve"> &gt; 0.5 || </w:t>
      </w:r>
      <w:proofErr w:type="spellStart"/>
      <w:r w:rsidRPr="000C217B">
        <w:rPr>
          <w:rFonts w:ascii="Courier New" w:hAnsi="Courier New" w:cs="Courier New"/>
        </w:rPr>
        <w:t>simu_K</w:t>
      </w:r>
      <w:proofErr w:type="spellEnd"/>
      <w:r w:rsidRPr="000C217B">
        <w:rPr>
          <w:rFonts w:ascii="Courier New" w:hAnsi="Courier New" w:cs="Courier New"/>
        </w:rPr>
        <w:t xml:space="preserve"> &lt; 0.0001)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-K should be within the range from 0.0001 to 0.5."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2E4C72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option.cpp:596:            if (</w:t>
      </w:r>
      <w:proofErr w:type="spellStart"/>
      <w:r w:rsidRPr="000C217B">
        <w:rPr>
          <w:rFonts w:ascii="Courier New" w:hAnsi="Courier New" w:cs="Courier New"/>
        </w:rPr>
        <w:t>simu_seed</w:t>
      </w:r>
      <w:proofErr w:type="spellEnd"/>
      <w:r w:rsidRPr="000C217B">
        <w:rPr>
          <w:rFonts w:ascii="Courier New" w:hAnsi="Courier New" w:cs="Courier New"/>
        </w:rPr>
        <w:t xml:space="preserve"> &lt;= 100)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-seed should be &gt;100."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DB9B5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option.cpp:600:            if (</w:t>
      </w:r>
      <w:proofErr w:type="spellStart"/>
      <w:r w:rsidRPr="000C217B">
        <w:rPr>
          <w:rFonts w:ascii="Courier New" w:hAnsi="Courier New" w:cs="Courier New"/>
        </w:rPr>
        <w:t>simu_eff_</w:t>
      </w:r>
      <w:proofErr w:type="gramStart"/>
      <w:r w:rsidRPr="000C217B">
        <w:rPr>
          <w:rFonts w:ascii="Courier New" w:hAnsi="Courier New" w:cs="Courier New"/>
        </w:rPr>
        <w:t>mod</w:t>
      </w:r>
      <w:proofErr w:type="spellEnd"/>
      <w:r w:rsidRPr="000C217B">
        <w:rPr>
          <w:rFonts w:ascii="Courier New" w:hAnsi="Courier New" w:cs="Courier New"/>
        </w:rPr>
        <w:t xml:space="preserve"> !</w:t>
      </w:r>
      <w:proofErr w:type="gramEnd"/>
      <w:r w:rsidRPr="000C217B">
        <w:rPr>
          <w:rFonts w:ascii="Courier New" w:hAnsi="Courier New" w:cs="Courier New"/>
        </w:rPr>
        <w:t xml:space="preserve">= 0 &amp;&amp; </w:t>
      </w:r>
      <w:proofErr w:type="spellStart"/>
      <w:r w:rsidRPr="000C217B">
        <w:rPr>
          <w:rFonts w:ascii="Courier New" w:hAnsi="Courier New" w:cs="Courier New"/>
        </w:rPr>
        <w:t>simu_eff_mod</w:t>
      </w:r>
      <w:proofErr w:type="spellEnd"/>
      <w:r w:rsidRPr="000C217B">
        <w:rPr>
          <w:rFonts w:ascii="Courier New" w:hAnsi="Courier New" w:cs="Courier New"/>
        </w:rPr>
        <w:t xml:space="preserve"> !=1)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simu</w:t>
      </w:r>
      <w:proofErr w:type="spellEnd"/>
      <w:r w:rsidRPr="000C217B">
        <w:rPr>
          <w:rFonts w:ascii="Courier New" w:hAnsi="Courier New" w:cs="Courier New"/>
        </w:rPr>
        <w:t>-eff-mod should be 0 or 1.");</w:t>
      </w:r>
    </w:p>
    <w:p w14:paraId="18740900" w14:textId="7A819D9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option.cpp:621:            if (</w:t>
      </w:r>
      <w:proofErr w:type="spellStart"/>
      <w:r w:rsidRPr="000C217B">
        <w:rPr>
          <w:rFonts w:ascii="Courier New" w:hAnsi="Courier New" w:cs="Courier New"/>
        </w:rPr>
        <w:t>mphen_</w:t>
      </w:r>
      <w:proofErr w:type="gramStart"/>
      <w:r w:rsidRPr="000C217B">
        <w:rPr>
          <w:rFonts w:ascii="Courier New" w:hAnsi="Courier New" w:cs="Courier New"/>
        </w:rPr>
        <w:t>buf.size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2 &amp;&amp; </w:t>
      </w:r>
      <w:proofErr w:type="spellStart"/>
      <w:r w:rsidRPr="000C217B">
        <w:rPr>
          <w:rFonts w:ascii="Courier New" w:hAnsi="Courier New" w:cs="Courier New"/>
        </w:rPr>
        <w:t>mphen_buf.size</w:t>
      </w:r>
      <w:proofErr w:type="spellEnd"/>
      <w:r w:rsidRPr="000C217B">
        <w:rPr>
          <w:rFonts w:ascii="Courier New" w:hAnsi="Courier New" w:cs="Courier New"/>
        </w:rPr>
        <w:t xml:space="preserve">() &gt;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38" w:author="Jian Yang" w:date="2021-09-09T15:02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HEreg-bivar</w:t>
      </w:r>
      <w:proofErr w:type="spellEnd"/>
      <w:r w:rsidRPr="000C217B">
        <w:rPr>
          <w:rFonts w:ascii="Courier New" w:hAnsi="Courier New" w:cs="Courier New"/>
        </w:rPr>
        <w:t>. Please specify two traits for the</w:t>
      </w:r>
      <w:ins w:id="839" w:author="Jian Yang" w:date="2021-09-09T15:02:00Z">
        <w:r w:rsidR="00D47F06">
          <w:rPr>
            <w:rFonts w:ascii="Courier New" w:hAnsi="Courier New" w:cs="Courier New"/>
          </w:rPr>
          <w:t xml:space="preserve"> bivariate</w:t>
        </w:r>
      </w:ins>
      <w:r w:rsidRPr="000C217B">
        <w:rPr>
          <w:rFonts w:ascii="Courier New" w:hAnsi="Courier New" w:cs="Courier New"/>
        </w:rPr>
        <w:t xml:space="preserve"> HE regression </w:t>
      </w:r>
      <w:del w:id="840" w:author="Jian Yang" w:date="2021-09-09T15:02:00Z">
        <w:r w:rsidRPr="000C217B" w:rsidDel="00D47F06">
          <w:rPr>
            <w:rFonts w:ascii="Courier New" w:hAnsi="Courier New" w:cs="Courier New"/>
          </w:rPr>
          <w:delText xml:space="preserve">for covariance </w:delText>
        </w:r>
      </w:del>
      <w:r w:rsidRPr="000C217B">
        <w:rPr>
          <w:rFonts w:ascii="Courier New" w:hAnsi="Courier New" w:cs="Courier New"/>
        </w:rPr>
        <w:t>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68A0C4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option.cpp:629:            if (</w:t>
      </w:r>
      <w:proofErr w:type="spellStart"/>
      <w:r w:rsidRPr="000C217B">
        <w:rPr>
          <w:rFonts w:ascii="Courier New" w:hAnsi="Courier New" w:cs="Courier New"/>
        </w:rPr>
        <w:t>mphen</w:t>
      </w:r>
      <w:proofErr w:type="spellEnd"/>
      <w:r w:rsidRPr="000C217B">
        <w:rPr>
          <w:rFonts w:ascii="Courier New" w:hAnsi="Courier New" w:cs="Courier New"/>
        </w:rPr>
        <w:t xml:space="preserve"> &lt; 1 || mphen2 &lt; 1 || </w:t>
      </w:r>
      <w:proofErr w:type="spellStart"/>
      <w:r w:rsidRPr="000C217B">
        <w:rPr>
          <w:rFonts w:ascii="Courier New" w:hAnsi="Courier New" w:cs="Courier New"/>
        </w:rPr>
        <w:t>mphen</w:t>
      </w:r>
      <w:proofErr w:type="spellEnd"/>
      <w:r w:rsidRPr="000C217B">
        <w:rPr>
          <w:rFonts w:ascii="Courier New" w:hAnsi="Courier New" w:cs="Courier New"/>
        </w:rPr>
        <w:t xml:space="preserve"> == mphen2)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 --</w:t>
      </w:r>
      <w:proofErr w:type="spellStart"/>
      <w:r w:rsidRPr="000C217B">
        <w:rPr>
          <w:rFonts w:ascii="Courier New" w:hAnsi="Courier New" w:cs="Courier New"/>
        </w:rPr>
        <w:t>HEreg-bivar</w:t>
      </w:r>
      <w:proofErr w:type="spellEnd"/>
      <w:r w:rsidRPr="000C217B">
        <w:rPr>
          <w:rFonts w:ascii="Courier New" w:hAnsi="Courier New" w:cs="Courier New"/>
        </w:rPr>
        <w:t>. Invalid input parameters."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9050FD9" w14:textId="5987BE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option.cpp:640:            if (prevalence &lt;= 0 || prevalence &gt;=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41" w:author="Jian Yang" w:date="2021-09-09T15:02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--prevalence should be between 0 to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23DE9C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option.cpp:653:            if (</w:t>
      </w:r>
      <w:proofErr w:type="spellStart"/>
      <w:r w:rsidRPr="000C217B">
        <w:rPr>
          <w:rFonts w:ascii="Courier New" w:hAnsi="Courier New" w:cs="Courier New"/>
        </w:rPr>
        <w:t>reml_mtd</w:t>
      </w:r>
      <w:proofErr w:type="spellEnd"/>
      <w:r w:rsidRPr="000C217B">
        <w:rPr>
          <w:rFonts w:ascii="Courier New" w:hAnsi="Courier New" w:cs="Courier New"/>
        </w:rPr>
        <w:t xml:space="preserve"> &lt; 0 || </w:t>
      </w:r>
      <w:proofErr w:type="spellStart"/>
      <w:r w:rsidRPr="000C217B">
        <w:rPr>
          <w:rFonts w:ascii="Courier New" w:hAnsi="Courier New" w:cs="Courier New"/>
        </w:rPr>
        <w:t>reml_mtd</w:t>
      </w:r>
      <w:proofErr w:type="spellEnd"/>
      <w:r w:rsidRPr="000C217B">
        <w:rPr>
          <w:rFonts w:ascii="Courier New" w:hAnsi="Courier New" w:cs="Courier New"/>
        </w:rPr>
        <w:t xml:space="preserve"> &gt;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reml-alg</w:t>
      </w:r>
      <w:proofErr w:type="spellEnd"/>
      <w:r w:rsidRPr="000C217B">
        <w:rPr>
          <w:rFonts w:ascii="Courier New" w:hAnsi="Courier New" w:cs="Courier New"/>
        </w:rPr>
        <w:t xml:space="preserve"> should be 0, 1 or 2.\n");</w:t>
      </w:r>
    </w:p>
    <w:p w14:paraId="1C3F1B8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option.cpp:672:            if (</w:t>
      </w:r>
      <w:proofErr w:type="spellStart"/>
      <w:r w:rsidRPr="000C217B">
        <w:rPr>
          <w:rFonts w:ascii="Courier New" w:hAnsi="Courier New" w:cs="Courier New"/>
        </w:rPr>
        <w:t>err_flag</w:t>
      </w:r>
      <w:proofErr w:type="spellEnd"/>
      <w:r w:rsidRPr="000C217B">
        <w:rPr>
          <w:rFonts w:ascii="Courier New" w:hAnsi="Courier New" w:cs="Courier New"/>
        </w:rPr>
        <w:t xml:space="preserve"> || </w:t>
      </w:r>
      <w:proofErr w:type="spellStart"/>
      <w:r w:rsidRPr="000C217B">
        <w:rPr>
          <w:rFonts w:ascii="Courier New" w:hAnsi="Courier New" w:cs="Courier New"/>
        </w:rPr>
        <w:t>reml_</w:t>
      </w:r>
      <w:proofErr w:type="gramStart"/>
      <w:r w:rsidRPr="000C217B">
        <w:rPr>
          <w:rFonts w:ascii="Courier New" w:hAnsi="Courier New" w:cs="Courier New"/>
        </w:rPr>
        <w:t>priors.empty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  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-priors. Prior values of variance explained should be between 0 and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C0F59B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option.cpp:689:            if (</w:t>
      </w:r>
      <w:proofErr w:type="spellStart"/>
      <w:r w:rsidRPr="000C217B">
        <w:rPr>
          <w:rFonts w:ascii="Courier New" w:hAnsi="Courier New" w:cs="Courier New"/>
        </w:rPr>
        <w:t>reml_priors_</w:t>
      </w:r>
      <w:proofErr w:type="gramStart"/>
      <w:r w:rsidRPr="000C217B">
        <w:rPr>
          <w:rFonts w:ascii="Courier New" w:hAnsi="Courier New" w:cs="Courier New"/>
        </w:rPr>
        <w:t>var.empty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 " + </w:t>
      </w:r>
      <w:proofErr w:type="spellStart"/>
      <w:r w:rsidRPr="000C217B">
        <w:rPr>
          <w:rFonts w:ascii="Courier New" w:hAnsi="Courier New" w:cs="Courier New"/>
        </w:rPr>
        <w:t>s_buf</w:t>
      </w:r>
      <w:proofErr w:type="spellEnd"/>
      <w:r w:rsidRPr="000C217B">
        <w:rPr>
          <w:rFonts w:ascii="Courier New" w:hAnsi="Courier New" w:cs="Courier New"/>
        </w:rPr>
        <w:t xml:space="preserve"> + ". Prior values of variance components are required.\n"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3F1AC41" w14:textId="47B00F4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option.cpp:710:            if (</w:t>
      </w:r>
      <w:proofErr w:type="spellStart"/>
      <w:r w:rsidRPr="000C217B">
        <w:rPr>
          <w:rFonts w:ascii="Courier New" w:hAnsi="Courier New" w:cs="Courier New"/>
        </w:rPr>
        <w:t>err_flag</w:t>
      </w:r>
      <w:proofErr w:type="spellEnd"/>
      <w:r w:rsidRPr="000C217B">
        <w:rPr>
          <w:rFonts w:ascii="Courier New" w:hAnsi="Courier New" w:cs="Courier New"/>
        </w:rPr>
        <w:t xml:space="preserve"> || </w:t>
      </w:r>
      <w:proofErr w:type="spellStart"/>
      <w:r w:rsidRPr="000C217B">
        <w:rPr>
          <w:rFonts w:ascii="Courier New" w:hAnsi="Courier New" w:cs="Courier New"/>
        </w:rPr>
        <w:t>reml_</w:t>
      </w:r>
      <w:proofErr w:type="gramStart"/>
      <w:r w:rsidRPr="000C217B">
        <w:rPr>
          <w:rFonts w:ascii="Courier New" w:hAnsi="Courier New" w:cs="Courier New"/>
        </w:rPr>
        <w:t>drop.empty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42" w:author="Jian Yang" w:date="2021-09-09T15:02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values specified after --</w:t>
      </w:r>
      <w:proofErr w:type="spellStart"/>
      <w:r w:rsidRPr="000C217B">
        <w:rPr>
          <w:rFonts w:ascii="Courier New" w:hAnsi="Courier New" w:cs="Courier New"/>
        </w:rPr>
        <w:t>reml-lrt</w:t>
      </w:r>
      <w:proofErr w:type="spellEnd"/>
      <w:r w:rsidRPr="000C217B">
        <w:rPr>
          <w:rFonts w:ascii="Courier New" w:hAnsi="Courier New" w:cs="Courier New"/>
        </w:rPr>
        <w:t>.\n");</w:t>
      </w:r>
    </w:p>
    <w:p w14:paraId="596A0D3B" w14:textId="4847B95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option.cpp:714:            if (</w:t>
      </w:r>
      <w:proofErr w:type="spellStart"/>
      <w:r w:rsidRPr="000C217B">
        <w:rPr>
          <w:rFonts w:ascii="Courier New" w:hAnsi="Courier New" w:cs="Courier New"/>
        </w:rPr>
        <w:t>MaxIter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MaxIter</w:t>
      </w:r>
      <w:proofErr w:type="spellEnd"/>
      <w:r w:rsidRPr="000C217B">
        <w:rPr>
          <w:rFonts w:ascii="Courier New" w:hAnsi="Courier New" w:cs="Courier New"/>
        </w:rPr>
        <w:t xml:space="preserve"> &gt; 10000)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43" w:author="Jian Yang" w:date="2021-09-09T15:02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reml-maxit</w:t>
      </w:r>
      <w:proofErr w:type="spellEnd"/>
      <w:r w:rsidRPr="000C217B">
        <w:rPr>
          <w:rFonts w:ascii="Courier New" w:hAnsi="Courier New" w:cs="Courier New"/>
        </w:rPr>
        <w:t xml:space="preserve"> should be within the range from 1 to 10000.\n"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48A858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option.cpp:749:            if (</w:t>
      </w:r>
      <w:proofErr w:type="spellStart"/>
      <w:r w:rsidRPr="000C217B">
        <w:rPr>
          <w:rFonts w:ascii="Courier New" w:hAnsi="Courier New" w:cs="Courier New"/>
        </w:rPr>
        <w:t>mphen</w:t>
      </w:r>
      <w:proofErr w:type="spellEnd"/>
      <w:r w:rsidRPr="000C217B">
        <w:rPr>
          <w:rFonts w:ascii="Courier New" w:hAnsi="Courier New" w:cs="Courier New"/>
        </w:rPr>
        <w:t xml:space="preserve">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mpheno</w:t>
      </w:r>
      <w:proofErr w:type="spellEnd"/>
      <w:r w:rsidRPr="000C217B">
        <w:rPr>
          <w:rFonts w:ascii="Courier New" w:hAnsi="Courier New" w:cs="Courier New"/>
        </w:rPr>
        <w:t xml:space="preserve"> should be &gt; 0."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1322206" w14:textId="029F0E1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option.cpp:789:            if (</w:t>
      </w:r>
      <w:proofErr w:type="spellStart"/>
      <w:r w:rsidRPr="000C217B">
        <w:rPr>
          <w:rFonts w:ascii="Courier New" w:hAnsi="Courier New" w:cs="Courier New"/>
        </w:rPr>
        <w:t>mphen_</w:t>
      </w:r>
      <w:proofErr w:type="gramStart"/>
      <w:r w:rsidRPr="000C217B">
        <w:rPr>
          <w:rFonts w:ascii="Courier New" w:hAnsi="Courier New" w:cs="Courier New"/>
        </w:rPr>
        <w:t>buf.size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2 &amp;&amp; </w:t>
      </w:r>
      <w:proofErr w:type="spellStart"/>
      <w:r w:rsidRPr="000C217B">
        <w:rPr>
          <w:rFonts w:ascii="Courier New" w:hAnsi="Courier New" w:cs="Courier New"/>
        </w:rPr>
        <w:t>mphen_buf.size</w:t>
      </w:r>
      <w:proofErr w:type="spellEnd"/>
      <w:r w:rsidRPr="000C217B">
        <w:rPr>
          <w:rFonts w:ascii="Courier New" w:hAnsi="Courier New" w:cs="Courier New"/>
        </w:rPr>
        <w:t xml:space="preserve">() &gt;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44" w:author="Jian Yang" w:date="2021-09-09T15:02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reml-bivar</w:t>
      </w:r>
      <w:proofErr w:type="spellEnd"/>
      <w:r w:rsidRPr="000C217B">
        <w:rPr>
          <w:rFonts w:ascii="Courier New" w:hAnsi="Courier New" w:cs="Courier New"/>
        </w:rPr>
        <w:t>. Please specify two traits for the bivariate REML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B503C09" w14:textId="2AEB372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option.cpp:797:            if (</w:t>
      </w:r>
      <w:proofErr w:type="spellStart"/>
      <w:r w:rsidRPr="000C217B">
        <w:rPr>
          <w:rFonts w:ascii="Courier New" w:hAnsi="Courier New" w:cs="Courier New"/>
        </w:rPr>
        <w:t>mphen</w:t>
      </w:r>
      <w:proofErr w:type="spellEnd"/>
      <w:r w:rsidRPr="000C217B">
        <w:rPr>
          <w:rFonts w:ascii="Courier New" w:hAnsi="Courier New" w:cs="Courier New"/>
        </w:rPr>
        <w:t xml:space="preserve"> &lt; 1 || mphen2 &lt; 1 || </w:t>
      </w:r>
      <w:proofErr w:type="spellStart"/>
      <w:r w:rsidRPr="000C217B">
        <w:rPr>
          <w:rFonts w:ascii="Courier New" w:hAnsi="Courier New" w:cs="Courier New"/>
        </w:rPr>
        <w:t>mphen</w:t>
      </w:r>
      <w:proofErr w:type="spellEnd"/>
      <w:r w:rsidRPr="000C217B">
        <w:rPr>
          <w:rFonts w:ascii="Courier New" w:hAnsi="Courier New" w:cs="Courier New"/>
        </w:rPr>
        <w:t xml:space="preserve"> == mphen2)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45" w:author="Jian Yang" w:date="2021-09-09T15:02:00Z">
        <w:r w:rsidRPr="000C217B" w:rsidDel="00D47F06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</w:t>
      </w:r>
      <w:proofErr w:type="spellStart"/>
      <w:r w:rsidRPr="000C217B">
        <w:rPr>
          <w:rFonts w:ascii="Courier New" w:hAnsi="Courier New" w:cs="Courier New"/>
        </w:rPr>
        <w:t>reml-bivar</w:t>
      </w:r>
      <w:proofErr w:type="spellEnd"/>
      <w:r w:rsidRPr="000C217B">
        <w:rPr>
          <w:rFonts w:ascii="Courier New" w:hAnsi="Courier New" w:cs="Courier New"/>
        </w:rPr>
        <w:t>. Invalid input parameters."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01C08C7" w14:textId="1F7DD58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option.cpp:807:            if (</w:t>
      </w:r>
      <w:proofErr w:type="spellStart"/>
      <w:r w:rsidRPr="000C217B">
        <w:rPr>
          <w:rFonts w:ascii="Courier New" w:hAnsi="Courier New" w:cs="Courier New"/>
        </w:rPr>
        <w:t>K_</w:t>
      </w:r>
      <w:proofErr w:type="gramStart"/>
      <w:r w:rsidRPr="000C217B">
        <w:rPr>
          <w:rFonts w:ascii="Courier New" w:hAnsi="Courier New" w:cs="Courier New"/>
        </w:rPr>
        <w:t>buf.size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1 || </w:t>
      </w:r>
      <w:proofErr w:type="spellStart"/>
      <w:r w:rsidRPr="000C217B">
        <w:rPr>
          <w:rFonts w:ascii="Courier New" w:hAnsi="Courier New" w:cs="Courier New"/>
        </w:rPr>
        <w:t>K_buf.size</w:t>
      </w:r>
      <w:proofErr w:type="spellEnd"/>
      <w:r w:rsidRPr="000C217B">
        <w:rPr>
          <w:rFonts w:ascii="Courier New" w:hAnsi="Courier New" w:cs="Courier New"/>
        </w:rPr>
        <w:t xml:space="preserve">() &gt;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  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bivar</w:t>
      </w:r>
      <w:proofErr w:type="spellEnd"/>
      <w:r w:rsidRPr="000C217B">
        <w:rPr>
          <w:rFonts w:ascii="Courier New" w:hAnsi="Courier New" w:cs="Courier New"/>
        </w:rPr>
        <w:t xml:space="preserve">-prevalence. Please specify the </w:t>
      </w:r>
      <w:del w:id="846" w:author="Longda Jiang" w:date="2021-09-07T17:45:00Z">
        <w:r w:rsidRPr="000C217B" w:rsidDel="00A35159">
          <w:rPr>
            <w:rFonts w:ascii="Courier New" w:hAnsi="Courier New" w:cs="Courier New"/>
          </w:rPr>
          <w:delText>prevalences</w:delText>
        </w:r>
      </w:del>
      <w:ins w:id="847" w:author="Longda Jiang" w:date="2021-09-07T17:45:00Z">
        <w:r w:rsidR="00A35159" w:rsidRPr="000C217B">
          <w:rPr>
            <w:rFonts w:ascii="Courier New" w:hAnsi="Courier New" w:cs="Courier New"/>
          </w:rPr>
          <w:t>prevalence</w:t>
        </w:r>
      </w:ins>
      <w:r w:rsidRPr="000C217B">
        <w:rPr>
          <w:rFonts w:ascii="Courier New" w:hAnsi="Courier New" w:cs="Courier New"/>
        </w:rPr>
        <w:t xml:space="preserve"> of the two diseases."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E89762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option.cpp:809:                if (</w:t>
      </w:r>
      <w:proofErr w:type="spellStart"/>
      <w:r w:rsidRPr="000C217B">
        <w:rPr>
          <w:rFonts w:ascii="Courier New" w:hAnsi="Courier New" w:cs="Courier New"/>
        </w:rPr>
        <w:t>K_</w:t>
      </w:r>
      <w:proofErr w:type="gram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[</w:t>
      </w:r>
      <w:proofErr w:type="gramEnd"/>
      <w:r w:rsidRPr="000C217B">
        <w:rPr>
          <w:rFonts w:ascii="Courier New" w:hAnsi="Courier New" w:cs="Courier New"/>
        </w:rPr>
        <w:t xml:space="preserve">0] &lt; 0.0 || </w:t>
      </w:r>
      <w:proofErr w:type="spellStart"/>
      <w:r w:rsidRPr="000C217B">
        <w:rPr>
          <w:rFonts w:ascii="Courier New" w:hAnsi="Courier New" w:cs="Courier New"/>
        </w:rPr>
        <w:t>K_buf</w:t>
      </w:r>
      <w:proofErr w:type="spellEnd"/>
      <w:r w:rsidRPr="000C217B">
        <w:rPr>
          <w:rFonts w:ascii="Courier New" w:hAnsi="Courier New" w:cs="Courier New"/>
        </w:rPr>
        <w:t xml:space="preserve">[0] &gt; 1.0 || </w:t>
      </w:r>
      <w:proofErr w:type="spellStart"/>
      <w:r w:rsidRPr="000C217B">
        <w:rPr>
          <w:rFonts w:ascii="Courier New" w:hAnsi="Courier New" w:cs="Courier New"/>
        </w:rPr>
        <w:t>K_buf</w:t>
      </w:r>
      <w:proofErr w:type="spellEnd"/>
      <w:r w:rsidRPr="000C217B">
        <w:rPr>
          <w:rFonts w:ascii="Courier New" w:hAnsi="Courier New" w:cs="Courier New"/>
        </w:rPr>
        <w:t xml:space="preserve">[1] &lt; 0.0 || </w:t>
      </w:r>
      <w:proofErr w:type="spellStart"/>
      <w:r w:rsidRPr="000C217B">
        <w:rPr>
          <w:rFonts w:ascii="Courier New" w:hAnsi="Courier New" w:cs="Courier New"/>
        </w:rPr>
        <w:t>K_buf</w:t>
      </w:r>
      <w:proofErr w:type="spellEnd"/>
      <w:r w:rsidRPr="000C217B">
        <w:rPr>
          <w:rFonts w:ascii="Courier New" w:hAnsi="Courier New" w:cs="Courier New"/>
        </w:rPr>
        <w:t xml:space="preserve">[1]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  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bivar</w:t>
      </w:r>
      <w:proofErr w:type="spellEnd"/>
      <w:r w:rsidRPr="000C217B">
        <w:rPr>
          <w:rFonts w:ascii="Courier New" w:hAnsi="Courier New" w:cs="Courier New"/>
        </w:rPr>
        <w:t>-prevalence. Disease prevalence should be between 0 and 1."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A86E1C1" w14:textId="79A9991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option.cpp:814:                if (</w:t>
      </w:r>
      <w:proofErr w:type="spellStart"/>
      <w:r w:rsidRPr="000C217B">
        <w:rPr>
          <w:rFonts w:ascii="Courier New" w:hAnsi="Courier New" w:cs="Courier New"/>
        </w:rPr>
        <w:t>K_</w:t>
      </w:r>
      <w:proofErr w:type="gramStart"/>
      <w:r w:rsidRPr="000C217B">
        <w:rPr>
          <w:rFonts w:ascii="Courier New" w:hAnsi="Courier New" w:cs="Courier New"/>
        </w:rPr>
        <w:t>buf</w:t>
      </w:r>
      <w:proofErr w:type="spellEnd"/>
      <w:r w:rsidRPr="000C217B">
        <w:rPr>
          <w:rFonts w:ascii="Courier New" w:hAnsi="Courier New" w:cs="Courier New"/>
        </w:rPr>
        <w:t>[</w:t>
      </w:r>
      <w:proofErr w:type="gramEnd"/>
      <w:r w:rsidRPr="000C217B">
        <w:rPr>
          <w:rFonts w:ascii="Courier New" w:hAnsi="Courier New" w:cs="Courier New"/>
        </w:rPr>
        <w:t xml:space="preserve">0] &lt; 0.0 || </w:t>
      </w:r>
      <w:proofErr w:type="spellStart"/>
      <w:r w:rsidRPr="000C217B">
        <w:rPr>
          <w:rFonts w:ascii="Courier New" w:hAnsi="Courier New" w:cs="Courier New"/>
        </w:rPr>
        <w:t>K_buf</w:t>
      </w:r>
      <w:proofErr w:type="spellEnd"/>
      <w:r w:rsidRPr="000C217B">
        <w:rPr>
          <w:rFonts w:ascii="Courier New" w:hAnsi="Courier New" w:cs="Courier New"/>
        </w:rPr>
        <w:t xml:space="preserve">[0] &gt; 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48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bivar</w:t>
      </w:r>
      <w:proofErr w:type="spellEnd"/>
      <w:r w:rsidRPr="000C217B">
        <w:rPr>
          <w:rFonts w:ascii="Courier New" w:hAnsi="Courier New" w:cs="Courier New"/>
        </w:rPr>
        <w:t>-prevalence. Disease prevalence should be between 0 and 1."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38F814D" w14:textId="7A6403C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option.cpp:835:            if (</w:t>
      </w:r>
      <w:proofErr w:type="spellStart"/>
      <w:r w:rsidRPr="000C217B">
        <w:rPr>
          <w:rFonts w:ascii="Courier New" w:hAnsi="Courier New" w:cs="Courier New"/>
        </w:rPr>
        <w:t>err_flag</w:t>
      </w:r>
      <w:proofErr w:type="spellEnd"/>
      <w:r w:rsidRPr="000C217B">
        <w:rPr>
          <w:rFonts w:ascii="Courier New" w:hAnsi="Courier New" w:cs="Courier New"/>
        </w:rPr>
        <w:t xml:space="preserve"> || </w:t>
      </w:r>
      <w:proofErr w:type="spellStart"/>
      <w:r w:rsidRPr="000C217B">
        <w:rPr>
          <w:rFonts w:ascii="Courier New" w:hAnsi="Courier New" w:cs="Courier New"/>
        </w:rPr>
        <w:t>fixed_rg_</w:t>
      </w:r>
      <w:proofErr w:type="gramStart"/>
      <w:r w:rsidRPr="000C217B">
        <w:rPr>
          <w:rFonts w:ascii="Courier New" w:hAnsi="Courier New" w:cs="Courier New"/>
        </w:rPr>
        <w:t>val.empty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49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reml-bivar-lrt-rg</w:t>
      </w:r>
      <w:proofErr w:type="spellEnd"/>
      <w:r w:rsidRPr="000C217B">
        <w:rPr>
          <w:rFonts w:ascii="Courier New" w:hAnsi="Courier New" w:cs="Courier New"/>
        </w:rPr>
        <w:t xml:space="preserve">. Any input </w:t>
      </w:r>
      <w:del w:id="850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851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should be within the range from -1 to 1.\n"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3605F29" w14:textId="69F1576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option.cpp:839:                if ((</w:t>
      </w:r>
      <w:proofErr w:type="spellStart"/>
      <w:proofErr w:type="gramStart"/>
      <w:r w:rsidRPr="000C217B">
        <w:rPr>
          <w:rFonts w:ascii="Courier New" w:hAnsi="Courier New" w:cs="Courier New"/>
        </w:rPr>
        <w:t>CommFunc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FloatNotEqual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fixed_rg_val</w:t>
      </w:r>
      <w:proofErr w:type="spellEnd"/>
      <w:r w:rsidRPr="000C217B">
        <w:rPr>
          <w:rFonts w:ascii="Courier New" w:hAnsi="Courier New" w:cs="Courier New"/>
        </w:rPr>
        <w:t xml:space="preserve">[0], 0.0) &amp;&amp; </w:t>
      </w:r>
      <w:proofErr w:type="spellStart"/>
      <w:r w:rsidRPr="000C217B">
        <w:rPr>
          <w:rFonts w:ascii="Courier New" w:hAnsi="Courier New" w:cs="Courier New"/>
        </w:rPr>
        <w:t>haveZero</w:t>
      </w:r>
      <w:proofErr w:type="spellEnd"/>
      <w:r w:rsidRPr="000C217B">
        <w:rPr>
          <w:rFonts w:ascii="Courier New" w:hAnsi="Courier New" w:cs="Courier New"/>
        </w:rPr>
        <w:t>) || (</w:t>
      </w:r>
      <w:proofErr w:type="spellStart"/>
      <w:r w:rsidRPr="000C217B">
        <w:rPr>
          <w:rFonts w:ascii="Courier New" w:hAnsi="Courier New" w:cs="Courier New"/>
        </w:rPr>
        <w:t>CommFunc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r w:rsidRPr="000C217B">
        <w:rPr>
          <w:rFonts w:ascii="Courier New" w:hAnsi="Courier New" w:cs="Courier New"/>
        </w:rPr>
        <w:t>FloatEqual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fixed_rg_val</w:t>
      </w:r>
      <w:proofErr w:type="spellEnd"/>
      <w:r w:rsidRPr="000C217B">
        <w:rPr>
          <w:rFonts w:ascii="Courier New" w:hAnsi="Courier New" w:cs="Courier New"/>
        </w:rPr>
        <w:t>[0], 0.0) &amp;&amp; !</w:t>
      </w:r>
      <w:proofErr w:type="spellStart"/>
      <w:r w:rsidRPr="000C217B">
        <w:rPr>
          <w:rFonts w:ascii="Courier New" w:hAnsi="Courier New" w:cs="Courier New"/>
        </w:rPr>
        <w:t>haveZero</w:t>
      </w:r>
      <w:proofErr w:type="spellEnd"/>
      <w:r w:rsidRPr="000C217B">
        <w:rPr>
          <w:rFonts w:ascii="Courier New" w:hAnsi="Courier New" w:cs="Courier New"/>
        </w:rPr>
        <w:t xml:space="preserve">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52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reml-bivar-lrt-rg</w:t>
      </w:r>
      <w:proofErr w:type="spellEnd"/>
      <w:r w:rsidRPr="000C217B">
        <w:rPr>
          <w:rFonts w:ascii="Courier New" w:hAnsi="Courier New" w:cs="Courier New"/>
        </w:rPr>
        <w:t xml:space="preserve">. Input </w:t>
      </w:r>
      <w:del w:id="853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854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>s should be all zero or all non-zero values.\n"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32F68DB" w14:textId="6AB23B1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option.cpp:868:            if (</w:t>
      </w:r>
      <w:proofErr w:type="spellStart"/>
      <w:r w:rsidRPr="000C217B">
        <w:rPr>
          <w:rFonts w:ascii="Courier New" w:hAnsi="Courier New" w:cs="Courier New"/>
        </w:rPr>
        <w:t>massoc_top_SNPs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massoc_top_SNPs</w:t>
      </w:r>
      <w:proofErr w:type="spellEnd"/>
      <w:r w:rsidRPr="000C217B">
        <w:rPr>
          <w:rFonts w:ascii="Courier New" w:hAnsi="Courier New" w:cs="Courier New"/>
        </w:rPr>
        <w:t xml:space="preserve"> &gt; 10000)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55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</w:t>
      </w:r>
      <w:proofErr w:type="spellStart"/>
      <w:r w:rsidRPr="000C217B">
        <w:rPr>
          <w:rFonts w:ascii="Courier New" w:hAnsi="Courier New" w:cs="Courier New"/>
        </w:rPr>
        <w:t>cojo</w:t>
      </w:r>
      <w:proofErr w:type="spellEnd"/>
      <w:r w:rsidRPr="000C217B">
        <w:rPr>
          <w:rFonts w:ascii="Courier New" w:hAnsi="Courier New" w:cs="Courier New"/>
        </w:rPr>
        <w:t>-top-SNPs should be within the range from 1 to 10000.\n"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CD685E7" w14:textId="5290EDA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option.cpp:875:            if (</w:t>
      </w:r>
      <w:proofErr w:type="spellStart"/>
      <w:r w:rsidRPr="000C217B">
        <w:rPr>
          <w:rFonts w:ascii="Courier New" w:hAnsi="Courier New" w:cs="Courier New"/>
        </w:rPr>
        <w:t>massoc_p</w:t>
      </w:r>
      <w:proofErr w:type="spellEnd"/>
      <w:r w:rsidRPr="000C217B">
        <w:rPr>
          <w:rFonts w:ascii="Courier New" w:hAnsi="Courier New" w:cs="Courier New"/>
        </w:rPr>
        <w:t xml:space="preserve"> &gt; 0.05 || </w:t>
      </w:r>
      <w:proofErr w:type="spellStart"/>
      <w:r w:rsidRPr="000C217B">
        <w:rPr>
          <w:rFonts w:ascii="Courier New" w:hAnsi="Courier New" w:cs="Courier New"/>
        </w:rPr>
        <w:t>massoc_p</w:t>
      </w:r>
      <w:proofErr w:type="spellEnd"/>
      <w:r w:rsidRPr="000C217B">
        <w:rPr>
          <w:rFonts w:ascii="Courier New" w:hAnsi="Courier New" w:cs="Courier New"/>
        </w:rPr>
        <w:t xml:space="preserve"> &lt;=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56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</w:t>
      </w:r>
      <w:proofErr w:type="spellStart"/>
      <w:r w:rsidRPr="000C217B">
        <w:rPr>
          <w:rFonts w:ascii="Courier New" w:hAnsi="Courier New" w:cs="Courier New"/>
        </w:rPr>
        <w:t>cojo</w:t>
      </w:r>
      <w:proofErr w:type="spellEnd"/>
      <w:r w:rsidRPr="000C217B">
        <w:rPr>
          <w:rFonts w:ascii="Courier New" w:hAnsi="Courier New" w:cs="Courier New"/>
        </w:rPr>
        <w:t>-p should be within the range from 0 to 0.05.\n"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CDBE1EF" w14:textId="6EB31E6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option.cpp:881:            if (</w:t>
      </w:r>
      <w:proofErr w:type="spellStart"/>
      <w:r w:rsidRPr="000C217B">
        <w:rPr>
          <w:rFonts w:ascii="Courier New" w:hAnsi="Courier New" w:cs="Courier New"/>
        </w:rPr>
        <w:t>massoc_collinear</w:t>
      </w:r>
      <w:proofErr w:type="spellEnd"/>
      <w:r w:rsidRPr="000C217B">
        <w:rPr>
          <w:rFonts w:ascii="Courier New" w:hAnsi="Courier New" w:cs="Courier New"/>
        </w:rPr>
        <w:t xml:space="preserve"> &gt; 0.99 || </w:t>
      </w:r>
      <w:proofErr w:type="spellStart"/>
      <w:r w:rsidRPr="000C217B">
        <w:rPr>
          <w:rFonts w:ascii="Courier New" w:hAnsi="Courier New" w:cs="Courier New"/>
        </w:rPr>
        <w:t>massoc_collinear</w:t>
      </w:r>
      <w:proofErr w:type="spellEnd"/>
      <w:r w:rsidRPr="000C217B">
        <w:rPr>
          <w:rFonts w:ascii="Courier New" w:hAnsi="Courier New" w:cs="Courier New"/>
        </w:rPr>
        <w:t xml:space="preserve"> &lt; 0.01)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57" w:author="Jian Yang" w:date="2021-09-09T15:04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</w:t>
      </w:r>
      <w:proofErr w:type="spellStart"/>
      <w:r w:rsidRPr="000C217B">
        <w:rPr>
          <w:rFonts w:ascii="Courier New" w:hAnsi="Courier New" w:cs="Courier New"/>
        </w:rPr>
        <w:t>cojo</w:t>
      </w:r>
      <w:proofErr w:type="spellEnd"/>
      <w:r w:rsidRPr="000C217B">
        <w:rPr>
          <w:rFonts w:ascii="Courier New" w:hAnsi="Courier New" w:cs="Courier New"/>
        </w:rPr>
        <w:t xml:space="preserve">-collinear should be within the </w:t>
      </w:r>
      <w:proofErr w:type="spellStart"/>
      <w:r w:rsidRPr="000C217B">
        <w:rPr>
          <w:rFonts w:ascii="Courier New" w:hAnsi="Courier New" w:cs="Courier New"/>
        </w:rPr>
        <w:t>ragne</w:t>
      </w:r>
      <w:proofErr w:type="spellEnd"/>
      <w:r w:rsidRPr="000C217B">
        <w:rPr>
          <w:rFonts w:ascii="Courier New" w:hAnsi="Courier New" w:cs="Courier New"/>
        </w:rPr>
        <w:t xml:space="preserve"> from 0.01 to 0.99.\n"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A7760C5" w14:textId="71CA087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option.cpp:887:            if (</w:t>
      </w:r>
      <w:proofErr w:type="spellStart"/>
      <w:r w:rsidRPr="000C217B">
        <w:rPr>
          <w:rFonts w:ascii="Courier New" w:hAnsi="Courier New" w:cs="Courier New"/>
        </w:rPr>
        <w:t>massoc_wind</w:t>
      </w:r>
      <w:proofErr w:type="spellEnd"/>
      <w:r w:rsidRPr="000C217B">
        <w:rPr>
          <w:rFonts w:ascii="Courier New" w:hAnsi="Courier New" w:cs="Courier New"/>
        </w:rPr>
        <w:t xml:space="preserve"> &gt; 100000)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58" w:author="Jian Yang" w:date="2021-09-09T15:04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invalid value for --</w:t>
      </w:r>
      <w:proofErr w:type="spellStart"/>
      <w:r w:rsidRPr="000C217B">
        <w:rPr>
          <w:rFonts w:ascii="Courier New" w:hAnsi="Courier New" w:cs="Courier New"/>
        </w:rPr>
        <w:t>cojo</w:t>
      </w:r>
      <w:proofErr w:type="spellEnd"/>
      <w:r w:rsidRPr="000C217B">
        <w:rPr>
          <w:rFonts w:ascii="Courier New" w:hAnsi="Courier New" w:cs="Courier New"/>
        </w:rPr>
        <w:t>-wind. Valid range: 100 ~ 100000\n"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0C84254" w14:textId="1CFA819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option.cpp:889:            //if (</w:t>
      </w:r>
      <w:proofErr w:type="spellStart"/>
      <w:r w:rsidRPr="000C217B">
        <w:rPr>
          <w:rFonts w:ascii="Courier New" w:hAnsi="Courier New" w:cs="Courier New"/>
        </w:rPr>
        <w:t>massoc_wind</w:t>
      </w:r>
      <w:proofErr w:type="spellEnd"/>
      <w:r w:rsidRPr="000C217B">
        <w:rPr>
          <w:rFonts w:ascii="Courier New" w:hAnsi="Courier New" w:cs="Courier New"/>
        </w:rPr>
        <w:t xml:space="preserve"> &lt; 100 || </w:t>
      </w:r>
      <w:proofErr w:type="spellStart"/>
      <w:r w:rsidRPr="000C217B">
        <w:rPr>
          <w:rFonts w:ascii="Courier New" w:hAnsi="Courier New" w:cs="Courier New"/>
        </w:rPr>
        <w:t>massoc_wind</w:t>
      </w:r>
      <w:proofErr w:type="spellEnd"/>
      <w:r w:rsidRPr="000C217B">
        <w:rPr>
          <w:rFonts w:ascii="Courier New" w:hAnsi="Courier New" w:cs="Courier New"/>
        </w:rPr>
        <w:t xml:space="preserve"> &gt; 100000)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59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value for --</w:t>
      </w:r>
      <w:proofErr w:type="spellStart"/>
      <w:r w:rsidRPr="000C217B">
        <w:rPr>
          <w:rFonts w:ascii="Courier New" w:hAnsi="Courier New" w:cs="Courier New"/>
        </w:rPr>
        <w:t>cojo</w:t>
      </w:r>
      <w:proofErr w:type="spellEnd"/>
      <w:r w:rsidRPr="000C217B">
        <w:rPr>
          <w:rFonts w:ascii="Courier New" w:hAnsi="Courier New" w:cs="Courier New"/>
        </w:rPr>
        <w:t>-wind. Valid range: 100 ~ 100000\n"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5DA56568" w14:textId="5149D70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option.cpp:905:                if (</w:t>
      </w:r>
      <w:proofErr w:type="spellStart"/>
      <w:r w:rsidRPr="000C217B">
        <w:rPr>
          <w:rFonts w:ascii="Courier New" w:hAnsi="Courier New" w:cs="Courier New"/>
        </w:rPr>
        <w:t>massoc_gc_val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massoc_gc_val</w:t>
      </w:r>
      <w:proofErr w:type="spellEnd"/>
      <w:r w:rsidRPr="000C217B">
        <w:rPr>
          <w:rFonts w:ascii="Courier New" w:hAnsi="Courier New" w:cs="Courier New"/>
        </w:rPr>
        <w:t xml:space="preserve"> &gt; 10)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60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value specified after --</w:t>
      </w:r>
      <w:proofErr w:type="spellStart"/>
      <w:r w:rsidRPr="000C217B">
        <w:rPr>
          <w:rFonts w:ascii="Courier New" w:hAnsi="Courier New" w:cs="Courier New"/>
        </w:rPr>
        <w:t>cojo-gc</w:t>
      </w:r>
      <w:proofErr w:type="spellEnd"/>
      <w:r w:rsidRPr="000C217B">
        <w:rPr>
          <w:rFonts w:ascii="Courier New" w:hAnsi="Courier New" w:cs="Courier New"/>
        </w:rPr>
        <w:t>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D303F44" w14:textId="18CB976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option.cpp:912:            if (</w:t>
      </w:r>
      <w:proofErr w:type="spellStart"/>
      <w:r w:rsidRPr="000C217B">
        <w:rPr>
          <w:rFonts w:ascii="Courier New" w:hAnsi="Courier New" w:cs="Courier New"/>
        </w:rPr>
        <w:t>massoc_sblup_fac</w:t>
      </w:r>
      <w:proofErr w:type="spellEnd"/>
      <w:r w:rsidRPr="000C217B">
        <w:rPr>
          <w:rFonts w:ascii="Courier New" w:hAnsi="Courier New" w:cs="Courier New"/>
        </w:rPr>
        <w:t xml:space="preserve"> &lt;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61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value for --</w:t>
      </w:r>
      <w:proofErr w:type="spellStart"/>
      <w:r w:rsidRPr="000C217B">
        <w:rPr>
          <w:rFonts w:ascii="Courier New" w:hAnsi="Courier New" w:cs="Courier New"/>
        </w:rPr>
        <w:t>cojo-sblup</w:t>
      </w:r>
      <w:proofErr w:type="spellEnd"/>
      <w:r w:rsidRPr="000C217B">
        <w:rPr>
          <w:rFonts w:ascii="Courier New" w:hAnsi="Courier New" w:cs="Courier New"/>
        </w:rPr>
        <w:t>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EF7F08A" w14:textId="557B9B5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option.cpp:942:            if (</w:t>
      </w:r>
      <w:proofErr w:type="spellStart"/>
      <w:r w:rsidRPr="000C217B">
        <w:rPr>
          <w:rFonts w:ascii="Courier New" w:hAnsi="Courier New" w:cs="Courier New"/>
        </w:rPr>
        <w:t>sbat_ld_cutoff</w:t>
      </w:r>
      <w:proofErr w:type="spellEnd"/>
      <w:r w:rsidRPr="000C217B">
        <w:rPr>
          <w:rFonts w:ascii="Courier New" w:hAnsi="Courier New" w:cs="Courier New"/>
        </w:rPr>
        <w:t xml:space="preserve"> &lt;= 0.1)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62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--</w:t>
      </w:r>
      <w:proofErr w:type="spellStart"/>
      <w:r w:rsidRPr="000C217B">
        <w:rPr>
          <w:rFonts w:ascii="Courier New" w:hAnsi="Courier New" w:cs="Courier New"/>
        </w:rPr>
        <w:t>fastBAT_ld_cutoff</w:t>
      </w:r>
      <w:proofErr w:type="spellEnd"/>
      <w:r w:rsidRPr="000C217B">
        <w:rPr>
          <w:rFonts w:ascii="Courier New" w:hAnsi="Courier New" w:cs="Courier New"/>
        </w:rPr>
        <w:t xml:space="preserve"> should be &gt; 0.1\n"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8D3B9FE" w14:textId="020415E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option.cpp:961:            if (</w:t>
      </w:r>
      <w:proofErr w:type="spellStart"/>
      <w:r w:rsidRPr="000C217B">
        <w:rPr>
          <w:rFonts w:ascii="Courier New" w:hAnsi="Courier New" w:cs="Courier New"/>
        </w:rPr>
        <w:t>sbat_wind</w:t>
      </w:r>
      <w:proofErr w:type="spellEnd"/>
      <w:r w:rsidRPr="000C217B">
        <w:rPr>
          <w:rFonts w:ascii="Courier New" w:hAnsi="Courier New" w:cs="Courier New"/>
        </w:rPr>
        <w:t xml:space="preserve"> &lt; 0 || </w:t>
      </w:r>
      <w:proofErr w:type="spellStart"/>
      <w:r w:rsidRPr="000C217B">
        <w:rPr>
          <w:rFonts w:ascii="Courier New" w:hAnsi="Courier New" w:cs="Courier New"/>
        </w:rPr>
        <w:t>sbat_wind</w:t>
      </w:r>
      <w:proofErr w:type="spellEnd"/>
      <w:r w:rsidRPr="000C217B">
        <w:rPr>
          <w:rFonts w:ascii="Courier New" w:hAnsi="Courier New" w:cs="Courier New"/>
        </w:rPr>
        <w:t xml:space="preserve"> &gt; 1000)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63" w:author="Jian Yang" w:date="2021-09-09T15:03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value for --</w:t>
      </w:r>
      <w:proofErr w:type="spellStart"/>
      <w:r w:rsidRPr="000C217B">
        <w:rPr>
          <w:rFonts w:ascii="Courier New" w:hAnsi="Courier New" w:cs="Courier New"/>
        </w:rPr>
        <w:t>fastBAT</w:t>
      </w:r>
      <w:proofErr w:type="spellEnd"/>
      <w:r w:rsidRPr="000C217B">
        <w:rPr>
          <w:rFonts w:ascii="Courier New" w:hAnsi="Courier New" w:cs="Courier New"/>
        </w:rPr>
        <w:t>-wind. Valid range: 0 ~ 1000\n"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D9339A2" w14:textId="68A3866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option.cpp:972:            if (</w:t>
      </w:r>
      <w:proofErr w:type="spellStart"/>
      <w:r w:rsidRPr="000C217B">
        <w:rPr>
          <w:rFonts w:ascii="Courier New" w:hAnsi="Courier New" w:cs="Courier New"/>
        </w:rPr>
        <w:t>sbat_seg_size</w:t>
      </w:r>
      <w:proofErr w:type="spellEnd"/>
      <w:r w:rsidRPr="000C217B">
        <w:rPr>
          <w:rFonts w:ascii="Courier New" w:hAnsi="Courier New" w:cs="Courier New"/>
        </w:rPr>
        <w:t xml:space="preserve"> &lt; 10 || </w:t>
      </w:r>
      <w:proofErr w:type="spellStart"/>
      <w:r w:rsidRPr="000C217B">
        <w:rPr>
          <w:rFonts w:ascii="Courier New" w:hAnsi="Courier New" w:cs="Courier New"/>
        </w:rPr>
        <w:t>sbat_seg_size</w:t>
      </w:r>
      <w:proofErr w:type="spellEnd"/>
      <w:r w:rsidRPr="000C217B">
        <w:rPr>
          <w:rFonts w:ascii="Courier New" w:hAnsi="Courier New" w:cs="Courier New"/>
        </w:rPr>
        <w:t xml:space="preserve"> &gt; 10000)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del w:id="864" w:author="Jian Yang" w:date="2021-09-09T15:04:00Z">
        <w:r w:rsidRPr="000C217B" w:rsidDel="00E25A8F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>invalid value for --</w:t>
      </w:r>
      <w:proofErr w:type="spellStart"/>
      <w:r w:rsidRPr="000C217B">
        <w:rPr>
          <w:rFonts w:ascii="Courier New" w:hAnsi="Courier New" w:cs="Courier New"/>
        </w:rPr>
        <w:t>fastBAT</w:t>
      </w:r>
      <w:proofErr w:type="spellEnd"/>
      <w:r w:rsidRPr="000C217B">
        <w:rPr>
          <w:rFonts w:ascii="Courier New" w:hAnsi="Courier New" w:cs="Courier New"/>
        </w:rPr>
        <w:t>-seg. Valid range: 10 ~ 10000\n"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416FF8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option.cpp:999:            if (</w:t>
      </w:r>
      <w:proofErr w:type="spellStart"/>
      <w:r w:rsidRPr="000C217B">
        <w:rPr>
          <w:rFonts w:ascii="Courier New" w:hAnsi="Courier New" w:cs="Courier New"/>
        </w:rPr>
        <w:t>ecojo_p</w:t>
      </w:r>
      <w:proofErr w:type="spellEnd"/>
      <w:r w:rsidRPr="000C217B">
        <w:rPr>
          <w:rFonts w:ascii="Courier New" w:hAnsi="Courier New" w:cs="Courier New"/>
        </w:rPr>
        <w:t xml:space="preserve"> &gt; 0.05 || </w:t>
      </w:r>
      <w:proofErr w:type="spellStart"/>
      <w:r w:rsidRPr="000C217B">
        <w:rPr>
          <w:rFonts w:ascii="Courier New" w:hAnsi="Courier New" w:cs="Courier New"/>
        </w:rPr>
        <w:t>ecojo_p</w:t>
      </w:r>
      <w:proofErr w:type="spellEnd"/>
      <w:r w:rsidRPr="000C217B">
        <w:rPr>
          <w:rFonts w:ascii="Courier New" w:hAnsi="Courier New" w:cs="Courier New"/>
        </w:rPr>
        <w:t xml:space="preserve"> &lt;= 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</w:t>
      </w:r>
      <w:proofErr w:type="gramStart"/>
      <w:r w:rsidRPr="000C217B">
        <w:rPr>
          <w:rFonts w:ascii="Courier New" w:hAnsi="Courier New" w:cs="Courier New"/>
        </w:rPr>
        <w:t>n  --</w:t>
      </w:r>
      <w:proofErr w:type="spellStart"/>
      <w:proofErr w:type="gramEnd"/>
      <w:r w:rsidRPr="000C217B">
        <w:rPr>
          <w:rFonts w:ascii="Courier New" w:hAnsi="Courier New" w:cs="Courier New"/>
        </w:rPr>
        <w:t>ecojo</w:t>
      </w:r>
      <w:proofErr w:type="spellEnd"/>
      <w:r w:rsidRPr="000C217B">
        <w:rPr>
          <w:rFonts w:ascii="Courier New" w:hAnsi="Courier New" w:cs="Courier New"/>
        </w:rPr>
        <w:t>-p should be within the range from 0 to 0.05.\n");</w:t>
      </w:r>
    </w:p>
    <w:p w14:paraId="4154B0E2" w14:textId="033803F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option.cpp:1004:            if (</w:t>
      </w:r>
      <w:proofErr w:type="spellStart"/>
      <w:r w:rsidRPr="000C217B">
        <w:rPr>
          <w:rFonts w:ascii="Courier New" w:hAnsi="Courier New" w:cs="Courier New"/>
        </w:rPr>
        <w:t>ecojo_collinear</w:t>
      </w:r>
      <w:proofErr w:type="spellEnd"/>
      <w:r w:rsidRPr="000C217B">
        <w:rPr>
          <w:rFonts w:ascii="Courier New" w:hAnsi="Courier New" w:cs="Courier New"/>
        </w:rPr>
        <w:t xml:space="preserve"> &gt; 1 || </w:t>
      </w:r>
      <w:proofErr w:type="spellStart"/>
      <w:r w:rsidRPr="000C217B">
        <w:rPr>
          <w:rFonts w:ascii="Courier New" w:hAnsi="Courier New" w:cs="Courier New"/>
        </w:rPr>
        <w:t>ecojo_collinear</w:t>
      </w:r>
      <w:proofErr w:type="spellEnd"/>
      <w:r w:rsidRPr="000C217B">
        <w:rPr>
          <w:rFonts w:ascii="Courier New" w:hAnsi="Courier New" w:cs="Courier New"/>
        </w:rPr>
        <w:t xml:space="preserve"> &lt; 0.01)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65" w:author="Jian Yang" w:date="2021-09-09T15:04:00Z">
        <w:r w:rsidRPr="000C217B" w:rsidDel="003A1FD9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</w:t>
      </w:r>
      <w:proofErr w:type="spellStart"/>
      <w:r w:rsidRPr="000C217B">
        <w:rPr>
          <w:rFonts w:ascii="Courier New" w:hAnsi="Courier New" w:cs="Courier New"/>
        </w:rPr>
        <w:t>ecojo</w:t>
      </w:r>
      <w:proofErr w:type="spellEnd"/>
      <w:r w:rsidRPr="000C217B">
        <w:rPr>
          <w:rFonts w:ascii="Courier New" w:hAnsi="Courier New" w:cs="Courier New"/>
        </w:rPr>
        <w:t xml:space="preserve">-collinear should be within the </w:t>
      </w:r>
      <w:ins w:id="866" w:author="Longda Jiang" w:date="2021-09-07T17:47:00Z">
        <w:r w:rsidR="00A35159">
          <w:rPr>
            <w:rFonts w:ascii="Courier New" w:hAnsi="Courier New" w:cs="Courier New"/>
          </w:rPr>
          <w:t>range</w:t>
        </w:r>
      </w:ins>
      <w:del w:id="867" w:author="Longda Jiang" w:date="2021-09-07T17:47:00Z">
        <w:r w:rsidRPr="000C217B" w:rsidDel="00A35159">
          <w:rPr>
            <w:rFonts w:ascii="Courier New" w:hAnsi="Courier New" w:cs="Courier New"/>
          </w:rPr>
          <w:delText>ragne</w:delText>
        </w:r>
      </w:del>
      <w:r w:rsidRPr="000C217B">
        <w:rPr>
          <w:rFonts w:ascii="Courier New" w:hAnsi="Courier New" w:cs="Courier New"/>
        </w:rPr>
        <w:t xml:space="preserve"> from 0.01 to 0.99.\n"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912B0B4" w14:textId="16FD4C0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option.cpp:1010:            if (</w:t>
      </w:r>
      <w:proofErr w:type="spellStart"/>
      <w:r w:rsidRPr="000C217B">
        <w:rPr>
          <w:rFonts w:ascii="Courier New" w:hAnsi="Courier New" w:cs="Courier New"/>
        </w:rPr>
        <w:t>ecojo_lambda</w:t>
      </w:r>
      <w:proofErr w:type="spellEnd"/>
      <w:r w:rsidRPr="000C217B">
        <w:rPr>
          <w:rFonts w:ascii="Courier New" w:hAnsi="Courier New" w:cs="Courier New"/>
        </w:rPr>
        <w:t xml:space="preserve"> &lt; 0.01 || </w:t>
      </w:r>
      <w:proofErr w:type="spellStart"/>
      <w:r w:rsidRPr="000C217B">
        <w:rPr>
          <w:rFonts w:ascii="Courier New" w:hAnsi="Courier New" w:cs="Courier New"/>
        </w:rPr>
        <w:t>ecojo_lambda</w:t>
      </w:r>
      <w:proofErr w:type="spellEnd"/>
      <w:r w:rsidRPr="000C217B">
        <w:rPr>
          <w:rFonts w:ascii="Courier New" w:hAnsi="Courier New" w:cs="Courier New"/>
        </w:rPr>
        <w:t xml:space="preserve"> &gt; 0.99)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68" w:author="Jian Yang" w:date="2021-09-09T15:04:00Z">
        <w:r w:rsidRPr="000C217B" w:rsidDel="003A1FD9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</w:t>
      </w:r>
      <w:proofErr w:type="spellStart"/>
      <w:r w:rsidRPr="000C217B">
        <w:rPr>
          <w:rFonts w:ascii="Courier New" w:hAnsi="Courier New" w:cs="Courier New"/>
        </w:rPr>
        <w:t>ecojo-blup</w:t>
      </w:r>
      <w:proofErr w:type="spellEnd"/>
      <w:r w:rsidRPr="000C217B">
        <w:rPr>
          <w:rFonts w:ascii="Courier New" w:hAnsi="Courier New" w:cs="Courier New"/>
        </w:rPr>
        <w:t xml:space="preserve"> should be within the </w:t>
      </w:r>
      <w:ins w:id="869" w:author="Longda Jiang" w:date="2021-09-07T17:47:00Z">
        <w:r w:rsidR="00A35159">
          <w:rPr>
            <w:rFonts w:ascii="Courier New" w:hAnsi="Courier New" w:cs="Courier New"/>
          </w:rPr>
          <w:t>range</w:t>
        </w:r>
      </w:ins>
      <w:del w:id="870" w:author="Longda Jiang" w:date="2021-09-07T17:47:00Z">
        <w:r w:rsidRPr="000C217B" w:rsidDel="00A35159">
          <w:rPr>
            <w:rFonts w:ascii="Courier New" w:hAnsi="Courier New" w:cs="Courier New"/>
          </w:rPr>
          <w:delText>ragne</w:delText>
        </w:r>
      </w:del>
      <w:r w:rsidRPr="000C217B">
        <w:rPr>
          <w:rFonts w:ascii="Courier New" w:hAnsi="Courier New" w:cs="Courier New"/>
        </w:rPr>
        <w:t xml:space="preserve"> from 0.01 to 0.99.\n"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D11EB18" w14:textId="0E59DFC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option.cpp:1028:            if (</w:t>
      </w:r>
      <w:proofErr w:type="spellStart"/>
      <w:r w:rsidRPr="000C217B">
        <w:rPr>
          <w:rFonts w:ascii="Courier New" w:hAnsi="Courier New" w:cs="Courier New"/>
        </w:rPr>
        <w:t>make_erm_mtd</w:t>
      </w:r>
      <w:proofErr w:type="spellEnd"/>
      <w:r w:rsidRPr="000C217B">
        <w:rPr>
          <w:rFonts w:ascii="Courier New" w:hAnsi="Courier New" w:cs="Courier New"/>
        </w:rPr>
        <w:t xml:space="preserve"> &lt; 1 || </w:t>
      </w:r>
      <w:proofErr w:type="spellStart"/>
      <w:r w:rsidRPr="000C217B">
        <w:rPr>
          <w:rFonts w:ascii="Courier New" w:hAnsi="Courier New" w:cs="Courier New"/>
        </w:rPr>
        <w:t>make_erm_mtd</w:t>
      </w:r>
      <w:proofErr w:type="spellEnd"/>
      <w:r w:rsidRPr="000C217B">
        <w:rPr>
          <w:rFonts w:ascii="Courier New" w:hAnsi="Courier New" w:cs="Courier New"/>
        </w:rPr>
        <w:t xml:space="preserve"> &gt; 3)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"\n</w:t>
      </w:r>
      <w:del w:id="871" w:author="Jian Yang" w:date="2021-09-09T15:04:00Z">
        <w:r w:rsidRPr="000C217B" w:rsidDel="003A1FD9">
          <w:rPr>
            <w:rFonts w:ascii="Courier New" w:hAnsi="Courier New" w:cs="Courier New"/>
          </w:rPr>
          <w:delText xml:space="preserve"> </w:delText>
        </w:r>
      </w:del>
      <w:r w:rsidRPr="000C217B">
        <w:rPr>
          <w:rFonts w:ascii="Courier New" w:hAnsi="Courier New" w:cs="Courier New"/>
        </w:rPr>
        <w:t xml:space="preserve"> --make-erm-</w:t>
      </w:r>
      <w:proofErr w:type="spellStart"/>
      <w:r w:rsidRPr="000C217B">
        <w:rPr>
          <w:rFonts w:ascii="Courier New" w:hAnsi="Courier New" w:cs="Courier New"/>
        </w:rPr>
        <w:t>alg</w:t>
      </w:r>
      <w:proofErr w:type="spellEnd"/>
      <w:r w:rsidRPr="000C217B">
        <w:rPr>
          <w:rFonts w:ascii="Courier New" w:hAnsi="Courier New" w:cs="Courier New"/>
        </w:rPr>
        <w:t xml:space="preserve"> should be 1, 2 or 3.\n"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374BB4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option.cpp:1040: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gsmr</w:t>
      </w:r>
      <w:proofErr w:type="spellEnd"/>
      <w:r w:rsidRPr="000C217B">
        <w:rPr>
          <w:rFonts w:ascii="Courier New" w:hAnsi="Courier New" w:cs="Courier New"/>
        </w:rPr>
        <w:t>-file, please specify the GWAS summary data for the exposure(s) and the outcome(s)."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042730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option.cpp:1053: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gsmr</w:t>
      </w:r>
      <w:proofErr w:type="spellEnd"/>
      <w:r w:rsidRPr="000C217B">
        <w:rPr>
          <w:rFonts w:ascii="Courier New" w:hAnsi="Courier New" w:cs="Courier New"/>
        </w:rPr>
        <w:t>-direction should be 0 (forward-GSMR), 1 (reverse-GSMR) or 2 (bi-GSMR)."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043CFA1" w14:textId="4FE09B6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option.cpp:1056: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gsmr-alg</w:t>
      </w:r>
      <w:proofErr w:type="spellEnd"/>
      <w:r w:rsidRPr="000C217B">
        <w:rPr>
          <w:rFonts w:ascii="Courier New" w:hAnsi="Courier New" w:cs="Courier New"/>
        </w:rPr>
        <w:t xml:space="preserve"> has been </w:t>
      </w:r>
      <w:del w:id="872" w:author="Longda Jiang" w:date="2021-09-07T17:47:00Z">
        <w:r w:rsidRPr="000C217B" w:rsidDel="00A35159">
          <w:rPr>
            <w:rFonts w:ascii="Courier New" w:hAnsi="Courier New" w:cs="Courier New"/>
          </w:rPr>
          <w:delText>superceded</w:delText>
        </w:r>
      </w:del>
      <w:ins w:id="873" w:author="Longda Jiang" w:date="2021-09-07T17:47:00Z">
        <w:r w:rsidR="00A35159" w:rsidRPr="000C217B">
          <w:rPr>
            <w:rFonts w:ascii="Courier New" w:hAnsi="Courier New" w:cs="Courier New"/>
          </w:rPr>
          <w:t>superseded</w:t>
        </w:r>
      </w:ins>
      <w:r w:rsidRPr="000C217B">
        <w:rPr>
          <w:rFonts w:ascii="Courier New" w:hAnsi="Courier New" w:cs="Courier New"/>
        </w:rPr>
        <w:t xml:space="preserve"> by --</w:t>
      </w:r>
      <w:proofErr w:type="spellStart"/>
      <w:r w:rsidRPr="000C217B">
        <w:rPr>
          <w:rFonts w:ascii="Courier New" w:hAnsi="Courier New" w:cs="Courier New"/>
        </w:rPr>
        <w:t>gsmr</w:t>
      </w:r>
      <w:proofErr w:type="spellEnd"/>
      <w:r w:rsidRPr="000C217B">
        <w:rPr>
          <w:rFonts w:ascii="Courier New" w:hAnsi="Courier New" w:cs="Courier New"/>
        </w:rPr>
        <w:t>-direction."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480FF2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option.cpp:1061: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gsmr</w:t>
      </w:r>
      <w:proofErr w:type="spellEnd"/>
      <w:r w:rsidRPr="000C217B">
        <w:rPr>
          <w:rFonts w:ascii="Courier New" w:hAnsi="Courier New" w:cs="Courier New"/>
        </w:rPr>
        <w:t>-so should be 0 (LD score regression) or 1 (correlation of SNP effects)."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3CA10DB" w14:textId="38C13D8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option.cpp:1104: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"--diff-</w:t>
      </w:r>
      <w:proofErr w:type="spellStart"/>
      <w:r w:rsidRPr="000C217B">
        <w:rPr>
          <w:rFonts w:ascii="Courier New" w:hAnsi="Courier New" w:cs="Courier New"/>
        </w:rPr>
        <w:t>freq</w:t>
      </w:r>
      <w:proofErr w:type="spellEnd"/>
      <w:r w:rsidRPr="000C217B">
        <w:rPr>
          <w:rFonts w:ascii="Courier New" w:hAnsi="Courier New" w:cs="Courier New"/>
        </w:rPr>
        <w:t>, Invalid threshold</w:t>
      </w:r>
      <w:ins w:id="874" w:author="Jian Yang" w:date="2021-09-09T15:05:00Z">
        <w:r w:rsidR="003A1FD9">
          <w:rPr>
            <w:rFonts w:ascii="Courier New" w:hAnsi="Courier New" w:cs="Courier New"/>
          </w:rPr>
          <w:t xml:space="preserve"> used to check</w:t>
        </w:r>
      </w:ins>
      <w:r w:rsidRPr="000C217B">
        <w:rPr>
          <w:rFonts w:ascii="Courier New" w:hAnsi="Courier New" w:cs="Courier New"/>
        </w:rPr>
        <w:t xml:space="preserve"> </w:t>
      </w:r>
      <w:del w:id="875" w:author="Jian Yang" w:date="2021-09-09T15:05:00Z">
        <w:r w:rsidRPr="000C217B" w:rsidDel="003A1FD9">
          <w:rPr>
            <w:rFonts w:ascii="Courier New" w:hAnsi="Courier New" w:cs="Courier New"/>
          </w:rPr>
          <w:delText xml:space="preserve">for difference of </w:delText>
        </w:r>
      </w:del>
      <w:r w:rsidRPr="000C217B">
        <w:rPr>
          <w:rFonts w:ascii="Courier New" w:hAnsi="Courier New" w:cs="Courier New"/>
        </w:rPr>
        <w:t>allele frequenc</w:t>
      </w:r>
      <w:ins w:id="876" w:author="Jian Yang" w:date="2021-09-09T15:05:00Z">
        <w:r w:rsidR="003A1FD9">
          <w:rPr>
            <w:rFonts w:ascii="Courier New" w:hAnsi="Courier New" w:cs="Courier New"/>
          </w:rPr>
          <w:t xml:space="preserve">y </w:t>
        </w:r>
        <w:r w:rsidR="003A1FD9" w:rsidRPr="000C217B">
          <w:rPr>
            <w:rFonts w:ascii="Courier New" w:hAnsi="Courier New" w:cs="Courier New"/>
          </w:rPr>
          <w:t>difference</w:t>
        </w:r>
      </w:ins>
      <w:del w:id="877" w:author="Jian Yang" w:date="2021-09-09T15:05:00Z">
        <w:r w:rsidRPr="000C217B" w:rsidDel="003A1FD9">
          <w:rPr>
            <w:rFonts w:ascii="Courier New" w:hAnsi="Courier New" w:cs="Courier New"/>
          </w:rPr>
          <w:delText>ies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9F56991" w14:textId="2206C22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option.cpp:1109: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gwas</w:t>
      </w:r>
      <w:proofErr w:type="spellEnd"/>
      <w:r w:rsidRPr="000C217B">
        <w:rPr>
          <w:rFonts w:ascii="Courier New" w:hAnsi="Courier New" w:cs="Courier New"/>
        </w:rPr>
        <w:t>-thresh, Invalid</w:t>
      </w:r>
      <w:ins w:id="878" w:author="Jian Yang" w:date="2021-09-09T15:06:00Z">
        <w:r w:rsidR="003A1FD9">
          <w:rPr>
            <w:rFonts w:ascii="Courier New" w:hAnsi="Courier New" w:cs="Courier New"/>
          </w:rPr>
          <w:t xml:space="preserve"> GWAS</w:t>
        </w:r>
      </w:ins>
      <w:r w:rsidRPr="000C217B">
        <w:rPr>
          <w:rFonts w:ascii="Courier New" w:hAnsi="Courier New" w:cs="Courier New"/>
        </w:rPr>
        <w:t xml:space="preserve"> p-value threshold</w:t>
      </w:r>
      <w:del w:id="879" w:author="Jian Yang" w:date="2021-09-09T15:06:00Z">
        <w:r w:rsidRPr="000C217B" w:rsidDel="003A1FD9">
          <w:rPr>
            <w:rFonts w:ascii="Courier New" w:hAnsi="Courier New" w:cs="Courier New"/>
          </w:rPr>
          <w:delText xml:space="preserve"> for GWAS summary data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6DFA881" w14:textId="196F12A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option.cpp:1120: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heidi</w:t>
      </w:r>
      <w:proofErr w:type="spellEnd"/>
      <w:r w:rsidRPr="000C217B">
        <w:rPr>
          <w:rFonts w:ascii="Courier New" w:hAnsi="Courier New" w:cs="Courier New"/>
        </w:rPr>
        <w:t>-thresh, please specify</w:t>
      </w:r>
      <w:ins w:id="880" w:author="Jian Yang" w:date="2021-09-09T15:07:00Z">
        <w:r w:rsidR="003A1FD9">
          <w:rPr>
            <w:rFonts w:ascii="Courier New" w:hAnsi="Courier New" w:cs="Courier New"/>
          </w:rPr>
          <w:t xml:space="preserve"> p-value</w:t>
        </w:r>
      </w:ins>
      <w:r w:rsidRPr="000C217B">
        <w:rPr>
          <w:rFonts w:ascii="Courier New" w:hAnsi="Courier New" w:cs="Courier New"/>
        </w:rPr>
        <w:t xml:space="preserve"> threshold(s) for</w:t>
      </w:r>
      <w:ins w:id="881" w:author="Jian Yang" w:date="2021-09-09T15:07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HEIDI-outlier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D504BF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option.cpp:1127: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heidi</w:t>
      </w:r>
      <w:proofErr w:type="spellEnd"/>
      <w:r w:rsidRPr="000C217B">
        <w:rPr>
          <w:rFonts w:ascii="Courier New" w:hAnsi="Courier New" w:cs="Courier New"/>
        </w:rPr>
        <w:t>-thresh, Invalid p-value threshold for single-SNP-based HEIDI-outlier test."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C7FC46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option.cpp:1129: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heidi</w:t>
      </w:r>
      <w:proofErr w:type="spellEnd"/>
      <w:r w:rsidRPr="000C217B">
        <w:rPr>
          <w:rFonts w:ascii="Courier New" w:hAnsi="Courier New" w:cs="Courier New"/>
        </w:rPr>
        <w:t>-thresh, Invalid p-value threshold for multi-SNP-based HEIDI-outlier test."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C9EBD1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option.cpp:1135: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heidi-snp</w:t>
      </w:r>
      <w:proofErr w:type="spellEnd"/>
      <w:r w:rsidRPr="000C217B">
        <w:rPr>
          <w:rFonts w:ascii="Courier New" w:hAnsi="Courier New" w:cs="Courier New"/>
        </w:rPr>
        <w:t xml:space="preserve"> is discontinued. Please use --</w:t>
      </w:r>
      <w:proofErr w:type="spellStart"/>
      <w:r w:rsidRPr="000C217B">
        <w:rPr>
          <w:rFonts w:ascii="Courier New" w:hAnsi="Courier New" w:cs="Courier New"/>
        </w:rPr>
        <w:t>gsmr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snp</w:t>
      </w:r>
      <w:proofErr w:type="spellEnd"/>
      <w:r w:rsidRPr="000C217B">
        <w:rPr>
          <w:rFonts w:ascii="Courier New" w:hAnsi="Courier New" w:cs="Courier New"/>
        </w:rPr>
        <w:t>-min to specify minimum number of SNP instruments for the HEIDI-outlier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0C93077" w14:textId="63F9BBB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option.cpp:1140: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gsmr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snp</w:t>
      </w:r>
      <w:proofErr w:type="spellEnd"/>
      <w:r w:rsidRPr="000C217B">
        <w:rPr>
          <w:rFonts w:ascii="Courier New" w:hAnsi="Courier New" w:cs="Courier New"/>
        </w:rPr>
        <w:t>-min, Invalid SNP number threshold for</w:t>
      </w:r>
      <w:ins w:id="882" w:author="Jian Yang" w:date="2021-09-09T15:07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GSMR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1550A8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option.cpp:1145: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</w:t>
      </w:r>
      <w:proofErr w:type="spellStart"/>
      <w:r w:rsidRPr="000C217B">
        <w:rPr>
          <w:rFonts w:ascii="Courier New" w:hAnsi="Courier New" w:cs="Courier New"/>
        </w:rPr>
        <w:t>gsmr-ld-fdr</w:t>
      </w:r>
      <w:proofErr w:type="spellEnd"/>
      <w:r w:rsidRPr="000C217B">
        <w:rPr>
          <w:rFonts w:ascii="Courier New" w:hAnsi="Courier New" w:cs="Courier New"/>
        </w:rPr>
        <w:t>, Invalid FDR threshold for LD correlation matrix."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6822AA6" w14:textId="3DFD93E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option.cpp:1148: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"--clump-p1 is discontinued. Please use --</w:t>
      </w:r>
      <w:proofErr w:type="spellStart"/>
      <w:r w:rsidRPr="000C217B">
        <w:rPr>
          <w:rFonts w:ascii="Courier New" w:hAnsi="Courier New" w:cs="Courier New"/>
        </w:rPr>
        <w:t>gwas</w:t>
      </w:r>
      <w:proofErr w:type="spellEnd"/>
      <w:r w:rsidRPr="000C217B">
        <w:rPr>
          <w:rFonts w:ascii="Courier New" w:hAnsi="Courier New" w:cs="Courier New"/>
        </w:rPr>
        <w:t>-thresh to specify</w:t>
      </w:r>
      <w:ins w:id="883" w:author="Jian Yang" w:date="2021-09-09T15:08:00Z">
        <w:r w:rsidR="003A1FD9">
          <w:rPr>
            <w:rFonts w:ascii="Courier New" w:hAnsi="Courier New" w:cs="Courier New"/>
          </w:rPr>
          <w:t xml:space="preserve"> a</w:t>
        </w:r>
      </w:ins>
      <w:r w:rsidRPr="000C217B">
        <w:rPr>
          <w:rFonts w:ascii="Courier New" w:hAnsi="Courier New" w:cs="Courier New"/>
        </w:rPr>
        <w:t xml:space="preserve"> p-value threshold for index SNPs."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  <w:r w:rsidRPr="000C217B">
        <w:rPr>
          <w:rFonts w:ascii="Courier New" w:hAnsi="Courier New" w:cs="Courier New"/>
        </w:rPr>
        <w:t xml:space="preserve">   </w:t>
      </w:r>
    </w:p>
    <w:p w14:paraId="4AAAE5F7" w14:textId="616A114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option.cpp:1152: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"--clump-kb, Invalid window size for</w:t>
      </w:r>
      <w:ins w:id="884" w:author="Jian Yang" w:date="2021-09-09T15:08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clumping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9450F65" w14:textId="0E24AB4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option.cpp:1157:    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"--clump-r2, Invalid LD r2 threshold for</w:t>
      </w:r>
      <w:ins w:id="885" w:author="Jian Yang" w:date="2021-09-09T15:08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clumping analysis."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096C674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option.cpp:1172: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0C217B">
        <w:rPr>
          <w:rFonts w:ascii="Courier New" w:hAnsi="Courier New" w:cs="Courier New"/>
        </w:rPr>
        <w:t>errmsg.str</w:t>
      </w:r>
      <w:proofErr w:type="spellEnd"/>
      <w:r w:rsidRPr="000C217B">
        <w:rPr>
          <w:rFonts w:ascii="Courier New" w:hAnsi="Courier New" w:cs="Courier New"/>
        </w:rPr>
        <w:t>(</w:t>
      </w:r>
      <w:proofErr w:type="gramEnd"/>
      <w:r w:rsidRPr="000C217B">
        <w:rPr>
          <w:rFonts w:ascii="Courier New" w:hAnsi="Courier New" w:cs="Courier New"/>
        </w:rPr>
        <w:t>));</w:t>
      </w:r>
    </w:p>
    <w:p w14:paraId="1EC3544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option.cpp:1177:    if (bfile2_flag &amp;</w:t>
      </w:r>
      <w:proofErr w:type="gramStart"/>
      <w:r w:rsidRPr="000C217B">
        <w:rPr>
          <w:rFonts w:ascii="Courier New" w:hAnsi="Courier New" w:cs="Courier New"/>
        </w:rPr>
        <w:t>&amp; !</w:t>
      </w:r>
      <w:proofErr w:type="spellStart"/>
      <w:r w:rsidRPr="000C217B">
        <w:rPr>
          <w:rFonts w:ascii="Courier New" w:hAnsi="Courier New" w:cs="Courier New"/>
        </w:rPr>
        <w:t>bfile</w:t>
      </w:r>
      <w:proofErr w:type="gramEnd"/>
      <w:r w:rsidRPr="000C217B">
        <w:rPr>
          <w:rFonts w:ascii="Courier New" w:hAnsi="Courier New" w:cs="Courier New"/>
        </w:rPr>
        <w:t>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option --bfile2 should always go with the option --</w:t>
      </w:r>
      <w:proofErr w:type="spellStart"/>
      <w:r w:rsidRPr="000C217B">
        <w:rPr>
          <w:rFonts w:ascii="Courier New" w:hAnsi="Courier New" w:cs="Courier New"/>
        </w:rPr>
        <w:t>bfile</w:t>
      </w:r>
      <w:proofErr w:type="spellEnd"/>
      <w:r w:rsidRPr="000C217B">
        <w:rPr>
          <w:rFonts w:ascii="Courier New" w:hAnsi="Courier New" w:cs="Courier New"/>
        </w:rPr>
        <w:t>.");</w:t>
      </w:r>
    </w:p>
    <w:p w14:paraId="468606AF" w14:textId="40E9F8B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option.cpp:1178: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bfile_flag</w:t>
      </w:r>
      <w:proofErr w:type="spellEnd"/>
      <w:r w:rsidRPr="000C217B">
        <w:rPr>
          <w:rFonts w:ascii="Courier New" w:hAnsi="Courier New" w:cs="Courier New"/>
        </w:rPr>
        <w:t xml:space="preserve"> &amp;&amp; </w:t>
      </w:r>
      <w:proofErr w:type="spellStart"/>
      <w:r w:rsidRPr="000C217B">
        <w:rPr>
          <w:rFonts w:ascii="Courier New" w:hAnsi="Courier New" w:cs="Courier New"/>
        </w:rPr>
        <w:t>grm_cutoff</w:t>
      </w:r>
      <w:proofErr w:type="spellEnd"/>
      <w:r w:rsidRPr="000C217B">
        <w:rPr>
          <w:rFonts w:ascii="Courier New" w:hAnsi="Courier New" w:cs="Courier New"/>
        </w:rPr>
        <w:t xml:space="preserve">&gt;-1.0)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--</w:t>
      </w:r>
      <w:proofErr w:type="spellStart"/>
      <w:r w:rsidRPr="000C217B">
        <w:rPr>
          <w:rFonts w:ascii="Courier New" w:hAnsi="Courier New" w:cs="Courier New"/>
        </w:rPr>
        <w:t>grm-cutoff</w:t>
      </w:r>
      <w:proofErr w:type="spellEnd"/>
      <w:r w:rsidRPr="000C217B">
        <w:rPr>
          <w:rFonts w:ascii="Courier New" w:hAnsi="Courier New" w:cs="Courier New"/>
        </w:rPr>
        <w:t xml:space="preserve"> option is invalid when used in combin</w:t>
      </w:r>
      <w:ins w:id="886" w:author="Longda Jiang" w:date="2021-09-07T17:49:00Z">
        <w:r w:rsidR="00A35159">
          <w:rPr>
            <w:rFonts w:ascii="Courier New" w:hAnsi="Courier New" w:cs="Courier New"/>
          </w:rPr>
          <w:t>ation</w:t>
        </w:r>
      </w:ins>
      <w:del w:id="887" w:author="Longda Jiang" w:date="2021-09-07T17:49:00Z">
        <w:r w:rsidRPr="000C217B" w:rsidDel="00A35159">
          <w:rPr>
            <w:rFonts w:ascii="Courier New" w:hAnsi="Courier New" w:cs="Courier New"/>
          </w:rPr>
          <w:delText>ed</w:delText>
        </w:r>
      </w:del>
      <w:r w:rsidRPr="000C217B">
        <w:rPr>
          <w:rFonts w:ascii="Courier New" w:hAnsi="Courier New" w:cs="Courier New"/>
        </w:rPr>
        <w:t xml:space="preserve"> with the --</w:t>
      </w:r>
      <w:proofErr w:type="spellStart"/>
      <w:r w:rsidRPr="000C217B">
        <w:rPr>
          <w:rFonts w:ascii="Courier New" w:hAnsi="Courier New" w:cs="Courier New"/>
        </w:rPr>
        <w:t>bfile</w:t>
      </w:r>
      <w:proofErr w:type="spellEnd"/>
      <w:r w:rsidRPr="000C217B">
        <w:rPr>
          <w:rFonts w:ascii="Courier New" w:hAnsi="Courier New" w:cs="Courier New"/>
        </w:rPr>
        <w:t xml:space="preserve"> option.");</w:t>
      </w:r>
    </w:p>
    <w:p w14:paraId="1EBB32F4" w14:textId="0C3693B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option.cpp:1215:    if (</w:t>
      </w:r>
      <w:proofErr w:type="spellStart"/>
      <w:r w:rsidRPr="000C217B">
        <w:rPr>
          <w:rFonts w:ascii="Courier New" w:hAnsi="Courier New" w:cs="Courier New"/>
        </w:rPr>
        <w:t>dosage_compen</w:t>
      </w:r>
      <w:proofErr w:type="spellEnd"/>
      <w:r w:rsidRPr="000C217B">
        <w:rPr>
          <w:rFonts w:ascii="Courier New" w:hAnsi="Courier New" w:cs="Courier New"/>
        </w:rPr>
        <w:t xml:space="preserve">&gt;-1 &amp;&amp; </w:t>
      </w:r>
      <w:proofErr w:type="spellStart"/>
      <w:r w:rsidRPr="000C217B">
        <w:rPr>
          <w:rFonts w:ascii="Courier New" w:hAnsi="Courier New" w:cs="Courier New"/>
        </w:rPr>
        <w:t>update_sex_</w:t>
      </w:r>
      <w:proofErr w:type="gramStart"/>
      <w:r w:rsidRPr="000C217B">
        <w:rPr>
          <w:rFonts w:ascii="Courier New" w:hAnsi="Courier New" w:cs="Courier New"/>
        </w:rPr>
        <w:t>file.empty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"you need to specify the sex information for the individuals by the option --update-sex because of</w:t>
      </w:r>
      <w:ins w:id="888" w:author="Jian Yang" w:date="2021-09-09T15:08:00Z">
        <w:r w:rsidR="003A1FD9">
          <w:rPr>
            <w:rFonts w:ascii="Courier New" w:hAnsi="Courier New" w:cs="Courier New"/>
          </w:rPr>
          <w:t xml:space="preserve"> the use of</w:t>
        </w:r>
      </w:ins>
      <w:r w:rsidRPr="000C217B">
        <w:rPr>
          <w:rFonts w:ascii="Courier New" w:hAnsi="Courier New" w:cs="Courier New"/>
        </w:rPr>
        <w:t xml:space="preserve"> the </w:t>
      </w:r>
      <w:del w:id="889" w:author="Jian Yang" w:date="2021-09-09T15:09:00Z">
        <w:r w:rsidRPr="000C217B" w:rsidDel="003A1FD9">
          <w:rPr>
            <w:rFonts w:ascii="Courier New" w:hAnsi="Courier New" w:cs="Courier New"/>
          </w:rPr>
          <w:delText>option --</w:delText>
        </w:r>
      </w:del>
      <w:ins w:id="890" w:author="Jian Yang" w:date="2021-09-09T15:09:00Z">
        <w:r w:rsidR="003A1FD9">
          <w:rPr>
            <w:rFonts w:ascii="Courier New" w:hAnsi="Courier New" w:cs="Courier New"/>
          </w:rPr>
          <w:t>–</w:t>
        </w:r>
      </w:ins>
      <w:r w:rsidRPr="000C217B">
        <w:rPr>
          <w:rFonts w:ascii="Courier New" w:hAnsi="Courier New" w:cs="Courier New"/>
        </w:rPr>
        <w:t>dc</w:t>
      </w:r>
      <w:ins w:id="891" w:author="Jian Yang" w:date="2021-09-09T15:09:00Z">
        <w:r w:rsidR="003A1FD9">
          <w:rPr>
            <w:rFonts w:ascii="Courier New" w:hAnsi="Courier New" w:cs="Courier New"/>
          </w:rPr>
          <w:t xml:space="preserve"> option</w:t>
        </w:r>
      </w:ins>
      <w:r w:rsidRPr="000C217B">
        <w:rPr>
          <w:rFonts w:ascii="Courier New" w:hAnsi="Courier New" w:cs="Courier New"/>
        </w:rPr>
        <w:t>.");</w:t>
      </w:r>
    </w:p>
    <w:p w14:paraId="0E9E8A2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option.cpp:1216:    if (bfile2_flag &amp;&amp; </w:t>
      </w:r>
      <w:proofErr w:type="spellStart"/>
      <w:r w:rsidRPr="000C217B">
        <w:rPr>
          <w:rFonts w:ascii="Courier New" w:hAnsi="Courier New" w:cs="Courier New"/>
        </w:rPr>
        <w:t>update_freq_</w:t>
      </w:r>
      <w:proofErr w:type="gramStart"/>
      <w:r w:rsidRPr="000C217B">
        <w:rPr>
          <w:rFonts w:ascii="Courier New" w:hAnsi="Courier New" w:cs="Courier New"/>
        </w:rPr>
        <w:t>file.empty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"you need to update the allele frequency by the option --update-</w:t>
      </w:r>
      <w:proofErr w:type="spellStart"/>
      <w:r w:rsidRPr="000C217B">
        <w:rPr>
          <w:rFonts w:ascii="Courier New" w:hAnsi="Courier New" w:cs="Courier New"/>
        </w:rPr>
        <w:t>freq</w:t>
      </w:r>
      <w:proofErr w:type="spellEnd"/>
      <w:r w:rsidRPr="000C217B">
        <w:rPr>
          <w:rFonts w:ascii="Courier New" w:hAnsi="Courier New" w:cs="Courier New"/>
        </w:rPr>
        <w:t xml:space="preserve"> because there are two datasets.");</w:t>
      </w:r>
    </w:p>
    <w:p w14:paraId="7326563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option.cpp:1217:    if ((</w:t>
      </w:r>
      <w:proofErr w:type="spellStart"/>
      <w:r w:rsidRPr="000C217B">
        <w:rPr>
          <w:rFonts w:ascii="Courier New" w:hAnsi="Courier New" w:cs="Courier New"/>
        </w:rPr>
        <w:t>dose_beagle_flag</w:t>
      </w:r>
      <w:proofErr w:type="spellEnd"/>
      <w:r w:rsidRPr="000C217B">
        <w:rPr>
          <w:rFonts w:ascii="Courier New" w:hAnsi="Courier New" w:cs="Courier New"/>
        </w:rPr>
        <w:t xml:space="preserve"> || </w:t>
      </w:r>
      <w:proofErr w:type="spellStart"/>
      <w:r w:rsidRPr="000C217B">
        <w:rPr>
          <w:rFonts w:ascii="Courier New" w:hAnsi="Courier New" w:cs="Courier New"/>
        </w:rPr>
        <w:t>dose_mach_flag</w:t>
      </w:r>
      <w:proofErr w:type="spellEnd"/>
      <w:r w:rsidRPr="000C217B">
        <w:rPr>
          <w:rFonts w:ascii="Courier New" w:hAnsi="Courier New" w:cs="Courier New"/>
        </w:rPr>
        <w:t xml:space="preserve"> || </w:t>
      </w:r>
      <w:proofErr w:type="spellStart"/>
      <w:r w:rsidRPr="000C217B">
        <w:rPr>
          <w:rFonts w:ascii="Courier New" w:hAnsi="Courier New" w:cs="Courier New"/>
        </w:rPr>
        <w:t>dose_mach_gz_flag</w:t>
      </w:r>
      <w:proofErr w:type="spellEnd"/>
      <w:r w:rsidRPr="000C217B">
        <w:rPr>
          <w:rFonts w:ascii="Courier New" w:hAnsi="Courier New" w:cs="Courier New"/>
        </w:rPr>
        <w:t xml:space="preserve">) &amp;&amp; </w:t>
      </w:r>
      <w:proofErr w:type="spellStart"/>
      <w:r w:rsidRPr="000C217B">
        <w:rPr>
          <w:rFonts w:ascii="Courier New" w:hAnsi="Courier New" w:cs="Courier New"/>
        </w:rPr>
        <w:t>dominance_flag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"unable to calculate the GRM for dominance effect using imputed dosage data."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20C5DB8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option.cpp:1218:    if (</w:t>
      </w:r>
      <w:proofErr w:type="spellStart"/>
      <w:r w:rsidRPr="000C217B">
        <w:rPr>
          <w:rFonts w:ascii="Courier New" w:hAnsi="Courier New" w:cs="Courier New"/>
        </w:rPr>
        <w:t>make_grm_xchar_flag</w:t>
      </w:r>
      <w:proofErr w:type="spellEnd"/>
      <w:r w:rsidRPr="000C217B">
        <w:rPr>
          <w:rFonts w:ascii="Courier New" w:hAnsi="Courier New" w:cs="Courier New"/>
        </w:rPr>
        <w:t xml:space="preserve"> &amp;&amp; </w:t>
      </w:r>
      <w:proofErr w:type="spellStart"/>
      <w:r w:rsidRPr="000C217B">
        <w:rPr>
          <w:rFonts w:ascii="Courier New" w:hAnsi="Courier New" w:cs="Courier New"/>
        </w:rPr>
        <w:t>dominance_flag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"unable to calculate the GRM for dominance effect for the X chromosome."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183FE1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option.cpp:1229: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bivar_reml_flag</w:t>
      </w:r>
      <w:proofErr w:type="spellEnd"/>
      <w:r w:rsidRPr="000C217B">
        <w:rPr>
          <w:rFonts w:ascii="Courier New" w:hAnsi="Courier New" w:cs="Courier New"/>
        </w:rPr>
        <w:t xml:space="preserve"> &amp;&amp; </w:t>
      </w:r>
      <w:proofErr w:type="spellStart"/>
      <w:r w:rsidRPr="000C217B">
        <w:rPr>
          <w:rFonts w:ascii="Courier New" w:hAnsi="Courier New" w:cs="Courier New"/>
        </w:rPr>
        <w:t>prevalence_flag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"--prevalence option is not compatible with --</w:t>
      </w:r>
      <w:proofErr w:type="spellStart"/>
      <w:r w:rsidRPr="000C217B">
        <w:rPr>
          <w:rFonts w:ascii="Courier New" w:hAnsi="Courier New" w:cs="Courier New"/>
        </w:rPr>
        <w:t>reml-bivar</w:t>
      </w:r>
      <w:proofErr w:type="spellEnd"/>
      <w:r w:rsidRPr="000C217B">
        <w:rPr>
          <w:rFonts w:ascii="Courier New" w:hAnsi="Courier New" w:cs="Courier New"/>
        </w:rPr>
        <w:t xml:space="preserve"> option. Please check the --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bivar</w:t>
      </w:r>
      <w:proofErr w:type="spellEnd"/>
      <w:r w:rsidRPr="000C217B">
        <w:rPr>
          <w:rFonts w:ascii="Courier New" w:hAnsi="Courier New" w:cs="Courier New"/>
        </w:rPr>
        <w:t>-prevalence option!"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FB7CB11" w14:textId="3645255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option.cpp:1231: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ref_ld_flag</w:t>
      </w:r>
      <w:proofErr w:type="spellEnd"/>
      <w:r w:rsidRPr="000C217B">
        <w:rPr>
          <w:rFonts w:ascii="Courier New" w:hAnsi="Courier New" w:cs="Courier New"/>
        </w:rPr>
        <w:t xml:space="preserve"> &amp;&amp; !</w:t>
      </w:r>
      <w:proofErr w:type="spellStart"/>
      <w:r w:rsidRPr="000C217B">
        <w:rPr>
          <w:rFonts w:ascii="Courier New" w:hAnsi="Courier New" w:cs="Courier New"/>
        </w:rPr>
        <w:t>w_ld_flag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"--ref-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, please specify the directory of</w:t>
      </w:r>
      <w:ins w:id="892" w:author="Jian Yang" w:date="2021-09-09T15:10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LD score files.");</w:t>
      </w:r>
    </w:p>
    <w:p w14:paraId="68F617AD" w14:textId="5E5A293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option.cpp:1232:        </w:t>
      </w:r>
      <w:proofErr w:type="gramStart"/>
      <w:r w:rsidRPr="000C217B">
        <w:rPr>
          <w:rFonts w:ascii="Courier New" w:hAnsi="Courier New" w:cs="Courier New"/>
        </w:rPr>
        <w:t>if(</w:t>
      </w:r>
      <w:proofErr w:type="gramEnd"/>
      <w:r w:rsidRPr="000C217B">
        <w:rPr>
          <w:rFonts w:ascii="Courier New" w:hAnsi="Courier New" w:cs="Courier New"/>
        </w:rPr>
        <w:t>!</w:t>
      </w:r>
      <w:proofErr w:type="spellStart"/>
      <w:r w:rsidRPr="000C217B">
        <w:rPr>
          <w:rFonts w:ascii="Courier New" w:hAnsi="Courier New" w:cs="Courier New"/>
        </w:rPr>
        <w:t>ref_ld_flag</w:t>
      </w:r>
      <w:proofErr w:type="spellEnd"/>
      <w:r w:rsidRPr="000C217B">
        <w:rPr>
          <w:rFonts w:ascii="Courier New" w:hAnsi="Courier New" w:cs="Courier New"/>
        </w:rPr>
        <w:t xml:space="preserve"> &amp;&amp; </w:t>
      </w:r>
      <w:proofErr w:type="spellStart"/>
      <w:r w:rsidRPr="000C217B">
        <w:rPr>
          <w:rFonts w:ascii="Courier New" w:hAnsi="Courier New" w:cs="Courier New"/>
        </w:rPr>
        <w:t>w_ld_flag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"--w-</w:t>
      </w:r>
      <w:proofErr w:type="spellStart"/>
      <w:r w:rsidRPr="000C217B">
        <w:rPr>
          <w:rFonts w:ascii="Courier New" w:hAnsi="Courier New" w:cs="Courier New"/>
        </w:rPr>
        <w:t>ld</w:t>
      </w:r>
      <w:proofErr w:type="spellEnd"/>
      <w:r w:rsidRPr="000C217B">
        <w:rPr>
          <w:rFonts w:ascii="Courier New" w:hAnsi="Courier New" w:cs="Courier New"/>
        </w:rPr>
        <w:t>-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, please specify the directory of</w:t>
      </w:r>
      <w:ins w:id="893" w:author="Jian Yang" w:date="2021-09-09T15:10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LD scores for the regression weights.");</w:t>
      </w:r>
    </w:p>
    <w:p w14:paraId="43F73325" w14:textId="17A85EF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option.cpp:1237:        // </w:t>
      </w:r>
      <w:proofErr w:type="gramStart"/>
      <w:r w:rsidRPr="000C217B">
        <w:rPr>
          <w:rFonts w:ascii="Courier New" w:hAnsi="Courier New" w:cs="Courier New"/>
        </w:rPr>
        <w:t>if(</w:t>
      </w:r>
      <w:proofErr w:type="spellStart"/>
      <w:proofErr w:type="gramEnd"/>
      <w:r w:rsidRPr="000C217B">
        <w:rPr>
          <w:rFonts w:ascii="Courier New" w:hAnsi="Courier New" w:cs="Courier New"/>
        </w:rPr>
        <w:t>gsmr_so_alg</w:t>
      </w:r>
      <w:proofErr w:type="spellEnd"/>
      <w:r w:rsidRPr="000C217B">
        <w:rPr>
          <w:rFonts w:ascii="Courier New" w:hAnsi="Courier New" w:cs="Courier New"/>
        </w:rPr>
        <w:t xml:space="preserve"> == 0 &amp;&amp; !</w:t>
      </w:r>
      <w:proofErr w:type="spellStart"/>
      <w:r w:rsidRPr="000C217B">
        <w:rPr>
          <w:rFonts w:ascii="Courier New" w:hAnsi="Courier New" w:cs="Courier New"/>
        </w:rPr>
        <w:t>ref_ld_flag</w:t>
      </w:r>
      <w:proofErr w:type="spellEnd"/>
      <w:r w:rsidRPr="000C217B">
        <w:rPr>
          <w:rFonts w:ascii="Courier New" w:hAnsi="Courier New" w:cs="Courier New"/>
        </w:rPr>
        <w:t xml:space="preserve"> &amp;&amp; !</w:t>
      </w:r>
      <w:proofErr w:type="spellStart"/>
      <w:r w:rsidRPr="000C217B">
        <w:rPr>
          <w:rFonts w:ascii="Courier New" w:hAnsi="Courier New" w:cs="Courier New"/>
        </w:rPr>
        <w:t>w_ld_flag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"Please specify the directory of LD score files to perform</w:t>
      </w:r>
      <w:ins w:id="894" w:author="Jian Yang" w:date="2021-09-09T15:11:00Z">
        <w:r w:rsidR="003A1FD9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LD score regression analysis.");</w:t>
      </w:r>
    </w:p>
    <w:p w14:paraId="7D71F07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option.cpp:1283:        if (</w:t>
      </w:r>
      <w:proofErr w:type="spellStart"/>
      <w:r w:rsidRPr="000C217B">
        <w:rPr>
          <w:rFonts w:ascii="Courier New" w:hAnsi="Courier New" w:cs="Courier New"/>
        </w:rPr>
        <w:t>RG_summary_</w:t>
      </w:r>
      <w:proofErr w:type="gramStart"/>
      <w:r w:rsidRPr="000C217B">
        <w:rPr>
          <w:rFonts w:ascii="Courier New" w:hAnsi="Courier New" w:cs="Courier New"/>
        </w:rPr>
        <w:t>file.empty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"please input the summary information for the raw data files by the option --raw-summary.");</w:t>
      </w:r>
    </w:p>
    <w:p w14:paraId="17235097" w14:textId="131E304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option.cpp:1301:                if (</w:t>
      </w:r>
      <w:proofErr w:type="spellStart"/>
      <w:r w:rsidRPr="000C217B">
        <w:rPr>
          <w:rFonts w:ascii="Courier New" w:hAnsi="Courier New" w:cs="Courier New"/>
        </w:rPr>
        <w:t>update_freq_</w:t>
      </w:r>
      <w:proofErr w:type="gramStart"/>
      <w:r w:rsidRPr="000C217B">
        <w:rPr>
          <w:rFonts w:ascii="Courier New" w:hAnsi="Courier New" w:cs="Courier New"/>
        </w:rPr>
        <w:t>file.empty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"since there are two dataset</w:t>
      </w:r>
      <w:ins w:id="895" w:author="Longda Jiang" w:date="2021-09-07T17:50:00Z">
        <w:r w:rsidR="00A35159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 xml:space="preserve">, you should update the allele frequencies </w:t>
      </w:r>
      <w:del w:id="896" w:author="Jian Yang" w:date="2021-09-09T15:12:00Z">
        <w:r w:rsidRPr="000C217B" w:rsidDel="003A1FD9">
          <w:rPr>
            <w:rFonts w:ascii="Courier New" w:hAnsi="Courier New" w:cs="Courier New"/>
          </w:rPr>
          <w:delText xml:space="preserve">that are </w:delText>
        </w:r>
      </w:del>
      <w:r w:rsidRPr="000C217B">
        <w:rPr>
          <w:rFonts w:ascii="Courier New" w:hAnsi="Courier New" w:cs="Courier New"/>
        </w:rPr>
        <w:t xml:space="preserve">calculated </w:t>
      </w:r>
      <w:ins w:id="897" w:author="Jian Yang" w:date="2021-09-09T15:12:00Z">
        <w:r w:rsidR="003A1FD9">
          <w:rPr>
            <w:rFonts w:ascii="Courier New" w:hAnsi="Courier New" w:cs="Courier New"/>
          </w:rPr>
          <w:t>from</w:t>
        </w:r>
      </w:ins>
      <w:del w:id="898" w:author="Jian Yang" w:date="2021-09-09T15:12:00Z">
        <w:r w:rsidRPr="000C217B" w:rsidDel="003A1FD9">
          <w:rPr>
            <w:rFonts w:ascii="Courier New" w:hAnsi="Courier New" w:cs="Courier New"/>
          </w:rPr>
          <w:delText>in</w:delText>
        </w:r>
      </w:del>
      <w:r w:rsidRPr="000C217B">
        <w:rPr>
          <w:rFonts w:ascii="Courier New" w:hAnsi="Courier New" w:cs="Courier New"/>
        </w:rPr>
        <w:t xml:space="preserve"> the combined dataset.");</w:t>
      </w:r>
    </w:p>
    <w:p w14:paraId="40D7636F" w14:textId="1FE742C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option.cpp:1379:        if (</w:t>
      </w:r>
      <w:proofErr w:type="spellStart"/>
      <w:r w:rsidRPr="000C217B">
        <w:rPr>
          <w:rFonts w:ascii="Courier New" w:hAnsi="Courier New" w:cs="Courier New"/>
        </w:rPr>
        <w:t>massoc_slct_flag</w:t>
      </w:r>
      <w:proofErr w:type="spellEnd"/>
      <w:r w:rsidRPr="000C217B">
        <w:rPr>
          <w:rFonts w:ascii="Courier New" w:hAnsi="Courier New" w:cs="Courier New"/>
        </w:rPr>
        <w:t xml:space="preserve"> | </w:t>
      </w:r>
      <w:proofErr w:type="spellStart"/>
      <w:r w:rsidRPr="000C217B">
        <w:rPr>
          <w:rFonts w:ascii="Courier New" w:hAnsi="Courier New" w:cs="Courier New"/>
        </w:rPr>
        <w:t>massoc_joint_flag</w:t>
      </w:r>
      <w:proofErr w:type="spellEnd"/>
      <w:r w:rsidRPr="000C217B">
        <w:rPr>
          <w:rFonts w:ascii="Courier New" w:hAnsi="Courier New" w:cs="Courier New"/>
        </w:rPr>
        <w:t xml:space="preserve"> </w:t>
      </w:r>
      <w:proofErr w:type="gramStart"/>
      <w:r w:rsidRPr="000C217B">
        <w:rPr>
          <w:rFonts w:ascii="Courier New" w:hAnsi="Courier New" w:cs="Courier New"/>
        </w:rPr>
        <w:t>| !</w:t>
      </w:r>
      <w:proofErr w:type="spellStart"/>
      <w:r w:rsidRPr="000C217B">
        <w:rPr>
          <w:rFonts w:ascii="Courier New" w:hAnsi="Courier New" w:cs="Courier New"/>
        </w:rPr>
        <w:t>massoc</w:t>
      </w:r>
      <w:proofErr w:type="gramEnd"/>
      <w:r w:rsidRPr="000C217B">
        <w:rPr>
          <w:rFonts w:ascii="Courier New" w:hAnsi="Courier New" w:cs="Courier New"/>
        </w:rPr>
        <w:t>_cond_snplist.empty</w:t>
      </w:r>
      <w:proofErr w:type="spell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--dosage option can't be used in combin</w:t>
      </w:r>
      <w:ins w:id="899" w:author="Longda Jiang" w:date="2021-09-07T17:50:00Z">
        <w:r w:rsidR="00A35159">
          <w:rPr>
            <w:rFonts w:ascii="Courier New" w:hAnsi="Courier New" w:cs="Courier New"/>
          </w:rPr>
          <w:t>ation</w:t>
        </w:r>
      </w:ins>
      <w:del w:id="900" w:author="Longda Jiang" w:date="2021-09-07T17:50:00Z">
        <w:r w:rsidRPr="000C217B" w:rsidDel="00A35159">
          <w:rPr>
            <w:rFonts w:ascii="Courier New" w:hAnsi="Courier New" w:cs="Courier New"/>
          </w:rPr>
          <w:delText>ed</w:delText>
        </w:r>
      </w:del>
      <w:r w:rsidRPr="000C217B">
        <w:rPr>
          <w:rFonts w:ascii="Courier New" w:hAnsi="Courier New" w:cs="Courier New"/>
        </w:rPr>
        <w:t xml:space="preserve"> with the --</w:t>
      </w:r>
      <w:proofErr w:type="spellStart"/>
      <w:r w:rsidRPr="000C217B">
        <w:rPr>
          <w:rFonts w:ascii="Courier New" w:hAnsi="Courier New" w:cs="Courier New"/>
        </w:rPr>
        <w:t>cojo</w:t>
      </w:r>
      <w:proofErr w:type="spellEnd"/>
      <w:r w:rsidRPr="000C217B">
        <w:rPr>
          <w:rFonts w:ascii="Courier New" w:hAnsi="Courier New" w:cs="Courier New"/>
        </w:rPr>
        <w:t xml:space="preserve"> options.");</w:t>
      </w:r>
    </w:p>
    <w:p w14:paraId="220E641B" w14:textId="082EE3E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option.cpp:1416:    else if ((</w:t>
      </w:r>
      <w:proofErr w:type="spellStart"/>
      <w:r w:rsidRPr="000C217B">
        <w:rPr>
          <w:rFonts w:ascii="Courier New" w:hAnsi="Courier New" w:cs="Courier New"/>
        </w:rPr>
        <w:t>reml_flag</w:t>
      </w:r>
      <w:proofErr w:type="spellEnd"/>
      <w:r w:rsidRPr="000C217B">
        <w:rPr>
          <w:rFonts w:ascii="Courier New" w:hAnsi="Courier New" w:cs="Courier New"/>
        </w:rPr>
        <w:t xml:space="preserve"> || </w:t>
      </w:r>
      <w:proofErr w:type="spellStart"/>
      <w:r w:rsidRPr="000C217B">
        <w:rPr>
          <w:rFonts w:ascii="Courier New" w:hAnsi="Courier New" w:cs="Courier New"/>
        </w:rPr>
        <w:t>bivar_reml_flag</w:t>
      </w:r>
      <w:proofErr w:type="spellEnd"/>
      <w:r w:rsidRPr="000C217B">
        <w:rPr>
          <w:rFonts w:ascii="Courier New" w:hAnsi="Courier New" w:cs="Courier New"/>
        </w:rPr>
        <w:t xml:space="preserve">) &amp;&amp; </w:t>
      </w:r>
      <w:proofErr w:type="spellStart"/>
      <w:r w:rsidRPr="000C217B">
        <w:rPr>
          <w:rFonts w:ascii="Courier New" w:hAnsi="Courier New" w:cs="Courier New"/>
        </w:rPr>
        <w:t>phen_</w:t>
      </w:r>
      <w:proofErr w:type="gramStart"/>
      <w:r w:rsidRPr="000C217B">
        <w:rPr>
          <w:rFonts w:ascii="Courier New" w:hAnsi="Courier New" w:cs="Courier New"/>
        </w:rPr>
        <w:t>file.empty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"\n </w:t>
      </w:r>
      <w:ins w:id="901" w:author="Jian Yang" w:date="2021-09-09T15:12:00Z">
        <w:r w:rsidR="003A1FD9">
          <w:rPr>
            <w:rFonts w:ascii="Courier New" w:hAnsi="Courier New" w:cs="Courier New"/>
          </w:rPr>
          <w:t>a</w:t>
        </w:r>
      </w:ins>
      <w:r w:rsidRPr="000C217B">
        <w:rPr>
          <w:rFonts w:ascii="Courier New" w:hAnsi="Courier New" w:cs="Courier New"/>
        </w:rPr>
        <w:t xml:space="preserve"> phenotype file is required for </w:t>
      </w:r>
      <w:proofErr w:type="spellStart"/>
      <w:r w:rsidRPr="000C217B">
        <w:rPr>
          <w:rFonts w:ascii="Courier New" w:hAnsi="Courier New" w:cs="Courier New"/>
        </w:rPr>
        <w:t>reml</w:t>
      </w:r>
      <w:proofErr w:type="spellEnd"/>
      <w:r w:rsidRPr="000C217B">
        <w:rPr>
          <w:rFonts w:ascii="Courier New" w:hAnsi="Courier New" w:cs="Courier New"/>
        </w:rPr>
        <w:t xml:space="preserve"> analysis.\n");</w:t>
      </w:r>
    </w:p>
    <w:p w14:paraId="1D231DE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option.cpp:1430: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analysis has been launched by the option(s).\n"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73FD6D3" w14:textId="15693B2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pc_adjust.cpp:18: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_lambda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02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903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eigenvalue_file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72152AB" w14:textId="2F40935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pc_adjust.cpp:35: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meta</w:t>
      </w:r>
      <w:proofErr w:type="gramEnd"/>
      <w:r w:rsidRPr="000C217B">
        <w:rPr>
          <w:rFonts w:ascii="Courier New" w:hAnsi="Courier New" w:cs="Courier New"/>
        </w:rPr>
        <w:t>_list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04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90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pcadjust_list_file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746D20D1" w14:textId="5C998E5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pc_adjust.cpp:53: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"At least 1 PC loading</w:t>
      </w:r>
      <w:ins w:id="906" w:author="Jian Yang" w:date="2021-09-09T15:12:00Z">
        <w:r w:rsidR="003A1FD9">
          <w:rPr>
            <w:rFonts w:ascii="Courier New" w:hAnsi="Courier New" w:cs="Courier New"/>
          </w:rPr>
          <w:t xml:space="preserve"> vector</w:t>
        </w:r>
      </w:ins>
      <w:r w:rsidRPr="000C217B">
        <w:rPr>
          <w:rFonts w:ascii="Courier New" w:hAnsi="Courier New" w:cs="Courier New"/>
        </w:rPr>
        <w:t xml:space="preserve"> is required."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1990E2B2" w14:textId="3E56D74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pc_adjust.cpp:55: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907" w:author="Jian Yang" w:date="2021-09-09T15:12:00Z">
        <w:r w:rsidR="003A1FD9">
          <w:rPr>
            <w:rFonts w:ascii="Courier New" w:hAnsi="Courier New" w:cs="Courier New"/>
          </w:rPr>
          <w:t>t</w:t>
        </w:r>
      </w:ins>
      <w:del w:id="908" w:author="Jian Yang" w:date="2021-09-09T15:12:00Z">
        <w:r w:rsidRPr="000C217B" w:rsidDel="003A1FD9">
          <w:rPr>
            <w:rFonts w:ascii="Courier New" w:hAnsi="Courier New" w:cs="Courier New"/>
          </w:rPr>
          <w:delText>T</w:delText>
        </w:r>
      </w:del>
      <w:r w:rsidRPr="000C217B">
        <w:rPr>
          <w:rFonts w:ascii="Courier New" w:hAnsi="Courier New" w:cs="Courier New"/>
        </w:rPr>
        <w:t>here are</w:t>
      </w:r>
      <w:ins w:id="909" w:author="Jian Yang" w:date="2021-09-09T15:22:00Z">
        <w:r w:rsidR="00444DEB">
          <w:rPr>
            <w:rFonts w:ascii="Courier New" w:hAnsi="Courier New" w:cs="Courier New"/>
          </w:rPr>
          <w:t xml:space="preserve"> summary data for</w:t>
        </w:r>
      </w:ins>
      <w:r w:rsidRPr="000C217B">
        <w:rPr>
          <w:rFonts w:ascii="Courier New" w:hAnsi="Courier New" w:cs="Courier New"/>
        </w:rPr>
        <w:t xml:space="preserve">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ncovar</w:t>
      </w:r>
      <w:proofErr w:type="spellEnd"/>
      <w:r w:rsidRPr="000C217B">
        <w:rPr>
          <w:rFonts w:ascii="Courier New" w:hAnsi="Courier New" w:cs="Courier New"/>
        </w:rPr>
        <w:t>) + " covariates</w:t>
      </w:r>
      <w:ins w:id="910" w:author="Jian Yang" w:date="2021-09-09T15:22:00Z">
        <w:r w:rsidR="00444DEB">
          <w:rPr>
            <w:rFonts w:ascii="Courier New" w:hAnsi="Courier New" w:cs="Courier New"/>
          </w:rPr>
          <w:t>, but</w:t>
        </w:r>
      </w:ins>
      <w:del w:id="911" w:author="Jian Yang" w:date="2021-09-09T15:22:00Z">
        <w:r w:rsidRPr="000C217B" w:rsidDel="00444DEB">
          <w:rPr>
            <w:rFonts w:ascii="Courier New" w:hAnsi="Courier New" w:cs="Courier New"/>
          </w:rPr>
          <w:delText xml:space="preserve"> summary data.</w:delText>
        </w:r>
      </w:del>
      <w:r w:rsidRPr="000C217B">
        <w:rPr>
          <w:rFonts w:ascii="Courier New" w:hAnsi="Courier New" w:cs="Courier New"/>
        </w:rPr>
        <w:t xml:space="preserve"> 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(_</w:t>
      </w:r>
      <w:proofErr w:type="spellStart"/>
      <w:r w:rsidRPr="000C217B">
        <w:rPr>
          <w:rFonts w:ascii="Courier New" w:hAnsi="Courier New" w:cs="Courier New"/>
        </w:rPr>
        <w:t>eigen_</w:t>
      </w:r>
      <w:proofErr w:type="gramStart"/>
      <w:r w:rsidRPr="000C217B">
        <w:rPr>
          <w:rFonts w:ascii="Courier New" w:hAnsi="Courier New" w:cs="Courier New"/>
        </w:rPr>
        <w:t>value.size</w:t>
      </w:r>
      <w:proofErr w:type="spellEnd"/>
      <w:proofErr w:type="gramEnd"/>
      <w:r w:rsidRPr="000C217B">
        <w:rPr>
          <w:rFonts w:ascii="Courier New" w:hAnsi="Courier New" w:cs="Courier New"/>
        </w:rPr>
        <w:t>()) + " eigenvalues are provided.");</w:t>
      </w:r>
    </w:p>
    <w:p w14:paraId="66558860" w14:textId="09F698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pc_adjust.cpp:102:            if(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==0)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912" w:author="Jian Yang" w:date="2021-09-09T15:12:00Z">
        <w:r w:rsidR="003A1FD9">
          <w:rPr>
            <w:rFonts w:ascii="Courier New" w:hAnsi="Courier New" w:cs="Courier New"/>
          </w:rPr>
          <w:t>n</w:t>
        </w:r>
      </w:ins>
      <w:del w:id="913" w:author="Jian Yang" w:date="2021-09-09T15:12:00Z">
        <w:r w:rsidRPr="000C217B" w:rsidDel="003A1FD9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>egative phenotypic variance of the target trait."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A5DB02D" w14:textId="248DC53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pc_adjust.cpp:103:            else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914" w:author="Jian Yang" w:date="2021-09-09T15:22:00Z">
        <w:r w:rsidR="00444DEB">
          <w:rPr>
            <w:rFonts w:ascii="Courier New" w:hAnsi="Courier New" w:cs="Courier New"/>
          </w:rPr>
          <w:t>n</w:t>
        </w:r>
      </w:ins>
      <w:del w:id="915" w:author="Jian Yang" w:date="2021-09-09T15:22:00Z">
        <w:r w:rsidRPr="000C217B" w:rsidDel="00444DEB">
          <w:rPr>
            <w:rFonts w:ascii="Courier New" w:hAnsi="Courier New" w:cs="Courier New"/>
          </w:rPr>
          <w:delText>N</w:delText>
        </w:r>
      </w:del>
      <w:r w:rsidRPr="000C217B">
        <w:rPr>
          <w:rFonts w:ascii="Courier New" w:hAnsi="Courier New" w:cs="Courier New"/>
        </w:rPr>
        <w:t xml:space="preserve">egative phenotypic variance of the covariate #" + </w:t>
      </w:r>
      <w:proofErr w:type="spellStart"/>
      <w:r w:rsidRPr="000C217B">
        <w:rPr>
          <w:rFonts w:ascii="Courier New" w:hAnsi="Courier New" w:cs="Courier New"/>
        </w:rPr>
        <w:t>to_string</w:t>
      </w:r>
      <w:proofErr w:type="spellEnd"/>
      <w:r w:rsidRPr="000C217B">
        <w:rPr>
          <w:rFonts w:ascii="Courier New" w:hAnsi="Courier New" w:cs="Courier New"/>
        </w:rPr>
        <w:t>(i+1) + "."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773C9E5D" w14:textId="6DD3A39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pc_adjust.cpp:127:    if(</w:t>
      </w:r>
      <w:proofErr w:type="spellStart"/>
      <w:r w:rsidRPr="000C217B">
        <w:rPr>
          <w:rFonts w:ascii="Courier New" w:hAnsi="Courier New" w:cs="Courier New"/>
        </w:rPr>
        <w:t>nsnp</w:t>
      </w:r>
      <w:proofErr w:type="spellEnd"/>
      <w:r w:rsidRPr="000C217B">
        <w:rPr>
          <w:rFonts w:ascii="Courier New" w:hAnsi="Courier New" w:cs="Courier New"/>
        </w:rPr>
        <w:t xml:space="preserve">&lt;1)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ins w:id="916" w:author="Jian Yang" w:date="2021-09-09T15:23:00Z">
        <w:r w:rsidR="00444DEB">
          <w:rPr>
            <w:rFonts w:ascii="Courier New" w:hAnsi="Courier New" w:cs="Courier New"/>
          </w:rPr>
          <w:t>n</w:t>
        </w:r>
      </w:ins>
      <w:ins w:id="917" w:author="Longda Jiang" w:date="2021-09-07T17:51:00Z">
        <w:del w:id="918" w:author="Jian Yang" w:date="2021-09-09T15:23:00Z">
          <w:r w:rsidR="00A35159" w:rsidDel="00444DEB">
            <w:rPr>
              <w:rFonts w:ascii="Courier New" w:hAnsi="Courier New" w:cs="Courier New"/>
            </w:rPr>
            <w:delText>N</w:delText>
          </w:r>
        </w:del>
        <w:r w:rsidR="00A35159">
          <w:rPr>
            <w:rFonts w:ascii="Courier New" w:hAnsi="Courier New" w:cs="Courier New"/>
          </w:rPr>
          <w:t>o</w:t>
        </w:r>
      </w:ins>
      <w:del w:id="919" w:author="Longda Jiang" w:date="2021-09-07T17:51:00Z">
        <w:r w:rsidRPr="000C217B" w:rsidDel="00A35159">
          <w:rPr>
            <w:rFonts w:ascii="Courier New" w:hAnsi="Courier New" w:cs="Courier New"/>
          </w:rPr>
          <w:delText>None</w:delText>
        </w:r>
      </w:del>
      <w:r w:rsidRPr="000C217B">
        <w:rPr>
          <w:rFonts w:ascii="Courier New" w:hAnsi="Courier New" w:cs="Courier New"/>
        </w:rPr>
        <w:t xml:space="preserve"> SNP</w:t>
      </w:r>
      <w:del w:id="920" w:author="Longda Jiang" w:date="2021-09-07T17:51:00Z">
        <w:r w:rsidRPr="000C217B" w:rsidDel="00A35159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ins w:id="921" w:author="Longda Jiang" w:date="2021-09-07T17:51:00Z">
        <w:r w:rsidR="00A35159">
          <w:rPr>
            <w:rFonts w:ascii="Courier New" w:hAnsi="Courier New" w:cs="Courier New"/>
          </w:rPr>
          <w:t>is</w:t>
        </w:r>
      </w:ins>
      <w:del w:id="922" w:author="Longda Jiang" w:date="2021-09-07T17:51:00Z">
        <w:r w:rsidRPr="000C217B" w:rsidDel="00A35159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retained after filtering."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6B9444E7" w14:textId="56A45DE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pc_adjust.cpp:176:    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oafsnp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23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924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[" + </w:t>
      </w:r>
      <w:proofErr w:type="spellStart"/>
      <w:r w:rsidRPr="000C217B">
        <w:rPr>
          <w:rFonts w:ascii="Courier New" w:hAnsi="Courier New" w:cs="Courier New"/>
        </w:rPr>
        <w:t>afsnpfile</w:t>
      </w:r>
      <w:proofErr w:type="spellEnd"/>
      <w:r w:rsidRPr="000C217B">
        <w:rPr>
          <w:rFonts w:ascii="Courier New" w:hAnsi="Courier New" w:cs="Courier New"/>
        </w:rPr>
        <w:t xml:space="preserve"> + "] to write bad SNPs.");</w:t>
      </w:r>
    </w:p>
    <w:p w14:paraId="32243A25" w14:textId="1C03516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pc_adjust.cpp:182: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25" w:author="Jian Yang" w:date="2021-09-09T15:23:00Z">
        <w:r w:rsidRPr="000C217B" w:rsidDel="00554768">
          <w:rPr>
            <w:rFonts w:ascii="Courier New" w:hAnsi="Courier New" w:cs="Courier New"/>
          </w:rPr>
          <w:delText>T</w:delText>
        </w:r>
      </w:del>
      <w:ins w:id="926" w:author="Jian Yang" w:date="2021-09-09T15:23:00Z">
        <w:r w:rsidR="00554768">
          <w:rPr>
            <w:rFonts w:ascii="Courier New" w:hAnsi="Courier New" w:cs="Courier New"/>
          </w:rPr>
          <w:t>t</w:t>
        </w:r>
      </w:ins>
      <w:r w:rsidRPr="000C217B">
        <w:rPr>
          <w:rFonts w:ascii="Courier New" w:hAnsi="Courier New" w:cs="Courier New"/>
        </w:rPr>
        <w:t xml:space="preserve">here are too many SNPs </w:t>
      </w:r>
      <w:del w:id="927" w:author="Jian Yang" w:date="2021-09-09T15:23:00Z">
        <w:r w:rsidRPr="000C217B" w:rsidDel="00554768">
          <w:rPr>
            <w:rFonts w:ascii="Courier New" w:hAnsi="Courier New" w:cs="Courier New"/>
          </w:rPr>
          <w:delText xml:space="preserve">where </w:delText>
        </w:r>
      </w:del>
      <w:ins w:id="928" w:author="Jian Yang" w:date="2021-09-09T15:23:00Z">
        <w:r w:rsidR="00554768">
          <w:rPr>
            <w:rFonts w:ascii="Courier New" w:hAnsi="Courier New" w:cs="Courier New"/>
          </w:rPr>
          <w:t>with</w:t>
        </w:r>
      </w:ins>
      <w:ins w:id="929" w:author="Jian Yang" w:date="2021-09-09T15:24:00Z">
        <w:r w:rsidR="00554768">
          <w:rPr>
            <w:rFonts w:ascii="Courier New" w:hAnsi="Courier New" w:cs="Courier New"/>
          </w:rPr>
          <w:t>out</w:t>
        </w:r>
      </w:ins>
      <w:ins w:id="930" w:author="Jian Yang" w:date="2021-09-09T15:23:00Z">
        <w:r w:rsidR="00554768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allele frequencies</w:t>
      </w:r>
      <w:del w:id="931" w:author="Jian Yang" w:date="2021-09-09T15:23:00Z">
        <w:r w:rsidRPr="000C217B" w:rsidDel="00554768">
          <w:rPr>
            <w:rFonts w:ascii="Courier New" w:hAnsi="Courier New" w:cs="Courier New"/>
          </w:rPr>
          <w:delText xml:space="preserve"> are not available</w:delText>
        </w:r>
      </w:del>
      <w:r w:rsidRPr="000C217B">
        <w:rPr>
          <w:rFonts w:ascii="Courier New" w:hAnsi="Courier New" w:cs="Courier New"/>
        </w:rPr>
        <w:t xml:space="preserve">. Please check </w:t>
      </w:r>
      <w:ins w:id="932" w:author="Jian Yang" w:date="2021-09-09T15:23:00Z">
        <w:r w:rsidR="00554768">
          <w:rPr>
            <w:rFonts w:ascii="Courier New" w:hAnsi="Courier New" w:cs="Courier New"/>
          </w:rPr>
          <w:t>the</w:t>
        </w:r>
      </w:ins>
      <w:ins w:id="933" w:author="Jian Yang" w:date="2021-09-09T15:24:00Z">
        <w:r w:rsidR="00554768">
          <w:rPr>
            <w:rFonts w:ascii="Courier New" w:hAnsi="Courier New" w:cs="Courier New"/>
          </w:rPr>
          <w:t xml:space="preserve"> GWAS</w:t>
        </w:r>
      </w:ins>
      <w:del w:id="934" w:author="Jian Yang" w:date="2021-09-09T15:23:00Z">
        <w:r w:rsidRPr="000C217B" w:rsidDel="00554768">
          <w:rPr>
            <w:rFonts w:ascii="Courier New" w:hAnsi="Courier New" w:cs="Courier New"/>
          </w:rPr>
          <w:delText>your</w:delText>
        </w:r>
      </w:del>
      <w:r w:rsidRPr="000C217B">
        <w:rPr>
          <w:rFonts w:ascii="Courier New" w:hAnsi="Courier New" w:cs="Courier New"/>
        </w:rPr>
        <w:t xml:space="preserve"> summary data</w:t>
      </w:r>
      <w:del w:id="935" w:author="Jian Yang" w:date="2021-09-09T15:24:00Z">
        <w:r w:rsidRPr="000C217B" w:rsidDel="00554768">
          <w:rPr>
            <w:rFonts w:ascii="Courier New" w:hAnsi="Courier New" w:cs="Courier New"/>
          </w:rPr>
          <w:delText>sets</w:delText>
        </w:r>
      </w:del>
      <w:r w:rsidRPr="000C217B">
        <w:rPr>
          <w:rFonts w:ascii="Courier New" w:hAnsi="Courier New" w:cs="Courier New"/>
        </w:rPr>
        <w:t>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2D76A65" w14:textId="37D3D2F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pc_adjust.cpp:428: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36" w:author="Jian Yang" w:date="2021-09-09T14:03:00Z">
        <w:r w:rsidRPr="000C217B" w:rsidDel="0048516F">
          <w:rPr>
            <w:rFonts w:ascii="Courier New" w:hAnsi="Courier New" w:cs="Courier New"/>
          </w:rPr>
          <w:delText>Cannot</w:delText>
        </w:r>
      </w:del>
      <w:ins w:id="93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output_file</w:t>
      </w:r>
      <w:proofErr w:type="spellEnd"/>
      <w:r w:rsidRPr="000C217B">
        <w:rPr>
          <w:rFonts w:ascii="Courier New" w:hAnsi="Courier New" w:cs="Courier New"/>
        </w:rPr>
        <w:t xml:space="preserve"> + "] to write.");</w:t>
      </w:r>
    </w:p>
    <w:p w14:paraId="0D196D13" w14:textId="2484FB0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popu_genet.cpp:27: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_aa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3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39" w:author="Longda Jiang" w:date="2021-09-07T17:11:00Z">
        <w:del w:id="940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41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aa_file</w:t>
      </w:r>
      <w:proofErr w:type="spellEnd"/>
      <w:r w:rsidRPr="000C217B">
        <w:rPr>
          <w:rFonts w:ascii="Courier New" w:hAnsi="Courier New" w:cs="Courier New"/>
        </w:rPr>
        <w:t>+"] to read.");</w:t>
      </w:r>
    </w:p>
    <w:p w14:paraId="237A3737" w14:textId="2B49C96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popu_genet.cpp:101:</w:t>
      </w:r>
      <w:r w:rsidRPr="000C217B">
        <w:rPr>
          <w:rFonts w:ascii="Courier New" w:hAnsi="Courier New" w:cs="Courier New"/>
        </w:rPr>
        <w:tab/>
        <w:t>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_paa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4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43" w:author="Longda Jiang" w:date="2021-09-07T17:11:00Z">
        <w:del w:id="944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4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paa_file</w:t>
      </w:r>
      <w:proofErr w:type="spellEnd"/>
      <w:r w:rsidRPr="000C217B">
        <w:rPr>
          <w:rFonts w:ascii="Courier New" w:hAnsi="Courier New" w:cs="Courier New"/>
        </w:rPr>
        <w:t>+"] to write.");</w:t>
      </w:r>
    </w:p>
    <w:p w14:paraId="22A4ED22" w14:textId="201D863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popu_genet.cpp:202:</w:t>
      </w:r>
      <w:r w:rsidRPr="000C217B">
        <w:rPr>
          <w:rFonts w:ascii="Courier New" w:hAnsi="Courier New" w:cs="Courier New"/>
        </w:rPr>
        <w:tab/>
        <w:t>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</w:t>
      </w:r>
      <w:proofErr w:type="gramEnd"/>
      <w:r w:rsidRPr="000C217B">
        <w:rPr>
          <w:rFonts w:ascii="Courier New" w:hAnsi="Courier New" w:cs="Courier New"/>
        </w:rPr>
        <w:t>_ibc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4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47" w:author="Longda Jiang" w:date="2021-09-07T17:11:00Z">
        <w:del w:id="948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49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ibc_file</w:t>
      </w:r>
      <w:proofErr w:type="spellEnd"/>
      <w:r w:rsidRPr="000C217B">
        <w:rPr>
          <w:rFonts w:ascii="Courier New" w:hAnsi="Courier New" w:cs="Courier New"/>
        </w:rPr>
        <w:t>+"] to write.");</w:t>
      </w:r>
    </w:p>
    <w:p w14:paraId="2C29F503" w14:textId="631BA42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popu_genet.cpp:235: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5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51" w:author="Longda Jiang" w:date="2021-09-07T17:11:00Z">
        <w:del w:id="952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53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outfile</w:t>
      </w:r>
      <w:proofErr w:type="spellEnd"/>
      <w:r w:rsidRPr="000C217B">
        <w:rPr>
          <w:rFonts w:ascii="Courier New" w:hAnsi="Courier New" w:cs="Courier New"/>
        </w:rPr>
        <w:t>+"] to write.");</w:t>
      </w:r>
    </w:p>
    <w:p w14:paraId="60A94EC0" w14:textId="3FF6978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popu_genet.cpp:274: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ifstream</w:t>
      </w:r>
      <w:proofErr w:type="gramEnd"/>
      <w:r w:rsidRPr="000C217B">
        <w:rPr>
          <w:rFonts w:ascii="Courier New" w:hAnsi="Courier New" w:cs="Courier New"/>
        </w:rPr>
        <w:t>_subpopu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5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55" w:author="Longda Jiang" w:date="2021-09-07T17:11:00Z">
        <w:del w:id="956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5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read.");</w:t>
      </w:r>
    </w:p>
    <w:p w14:paraId="5A3F13B5" w14:textId="740E0F7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raw_geno.cpp:20: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_snp_info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5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59" w:author="Longda Jiang" w:date="2021-09-07T17:11:00Z">
        <w:del w:id="960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61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snp_info_file</w:t>
      </w:r>
      <w:proofErr w:type="spellEnd"/>
      <w:r w:rsidRPr="000C217B">
        <w:rPr>
          <w:rFonts w:ascii="Courier New" w:hAnsi="Courier New" w:cs="Courier New"/>
        </w:rPr>
        <w:t>+"] to read.");</w:t>
      </w:r>
    </w:p>
    <w:p w14:paraId="40E3FF8A" w14:textId="30E2059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raw_geno.cpp:40: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omap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6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63" w:author="Longda Jiang" w:date="2021-09-07T17:11:00Z">
        <w:del w:id="964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6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map_file</w:t>
      </w:r>
      <w:proofErr w:type="spellEnd"/>
      <w:r w:rsidRPr="000C217B">
        <w:rPr>
          <w:rFonts w:ascii="Courier New" w:hAnsi="Courier New" w:cs="Courier New"/>
        </w:rPr>
        <w:t>+"] to write.");</w:t>
      </w:r>
    </w:p>
    <w:p w14:paraId="05CF237C" w14:textId="458D223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raw_geno.cpp:47: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_fnames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6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67" w:author="Longda Jiang" w:date="2021-09-07T17:11:00Z">
        <w:del w:id="968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69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fname_file</w:t>
      </w:r>
      <w:proofErr w:type="spellEnd"/>
      <w:r w:rsidRPr="000C217B">
        <w:rPr>
          <w:rFonts w:ascii="Courier New" w:hAnsi="Courier New" w:cs="Courier New"/>
        </w:rPr>
        <w:t>+"] to read.");</w:t>
      </w:r>
    </w:p>
    <w:p w14:paraId="7690F10F" w14:textId="2B521B7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raw_geno.cpp:67: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oped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7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71" w:author="Longda Jiang" w:date="2021-09-07T17:11:00Z">
        <w:del w:id="972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73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ped_file</w:t>
      </w:r>
      <w:proofErr w:type="spellEnd"/>
      <w:r w:rsidRPr="000C217B">
        <w:rPr>
          <w:rFonts w:ascii="Courier New" w:hAnsi="Courier New" w:cs="Courier New"/>
        </w:rPr>
        <w:t>+"] to read.");</w:t>
      </w:r>
    </w:p>
    <w:p w14:paraId="317CC250" w14:textId="5F71EE6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raw_geno.cpp:88:    if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</w:t>
      </w:r>
      <w:proofErr w:type="gramEnd"/>
      <w:r w:rsidRPr="000C217B">
        <w:rPr>
          <w:rFonts w:ascii="Courier New" w:hAnsi="Courier New" w:cs="Courier New"/>
        </w:rPr>
        <w:t>_IRG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7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75" w:author="Longda Jiang" w:date="2021-09-07T17:11:00Z">
        <w:del w:id="976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7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</w:t>
      </w:r>
      <w:proofErr w:type="spellStart"/>
      <w:r w:rsidRPr="000C217B">
        <w:rPr>
          <w:rFonts w:ascii="Courier New" w:hAnsi="Courier New" w:cs="Courier New"/>
        </w:rPr>
        <w:t>IRG_fname</w:t>
      </w:r>
      <w:proofErr w:type="spellEnd"/>
      <w:r w:rsidRPr="000C217B">
        <w:rPr>
          <w:rFonts w:ascii="Courier New" w:hAnsi="Courier New" w:cs="Courier New"/>
        </w:rPr>
        <w:t>+"] to read.");</w:t>
      </w:r>
    </w:p>
    <w:p w14:paraId="1A374644" w14:textId="4126030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raw_geno.cpp:101:    if(</w:t>
      </w:r>
      <w:proofErr w:type="spellStart"/>
      <w:r w:rsidRPr="000C217B">
        <w:rPr>
          <w:rFonts w:ascii="Courier New" w:hAnsi="Courier New" w:cs="Courier New"/>
        </w:rPr>
        <w:t>snp_</w:t>
      </w:r>
      <w:proofErr w:type="gramStart"/>
      <w:r w:rsidRPr="000C217B">
        <w:rPr>
          <w:rFonts w:ascii="Courier New" w:hAnsi="Courier New" w:cs="Courier New"/>
        </w:rPr>
        <w:t>num</w:t>
      </w:r>
      <w:proofErr w:type="spellEnd"/>
      <w:r w:rsidRPr="000C217B">
        <w:rPr>
          <w:rFonts w:ascii="Courier New" w:hAnsi="Courier New" w:cs="Courier New"/>
        </w:rPr>
        <w:t>!=</w:t>
      </w:r>
      <w:proofErr w:type="gramEnd"/>
      <w:r w:rsidRPr="000C217B">
        <w:rPr>
          <w:rFonts w:ascii="Courier New" w:hAnsi="Courier New" w:cs="Courier New"/>
        </w:rPr>
        <w:t>_</w:t>
      </w:r>
      <w:proofErr w:type="spellStart"/>
      <w:r w:rsidRPr="000C217B">
        <w:rPr>
          <w:rFonts w:ascii="Courier New" w:hAnsi="Courier New" w:cs="Courier New"/>
        </w:rPr>
        <w:t>snp_num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number of SNPs specified in the summary</w:t>
      </w:r>
      <w:ins w:id="978" w:author="Jian Yang" w:date="2021-09-09T15:24:00Z">
        <w:r w:rsidR="00554768">
          <w:rPr>
            <w:rFonts w:ascii="Courier New" w:hAnsi="Courier New" w:cs="Courier New"/>
          </w:rPr>
          <w:t xml:space="preserve"> data</w:t>
        </w:r>
      </w:ins>
      <w:r w:rsidRPr="000C217B">
        <w:rPr>
          <w:rFonts w:ascii="Courier New" w:hAnsi="Courier New" w:cs="Courier New"/>
        </w:rPr>
        <w:t xml:space="preserve"> file does not match that in the raw genotype file ["+</w:t>
      </w:r>
      <w:proofErr w:type="spellStart"/>
      <w:r w:rsidRPr="000C217B">
        <w:rPr>
          <w:rFonts w:ascii="Courier New" w:hAnsi="Courier New" w:cs="Courier New"/>
        </w:rPr>
        <w:t>IRG_fname</w:t>
      </w:r>
      <w:proofErr w:type="spellEnd"/>
      <w:r w:rsidRPr="000C217B">
        <w:rPr>
          <w:rFonts w:ascii="Courier New" w:hAnsi="Courier New" w:cs="Courier New"/>
        </w:rPr>
        <w:t>+"].");</w:t>
      </w:r>
    </w:p>
    <w:p w14:paraId="558F51F4" w14:textId="251E35D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raw_geno.cpp:106:        if(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>[0</w:t>
      </w:r>
      <w:proofErr w:type="gramStart"/>
      <w:r w:rsidRPr="000C217B">
        <w:rPr>
          <w:rFonts w:ascii="Courier New" w:hAnsi="Courier New" w:cs="Courier New"/>
        </w:rPr>
        <w:t>]!=</w:t>
      </w:r>
      <w:proofErr w:type="gramEnd"/>
      <w:r w:rsidRPr="000C217B">
        <w:rPr>
          <w:rFonts w:ascii="Courier New" w:hAnsi="Courier New" w:cs="Courier New"/>
        </w:rPr>
        <w:t>_</w:t>
      </w:r>
      <w:proofErr w:type="spellStart"/>
      <w:r w:rsidRPr="000C217B">
        <w:rPr>
          <w:rFonts w:ascii="Courier New" w:hAnsi="Courier New" w:cs="Courier New"/>
        </w:rPr>
        <w:t>snp_name</w:t>
      </w:r>
      <w:proofErr w:type="spellEnd"/>
      <w:r w:rsidRPr="000C217B">
        <w:rPr>
          <w:rFonts w:ascii="Courier New" w:hAnsi="Courier New" w:cs="Courier New"/>
        </w:rPr>
        <w:t>[</w:t>
      </w:r>
      <w:proofErr w:type="spellStart"/>
      <w:r w:rsidRPr="000C217B">
        <w:rPr>
          <w:rFonts w:ascii="Courier New" w:hAnsi="Courier New" w:cs="Courier New"/>
        </w:rPr>
        <w:t>i</w:t>
      </w:r>
      <w:proofErr w:type="spellEnd"/>
      <w:r w:rsidRPr="000C217B">
        <w:rPr>
          <w:rFonts w:ascii="Courier New" w:hAnsi="Courier New" w:cs="Courier New"/>
        </w:rPr>
        <w:t xml:space="preserve">])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"the SNP ["+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>[0]+"] specified in the summary</w:t>
      </w:r>
      <w:ins w:id="979" w:author="Jian Yang" w:date="2021-09-09T15:24:00Z">
        <w:r w:rsidR="00554768">
          <w:rPr>
            <w:rFonts w:ascii="Courier New" w:hAnsi="Courier New" w:cs="Courier New"/>
          </w:rPr>
          <w:t xml:space="preserve"> data</w:t>
        </w:r>
      </w:ins>
      <w:r w:rsidRPr="000C217B">
        <w:rPr>
          <w:rFonts w:ascii="Courier New" w:hAnsi="Courier New" w:cs="Courier New"/>
        </w:rPr>
        <w:t xml:space="preserve"> file does not match that in the raw genotype file ["+</w:t>
      </w:r>
      <w:proofErr w:type="spellStart"/>
      <w:r w:rsidRPr="000C217B">
        <w:rPr>
          <w:rFonts w:ascii="Courier New" w:hAnsi="Courier New" w:cs="Courier New"/>
        </w:rPr>
        <w:t>IRG_fname</w:t>
      </w:r>
      <w:proofErr w:type="spellEnd"/>
      <w:r w:rsidRPr="000C217B">
        <w:rPr>
          <w:rFonts w:ascii="Courier New" w:hAnsi="Courier New" w:cs="Courier New"/>
        </w:rPr>
        <w:t xml:space="preserve">+"]. </w:t>
      </w:r>
      <w:ins w:id="980" w:author="Longda Jiang" w:date="2021-09-07T17:52:00Z">
        <w:r w:rsidR="004C08B7">
          <w:rPr>
            <w:rFonts w:ascii="Courier New" w:hAnsi="Courier New" w:cs="Courier New"/>
          </w:rPr>
          <w:t>Has t</w:t>
        </w:r>
      </w:ins>
      <w:del w:id="981" w:author="Longda Jiang" w:date="2021-09-07T17:52:00Z">
        <w:r w:rsidRPr="000C217B" w:rsidDel="004C08B7">
          <w:rPr>
            <w:rFonts w:ascii="Courier New" w:hAnsi="Courier New" w:cs="Courier New"/>
          </w:rPr>
          <w:delText>T</w:delText>
        </w:r>
      </w:del>
      <w:proofErr w:type="gramStart"/>
      <w:r w:rsidRPr="000C217B">
        <w:rPr>
          <w:rFonts w:ascii="Courier New" w:hAnsi="Courier New" w:cs="Courier New"/>
        </w:rPr>
        <w:t>he</w:t>
      </w:r>
      <w:proofErr w:type="gramEnd"/>
      <w:r w:rsidRPr="000C217B">
        <w:rPr>
          <w:rFonts w:ascii="Courier New" w:hAnsi="Courier New" w:cs="Courier New"/>
        </w:rPr>
        <w:t xml:space="preserve"> order of the SNPs</w:t>
      </w:r>
      <w:del w:id="982" w:author="Longda Jiang" w:date="2021-09-07T17:52:00Z">
        <w:r w:rsidRPr="000C217B" w:rsidDel="004C08B7">
          <w:rPr>
            <w:rFonts w:ascii="Courier New" w:hAnsi="Courier New" w:cs="Courier New"/>
          </w:rPr>
          <w:delText xml:space="preserve"> have</w:delText>
        </w:r>
      </w:del>
      <w:r w:rsidRPr="000C217B">
        <w:rPr>
          <w:rFonts w:ascii="Courier New" w:hAnsi="Courier New" w:cs="Courier New"/>
        </w:rPr>
        <w:t xml:space="preserve"> been changed?");</w:t>
      </w:r>
    </w:p>
    <w:p w14:paraId="7647E0C5" w14:textId="29F6A02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reml_within_family.cpp:60:           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"can't inver</w:t>
      </w:r>
      <w:ins w:id="983" w:author="Longda Jiang" w:date="2021-09-07T17:52:00Z">
        <w:r w:rsidR="00F04F8A">
          <w:rPr>
            <w:rFonts w:ascii="Courier New" w:hAnsi="Courier New" w:cs="Courier New"/>
          </w:rPr>
          <w:t>t</w:t>
        </w:r>
      </w:ins>
      <w:del w:id="984" w:author="Longda Jiang" w:date="2021-09-07T17:52:00Z">
        <w:r w:rsidRPr="000C217B" w:rsidDel="00F04F8A">
          <w:rPr>
            <w:rFonts w:ascii="Courier New" w:hAnsi="Courier New" w:cs="Courier New"/>
          </w:rPr>
          <w:delText>se</w:delText>
        </w:r>
      </w:del>
      <w:r w:rsidRPr="000C217B">
        <w:rPr>
          <w:rFonts w:ascii="Courier New" w:hAnsi="Courier New" w:cs="Courier New"/>
        </w:rPr>
        <w:t xml:space="preserve"> the </w:t>
      </w:r>
      <w:ins w:id="985" w:author="Jian Yang" w:date="2021-09-09T15:25:00Z">
        <w:r w:rsidR="00554768" w:rsidRPr="000C217B">
          <w:rPr>
            <w:rFonts w:ascii="Courier New" w:hAnsi="Courier New" w:cs="Courier New"/>
          </w:rPr>
          <w:t>within</w:t>
        </w:r>
        <w:r w:rsidR="00554768">
          <w:rPr>
            <w:rFonts w:ascii="Courier New" w:hAnsi="Courier New" w:cs="Courier New"/>
          </w:rPr>
          <w:t>-</w:t>
        </w:r>
        <w:r w:rsidR="00554768" w:rsidRPr="000C217B">
          <w:rPr>
            <w:rFonts w:ascii="Courier New" w:hAnsi="Courier New" w:cs="Courier New"/>
          </w:rPr>
          <w:t>family</w:t>
        </w:r>
        <w:r w:rsidR="00554768" w:rsidRPr="000C217B">
          <w:rPr>
            <w:rFonts w:ascii="Courier New" w:hAnsi="Courier New" w:cs="Courier New"/>
          </w:rPr>
          <w:t xml:space="preserve"> </w:t>
        </w:r>
        <w:r w:rsidR="00554768">
          <w:rPr>
            <w:rFonts w:ascii="Courier New" w:hAnsi="Courier New" w:cs="Courier New"/>
          </w:rPr>
          <w:t>relatednes</w:t>
        </w:r>
      </w:ins>
      <w:ins w:id="986" w:author="Jian Yang" w:date="2021-09-09T15:26:00Z">
        <w:r w:rsidR="00554768">
          <w:rPr>
            <w:rFonts w:ascii="Courier New" w:hAnsi="Courier New" w:cs="Courier New"/>
          </w:rPr>
          <w:t xml:space="preserve">s </w:t>
        </w:r>
      </w:ins>
      <w:r w:rsidRPr="000C217B">
        <w:rPr>
          <w:rFonts w:ascii="Courier New" w:hAnsi="Courier New" w:cs="Courier New"/>
        </w:rPr>
        <w:t>matrix</w:t>
      </w:r>
      <w:del w:id="987" w:author="Jian Yang" w:date="2021-09-09T15:26:00Z">
        <w:r w:rsidRPr="000C217B" w:rsidDel="00554768">
          <w:rPr>
            <w:rFonts w:ascii="Courier New" w:hAnsi="Courier New" w:cs="Courier New"/>
          </w:rPr>
          <w:delText xml:space="preserve"> </w:delText>
        </w:r>
      </w:del>
      <w:del w:id="988" w:author="Jian Yang" w:date="2021-09-09T15:25:00Z">
        <w:r w:rsidRPr="000C217B" w:rsidDel="00554768">
          <w:rPr>
            <w:rFonts w:ascii="Courier New" w:hAnsi="Courier New" w:cs="Courier New"/>
          </w:rPr>
          <w:delText>within familiy</w:delText>
        </w:r>
      </w:del>
      <w:ins w:id="989" w:author="Longda Jiang" w:date="2021-09-07T17:52:00Z">
        <w:del w:id="990" w:author="Jian Yang" w:date="2021-09-09T15:25:00Z">
          <w:r w:rsidR="008E4A42" w:rsidRPr="000C217B" w:rsidDel="00554768">
            <w:rPr>
              <w:rFonts w:ascii="Courier New" w:hAnsi="Courier New" w:cs="Courier New"/>
            </w:rPr>
            <w:delText>family</w:delText>
          </w:r>
        </w:del>
      </w:ins>
      <w:r w:rsidRPr="000C217B">
        <w:rPr>
          <w:rFonts w:ascii="Courier New" w:hAnsi="Courier New" w:cs="Courier New"/>
        </w:rPr>
        <w:t>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3E86CB52" w14:textId="56ADBCB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sbat.cpp:18: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_snpAssoc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9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92" w:author="Longda Jiang" w:date="2021-09-07T17:11:00Z">
        <w:del w:id="993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94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snpAssoc_file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5432D60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sbat.cpp:26:        if (</w:t>
      </w:r>
      <w:proofErr w:type="spellStart"/>
      <w:proofErr w:type="gram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split_string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 xml:space="preserve">, " \t") != 2)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line \""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"\".");</w:t>
      </w:r>
    </w:p>
    <w:p w14:paraId="3D4A21E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sbat.cpp:62:    if (_</w:t>
      </w:r>
      <w:proofErr w:type="spellStart"/>
      <w:proofErr w:type="gramStart"/>
      <w:r w:rsidRPr="000C217B">
        <w:rPr>
          <w:rFonts w:ascii="Courier New" w:hAnsi="Courier New" w:cs="Courier New"/>
        </w:rPr>
        <w:t>include.size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()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SNP is included in the analysis.");</w:t>
      </w:r>
    </w:p>
    <w:p w14:paraId="6002DCA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sbat.cpp:63:    else if (_</w:t>
      </w:r>
      <w:proofErr w:type="spellStart"/>
      <w:r w:rsidRPr="000C217B">
        <w:rPr>
          <w:rFonts w:ascii="Courier New" w:hAnsi="Courier New" w:cs="Courier New"/>
        </w:rPr>
        <w:t>chr</w:t>
      </w:r>
      <w:proofErr w:type="spellEnd"/>
      <w:r w:rsidRPr="000C217B">
        <w:rPr>
          <w:rFonts w:ascii="Courier New" w:hAnsi="Courier New" w:cs="Courier New"/>
        </w:rPr>
        <w:t>[_</w:t>
      </w:r>
      <w:proofErr w:type="gramStart"/>
      <w:r w:rsidRPr="000C217B">
        <w:rPr>
          <w:rFonts w:ascii="Courier New" w:hAnsi="Courier New" w:cs="Courier New"/>
        </w:rPr>
        <w:t>include[</w:t>
      </w:r>
      <w:proofErr w:type="gramEnd"/>
      <w:r w:rsidRPr="000C217B">
        <w:rPr>
          <w:rFonts w:ascii="Courier New" w:hAnsi="Courier New" w:cs="Courier New"/>
        </w:rPr>
        <w:t xml:space="preserve">0]]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"chromosome information is missing.");</w:t>
      </w:r>
    </w:p>
    <w:p w14:paraId="68D7CEA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sbat.cpp:64:    else if (_bp[_</w:t>
      </w:r>
      <w:proofErr w:type="gramStart"/>
      <w:r w:rsidRPr="000C217B">
        <w:rPr>
          <w:rFonts w:ascii="Courier New" w:hAnsi="Courier New" w:cs="Courier New"/>
        </w:rPr>
        <w:t>include[</w:t>
      </w:r>
      <w:proofErr w:type="gramEnd"/>
      <w:r w:rsidRPr="000C217B">
        <w:rPr>
          <w:rFonts w:ascii="Courier New" w:hAnsi="Courier New" w:cs="Courier New"/>
        </w:rPr>
        <w:t xml:space="preserve">0]]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"bp information is missing.");</w:t>
      </w:r>
    </w:p>
    <w:p w14:paraId="3A20C526" w14:textId="2B44BE8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sbat.cpp:69: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_gAnno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99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96" w:author="Longda Jiang" w:date="2021-09-07T17:11:00Z">
        <w:del w:id="997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998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gAnno_file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163817C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sbat.cpp:74:        if (</w:t>
      </w:r>
      <w:proofErr w:type="spellStart"/>
      <w:proofErr w:type="gramStart"/>
      <w:r w:rsidRPr="000C217B">
        <w:rPr>
          <w:rFonts w:ascii="Courier New" w:hAnsi="Courier New" w:cs="Courier New"/>
        </w:rPr>
        <w:t>StrFunc</w:t>
      </w:r>
      <w:proofErr w:type="spellEnd"/>
      <w:r w:rsidRPr="000C217B">
        <w:rPr>
          <w:rFonts w:ascii="Courier New" w:hAnsi="Courier New" w:cs="Courier New"/>
        </w:rPr>
        <w:t>::</w:t>
      </w:r>
      <w:proofErr w:type="spellStart"/>
      <w:proofErr w:type="gramEnd"/>
      <w:r w:rsidRPr="000C217B">
        <w:rPr>
          <w:rFonts w:ascii="Courier New" w:hAnsi="Courier New" w:cs="Courier New"/>
        </w:rPr>
        <w:t>split_string</w:t>
      </w:r>
      <w:proofErr w:type="spellEnd"/>
      <w:r w:rsidRPr="000C217B">
        <w:rPr>
          <w:rFonts w:ascii="Courier New" w:hAnsi="Courier New" w:cs="Courier New"/>
        </w:rPr>
        <w:t>(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, </w:t>
      </w:r>
      <w:proofErr w:type="spellStart"/>
      <w:r w:rsidRPr="000C217B">
        <w:rPr>
          <w:rFonts w:ascii="Courier New" w:hAnsi="Courier New" w:cs="Courier New"/>
        </w:rPr>
        <w:t>vs_buf</w:t>
      </w:r>
      <w:proofErr w:type="spellEnd"/>
      <w:r w:rsidRPr="000C217B">
        <w:rPr>
          <w:rFonts w:ascii="Courier New" w:hAnsi="Courier New" w:cs="Courier New"/>
        </w:rPr>
        <w:t xml:space="preserve">) != 4)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 xml:space="preserve">(0, "in line \"" + </w:t>
      </w:r>
      <w:proofErr w:type="spellStart"/>
      <w:r w:rsidRPr="000C217B">
        <w:rPr>
          <w:rFonts w:ascii="Courier New" w:hAnsi="Courier New" w:cs="Courier New"/>
        </w:rPr>
        <w:t>str_buf</w:t>
      </w:r>
      <w:proofErr w:type="spellEnd"/>
      <w:r w:rsidRPr="000C217B">
        <w:rPr>
          <w:rFonts w:ascii="Courier New" w:hAnsi="Courier New" w:cs="Courier New"/>
        </w:rPr>
        <w:t xml:space="preserve"> + "\".");</w:t>
      </w:r>
    </w:p>
    <w:p w14:paraId="00F4E006" w14:textId="5E999CF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sbat.cpp:156:    if (mapped &lt; 1)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"no gene can be mapped to the SNP data. Please check the input data regarding chr</w:t>
      </w:r>
      <w:ins w:id="999" w:author="Longda Jiang" w:date="2021-09-07T17:53:00Z">
        <w:r w:rsidR="00F745BD">
          <w:rPr>
            <w:rFonts w:ascii="Courier New" w:hAnsi="Courier New" w:cs="Courier New"/>
          </w:rPr>
          <w:t>omosome</w:t>
        </w:r>
      </w:ins>
      <w:r w:rsidRPr="000C217B">
        <w:rPr>
          <w:rFonts w:ascii="Courier New" w:hAnsi="Courier New" w:cs="Courier New"/>
        </w:rPr>
        <w:t xml:space="preserve"> and bp."</w:t>
      </w:r>
      <w:proofErr w:type="gramStart"/>
      <w:r w:rsidRPr="000C217B">
        <w:rPr>
          <w:rFonts w:ascii="Courier New" w:hAnsi="Courier New" w:cs="Courier New"/>
        </w:rPr>
        <w:t>);</w:t>
      </w:r>
      <w:proofErr w:type="gramEnd"/>
    </w:p>
    <w:p w14:paraId="4D42F888" w14:textId="3F1E3C2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sbat.cpp:228: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00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01" w:author="Longda Jiang" w:date="2021-09-07T17:11:00Z">
        <w:del w:id="1002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1003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1D4555A6" w14:textId="6E4CB51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sbat.cpp:247: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in</w:t>
      </w:r>
      <w:proofErr w:type="gramEnd"/>
      <w:r w:rsidRPr="000C217B">
        <w:rPr>
          <w:rFonts w:ascii="Courier New" w:hAnsi="Courier New" w:cs="Courier New"/>
        </w:rPr>
        <w:t>_snpset</w:t>
      </w:r>
      <w:proofErr w:type="spell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00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05" w:author="Longda Jiang" w:date="2021-09-07T17:11:00Z">
        <w:del w:id="1006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1007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</w:t>
      </w:r>
      <w:proofErr w:type="spellStart"/>
      <w:r w:rsidRPr="000C217B">
        <w:rPr>
          <w:rFonts w:ascii="Courier New" w:hAnsi="Courier New" w:cs="Courier New"/>
        </w:rPr>
        <w:t>snpset_file</w:t>
      </w:r>
      <w:proofErr w:type="spellEnd"/>
      <w:r w:rsidRPr="000C217B">
        <w:rPr>
          <w:rFonts w:ascii="Courier New" w:hAnsi="Courier New" w:cs="Courier New"/>
        </w:rPr>
        <w:t xml:space="preserve"> + "] to read.");</w:t>
      </w:r>
    </w:p>
    <w:p w14:paraId="07F370E3" w14:textId="20EF76A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sbat.cpp:366: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00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09" w:author="Longda Jiang" w:date="2021-09-07T17:11:00Z">
        <w:del w:id="1010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1011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213E750E" w14:textId="66C907E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sbat.cpp:462:    if </w:t>
      </w:r>
      <w:proofErr w:type="gramStart"/>
      <w:r w:rsidRPr="000C217B">
        <w:rPr>
          <w:rFonts w:ascii="Courier New" w:hAnsi="Courier New" w:cs="Courier New"/>
        </w:rPr>
        <w:t>(!</w:t>
      </w:r>
      <w:proofErr w:type="spellStart"/>
      <w:r w:rsidRPr="000C217B">
        <w:rPr>
          <w:rFonts w:ascii="Courier New" w:hAnsi="Courier New" w:cs="Courier New"/>
        </w:rPr>
        <w:t>ofile</w:t>
      </w:r>
      <w:proofErr w:type="spellEnd"/>
      <w:proofErr w:type="gramEnd"/>
      <w:r w:rsidRPr="000C217B">
        <w:rPr>
          <w:rFonts w:ascii="Courier New" w:hAnsi="Courier New" w:cs="Courier New"/>
        </w:rPr>
        <w:t xml:space="preserve">) </w:t>
      </w:r>
      <w:proofErr w:type="spellStart"/>
      <w:r w:rsidRPr="000C217B">
        <w:rPr>
          <w:rFonts w:ascii="Courier New" w:hAnsi="Courier New" w:cs="Courier New"/>
        </w:rPr>
        <w:t>LOGGER.e</w:t>
      </w:r>
      <w:proofErr w:type="spellEnd"/>
      <w:r w:rsidRPr="000C217B">
        <w:rPr>
          <w:rFonts w:ascii="Courier New" w:hAnsi="Courier New" w:cs="Courier New"/>
        </w:rPr>
        <w:t>(0, "</w:t>
      </w:r>
      <w:del w:id="101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13" w:author="Longda Jiang" w:date="2021-09-07T17:11:00Z">
        <w:del w:id="1014" w:author="Jian Yang" w:date="2021-09-09T14:03:00Z">
          <w:r w:rsidR="00E73C25" w:rsidDel="0048516F">
            <w:rPr>
              <w:rFonts w:ascii="Courier New" w:hAnsi="Courier New" w:cs="Courier New"/>
            </w:rPr>
            <w:delText>Cannot</w:delText>
          </w:r>
        </w:del>
      </w:ins>
      <w:ins w:id="1015" w:author="Jian Yang" w:date="2021-09-09T14:03:00Z">
        <w:r w:rsidR="0048516F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741D63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</w:p>
    <w:sectPr w:rsidR="000C217B" w:rsidRPr="000C217B" w:rsidSect="00447F27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217B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44A"/>
    <w:rsid w:val="00147871"/>
    <w:rsid w:val="0015354B"/>
    <w:rsid w:val="00155015"/>
    <w:rsid w:val="001558AD"/>
    <w:rsid w:val="00163D21"/>
    <w:rsid w:val="00163EE3"/>
    <w:rsid w:val="001669CC"/>
    <w:rsid w:val="00166E94"/>
    <w:rsid w:val="00177773"/>
    <w:rsid w:val="00196E5D"/>
    <w:rsid w:val="001A4181"/>
    <w:rsid w:val="001B0F96"/>
    <w:rsid w:val="001B6CD8"/>
    <w:rsid w:val="001C1D2A"/>
    <w:rsid w:val="001C4484"/>
    <w:rsid w:val="001C473C"/>
    <w:rsid w:val="001C5D8C"/>
    <w:rsid w:val="001C5DBC"/>
    <w:rsid w:val="001C6F10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E6BD1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3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1FD9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4DEB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645"/>
    <w:rsid w:val="00464DA0"/>
    <w:rsid w:val="00464F26"/>
    <w:rsid w:val="0046633D"/>
    <w:rsid w:val="00474D14"/>
    <w:rsid w:val="0048119D"/>
    <w:rsid w:val="00481A41"/>
    <w:rsid w:val="00481BC7"/>
    <w:rsid w:val="004848EC"/>
    <w:rsid w:val="0048516F"/>
    <w:rsid w:val="00492A0C"/>
    <w:rsid w:val="004A01FD"/>
    <w:rsid w:val="004A2217"/>
    <w:rsid w:val="004A47E6"/>
    <w:rsid w:val="004B2A95"/>
    <w:rsid w:val="004C08B7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70D"/>
    <w:rsid w:val="00535E3C"/>
    <w:rsid w:val="0054006E"/>
    <w:rsid w:val="00543BC2"/>
    <w:rsid w:val="00546A49"/>
    <w:rsid w:val="00546C98"/>
    <w:rsid w:val="00551A9E"/>
    <w:rsid w:val="00554768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4A42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52018"/>
    <w:rsid w:val="00962113"/>
    <w:rsid w:val="00970749"/>
    <w:rsid w:val="00972D6C"/>
    <w:rsid w:val="00973B51"/>
    <w:rsid w:val="0097514C"/>
    <w:rsid w:val="00980141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5159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2DB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443F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26DE2"/>
    <w:rsid w:val="00C33A56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2CD3"/>
    <w:rsid w:val="00CF5B47"/>
    <w:rsid w:val="00CF7C06"/>
    <w:rsid w:val="00CF7E05"/>
    <w:rsid w:val="00D11660"/>
    <w:rsid w:val="00D1490D"/>
    <w:rsid w:val="00D26F44"/>
    <w:rsid w:val="00D30D3C"/>
    <w:rsid w:val="00D37FE6"/>
    <w:rsid w:val="00D434F8"/>
    <w:rsid w:val="00D44CF0"/>
    <w:rsid w:val="00D454D4"/>
    <w:rsid w:val="00D462FA"/>
    <w:rsid w:val="00D47F06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13DE7"/>
    <w:rsid w:val="00E209A4"/>
    <w:rsid w:val="00E22143"/>
    <w:rsid w:val="00E25A8F"/>
    <w:rsid w:val="00E27896"/>
    <w:rsid w:val="00E30584"/>
    <w:rsid w:val="00E31FF3"/>
    <w:rsid w:val="00E334BE"/>
    <w:rsid w:val="00E34438"/>
    <w:rsid w:val="00E34907"/>
    <w:rsid w:val="00E362CE"/>
    <w:rsid w:val="00E404AE"/>
    <w:rsid w:val="00E4084B"/>
    <w:rsid w:val="00E40C8B"/>
    <w:rsid w:val="00E41EAB"/>
    <w:rsid w:val="00E42D1F"/>
    <w:rsid w:val="00E434C4"/>
    <w:rsid w:val="00E4397D"/>
    <w:rsid w:val="00E507BF"/>
    <w:rsid w:val="00E507F5"/>
    <w:rsid w:val="00E55183"/>
    <w:rsid w:val="00E55CDC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73C25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0E5"/>
    <w:rsid w:val="00F047DC"/>
    <w:rsid w:val="00F04F8A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45BD"/>
    <w:rsid w:val="00F753E3"/>
    <w:rsid w:val="00F77E19"/>
    <w:rsid w:val="00F831D8"/>
    <w:rsid w:val="00F85789"/>
    <w:rsid w:val="00F858B7"/>
    <w:rsid w:val="00F85C98"/>
    <w:rsid w:val="00F904F7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5ECA"/>
  <w14:defaultImageDpi w14:val="32767"/>
  <w15:chartTrackingRefBased/>
  <w15:docId w15:val="{F997EA1C-E9A7-694C-9A82-451E55E0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F2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F2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8879</Words>
  <Characters>50612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4</cp:revision>
  <dcterms:created xsi:type="dcterms:W3CDTF">2021-09-09T05:27:00Z</dcterms:created>
  <dcterms:modified xsi:type="dcterms:W3CDTF">2021-09-09T07:26:00Z</dcterms:modified>
</cp:coreProperties>
</file>