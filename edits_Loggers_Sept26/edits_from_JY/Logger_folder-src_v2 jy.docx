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D08A" w14:textId="478FA6B5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Covar.cpp:117: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0" w:author="Jian Yang" w:date="2021-09-09T15:29:00Z">
        <w:r w:rsidRPr="000903FB" w:rsidDel="000C75A5">
          <w:rPr>
            <w:rFonts w:ascii="Courier New" w:hAnsi="Courier New" w:cs="Courier New"/>
          </w:rPr>
          <w:delText xml:space="preserve">covariates can't have </w:delText>
        </w:r>
      </w:del>
      <w:r w:rsidRPr="000903FB">
        <w:rPr>
          <w:rFonts w:ascii="Courier New" w:hAnsi="Courier New" w:cs="Courier New"/>
        </w:rPr>
        <w:t>duplicate</w:t>
      </w:r>
      <w:ins w:id="1" w:author="Jian Yang" w:date="2021-09-09T15:29:00Z">
        <w:r w:rsidR="000C75A5">
          <w:rPr>
            <w:rFonts w:ascii="Courier New" w:hAnsi="Courier New" w:cs="Courier New"/>
          </w:rPr>
          <w:t>d</w:t>
        </w:r>
      </w:ins>
      <w:r w:rsidRPr="000903FB">
        <w:rPr>
          <w:rFonts w:ascii="Courier New" w:hAnsi="Courier New" w:cs="Courier New"/>
        </w:rPr>
        <w:t xml:space="preserve"> FID+IID</w:t>
      </w:r>
      <w:ins w:id="2" w:author="Jian Yang" w:date="2021-09-09T15:29:00Z">
        <w:r w:rsidR="000C75A5">
          <w:rPr>
            <w:rFonts w:ascii="Courier New" w:hAnsi="Courier New" w:cs="Courier New"/>
          </w:rPr>
          <w:t xml:space="preserve"> in the </w:t>
        </w:r>
      </w:ins>
      <w:ins w:id="3" w:author="Jian Yang" w:date="2021-09-09T15:30:00Z">
        <w:r w:rsidR="000C75A5">
          <w:rPr>
            <w:rFonts w:ascii="Courier New" w:hAnsi="Courier New" w:cs="Courier New"/>
          </w:rPr>
          <w:t xml:space="preserve">covariate </w:t>
        </w:r>
      </w:ins>
      <w:ins w:id="4" w:author="Jian Yang" w:date="2021-09-09T15:29:00Z">
        <w:r w:rsidR="000C75A5">
          <w:rPr>
            <w:rFonts w:ascii="Courier New" w:hAnsi="Courier New" w:cs="Courier New"/>
          </w:rPr>
          <w:t>file</w:t>
        </w:r>
      </w:ins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5360F5C" w14:textId="793F850B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Covar.cpp:127: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5" w:author="Jian Yang" w:date="2021-09-09T15:29:00Z">
        <w:r w:rsidRPr="000903FB" w:rsidDel="000C75A5">
          <w:rPr>
            <w:rFonts w:ascii="Courier New" w:hAnsi="Courier New" w:cs="Courier New"/>
          </w:rPr>
          <w:delText xml:space="preserve">covariates can't have </w:delText>
        </w:r>
      </w:del>
      <w:r w:rsidRPr="000903FB">
        <w:rPr>
          <w:rFonts w:ascii="Courier New" w:hAnsi="Courier New" w:cs="Courier New"/>
        </w:rPr>
        <w:t>duplicate</w:t>
      </w:r>
      <w:ins w:id="6" w:author="Jian Yang" w:date="2021-09-09T15:29:00Z">
        <w:r w:rsidR="000C75A5">
          <w:rPr>
            <w:rFonts w:ascii="Courier New" w:hAnsi="Courier New" w:cs="Courier New"/>
          </w:rPr>
          <w:t>d</w:t>
        </w:r>
      </w:ins>
      <w:r w:rsidRPr="000903FB">
        <w:rPr>
          <w:rFonts w:ascii="Courier New" w:hAnsi="Courier New" w:cs="Courier New"/>
        </w:rPr>
        <w:t xml:space="preserve"> FID+IID</w:t>
      </w:r>
      <w:ins w:id="7" w:author="Jian Yang" w:date="2021-09-09T15:29:00Z">
        <w:r w:rsidR="000C75A5">
          <w:rPr>
            <w:rFonts w:ascii="Courier New" w:hAnsi="Courier New" w:cs="Courier New"/>
          </w:rPr>
          <w:t xml:space="preserve"> in the </w:t>
        </w:r>
      </w:ins>
      <w:ins w:id="8" w:author="Jian Yang" w:date="2021-09-09T15:30:00Z">
        <w:r w:rsidR="000C75A5">
          <w:rPr>
            <w:rFonts w:ascii="Courier New" w:hAnsi="Courier New" w:cs="Courier New"/>
          </w:rPr>
          <w:t>covariate</w:t>
        </w:r>
        <w:r w:rsidR="000C75A5">
          <w:rPr>
            <w:rFonts w:ascii="Courier New" w:hAnsi="Courier New" w:cs="Courier New"/>
          </w:rPr>
          <w:t xml:space="preserve"> file</w:t>
        </w:r>
      </w:ins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5F7EC00" w14:textId="08626BF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Covar.cpp:138: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9" w:author="Jian Yang" w:date="2021-09-09T15:30:00Z">
        <w:r w:rsidRPr="000903FB" w:rsidDel="000C75A5">
          <w:rPr>
            <w:rFonts w:ascii="Courier New" w:hAnsi="Courier New" w:cs="Courier New"/>
          </w:rPr>
          <w:delText xml:space="preserve">covariates can't have </w:delText>
        </w:r>
      </w:del>
      <w:r w:rsidRPr="000903FB">
        <w:rPr>
          <w:rFonts w:ascii="Courier New" w:hAnsi="Courier New" w:cs="Courier New"/>
        </w:rPr>
        <w:t>duplicate</w:t>
      </w:r>
      <w:ins w:id="10" w:author="Jian Yang" w:date="2021-09-09T15:30:00Z">
        <w:r w:rsidR="000C75A5">
          <w:rPr>
            <w:rFonts w:ascii="Courier New" w:hAnsi="Courier New" w:cs="Courier New"/>
          </w:rPr>
          <w:t>d</w:t>
        </w:r>
      </w:ins>
      <w:r w:rsidRPr="000903FB">
        <w:rPr>
          <w:rFonts w:ascii="Courier New" w:hAnsi="Courier New" w:cs="Courier New"/>
        </w:rPr>
        <w:t xml:space="preserve"> FID+IID</w:t>
      </w:r>
      <w:ins w:id="11" w:author="Jian Yang" w:date="2021-09-09T15:30:00Z">
        <w:r w:rsidR="000C75A5">
          <w:rPr>
            <w:rFonts w:ascii="Courier New" w:hAnsi="Courier New" w:cs="Courier New"/>
          </w:rPr>
          <w:t xml:space="preserve"> </w:t>
        </w:r>
        <w:r w:rsidR="000C75A5">
          <w:rPr>
            <w:rFonts w:ascii="Courier New" w:hAnsi="Courier New" w:cs="Courier New"/>
          </w:rPr>
          <w:t>in the covariate file</w:t>
        </w:r>
      </w:ins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325A2F4" w14:textId="3959ED5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Covar.cpp:217: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12" w:author="Jian Yang" w:date="2021-09-09T19:42:00Z">
        <w:r w:rsidR="005E10F8">
          <w:rPr>
            <w:rFonts w:ascii="Courier New" w:hAnsi="Courier New" w:cs="Courier New"/>
          </w:rPr>
          <w:t xml:space="preserve">unexpected </w:t>
        </w:r>
      </w:ins>
      <w:del w:id="13" w:author="Jian Yang" w:date="2021-09-09T15:30:00Z">
        <w:r w:rsidRPr="000903FB" w:rsidDel="000C75A5">
          <w:rPr>
            <w:rFonts w:ascii="Courier New" w:hAnsi="Courier New" w:cs="Courier New"/>
          </w:rPr>
          <w:delText>something impossile</w:delText>
        </w:r>
      </w:del>
      <w:ins w:id="14" w:author="Longda Jiang" w:date="2021-09-07T19:52:00Z">
        <w:del w:id="15" w:author="Jian Yang" w:date="2021-09-09T15:30:00Z">
          <w:r w:rsidR="00C623BC" w:rsidDel="000C75A5">
            <w:rPr>
              <w:rFonts w:ascii="Courier New" w:hAnsi="Courier New" w:cs="Courier New"/>
            </w:rPr>
            <w:delText>unexpected</w:delText>
          </w:r>
        </w:del>
      </w:ins>
      <w:del w:id="16" w:author="Jian Yang" w:date="2021-09-09T15:30:00Z">
        <w:r w:rsidRPr="000903FB" w:rsidDel="000C75A5">
          <w:rPr>
            <w:rFonts w:ascii="Courier New" w:hAnsi="Courier New" w:cs="Courier New"/>
          </w:rPr>
          <w:delText xml:space="preserve"> happened</w:delText>
        </w:r>
      </w:del>
      <w:ins w:id="17" w:author="Jian Yang" w:date="2021-09-09T15:30:00Z">
        <w:r w:rsidR="000C75A5">
          <w:rPr>
            <w:rFonts w:ascii="Courier New" w:hAnsi="Courier New" w:cs="Courier New"/>
          </w:rPr>
          <w:t xml:space="preserve">error in the </w:t>
        </w:r>
        <w:r w:rsidR="000C75A5">
          <w:rPr>
            <w:rFonts w:ascii="Courier New" w:hAnsi="Courier New" w:cs="Courier New"/>
          </w:rPr>
          <w:t>covariate file</w:t>
        </w:r>
      </w:ins>
      <w:r w:rsidRPr="000903FB">
        <w:rPr>
          <w:rFonts w:ascii="Courier New" w:hAnsi="Courier New" w:cs="Courier New"/>
        </w:rPr>
        <w:t>.</w:t>
      </w:r>
      <w:ins w:id="18" w:author="Longda Jiang" w:date="2021-09-07T19:52:00Z">
        <w:r w:rsidR="00C623BC">
          <w:rPr>
            <w:rFonts w:ascii="Courier New" w:hAnsi="Courier New" w:cs="Courier New"/>
          </w:rPr>
          <w:t xml:space="preserve"> Please check</w:t>
        </w:r>
        <w:del w:id="19" w:author="Jian Yang" w:date="2021-09-09T15:30:00Z">
          <w:r w:rsidR="00C623BC" w:rsidDel="000C75A5">
            <w:rPr>
              <w:rFonts w:ascii="Courier New" w:hAnsi="Courier New" w:cs="Courier New"/>
            </w:rPr>
            <w:delText xml:space="preserve"> your covariate </w:delText>
          </w:r>
        </w:del>
      </w:ins>
      <w:ins w:id="20" w:author="Longda Jiang" w:date="2021-09-07T21:27:00Z">
        <w:del w:id="21" w:author="Jian Yang" w:date="2021-09-09T15:30:00Z">
          <w:r w:rsidR="00C705DC" w:rsidDel="000C75A5">
            <w:rPr>
              <w:rFonts w:ascii="Courier New" w:hAnsi="Courier New" w:cs="Courier New"/>
            </w:rPr>
            <w:delText>file</w:delText>
          </w:r>
        </w:del>
      </w:ins>
      <w:ins w:id="22" w:author="Longda Jiang" w:date="2021-09-07T19:52:00Z">
        <w:r w:rsidR="00C623BC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5E93424" w14:textId="692F92C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Covar.cpp:224: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23" w:author="Jian Yang" w:date="2021-09-09T15:30:00Z">
        <w:r w:rsidR="000C75A5">
          <w:rPr>
            <w:rFonts w:ascii="Courier New" w:hAnsi="Courier New" w:cs="Courier New"/>
          </w:rPr>
          <w:t>no</w:t>
        </w:r>
      </w:ins>
      <w:del w:id="24" w:author="Jian Yang" w:date="2021-09-09T15:30:00Z">
        <w:r w:rsidRPr="000903FB" w:rsidDel="000C75A5">
          <w:rPr>
            <w:rFonts w:ascii="Courier New" w:hAnsi="Courier New" w:cs="Courier New"/>
          </w:rPr>
          <w:delText>0</w:delText>
        </w:r>
      </w:del>
      <w:r w:rsidRPr="000903FB">
        <w:rPr>
          <w:rFonts w:ascii="Courier New" w:hAnsi="Courier New" w:cs="Courier New"/>
        </w:rPr>
        <w:t xml:space="preserve"> </w:t>
      </w:r>
      <w:del w:id="25" w:author="Longda Jiang" w:date="2021-09-07T19:53:00Z">
        <w:r w:rsidRPr="000903FB" w:rsidDel="00C623BC">
          <w:rPr>
            <w:rFonts w:ascii="Courier New" w:hAnsi="Courier New" w:cs="Courier New"/>
          </w:rPr>
          <w:delText xml:space="preserve">covartiate </w:delText>
        </w:r>
      </w:del>
      <w:ins w:id="26" w:author="Longda Jiang" w:date="2021-09-07T19:53:00Z">
        <w:r w:rsidR="00C623BC">
          <w:rPr>
            <w:rFonts w:ascii="Courier New" w:hAnsi="Courier New" w:cs="Courier New"/>
          </w:rPr>
          <w:t>covariate</w:t>
        </w:r>
        <w:r w:rsidR="00C623BC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to be included."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E82508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Covar.cpp:245: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err_string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858F449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Covar.cpp:285: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"column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i</w:t>
      </w:r>
      <w:proofErr w:type="spellEnd"/>
      <w:r w:rsidRPr="000903FB">
        <w:rPr>
          <w:rFonts w:ascii="Courier New" w:hAnsi="Courier New" w:cs="Courier New"/>
        </w:rPr>
        <w:t xml:space="preserve">) + ", " + </w:t>
      </w:r>
      <w:proofErr w:type="spellStart"/>
      <w:r w:rsidRPr="000903FB">
        <w:rPr>
          <w:rFonts w:ascii="Courier New" w:hAnsi="Courier New" w:cs="Courier New"/>
        </w:rPr>
        <w:t>err_string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7A05DC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Covar.cpp:297: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"column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i</w:t>
      </w:r>
      <w:proofErr w:type="spellEnd"/>
      <w:r w:rsidRPr="000903FB">
        <w:rPr>
          <w:rFonts w:ascii="Courier New" w:hAnsi="Courier New" w:cs="Courier New"/>
        </w:rPr>
        <w:t xml:space="preserve">) + ", " + </w:t>
      </w:r>
      <w:proofErr w:type="spellStart"/>
      <w:r w:rsidRPr="000903FB">
        <w:rPr>
          <w:rFonts w:ascii="Courier New" w:hAnsi="Courier New" w:cs="Courier New"/>
        </w:rPr>
        <w:t>err_string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E3B4DA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Covar.cpp:468: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read " + </w:t>
      </w:r>
      <w:proofErr w:type="spellStart"/>
      <w:r w:rsidRPr="000903FB">
        <w:rPr>
          <w:rFonts w:ascii="Courier New" w:hAnsi="Courier New" w:cs="Courier New"/>
        </w:rPr>
        <w:t>err_string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41FB54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Covar.cpp:493: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"less than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least_col</w:t>
      </w:r>
      <w:proofErr w:type="spellEnd"/>
      <w:r w:rsidRPr="000903FB">
        <w:rPr>
          <w:rFonts w:ascii="Courier New" w:hAnsi="Courier New" w:cs="Courier New"/>
        </w:rPr>
        <w:t xml:space="preserve">) + " columns in " + </w:t>
      </w:r>
      <w:proofErr w:type="spellStart"/>
      <w:r w:rsidRPr="000903FB">
        <w:rPr>
          <w:rFonts w:ascii="Courier New" w:hAnsi="Courier New" w:cs="Courier New"/>
        </w:rPr>
        <w:t>err_string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F7A069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Covar.cpp:496: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read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last_keep</w:t>
      </w:r>
      <w:proofErr w:type="spellEnd"/>
      <w:r w:rsidRPr="000903FB">
        <w:rPr>
          <w:rFonts w:ascii="Courier New" w:hAnsi="Courier New" w:cs="Courier New"/>
        </w:rPr>
        <w:t>) + "</w:t>
      </w:r>
      <w:proofErr w:type="spellStart"/>
      <w:r w:rsidRPr="000903FB">
        <w:rPr>
          <w:rFonts w:ascii="Courier New" w:hAnsi="Courier New" w:cs="Courier New"/>
        </w:rPr>
        <w:t>th</w:t>
      </w:r>
      <w:proofErr w:type="spellEnd"/>
      <w:r w:rsidRPr="000903FB">
        <w:rPr>
          <w:rFonts w:ascii="Courier New" w:hAnsi="Courier New" w:cs="Courier New"/>
        </w:rPr>
        <w:t xml:space="preserve"> column from " + </w:t>
      </w:r>
      <w:proofErr w:type="spellStart"/>
      <w:r w:rsidRPr="000903FB">
        <w:rPr>
          <w:rFonts w:ascii="Courier New" w:hAnsi="Courier New" w:cs="Courier New"/>
        </w:rPr>
        <w:t>err_string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75B7F5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Covar.cpp:541: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read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last_keep</w:t>
      </w:r>
      <w:proofErr w:type="spellEnd"/>
      <w:r w:rsidRPr="000903FB">
        <w:rPr>
          <w:rFonts w:ascii="Courier New" w:hAnsi="Courier New" w:cs="Courier New"/>
        </w:rPr>
        <w:t>) + "</w:t>
      </w:r>
      <w:proofErr w:type="spellStart"/>
      <w:r w:rsidRPr="000903FB">
        <w:rPr>
          <w:rFonts w:ascii="Courier New" w:hAnsi="Courier New" w:cs="Courier New"/>
        </w:rPr>
        <w:t>th</w:t>
      </w:r>
      <w:proofErr w:type="spellEnd"/>
      <w:r w:rsidRPr="000903FB">
        <w:rPr>
          <w:rFonts w:ascii="Courier New" w:hAnsi="Courier New" w:cs="Courier New"/>
        </w:rPr>
        <w:t xml:space="preserve"> column of line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line_number</w:t>
      </w:r>
      <w:proofErr w:type="spellEnd"/>
      <w:r w:rsidRPr="000903FB">
        <w:rPr>
          <w:rFonts w:ascii="Courier New" w:hAnsi="Courier New" w:cs="Courier New"/>
        </w:rPr>
        <w:t xml:space="preserve">) + " from " + </w:t>
      </w:r>
      <w:proofErr w:type="spellStart"/>
      <w:r w:rsidRPr="000903FB">
        <w:rPr>
          <w:rFonts w:ascii="Courier New" w:hAnsi="Courier New" w:cs="Courier New"/>
        </w:rPr>
        <w:t>err_string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C30CDCC" w14:textId="2CA991E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Covar.cpp:568:        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"too many levels in covariate #" + </w:t>
      </w:r>
      <w:proofErr w:type="spellStart"/>
      <w:r w:rsidRPr="000903FB">
        <w:rPr>
          <w:rFonts w:ascii="Courier New" w:hAnsi="Courier New" w:cs="Courier New"/>
        </w:rPr>
        <w:t>to_</w:t>
      </w:r>
      <w:proofErr w:type="gramStart"/>
      <w:r w:rsidRPr="000903FB">
        <w:rPr>
          <w:rFonts w:ascii="Courier New" w:hAnsi="Courier New" w:cs="Courier New"/>
        </w:rPr>
        <w:t>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proofErr w:type="gramEnd"/>
      <w:r w:rsidRPr="000903FB">
        <w:rPr>
          <w:rFonts w:ascii="Courier New" w:hAnsi="Courier New" w:cs="Courier New"/>
        </w:rPr>
        <w:t>col_index</w:t>
      </w:r>
      <w:proofErr w:type="spellEnd"/>
      <w:r w:rsidRPr="000903FB">
        <w:rPr>
          <w:rFonts w:ascii="Courier New" w:hAnsi="Courier New" w:cs="Courier New"/>
        </w:rPr>
        <w:t xml:space="preserve"> + 1) + ". You may fit it as a quantitative covariate using --</w:t>
      </w:r>
      <w:proofErr w:type="spellStart"/>
      <w:r w:rsidRPr="000903FB">
        <w:rPr>
          <w:rFonts w:ascii="Courier New" w:hAnsi="Courier New" w:cs="Courier New"/>
        </w:rPr>
        <w:t>qcovar</w:t>
      </w:r>
      <w:proofErr w:type="spellEnd"/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753F6DB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Covar.cpp:576:    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"line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line_number</w:t>
      </w:r>
      <w:proofErr w:type="spellEnd"/>
      <w:r w:rsidRPr="000903FB">
        <w:rPr>
          <w:rFonts w:ascii="Courier New" w:hAnsi="Courier New" w:cs="Courier New"/>
        </w:rPr>
        <w:t xml:space="preserve">) + " contains non-numeric values in " + </w:t>
      </w:r>
      <w:proofErr w:type="spellStart"/>
      <w:r w:rsidRPr="000903FB">
        <w:rPr>
          <w:rFonts w:ascii="Courier New" w:hAnsi="Courier New" w:cs="Courier New"/>
        </w:rPr>
        <w:t>err_string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B32110A" w14:textId="53AFB39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Covar.cpp:644: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27" w:author="Jian Yang" w:date="2021-09-09T15:31:00Z">
        <w:r w:rsidRPr="000903FB" w:rsidDel="000C75A5">
          <w:rPr>
            <w:rFonts w:ascii="Courier New" w:hAnsi="Courier New" w:cs="Courier New"/>
          </w:rPr>
          <w:delText xml:space="preserve">No </w:delText>
        </w:r>
      </w:del>
      <w:ins w:id="28" w:author="Jian Yang" w:date="2021-09-09T15:31:00Z">
        <w:r w:rsidR="000C75A5">
          <w:rPr>
            <w:rFonts w:ascii="Courier New" w:hAnsi="Courier New" w:cs="Courier New"/>
          </w:rPr>
          <w:t>n</w:t>
        </w:r>
        <w:r w:rsidR="000C75A5" w:rsidRPr="000903FB">
          <w:rPr>
            <w:rFonts w:ascii="Courier New" w:hAnsi="Courier New" w:cs="Courier New"/>
          </w:rPr>
          <w:t xml:space="preserve">o </w:t>
        </w:r>
      </w:ins>
      <w:r w:rsidRPr="000903FB">
        <w:rPr>
          <w:rFonts w:ascii="Courier New" w:hAnsi="Courier New" w:cs="Courier New"/>
        </w:rPr>
        <w:t>main function in covariate yet."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AC49289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FastFAM.cpp:255:        //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"debug"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2366CCF" w14:textId="555DC406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FastFAM.cpp:330: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29" w:author="Jian Yang" w:date="2021-09-09T15:31:00Z">
        <w:r w:rsidRPr="000903FB" w:rsidDel="000C75A5">
          <w:rPr>
            <w:rFonts w:ascii="Courier New" w:hAnsi="Courier New" w:cs="Courier New"/>
          </w:rPr>
          <w:delText xml:space="preserve">Some </w:delText>
        </w:r>
      </w:del>
      <w:ins w:id="30" w:author="Jian Yang" w:date="2021-09-09T15:31:00Z">
        <w:r w:rsidR="000C75A5">
          <w:rPr>
            <w:rFonts w:ascii="Courier New" w:hAnsi="Courier New" w:cs="Courier New"/>
          </w:rPr>
          <w:t>s</w:t>
        </w:r>
        <w:r w:rsidR="000C75A5" w:rsidRPr="000903FB">
          <w:rPr>
            <w:rFonts w:ascii="Courier New" w:hAnsi="Courier New" w:cs="Courier New"/>
          </w:rPr>
          <w:t xml:space="preserve">ome </w:t>
        </w:r>
      </w:ins>
      <w:r w:rsidRPr="000903FB">
        <w:rPr>
          <w:rFonts w:ascii="Courier New" w:hAnsi="Courier New" w:cs="Courier New"/>
        </w:rPr>
        <w:t>sample ID</w:t>
      </w:r>
      <w:ins w:id="31" w:author="Longda Jiang" w:date="2021-09-07T19:54:00Z">
        <w:r w:rsidR="00C623BC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in </w:t>
      </w:r>
      <w:ins w:id="32" w:author="Longda Jiang" w:date="2021-09-07T19:54:00Z">
        <w:r w:rsidR="00C623BC">
          <w:rPr>
            <w:rFonts w:ascii="Courier New" w:hAnsi="Courier New" w:cs="Courier New"/>
          </w:rPr>
          <w:t>the</w:t>
        </w:r>
      </w:ins>
      <w:ins w:id="33" w:author="Jian Yang" w:date="2021-09-09T15:50:00Z">
        <w:r w:rsidR="00CF68F8">
          <w:rPr>
            <w:rFonts w:ascii="Courier New" w:hAnsi="Courier New" w:cs="Courier New"/>
          </w:rPr>
          <w:t xml:space="preserve"> saved</w:t>
        </w:r>
      </w:ins>
      <w:ins w:id="34" w:author="Longda Jiang" w:date="2021-09-07T19:54:00Z">
        <w:r w:rsidR="00C623BC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 xml:space="preserve">model </w:t>
      </w:r>
      <w:ins w:id="35" w:author="Longda Jiang" w:date="2021-09-07T19:54:00Z">
        <w:r w:rsidR="00C623BC">
          <w:rPr>
            <w:rFonts w:ascii="Courier New" w:hAnsi="Courier New" w:cs="Courier New"/>
          </w:rPr>
          <w:t xml:space="preserve">file </w:t>
        </w:r>
      </w:ins>
      <w:del w:id="36" w:author="Longda Jiang" w:date="2021-09-07T19:54:00Z">
        <w:r w:rsidRPr="000903FB" w:rsidDel="00C623BC">
          <w:rPr>
            <w:rFonts w:ascii="Courier New" w:hAnsi="Courier New" w:cs="Courier New"/>
          </w:rPr>
          <w:delText>are not</w:delText>
        </w:r>
      </w:del>
      <w:ins w:id="37" w:author="Longda Jiang" w:date="2021-09-07T19:54:00Z">
        <w:r w:rsidR="00C623BC">
          <w:rPr>
            <w:rFonts w:ascii="Courier New" w:hAnsi="Courier New" w:cs="Courier New"/>
          </w:rPr>
          <w:t>do not</w:t>
        </w:r>
      </w:ins>
      <w:r w:rsidRPr="000903FB">
        <w:rPr>
          <w:rFonts w:ascii="Courier New" w:hAnsi="Courier New" w:cs="Courier New"/>
        </w:rPr>
        <w:t xml:space="preserve"> exist</w:t>
      </w:r>
      <w:del w:id="38" w:author="Longda Jiang" w:date="2021-09-07T19:54:00Z">
        <w:r w:rsidRPr="000903FB" w:rsidDel="00C623BC">
          <w:rPr>
            <w:rFonts w:ascii="Courier New" w:hAnsi="Courier New" w:cs="Courier New"/>
          </w:rPr>
          <w:delText>ed</w:delText>
        </w:r>
      </w:del>
      <w:r w:rsidRPr="000903FB">
        <w:rPr>
          <w:rFonts w:ascii="Courier New" w:hAnsi="Courier New" w:cs="Courier New"/>
        </w:rPr>
        <w:t xml:space="preserve"> in</w:t>
      </w:r>
      <w:ins w:id="39" w:author="Jian Yang" w:date="2021-09-09T15:32:00Z">
        <w:r w:rsidR="000C75A5">
          <w:rPr>
            <w:rFonts w:ascii="Courier New" w:hAnsi="Courier New" w:cs="Courier New"/>
          </w:rPr>
          <w:t xml:space="preserve"> the</w:t>
        </w:r>
      </w:ins>
      <w:r w:rsidRPr="000903FB">
        <w:rPr>
          <w:rFonts w:ascii="Courier New" w:hAnsi="Courier New" w:cs="Courier New"/>
        </w:rPr>
        <w:t xml:space="preserve"> genotype</w:t>
      </w:r>
      <w:ins w:id="40" w:author="Longda Jiang" w:date="2021-09-07T19:54:00Z">
        <w:r w:rsidR="00C623BC">
          <w:rPr>
            <w:rFonts w:ascii="Courier New" w:hAnsi="Courier New" w:cs="Courier New"/>
          </w:rPr>
          <w:t xml:space="preserve"> file</w:t>
        </w:r>
      </w:ins>
      <w:ins w:id="41" w:author="Jian Yang" w:date="2021-09-09T15:32:00Z">
        <w:r w:rsidR="000C75A5">
          <w:rPr>
            <w:rFonts w:ascii="Courier New" w:hAnsi="Courier New" w:cs="Courier New"/>
          </w:rPr>
          <w:t>.</w:t>
        </w:r>
      </w:ins>
      <w:del w:id="42" w:author="Jian Yang" w:date="2021-09-09T15:32:00Z">
        <w:r w:rsidRPr="000903FB" w:rsidDel="000C75A5">
          <w:rPr>
            <w:rFonts w:ascii="Courier New" w:hAnsi="Courier New" w:cs="Courier New"/>
          </w:rPr>
          <w:delText>!</w:delText>
        </w:r>
      </w:del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CF90F4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FastFAM.cpp:345: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open file [" + </w:t>
      </w:r>
      <w:proofErr w:type="spellStart"/>
      <w:r w:rsidRPr="000903FB">
        <w:rPr>
          <w:rFonts w:ascii="Courier New" w:hAnsi="Courier New" w:cs="Courier New"/>
        </w:rPr>
        <w:t>bin_file</w:t>
      </w:r>
      <w:proofErr w:type="spellEnd"/>
      <w:r w:rsidRPr="000903FB">
        <w:rPr>
          <w:rFonts w:ascii="Courier New" w:hAnsi="Courier New" w:cs="Courier New"/>
        </w:rPr>
        <w:t xml:space="preserve"> + "] to read."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9CBD49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FastFAM.cpp:349: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read magic number."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BA838E4" w14:textId="4EE8888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FastFAM.cpp:352: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"wrong header in [" + </w:t>
      </w:r>
      <w:proofErr w:type="spellStart"/>
      <w:r w:rsidRPr="000903FB">
        <w:rPr>
          <w:rFonts w:ascii="Courier New" w:hAnsi="Courier New" w:cs="Courier New"/>
        </w:rPr>
        <w:t>bin_file</w:t>
      </w:r>
      <w:proofErr w:type="spellEnd"/>
      <w:r w:rsidRPr="000903FB">
        <w:rPr>
          <w:rFonts w:ascii="Courier New" w:hAnsi="Courier New" w:cs="Courier New"/>
        </w:rPr>
        <w:t xml:space="preserve"> + "]</w:t>
      </w:r>
      <w:ins w:id="43" w:author="Longda Jiang" w:date="2021-09-07T19:55:00Z">
        <w:r w:rsidR="00C623BC">
          <w:rPr>
            <w:rFonts w:ascii="Courier New" w:hAnsi="Courier New" w:cs="Courier New"/>
          </w:rPr>
          <w:t>.</w:t>
        </w:r>
      </w:ins>
      <w:del w:id="44" w:author="Longda Jiang" w:date="2021-09-07T19:55:00Z">
        <w:r w:rsidRPr="000903FB" w:rsidDel="00C623BC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ins w:id="45" w:author="Longda Jiang" w:date="2021-09-07T19:55:00Z">
        <w:r w:rsidR="00C623BC">
          <w:rPr>
            <w:rFonts w:ascii="Courier New" w:hAnsi="Courier New" w:cs="Courier New"/>
          </w:rPr>
          <w:t>T</w:t>
        </w:r>
      </w:ins>
      <w:del w:id="46" w:author="Longda Jiang" w:date="2021-09-07T19:55:00Z">
        <w:r w:rsidRPr="000903FB" w:rsidDel="00C623BC">
          <w:rPr>
            <w:rFonts w:ascii="Courier New" w:hAnsi="Courier New" w:cs="Courier New"/>
          </w:rPr>
          <w:delText>t</w:delText>
        </w:r>
      </w:del>
      <w:r w:rsidRPr="000903FB">
        <w:rPr>
          <w:rFonts w:ascii="Courier New" w:hAnsi="Courier New" w:cs="Courier New"/>
        </w:rPr>
        <w:t>his file can only</w:t>
      </w:r>
      <w:ins w:id="47" w:author="Longda Jiang" w:date="2021-09-07T19:55:00Z">
        <w:r w:rsidR="00C623BC">
          <w:rPr>
            <w:rFonts w:ascii="Courier New" w:hAnsi="Courier New" w:cs="Courier New"/>
          </w:rPr>
          <w:t xml:space="preserve"> be</w:t>
        </w:r>
      </w:ins>
      <w:r w:rsidRPr="000903FB">
        <w:rPr>
          <w:rFonts w:ascii="Courier New" w:hAnsi="Courier New" w:cs="Courier New"/>
        </w:rPr>
        <w:t xml:space="preserve"> generate</w:t>
      </w:r>
      <w:ins w:id="48" w:author="Longda Jiang" w:date="2021-09-07T19:55:00Z">
        <w:r w:rsidR="00C623BC">
          <w:rPr>
            <w:rFonts w:ascii="Courier New" w:hAnsi="Courier New" w:cs="Courier New"/>
          </w:rPr>
          <w:t>d</w:t>
        </w:r>
      </w:ins>
      <w:r w:rsidRPr="000903FB">
        <w:rPr>
          <w:rFonts w:ascii="Courier New" w:hAnsi="Courier New" w:cs="Courier New"/>
        </w:rPr>
        <w:t xml:space="preserve"> from GCTA</w:t>
      </w:r>
      <w:del w:id="49" w:author="Jian Yang" w:date="2021-09-09T15:48:00Z">
        <w:r w:rsidRPr="000903FB" w:rsidDel="00CF68F8">
          <w:rPr>
            <w:rFonts w:ascii="Courier New" w:hAnsi="Courier New" w:cs="Courier New"/>
          </w:rPr>
          <w:delText xml:space="preserve"> model</w:delText>
        </w:r>
      </w:del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F9B62F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FastFAM.cpp:357: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read sample size."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73052ED" w14:textId="54515073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FastFAM.cpp:360: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50" w:author="Jian Yang" w:date="2021-09-09T16:31:00Z">
        <w:r w:rsidRPr="000903FB" w:rsidDel="00EB26BE">
          <w:rPr>
            <w:rFonts w:ascii="Courier New" w:hAnsi="Courier New" w:cs="Courier New"/>
          </w:rPr>
          <w:delText xml:space="preserve">wrong </w:delText>
        </w:r>
      </w:del>
      <w:ins w:id="51" w:author="Jian Yang" w:date="2021-09-09T16:31:00Z">
        <w:r w:rsidR="00EB26BE">
          <w:rPr>
            <w:rFonts w:ascii="Courier New" w:hAnsi="Courier New" w:cs="Courier New"/>
          </w:rPr>
          <w:t>incorrect</w:t>
        </w:r>
        <w:r w:rsidR="00EB26BE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 xml:space="preserve">number of </w:t>
      </w:r>
      <w:del w:id="52" w:author="Jian Yang" w:date="2021-09-09T15:48:00Z">
        <w:r w:rsidRPr="000903FB" w:rsidDel="00CF68F8">
          <w:rPr>
            <w:rFonts w:ascii="Courier New" w:hAnsi="Courier New" w:cs="Courier New"/>
          </w:rPr>
          <w:delText xml:space="preserve">samples </w:delText>
        </w:r>
      </w:del>
      <w:ins w:id="53" w:author="Jian Yang" w:date="2021-09-09T15:48:00Z">
        <w:r w:rsidR="00CF68F8">
          <w:rPr>
            <w:rFonts w:ascii="Courier New" w:hAnsi="Courier New" w:cs="Courier New"/>
          </w:rPr>
          <w:t>individuals</w:t>
        </w:r>
        <w:r w:rsidR="00CF68F8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 xml:space="preserve">in [" + </w:t>
      </w:r>
      <w:proofErr w:type="spellStart"/>
      <w:r w:rsidRPr="000903FB">
        <w:rPr>
          <w:rFonts w:ascii="Courier New" w:hAnsi="Courier New" w:cs="Courier New"/>
        </w:rPr>
        <w:t>bin_file</w:t>
      </w:r>
      <w:proofErr w:type="spellEnd"/>
      <w:r w:rsidRPr="000903FB">
        <w:rPr>
          <w:rFonts w:ascii="Courier New" w:hAnsi="Courier New" w:cs="Courier New"/>
        </w:rPr>
        <w:t xml:space="preserve"> + "]</w:t>
      </w:r>
      <w:ins w:id="54" w:author="Longda Jiang" w:date="2021-09-07T19:56:00Z">
        <w:r w:rsidR="00C623BC">
          <w:rPr>
            <w:rFonts w:ascii="Courier New" w:hAnsi="Courier New" w:cs="Courier New"/>
          </w:rPr>
          <w:t>.</w:t>
        </w:r>
      </w:ins>
      <w:del w:id="55" w:author="Longda Jiang" w:date="2021-09-07T19:56:00Z">
        <w:r w:rsidRPr="000903FB" w:rsidDel="00C623BC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ins w:id="56" w:author="Longda Jiang" w:date="2021-09-07T19:56:00Z">
        <w:r w:rsidR="00C623BC">
          <w:rPr>
            <w:rFonts w:ascii="Courier New" w:hAnsi="Courier New" w:cs="Courier New"/>
          </w:rPr>
          <w:t>T</w:t>
        </w:r>
      </w:ins>
      <w:del w:id="57" w:author="Longda Jiang" w:date="2021-09-07T19:56:00Z">
        <w:r w:rsidRPr="000903FB" w:rsidDel="00C623BC">
          <w:rPr>
            <w:rFonts w:ascii="Courier New" w:hAnsi="Courier New" w:cs="Courier New"/>
          </w:rPr>
          <w:delText>t</w:delText>
        </w:r>
      </w:del>
      <w:r w:rsidRPr="000903FB">
        <w:rPr>
          <w:rFonts w:ascii="Courier New" w:hAnsi="Courier New" w:cs="Courier New"/>
        </w:rPr>
        <w:t xml:space="preserve">his file can only </w:t>
      </w:r>
      <w:ins w:id="58" w:author="Longda Jiang" w:date="2021-09-07T19:56:00Z">
        <w:r w:rsidR="00C623BC">
          <w:rPr>
            <w:rFonts w:ascii="Courier New" w:hAnsi="Courier New" w:cs="Courier New"/>
          </w:rPr>
          <w:t xml:space="preserve">be </w:t>
        </w:r>
      </w:ins>
      <w:r w:rsidRPr="000903FB">
        <w:rPr>
          <w:rFonts w:ascii="Courier New" w:hAnsi="Courier New" w:cs="Courier New"/>
        </w:rPr>
        <w:t>generate</w:t>
      </w:r>
      <w:ins w:id="59" w:author="Longda Jiang" w:date="2021-09-07T19:56:00Z">
        <w:r w:rsidR="00C623BC">
          <w:rPr>
            <w:rFonts w:ascii="Courier New" w:hAnsi="Courier New" w:cs="Courier New"/>
          </w:rPr>
          <w:t>d</w:t>
        </w:r>
      </w:ins>
      <w:r w:rsidRPr="000903FB">
        <w:rPr>
          <w:rFonts w:ascii="Courier New" w:hAnsi="Courier New" w:cs="Courier New"/>
        </w:rPr>
        <w:t xml:space="preserve"> from GCTA</w:t>
      </w:r>
      <w:del w:id="60" w:author="Jian Yang" w:date="2021-09-09T15:49:00Z">
        <w:r w:rsidRPr="000903FB" w:rsidDel="00CF68F8">
          <w:rPr>
            <w:rFonts w:ascii="Courier New" w:hAnsi="Courier New" w:cs="Courier New"/>
          </w:rPr>
          <w:delText xml:space="preserve"> model</w:delText>
        </w:r>
      </w:del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3EA4CF4" w14:textId="64EE2E8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FastFAM.cpp:365: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read number of covariates in [" + </w:t>
      </w:r>
      <w:proofErr w:type="spellStart"/>
      <w:r w:rsidRPr="000903FB">
        <w:rPr>
          <w:rFonts w:ascii="Courier New" w:hAnsi="Courier New" w:cs="Courier New"/>
        </w:rPr>
        <w:t>bin_file</w:t>
      </w:r>
      <w:proofErr w:type="spellEnd"/>
      <w:r w:rsidRPr="000903FB">
        <w:rPr>
          <w:rFonts w:ascii="Courier New" w:hAnsi="Courier New" w:cs="Courier New"/>
        </w:rPr>
        <w:t xml:space="preserve"> + "]</w:t>
      </w:r>
      <w:ins w:id="61" w:author="Longda Jiang" w:date="2021-09-07T19:56:00Z">
        <w:r w:rsidR="00C623BC">
          <w:rPr>
            <w:rFonts w:ascii="Courier New" w:hAnsi="Courier New" w:cs="Courier New"/>
          </w:rPr>
          <w:t>.</w:t>
        </w:r>
      </w:ins>
      <w:del w:id="62" w:author="Longda Jiang" w:date="2021-09-07T19:56:00Z">
        <w:r w:rsidRPr="000903FB" w:rsidDel="00C623BC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del w:id="63" w:author="Jian Yang" w:date="2021-09-09T15:49:00Z">
        <w:r w:rsidRPr="000903FB" w:rsidDel="00CF68F8">
          <w:rPr>
            <w:rFonts w:ascii="Courier New" w:hAnsi="Courier New" w:cs="Courier New"/>
          </w:rPr>
          <w:delText>t</w:delText>
        </w:r>
      </w:del>
      <w:ins w:id="64" w:author="Jian Yang" w:date="2021-09-09T15:49:00Z">
        <w:r w:rsidR="00CF68F8">
          <w:rPr>
            <w:rFonts w:ascii="Courier New" w:hAnsi="Courier New" w:cs="Courier New"/>
          </w:rPr>
          <w:t>T</w:t>
        </w:r>
      </w:ins>
      <w:r w:rsidRPr="000903FB">
        <w:rPr>
          <w:rFonts w:ascii="Courier New" w:hAnsi="Courier New" w:cs="Courier New"/>
        </w:rPr>
        <w:t xml:space="preserve">his file can only </w:t>
      </w:r>
      <w:ins w:id="65" w:author="Longda Jiang" w:date="2021-09-07T19:57:00Z">
        <w:r w:rsidR="00C623BC">
          <w:rPr>
            <w:rFonts w:ascii="Courier New" w:hAnsi="Courier New" w:cs="Courier New"/>
          </w:rPr>
          <w:t xml:space="preserve">be </w:t>
        </w:r>
      </w:ins>
      <w:r w:rsidRPr="000903FB">
        <w:rPr>
          <w:rFonts w:ascii="Courier New" w:hAnsi="Courier New" w:cs="Courier New"/>
        </w:rPr>
        <w:t>generate</w:t>
      </w:r>
      <w:ins w:id="66" w:author="Longda Jiang" w:date="2021-09-07T19:57:00Z">
        <w:r w:rsidR="00C623BC">
          <w:rPr>
            <w:rFonts w:ascii="Courier New" w:hAnsi="Courier New" w:cs="Courier New"/>
          </w:rPr>
          <w:t>d</w:t>
        </w:r>
      </w:ins>
      <w:r w:rsidRPr="000903FB">
        <w:rPr>
          <w:rFonts w:ascii="Courier New" w:hAnsi="Courier New" w:cs="Courier New"/>
        </w:rPr>
        <w:t xml:space="preserve"> from GCTA</w:t>
      </w:r>
      <w:del w:id="67" w:author="Jian Yang" w:date="2021-09-09T15:49:00Z">
        <w:r w:rsidRPr="000903FB" w:rsidDel="00CF68F8">
          <w:rPr>
            <w:rFonts w:ascii="Courier New" w:hAnsi="Courier New" w:cs="Courier New"/>
          </w:rPr>
          <w:delText xml:space="preserve"> model</w:delText>
        </w:r>
      </w:del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E96F3FA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FastFAM.cpp:371: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read covariate flag"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01A6E4C" w14:textId="7B83107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FastFAM.cpp:375: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</w:t>
      </w:r>
      <w:ins w:id="68" w:author="Jian Yang" w:date="2021-09-09T15:49:00Z">
        <w:r w:rsidR="00CF68F8">
          <w:rPr>
            <w:rFonts w:ascii="Courier New" w:hAnsi="Courier New" w:cs="Courier New"/>
          </w:rPr>
          <w:t xml:space="preserve"> find</w:t>
        </w:r>
      </w:ins>
      <w:r w:rsidRPr="000903FB">
        <w:rPr>
          <w:rFonts w:ascii="Courier New" w:hAnsi="Courier New" w:cs="Courier New"/>
        </w:rPr>
        <w:t xml:space="preserve"> </w:t>
      </w:r>
      <w:proofErr w:type="spellStart"/>
      <w:r w:rsidRPr="000903FB">
        <w:rPr>
          <w:rFonts w:ascii="Courier New" w:hAnsi="Courier New" w:cs="Courier New"/>
        </w:rPr>
        <w:t>tao</w:t>
      </w:r>
      <w:proofErr w:type="spellEnd"/>
      <w:r w:rsidRPr="000903FB">
        <w:rPr>
          <w:rFonts w:ascii="Courier New" w:hAnsi="Courier New" w:cs="Courier New"/>
        </w:rPr>
        <w:t xml:space="preserve"> value in [" + </w:t>
      </w:r>
      <w:proofErr w:type="spellStart"/>
      <w:r w:rsidRPr="000903FB">
        <w:rPr>
          <w:rFonts w:ascii="Courier New" w:hAnsi="Courier New" w:cs="Courier New"/>
        </w:rPr>
        <w:t>bin_file</w:t>
      </w:r>
      <w:proofErr w:type="spellEnd"/>
      <w:r w:rsidRPr="000903FB">
        <w:rPr>
          <w:rFonts w:ascii="Courier New" w:hAnsi="Courier New" w:cs="Courier New"/>
        </w:rPr>
        <w:t xml:space="preserve"> + "]</w:t>
      </w:r>
      <w:ins w:id="69" w:author="Longda Jiang" w:date="2021-09-07T19:58:00Z">
        <w:r w:rsidR="00991EC1">
          <w:rPr>
            <w:rFonts w:ascii="Courier New" w:hAnsi="Courier New" w:cs="Courier New"/>
          </w:rPr>
          <w:t>.</w:t>
        </w:r>
      </w:ins>
      <w:del w:id="70" w:author="Longda Jiang" w:date="2021-09-07T19:58:00Z">
        <w:r w:rsidRPr="000903FB" w:rsidDel="00991EC1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del w:id="71" w:author="Longda Jiang" w:date="2021-09-07T19:57:00Z">
        <w:r w:rsidRPr="000903FB" w:rsidDel="00C623BC">
          <w:rPr>
            <w:rFonts w:ascii="Courier New" w:hAnsi="Courier New" w:cs="Courier New"/>
          </w:rPr>
          <w:delText>this file can only generate from GCTA model</w:delText>
        </w:r>
      </w:del>
      <w:ins w:id="72" w:author="Longda Jiang" w:date="2021-09-07T19:58:00Z">
        <w:r w:rsidR="00991EC1">
          <w:rPr>
            <w:rFonts w:ascii="Courier New" w:hAnsi="Courier New" w:cs="Courier New"/>
          </w:rPr>
          <w:t>T</w:t>
        </w:r>
      </w:ins>
      <w:ins w:id="73" w:author="Longda Jiang" w:date="2021-09-07T19:57:00Z">
        <w:r w:rsidR="00C623BC">
          <w:rPr>
            <w:rFonts w:ascii="Courier New" w:hAnsi="Courier New" w:cs="Courier New"/>
          </w:rPr>
          <w:t>his file can only be generated from GCTA</w:t>
        </w:r>
        <w:del w:id="74" w:author="Jian Yang" w:date="2021-09-09T15:49:00Z">
          <w:r w:rsidR="00C623BC" w:rsidDel="00CF68F8">
            <w:rPr>
              <w:rFonts w:ascii="Courier New" w:hAnsi="Courier New" w:cs="Courier New"/>
            </w:rPr>
            <w:delText xml:space="preserve"> model</w:delText>
          </w:r>
        </w:del>
      </w:ins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1064775" w14:textId="10DE9C1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FastFAM.cpp:379: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</w:t>
      </w:r>
      <w:ins w:id="75" w:author="Jian Yang" w:date="2021-09-09T15:49:00Z">
        <w:r w:rsidR="00CF68F8">
          <w:rPr>
            <w:rFonts w:ascii="Courier New" w:hAnsi="Courier New" w:cs="Courier New"/>
          </w:rPr>
          <w:t xml:space="preserve"> find</w:t>
        </w:r>
      </w:ins>
      <w:r w:rsidRPr="000903FB">
        <w:rPr>
          <w:rFonts w:ascii="Courier New" w:hAnsi="Courier New" w:cs="Courier New"/>
        </w:rPr>
        <w:t xml:space="preserve"> </w:t>
      </w:r>
      <w:proofErr w:type="spellStart"/>
      <w:r w:rsidRPr="000903FB">
        <w:rPr>
          <w:rFonts w:ascii="Courier New" w:hAnsi="Courier New" w:cs="Courier New"/>
        </w:rPr>
        <w:t>c_inf</w:t>
      </w:r>
      <w:proofErr w:type="spellEnd"/>
      <w:r w:rsidRPr="000903FB">
        <w:rPr>
          <w:rFonts w:ascii="Courier New" w:hAnsi="Courier New" w:cs="Courier New"/>
        </w:rPr>
        <w:t xml:space="preserve"> in [" + </w:t>
      </w:r>
      <w:proofErr w:type="spellStart"/>
      <w:r w:rsidRPr="000903FB">
        <w:rPr>
          <w:rFonts w:ascii="Courier New" w:hAnsi="Courier New" w:cs="Courier New"/>
        </w:rPr>
        <w:t>bin_file</w:t>
      </w:r>
      <w:proofErr w:type="spellEnd"/>
      <w:r w:rsidRPr="000903FB">
        <w:rPr>
          <w:rFonts w:ascii="Courier New" w:hAnsi="Courier New" w:cs="Courier New"/>
        </w:rPr>
        <w:t xml:space="preserve"> + "]</w:t>
      </w:r>
      <w:ins w:id="76" w:author="Longda Jiang" w:date="2021-09-07T19:58:00Z">
        <w:r w:rsidR="00991EC1">
          <w:rPr>
            <w:rFonts w:ascii="Courier New" w:hAnsi="Courier New" w:cs="Courier New"/>
          </w:rPr>
          <w:t>.</w:t>
        </w:r>
      </w:ins>
      <w:del w:id="77" w:author="Longda Jiang" w:date="2021-09-07T19:58:00Z">
        <w:r w:rsidRPr="000903FB" w:rsidDel="00991EC1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del w:id="78" w:author="Longda Jiang" w:date="2021-09-07T19:57:00Z">
        <w:r w:rsidRPr="000903FB" w:rsidDel="00C623BC">
          <w:rPr>
            <w:rFonts w:ascii="Courier New" w:hAnsi="Courier New" w:cs="Courier New"/>
          </w:rPr>
          <w:delText>this file can only generate from GCTA model</w:delText>
        </w:r>
      </w:del>
      <w:ins w:id="79" w:author="Longda Jiang" w:date="2021-09-07T19:58:00Z">
        <w:r w:rsidR="00991EC1">
          <w:rPr>
            <w:rFonts w:ascii="Courier New" w:hAnsi="Courier New" w:cs="Courier New"/>
          </w:rPr>
          <w:t>T</w:t>
        </w:r>
      </w:ins>
      <w:ins w:id="80" w:author="Longda Jiang" w:date="2021-09-07T19:57:00Z">
        <w:r w:rsidR="00C623BC">
          <w:rPr>
            <w:rFonts w:ascii="Courier New" w:hAnsi="Courier New" w:cs="Courier New"/>
          </w:rPr>
          <w:t>his file can only be generated from GCTA</w:t>
        </w:r>
        <w:del w:id="81" w:author="Jian Yang" w:date="2021-09-09T15:49:00Z">
          <w:r w:rsidR="00C623BC" w:rsidDel="00CF68F8">
            <w:rPr>
              <w:rFonts w:ascii="Courier New" w:hAnsi="Courier New" w:cs="Courier New"/>
            </w:rPr>
            <w:delText xml:space="preserve"> model</w:delText>
          </w:r>
        </w:del>
      </w:ins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8F011E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FastFAM.cpp:388: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"failed to read mu."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CEC49F8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FastFAM.cpp:396: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"failed to read phenotype."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FDEBAFD" w14:textId="356E55BB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FastFAM.cpp:407: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"failed to read covariates from</w:t>
      </w:r>
      <w:ins w:id="82" w:author="Jian Yang" w:date="2021-09-09T15:50:00Z">
        <w:r w:rsidR="00CF68F8">
          <w:rPr>
            <w:rFonts w:ascii="Courier New" w:hAnsi="Courier New" w:cs="Courier New"/>
          </w:rPr>
          <w:t xml:space="preserve"> the saved</w:t>
        </w:r>
      </w:ins>
      <w:r w:rsidRPr="000903FB">
        <w:rPr>
          <w:rFonts w:ascii="Courier New" w:hAnsi="Courier New" w:cs="Courier New"/>
        </w:rPr>
        <w:t xml:space="preserve"> model."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EB8342E" w14:textId="44800E7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FastFAM.cpp:417: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"failed to read H from</w:t>
      </w:r>
      <w:ins w:id="83" w:author="Jian Yang" w:date="2021-09-09T15:50:00Z">
        <w:r w:rsidR="00CF68F8">
          <w:rPr>
            <w:rFonts w:ascii="Courier New" w:hAnsi="Courier New" w:cs="Courier New"/>
          </w:rPr>
          <w:t xml:space="preserve"> the saved</w:t>
        </w:r>
      </w:ins>
      <w:r w:rsidRPr="000903FB">
        <w:rPr>
          <w:rFonts w:ascii="Courier New" w:hAnsi="Courier New" w:cs="Courier New"/>
        </w:rPr>
        <w:t xml:space="preserve"> model."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BB6B25D" w14:textId="391000FA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FastFAM.cpp:448: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"Some sample ID</w:t>
      </w:r>
      <w:ins w:id="84" w:author="Longda Jiang" w:date="2021-09-07T19:57:00Z">
        <w:r w:rsidR="00991EC1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in </w:t>
      </w:r>
      <w:ins w:id="85" w:author="Longda Jiang" w:date="2021-09-07T19:57:00Z">
        <w:r w:rsidR="00991EC1">
          <w:rPr>
            <w:rFonts w:ascii="Courier New" w:hAnsi="Courier New" w:cs="Courier New"/>
          </w:rPr>
          <w:t>the</w:t>
        </w:r>
      </w:ins>
      <w:ins w:id="86" w:author="Jian Yang" w:date="2021-09-09T15:50:00Z">
        <w:r w:rsidR="00CF68F8">
          <w:rPr>
            <w:rFonts w:ascii="Courier New" w:hAnsi="Courier New" w:cs="Courier New"/>
          </w:rPr>
          <w:t xml:space="preserve"> saved</w:t>
        </w:r>
      </w:ins>
      <w:ins w:id="87" w:author="Longda Jiang" w:date="2021-09-07T19:57:00Z">
        <w:r w:rsidR="00991EC1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 xml:space="preserve">model </w:t>
      </w:r>
      <w:ins w:id="88" w:author="Longda Jiang" w:date="2021-09-07T19:58:00Z">
        <w:r w:rsidR="00991EC1">
          <w:rPr>
            <w:rFonts w:ascii="Courier New" w:hAnsi="Courier New" w:cs="Courier New"/>
          </w:rPr>
          <w:t>file do</w:t>
        </w:r>
      </w:ins>
      <w:del w:id="89" w:author="Longda Jiang" w:date="2021-09-07T19:58:00Z">
        <w:r w:rsidRPr="000903FB" w:rsidDel="00991EC1">
          <w:rPr>
            <w:rFonts w:ascii="Courier New" w:hAnsi="Courier New" w:cs="Courier New"/>
          </w:rPr>
          <w:delText>are</w:delText>
        </w:r>
      </w:del>
      <w:r w:rsidRPr="000903FB">
        <w:rPr>
          <w:rFonts w:ascii="Courier New" w:hAnsi="Courier New" w:cs="Courier New"/>
        </w:rPr>
        <w:t xml:space="preserve"> not exist</w:t>
      </w:r>
      <w:del w:id="90" w:author="Longda Jiang" w:date="2021-09-07T19:58:00Z">
        <w:r w:rsidRPr="000903FB" w:rsidDel="00991EC1">
          <w:rPr>
            <w:rFonts w:ascii="Courier New" w:hAnsi="Courier New" w:cs="Courier New"/>
          </w:rPr>
          <w:delText>ed</w:delText>
        </w:r>
      </w:del>
      <w:r w:rsidRPr="000903FB">
        <w:rPr>
          <w:rFonts w:ascii="Courier New" w:hAnsi="Courier New" w:cs="Courier New"/>
        </w:rPr>
        <w:t xml:space="preserve"> in genotype</w:t>
      </w:r>
      <w:ins w:id="91" w:author="Longda Jiang" w:date="2021-09-07T19:58:00Z">
        <w:r w:rsidR="00991EC1">
          <w:rPr>
            <w:rFonts w:ascii="Courier New" w:hAnsi="Courier New" w:cs="Courier New"/>
          </w:rPr>
          <w:t xml:space="preserve"> file</w:t>
        </w:r>
      </w:ins>
      <w:r w:rsidRPr="000903FB">
        <w:rPr>
          <w:rFonts w:ascii="Courier New" w:hAnsi="Courier New" w:cs="Courier New"/>
        </w:rPr>
        <w:t>!"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AE551C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FastFAM.cpp:458: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open file [" + </w:t>
      </w:r>
      <w:proofErr w:type="spellStart"/>
      <w:r w:rsidRPr="000903FB">
        <w:rPr>
          <w:rFonts w:ascii="Courier New" w:hAnsi="Courier New" w:cs="Courier New"/>
        </w:rPr>
        <w:t>bin_file</w:t>
      </w:r>
      <w:proofErr w:type="spellEnd"/>
      <w:r w:rsidRPr="000903FB">
        <w:rPr>
          <w:rFonts w:ascii="Courier New" w:hAnsi="Courier New" w:cs="Courier New"/>
        </w:rPr>
        <w:t xml:space="preserve"> + "] to read."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A7E4D4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 xml:space="preserve">FastFAM.cpp:461: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read header in [" + </w:t>
      </w:r>
      <w:proofErr w:type="spellStart"/>
      <w:r w:rsidRPr="000903FB">
        <w:rPr>
          <w:rFonts w:ascii="Courier New" w:hAnsi="Courier New" w:cs="Courier New"/>
        </w:rPr>
        <w:t>bin_file</w:t>
      </w:r>
      <w:proofErr w:type="spellEnd"/>
      <w:r w:rsidRPr="000903FB">
        <w:rPr>
          <w:rFonts w:ascii="Courier New" w:hAnsi="Courier New" w:cs="Courier New"/>
        </w:rPr>
        <w:t xml:space="preserve"> + "]."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A667EEC" w14:textId="0C5B37C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FastFAM.cpp:464: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92" w:author="Jian Yang" w:date="2021-09-09T16:32:00Z">
        <w:r w:rsidRPr="000903FB" w:rsidDel="00EB26BE">
          <w:rPr>
            <w:rFonts w:ascii="Courier New" w:hAnsi="Courier New" w:cs="Courier New"/>
          </w:rPr>
          <w:delText xml:space="preserve">wrong </w:delText>
        </w:r>
      </w:del>
      <w:ins w:id="93" w:author="Jian Yang" w:date="2021-09-09T16:32:00Z">
        <w:r w:rsidR="00EB26BE">
          <w:rPr>
            <w:rFonts w:ascii="Courier New" w:hAnsi="Courier New" w:cs="Courier New"/>
          </w:rPr>
          <w:t>incorrect</w:t>
        </w:r>
        <w:r w:rsidR="00EB26BE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 xml:space="preserve">header in [" + </w:t>
      </w:r>
      <w:proofErr w:type="spellStart"/>
      <w:r w:rsidRPr="000903FB">
        <w:rPr>
          <w:rFonts w:ascii="Courier New" w:hAnsi="Courier New" w:cs="Courier New"/>
        </w:rPr>
        <w:t>bin_file</w:t>
      </w:r>
      <w:proofErr w:type="spellEnd"/>
      <w:r w:rsidRPr="000903FB">
        <w:rPr>
          <w:rFonts w:ascii="Courier New" w:hAnsi="Courier New" w:cs="Courier New"/>
        </w:rPr>
        <w:t xml:space="preserve"> + "]</w:t>
      </w:r>
      <w:ins w:id="94" w:author="Longda Jiang" w:date="2021-09-07T19:58:00Z">
        <w:r w:rsidR="00991EC1">
          <w:rPr>
            <w:rFonts w:ascii="Courier New" w:hAnsi="Courier New" w:cs="Courier New"/>
          </w:rPr>
          <w:t>.</w:t>
        </w:r>
      </w:ins>
      <w:del w:id="95" w:author="Longda Jiang" w:date="2021-09-07T19:58:00Z">
        <w:r w:rsidRPr="000903FB" w:rsidDel="00991EC1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del w:id="96" w:author="Longda Jiang" w:date="2021-09-07T19:57:00Z">
        <w:r w:rsidRPr="000903FB" w:rsidDel="00C623BC">
          <w:rPr>
            <w:rFonts w:ascii="Courier New" w:hAnsi="Courier New" w:cs="Courier New"/>
          </w:rPr>
          <w:delText>this file can only generate from GCTA model</w:delText>
        </w:r>
      </w:del>
      <w:ins w:id="97" w:author="Longda Jiang" w:date="2021-09-07T19:58:00Z">
        <w:r w:rsidR="00991EC1">
          <w:rPr>
            <w:rFonts w:ascii="Courier New" w:hAnsi="Courier New" w:cs="Courier New"/>
          </w:rPr>
          <w:t>T</w:t>
        </w:r>
      </w:ins>
      <w:ins w:id="98" w:author="Longda Jiang" w:date="2021-09-07T19:57:00Z">
        <w:r w:rsidR="00C623BC">
          <w:rPr>
            <w:rFonts w:ascii="Courier New" w:hAnsi="Courier New" w:cs="Courier New"/>
          </w:rPr>
          <w:t>his file can only be generated from GCTA model</w:t>
        </w:r>
      </w:ins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91FE214" w14:textId="7610CD3D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FastFAM.cpp:467: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"the sample </w:t>
      </w:r>
      <w:ins w:id="99" w:author="Longda Jiang" w:date="2021-09-07T19:58:00Z">
        <w:r w:rsidR="00D2336D">
          <w:rPr>
            <w:rFonts w:ascii="Courier New" w:hAnsi="Courier New" w:cs="Courier New"/>
          </w:rPr>
          <w:t xml:space="preserve">IDs </w:t>
        </w:r>
      </w:ins>
      <w:r w:rsidRPr="000903FB">
        <w:rPr>
          <w:rFonts w:ascii="Courier New" w:hAnsi="Courier New" w:cs="Courier New"/>
        </w:rPr>
        <w:t>in</w:t>
      </w:r>
      <w:ins w:id="100" w:author="Jian Yang" w:date="2021-09-09T15:50:00Z">
        <w:r w:rsidR="00CF68F8">
          <w:rPr>
            <w:rFonts w:ascii="Courier New" w:hAnsi="Courier New" w:cs="Courier New"/>
          </w:rPr>
          <w:t xml:space="preserve"> the saved</w:t>
        </w:r>
      </w:ins>
      <w:r w:rsidRPr="000903FB">
        <w:rPr>
          <w:rFonts w:ascii="Courier New" w:hAnsi="Courier New" w:cs="Courier New"/>
        </w:rPr>
        <w:t xml:space="preserve"> model is different from</w:t>
      </w:r>
      <w:ins w:id="101" w:author="Jian Yang" w:date="2021-09-09T15:50:00Z">
        <w:r w:rsidR="00CF68F8">
          <w:rPr>
            <w:rFonts w:ascii="Courier New" w:hAnsi="Courier New" w:cs="Courier New"/>
          </w:rPr>
          <w:t xml:space="preserve"> </w:t>
        </w:r>
      </w:ins>
      <w:ins w:id="102" w:author="Jian Yang" w:date="2021-09-09T15:51:00Z">
        <w:r w:rsidR="00CF68F8">
          <w:rPr>
            <w:rFonts w:ascii="Courier New" w:hAnsi="Courier New" w:cs="Courier New"/>
          </w:rPr>
          <w:t>that in genotype data</w:t>
        </w:r>
      </w:ins>
      <w:del w:id="103" w:author="Jian Yang" w:date="2021-09-09T15:51:00Z">
        <w:r w:rsidRPr="000903FB" w:rsidDel="00CF68F8">
          <w:rPr>
            <w:rFonts w:ascii="Courier New" w:hAnsi="Courier New" w:cs="Courier New"/>
          </w:rPr>
          <w:delText xml:space="preserve"> </w:delText>
        </w:r>
      </w:del>
      <w:ins w:id="104" w:author="Longda Jiang" w:date="2021-09-07T19:58:00Z">
        <w:del w:id="105" w:author="Jian Yang" w:date="2021-09-09T15:51:00Z">
          <w:r w:rsidR="00D2336D" w:rsidDel="00CF68F8">
            <w:rPr>
              <w:rFonts w:ascii="Courier New" w:hAnsi="Courier New" w:cs="Courier New"/>
            </w:rPr>
            <w:delText>the ID</w:delText>
          </w:r>
        </w:del>
      </w:ins>
      <w:del w:id="106" w:author="Longda Jiang" w:date="2021-09-07T19:58:00Z">
        <w:r w:rsidRPr="000903FB" w:rsidDel="00D2336D">
          <w:rPr>
            <w:rFonts w:ascii="Courier New" w:hAnsi="Courier New" w:cs="Courier New"/>
          </w:rPr>
          <w:delText>id</w:delText>
        </w:r>
      </w:del>
      <w:r w:rsidRPr="000903FB">
        <w:rPr>
          <w:rFonts w:ascii="Courier New" w:hAnsi="Courier New" w:cs="Courier New"/>
        </w:rPr>
        <w:t xml:space="preserve"> file!"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730D189" w14:textId="4378109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FastFAM.cpp:495: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"failed to read phenotype from </w:t>
      </w:r>
      <w:ins w:id="107" w:author="Jian Yang" w:date="2021-09-09T15:51:00Z">
        <w:r w:rsidR="00CF68F8">
          <w:rPr>
            <w:rFonts w:ascii="Courier New" w:hAnsi="Courier New" w:cs="Courier New"/>
          </w:rPr>
          <w:t>the saved</w:t>
        </w:r>
        <w:r w:rsidR="00CF68F8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model."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6E35E6C" w14:textId="70202FB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FastFAM.cpp:510: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"failed to read covariates from </w:t>
      </w:r>
      <w:ins w:id="108" w:author="Jian Yang" w:date="2021-09-09T15:51:00Z">
        <w:r w:rsidR="00CF68F8">
          <w:rPr>
            <w:rFonts w:ascii="Courier New" w:hAnsi="Courier New" w:cs="Courier New"/>
          </w:rPr>
          <w:t>the saved</w:t>
        </w:r>
        <w:r w:rsidR="00CF68F8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model."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BAA0D34" w14:textId="1DD268CD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FastFAM.cpp:524: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"failed to read covariates from </w:t>
      </w:r>
      <w:ins w:id="109" w:author="Jian Yang" w:date="2021-09-09T15:51:00Z">
        <w:r w:rsidR="00CF68F8">
          <w:rPr>
            <w:rFonts w:ascii="Courier New" w:hAnsi="Courier New" w:cs="Courier New"/>
          </w:rPr>
          <w:t>the saved</w:t>
        </w:r>
        <w:r w:rsidR="00CF68F8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model."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5C97808" w14:textId="2C0B4FA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FastFAM.cpp:558: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"failed to read the V inverse from </w:t>
      </w:r>
      <w:ins w:id="110" w:author="Jian Yang" w:date="2021-09-09T15:51:00Z">
        <w:r w:rsidR="00CF68F8">
          <w:rPr>
            <w:rFonts w:ascii="Courier New" w:hAnsi="Courier New" w:cs="Courier New"/>
          </w:rPr>
          <w:t>the saved</w:t>
        </w:r>
        <w:r w:rsidR="00CF68F8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model."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D0E935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FastFAM.cpp:623: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"Did you forget to specify --</w:t>
      </w:r>
      <w:proofErr w:type="spellStart"/>
      <w:r w:rsidRPr="000903FB">
        <w:rPr>
          <w:rFonts w:ascii="Courier New" w:hAnsi="Courier New" w:cs="Courier New"/>
        </w:rPr>
        <w:t>pheno</w:t>
      </w:r>
      <w:proofErr w:type="spellEnd"/>
      <w:r w:rsidRPr="000903FB">
        <w:rPr>
          <w:rFonts w:ascii="Courier New" w:hAnsi="Courier New" w:cs="Courier New"/>
        </w:rPr>
        <w:t>?"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3382311" w14:textId="48FC5319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FastFAM.cpp:636: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111" w:author="Jian Yang" w:date="2021-09-09T15:51:00Z">
        <w:r w:rsidR="00CF68F8">
          <w:rPr>
            <w:rFonts w:ascii="Courier New" w:hAnsi="Courier New" w:cs="Courier New"/>
          </w:rPr>
          <w:t>n</w:t>
        </w:r>
      </w:ins>
      <w:del w:id="112" w:author="Jian Yang" w:date="2021-09-09T15:51:00Z">
        <w:r w:rsidRPr="000903FB" w:rsidDel="00CF68F8">
          <w:rPr>
            <w:rFonts w:ascii="Courier New" w:hAnsi="Courier New" w:cs="Courier New"/>
          </w:rPr>
          <w:delText>N</w:delText>
        </w:r>
      </w:del>
      <w:r w:rsidRPr="000903FB">
        <w:rPr>
          <w:rFonts w:ascii="Courier New" w:hAnsi="Courier New" w:cs="Courier New"/>
        </w:rPr>
        <w:t xml:space="preserve">o </w:t>
      </w:r>
      <w:del w:id="113" w:author="Longda Jiang" w:date="2021-09-07T19:59:00Z">
        <w:r w:rsidRPr="000903FB" w:rsidDel="00D2336D">
          <w:rPr>
            <w:rFonts w:ascii="Courier New" w:hAnsi="Courier New" w:cs="Courier New"/>
          </w:rPr>
          <w:delText>overlappping</w:delText>
        </w:r>
      </w:del>
      <w:ins w:id="114" w:author="Longda Jiang" w:date="2021-09-07T19:59:00Z">
        <w:r w:rsidR="00D2336D" w:rsidRPr="000903FB">
          <w:rPr>
            <w:rFonts w:ascii="Courier New" w:hAnsi="Courier New" w:cs="Courier New"/>
          </w:rPr>
          <w:t>overlapping</w:t>
        </w:r>
      </w:ins>
      <w:r w:rsidRPr="000903FB">
        <w:rPr>
          <w:rFonts w:ascii="Courier New" w:hAnsi="Courier New" w:cs="Courier New"/>
        </w:rPr>
        <w:t xml:space="preserve"> individual with non-missing data to be included from the covariate file(s)."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BA5F33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FastFAM.cpp:762:            if</w:t>
      </w:r>
      <w:proofErr w:type="gramStart"/>
      <w:r w:rsidRPr="000903FB">
        <w:rPr>
          <w:rFonts w:ascii="Courier New" w:hAnsi="Courier New" w:cs="Courier New"/>
        </w:rPr>
        <w:t>(!</w:t>
      </w:r>
      <w:proofErr w:type="spellStart"/>
      <w:r w:rsidRPr="000903FB">
        <w:rPr>
          <w:rFonts w:ascii="Courier New" w:hAnsi="Courier New" w:cs="Courier New"/>
        </w:rPr>
        <w:t>pheno</w:t>
      </w:r>
      <w:proofErr w:type="gramEnd"/>
      <w:r w:rsidRPr="000903FB">
        <w:rPr>
          <w:rFonts w:ascii="Courier New" w:hAnsi="Courier New" w:cs="Courier New"/>
        </w:rPr>
        <w:t>_w</w:t>
      </w:r>
      <w:proofErr w:type="spellEnd"/>
      <w:r w:rsidRPr="000903FB">
        <w:rPr>
          <w:rFonts w:ascii="Courier New" w:hAnsi="Courier New" w:cs="Courier New"/>
        </w:rPr>
        <w:t xml:space="preserve">)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"failed to write " + options["out"]+".</w:t>
      </w:r>
      <w:proofErr w:type="spellStart"/>
      <w:r w:rsidRPr="000903FB">
        <w:rPr>
          <w:rFonts w:ascii="Courier New" w:hAnsi="Courier New" w:cs="Courier New"/>
        </w:rPr>
        <w:t>cphen</w:t>
      </w:r>
      <w:proofErr w:type="spellEnd"/>
      <w:r w:rsidRPr="000903FB">
        <w:rPr>
          <w:rFonts w:ascii="Courier New" w:hAnsi="Courier New" w:cs="Courier New"/>
        </w:rPr>
        <w:t>");</w:t>
      </w:r>
    </w:p>
    <w:p w14:paraId="586FFC4A" w14:textId="18602413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FastFAM.cpp:817: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115" w:author="Jian Yang" w:date="2021-09-09T15:51:00Z">
        <w:r w:rsidR="00CF68F8">
          <w:rPr>
            <w:rFonts w:ascii="Courier New" w:hAnsi="Courier New" w:cs="Courier New"/>
          </w:rPr>
          <w:t>t</w:t>
        </w:r>
      </w:ins>
      <w:ins w:id="116" w:author="Longda Jiang" w:date="2021-09-07T20:00:00Z">
        <w:del w:id="117" w:author="Jian Yang" w:date="2021-09-09T15:51:00Z">
          <w:r w:rsidR="00D2336D" w:rsidDel="00CF68F8">
            <w:rPr>
              <w:rFonts w:ascii="Courier New" w:hAnsi="Courier New" w:cs="Courier New"/>
            </w:rPr>
            <w:delText>T</w:delText>
          </w:r>
        </w:del>
        <w:r w:rsidR="00D2336D">
          <w:rPr>
            <w:rFonts w:ascii="Courier New" w:hAnsi="Courier New" w:cs="Courier New"/>
          </w:rPr>
          <w:t xml:space="preserve">he </w:t>
        </w:r>
      </w:ins>
      <w:proofErr w:type="spellStart"/>
      <w:r w:rsidRPr="000903FB">
        <w:rPr>
          <w:rFonts w:ascii="Courier New" w:hAnsi="Courier New" w:cs="Courier New"/>
        </w:rPr>
        <w:t>Vp</w:t>
      </w:r>
      <w:proofErr w:type="spellEnd"/>
      <w:r w:rsidRPr="000903FB">
        <w:rPr>
          <w:rFonts w:ascii="Courier New" w:hAnsi="Courier New" w:cs="Courier New"/>
        </w:rPr>
        <w:t xml:space="preserve"> </w:t>
      </w:r>
      <w:ins w:id="118" w:author="Longda Jiang" w:date="2021-09-07T20:00:00Z">
        <w:r w:rsidR="00D2336D">
          <w:rPr>
            <w:rFonts w:ascii="Courier New" w:hAnsi="Courier New" w:cs="Courier New"/>
          </w:rPr>
          <w:t>is below</w:t>
        </w:r>
      </w:ins>
      <w:del w:id="119" w:author="Longda Jiang" w:date="2021-09-07T20:00:00Z">
        <w:r w:rsidRPr="000903FB" w:rsidDel="00D2336D">
          <w:rPr>
            <w:rFonts w:ascii="Courier New" w:hAnsi="Courier New" w:cs="Courier New"/>
          </w:rPr>
          <w:delText>&lt;</w:delText>
        </w:r>
      </w:del>
      <w:r w:rsidRPr="000903FB">
        <w:rPr>
          <w:rFonts w:ascii="Courier New" w:hAnsi="Courier New" w:cs="Courier New"/>
        </w:rPr>
        <w:t xml:space="preserve"> 1e-5</w:t>
      </w:r>
      <w:del w:id="120" w:author="Longda Jiang" w:date="2021-09-07T20:00:00Z">
        <w:r w:rsidRPr="000903FB" w:rsidDel="00D2336D">
          <w:rPr>
            <w:rFonts w:ascii="Courier New" w:hAnsi="Courier New" w:cs="Courier New"/>
          </w:rPr>
          <w:delText>, which is not quite right</w:delText>
        </w:r>
      </w:del>
      <w:r w:rsidRPr="000903FB">
        <w:rPr>
          <w:rFonts w:ascii="Courier New" w:hAnsi="Courier New" w:cs="Courier New"/>
        </w:rPr>
        <w:t xml:space="preserve">. Please check: 1. </w:t>
      </w:r>
      <w:del w:id="121" w:author="Longda Jiang" w:date="2021-09-07T20:00:00Z">
        <w:r w:rsidRPr="000903FB" w:rsidDel="00D2336D">
          <w:rPr>
            <w:rFonts w:ascii="Courier New" w:hAnsi="Courier New" w:cs="Courier New"/>
          </w:rPr>
          <w:delText xml:space="preserve">Phenotype </w:delText>
        </w:r>
      </w:del>
      <w:ins w:id="122" w:author="Longda Jiang" w:date="2021-09-07T20:02:00Z">
        <w:r w:rsidR="00D2336D">
          <w:rPr>
            <w:rFonts w:ascii="Courier New" w:hAnsi="Courier New" w:cs="Courier New"/>
          </w:rPr>
          <w:t>I</w:t>
        </w:r>
      </w:ins>
      <w:ins w:id="123" w:author="Longda Jiang" w:date="2021-09-07T20:00:00Z">
        <w:r w:rsidR="00D2336D">
          <w:rPr>
            <w:rFonts w:ascii="Courier New" w:hAnsi="Courier New" w:cs="Courier New"/>
          </w:rPr>
          <w:t>s there a</w:t>
        </w:r>
        <w:r w:rsidR="00D2336D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scal</w:t>
      </w:r>
      <w:ins w:id="124" w:author="Longda Jiang" w:date="2021-09-07T20:01:00Z">
        <w:r w:rsidR="00D2336D">
          <w:rPr>
            <w:rFonts w:ascii="Courier New" w:hAnsi="Courier New" w:cs="Courier New"/>
          </w:rPr>
          <w:t>ing</w:t>
        </w:r>
      </w:ins>
      <w:del w:id="125" w:author="Longda Jiang" w:date="2021-09-07T20:00:00Z">
        <w:r w:rsidRPr="000903FB" w:rsidDel="00D2336D">
          <w:rPr>
            <w:rFonts w:ascii="Courier New" w:hAnsi="Courier New" w:cs="Courier New"/>
          </w:rPr>
          <w:delText>e</w:delText>
        </w:r>
      </w:del>
      <w:r w:rsidRPr="000903FB">
        <w:rPr>
          <w:rFonts w:ascii="Courier New" w:hAnsi="Courier New" w:cs="Courier New"/>
        </w:rPr>
        <w:t xml:space="preserve"> issue</w:t>
      </w:r>
      <w:ins w:id="126" w:author="Longda Jiang" w:date="2021-09-07T20:01:00Z">
        <w:r w:rsidR="00D2336D">
          <w:rPr>
            <w:rFonts w:ascii="Courier New" w:hAnsi="Courier New" w:cs="Courier New"/>
          </w:rPr>
          <w:t xml:space="preserve"> with the phenotype</w:t>
        </w:r>
      </w:ins>
      <w:r w:rsidRPr="000903FB">
        <w:rPr>
          <w:rFonts w:ascii="Courier New" w:hAnsi="Courier New" w:cs="Courier New"/>
        </w:rPr>
        <w:t xml:space="preserve">? 2. </w:t>
      </w:r>
      <w:ins w:id="127" w:author="Longda Jiang" w:date="2021-09-07T20:01:00Z">
        <w:r w:rsidR="00D2336D">
          <w:rPr>
            <w:rFonts w:ascii="Courier New" w:hAnsi="Courier New" w:cs="Courier New"/>
          </w:rPr>
          <w:t>Can t</w:t>
        </w:r>
      </w:ins>
      <w:del w:id="128" w:author="Longda Jiang" w:date="2021-09-07T20:01:00Z">
        <w:r w:rsidRPr="000903FB" w:rsidDel="00D2336D">
          <w:rPr>
            <w:rFonts w:ascii="Courier New" w:hAnsi="Courier New" w:cs="Courier New"/>
          </w:rPr>
          <w:delText>T</w:delText>
        </w:r>
      </w:del>
      <w:r w:rsidRPr="000903FB">
        <w:rPr>
          <w:rFonts w:ascii="Courier New" w:hAnsi="Courier New" w:cs="Courier New"/>
        </w:rPr>
        <w:t xml:space="preserve">he covariates </w:t>
      </w:r>
      <w:del w:id="129" w:author="Longda Jiang" w:date="2021-09-07T20:01:00Z">
        <w:r w:rsidRPr="000903FB" w:rsidDel="00D2336D">
          <w:rPr>
            <w:rFonts w:ascii="Courier New" w:hAnsi="Courier New" w:cs="Courier New"/>
          </w:rPr>
          <w:delText xml:space="preserve">could </w:delText>
        </w:r>
      </w:del>
      <w:r w:rsidRPr="000903FB">
        <w:rPr>
          <w:rFonts w:ascii="Courier New" w:hAnsi="Courier New" w:cs="Courier New"/>
        </w:rPr>
        <w:t>explain all</w:t>
      </w:r>
      <w:ins w:id="130" w:author="Longda Jiang" w:date="2021-09-07T20:01:00Z">
        <w:r w:rsidR="00D2336D">
          <w:rPr>
            <w:rFonts w:ascii="Courier New" w:hAnsi="Courier New" w:cs="Courier New"/>
          </w:rPr>
          <w:t xml:space="preserve"> the</w:t>
        </w:r>
      </w:ins>
      <w:r w:rsidRPr="000903FB">
        <w:rPr>
          <w:rFonts w:ascii="Courier New" w:hAnsi="Courier New" w:cs="Courier New"/>
        </w:rPr>
        <w:t xml:space="preserve"> </w:t>
      </w:r>
      <w:proofErr w:type="spellStart"/>
      <w:r w:rsidRPr="000903FB">
        <w:rPr>
          <w:rFonts w:ascii="Courier New" w:hAnsi="Courier New" w:cs="Courier New"/>
        </w:rPr>
        <w:t>Vp</w:t>
      </w:r>
      <w:proofErr w:type="spellEnd"/>
      <w:ins w:id="131" w:author="Longda Jiang" w:date="2021-09-07T20:01:00Z">
        <w:r w:rsidR="00D2336D">
          <w:rPr>
            <w:rFonts w:ascii="Courier New" w:hAnsi="Courier New" w:cs="Courier New"/>
          </w:rPr>
          <w:t xml:space="preserve"> (e.g., phenotype is included as a covariate by accident)?</w:t>
        </w:r>
      </w:ins>
      <w:del w:id="132" w:author="Longda Jiang" w:date="2021-09-07T20:01:00Z">
        <w:r w:rsidRPr="000903FB" w:rsidDel="00D2336D">
          <w:rPr>
            <w:rFonts w:ascii="Courier New" w:hAnsi="Courier New" w:cs="Courier New"/>
          </w:rPr>
          <w:delText>;</w:delText>
        </w:r>
      </w:del>
      <w:r w:rsidRPr="000903FB">
        <w:rPr>
          <w:rFonts w:ascii="Courier New" w:hAnsi="Courier New" w:cs="Courier New"/>
        </w:rPr>
        <w:t xml:space="preserve"> 3. </w:t>
      </w:r>
      <w:ins w:id="133" w:author="Longda Jiang" w:date="2021-09-07T20:02:00Z">
        <w:r w:rsidR="00D2336D">
          <w:rPr>
            <w:rFonts w:ascii="Courier New" w:hAnsi="Courier New" w:cs="Courier New"/>
          </w:rPr>
          <w:t xml:space="preserve">If it is a binary trait, is the </w:t>
        </w:r>
      </w:ins>
      <w:del w:id="134" w:author="Longda Jiang" w:date="2021-09-07T20:02:00Z">
        <w:r w:rsidRPr="000903FB" w:rsidDel="00D2336D">
          <w:rPr>
            <w:rFonts w:ascii="Courier New" w:hAnsi="Courier New" w:cs="Courier New"/>
          </w:rPr>
          <w:delText xml:space="preserve">Very rare </w:delText>
        </w:r>
      </w:del>
      <w:r w:rsidRPr="000903FB">
        <w:rPr>
          <w:rFonts w:ascii="Courier New" w:hAnsi="Courier New" w:cs="Courier New"/>
        </w:rPr>
        <w:t>prevalence</w:t>
      </w:r>
      <w:del w:id="135" w:author="Longda Jiang" w:date="2021-09-07T20:02:00Z">
        <w:r w:rsidRPr="000903FB" w:rsidDel="00D2336D">
          <w:rPr>
            <w:rFonts w:ascii="Courier New" w:hAnsi="Courier New" w:cs="Courier New"/>
          </w:rPr>
          <w:delText xml:space="preserve"> of disease</w:delText>
        </w:r>
      </w:del>
      <w:ins w:id="136" w:author="Longda Jiang" w:date="2021-09-07T20:02:00Z">
        <w:r w:rsidR="00D2336D">
          <w:rPr>
            <w:rFonts w:ascii="Courier New" w:hAnsi="Courier New" w:cs="Courier New"/>
          </w:rPr>
          <w:t xml:space="preserve"> v</w:t>
        </w:r>
        <w:r w:rsidR="00D2336D" w:rsidRPr="000903FB">
          <w:rPr>
            <w:rFonts w:ascii="Courier New" w:hAnsi="Courier New" w:cs="Courier New"/>
          </w:rPr>
          <w:t xml:space="preserve">ery </w:t>
        </w:r>
        <w:del w:id="137" w:author="Jian Yang" w:date="2021-09-09T15:52:00Z">
          <w:r w:rsidR="00D2336D" w:rsidRPr="000903FB" w:rsidDel="00CF68F8">
            <w:rPr>
              <w:rFonts w:ascii="Courier New" w:hAnsi="Courier New" w:cs="Courier New"/>
            </w:rPr>
            <w:delText>rare</w:delText>
          </w:r>
        </w:del>
      </w:ins>
      <w:ins w:id="138" w:author="Jian Yang" w:date="2021-09-09T15:52:00Z">
        <w:r w:rsidR="00CF68F8">
          <w:rPr>
            <w:rFonts w:ascii="Courier New" w:hAnsi="Courier New" w:cs="Courier New"/>
          </w:rPr>
          <w:t>low</w:t>
        </w:r>
      </w:ins>
      <w:ins w:id="139" w:author="Longda Jiang" w:date="2021-09-07T20:02:00Z">
        <w:r w:rsidR="00D2336D">
          <w:rPr>
            <w:rFonts w:ascii="Courier New" w:hAnsi="Courier New" w:cs="Courier New"/>
          </w:rPr>
          <w:t>?</w:t>
        </w:r>
      </w:ins>
      <w:del w:id="140" w:author="Longda Jiang" w:date="2021-09-07T20:02:00Z">
        <w:r w:rsidRPr="000903FB" w:rsidDel="00D2336D">
          <w:rPr>
            <w:rFonts w:ascii="Courier New" w:hAnsi="Courier New" w:cs="Courier New"/>
          </w:rPr>
          <w:delText>.</w:delText>
        </w:r>
      </w:del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B2E7A0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FastFAM.cpp:863:    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"Unknown method to estimate the Vg"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10C1B89" w14:textId="312831A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FastFAM.cpp:904:                    if</w:t>
      </w:r>
      <w:proofErr w:type="gramStart"/>
      <w:r w:rsidRPr="000903FB">
        <w:rPr>
          <w:rFonts w:ascii="Courier New" w:hAnsi="Courier New" w:cs="Courier New"/>
        </w:rPr>
        <w:t>(!</w:t>
      </w:r>
      <w:proofErr w:type="spellStart"/>
      <w:r w:rsidRPr="000903FB">
        <w:rPr>
          <w:rFonts w:ascii="Courier New" w:hAnsi="Courier New" w:cs="Courier New"/>
        </w:rPr>
        <w:t>inv</w:t>
      </w:r>
      <w:proofErr w:type="gramEnd"/>
      <w:r w:rsidRPr="000903FB">
        <w:rPr>
          <w:rFonts w:ascii="Courier New" w:hAnsi="Courier New" w:cs="Courier New"/>
        </w:rPr>
        <w:t>_id</w:t>
      </w:r>
      <w:proofErr w:type="spellEnd"/>
      <w:r w:rsidRPr="000903FB">
        <w:rPr>
          <w:rFonts w:ascii="Courier New" w:hAnsi="Courier New" w:cs="Courier New"/>
        </w:rPr>
        <w:t xml:space="preserve">)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"failed to write</w:t>
      </w:r>
      <w:ins w:id="141" w:author="Jian Yang" w:date="2021-09-09T15:53:00Z">
        <w:r w:rsidR="00CF68F8">
          <w:rPr>
            <w:rFonts w:ascii="Courier New" w:hAnsi="Courier New" w:cs="Courier New"/>
          </w:rPr>
          <w:t xml:space="preserve"> </w:t>
        </w:r>
      </w:ins>
      <w:ins w:id="142" w:author="Jian Yang" w:date="2021-09-09T16:53:00Z">
        <w:r w:rsidR="008D5452">
          <w:rPr>
            <w:rFonts w:ascii="Courier New" w:hAnsi="Courier New" w:cs="Courier New"/>
          </w:rPr>
          <w:t>to</w:t>
        </w:r>
      </w:ins>
      <w:r w:rsidRPr="000903FB">
        <w:rPr>
          <w:rFonts w:ascii="Courier New" w:hAnsi="Courier New" w:cs="Courier New"/>
        </w:rPr>
        <w:t xml:space="preserve"> " + options["out"]+".grm.id");</w:t>
      </w:r>
    </w:p>
    <w:p w14:paraId="68892B10" w14:textId="6237EE36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FastFAM.cpp:917:                    if</w:t>
      </w:r>
      <w:proofErr w:type="gramStart"/>
      <w:r w:rsidRPr="000903FB">
        <w:rPr>
          <w:rFonts w:ascii="Courier New" w:hAnsi="Courier New" w:cs="Courier New"/>
        </w:rPr>
        <w:t>(!</w:t>
      </w:r>
      <w:proofErr w:type="spellStart"/>
      <w:r w:rsidRPr="000903FB">
        <w:rPr>
          <w:rFonts w:ascii="Courier New" w:hAnsi="Courier New" w:cs="Courier New"/>
        </w:rPr>
        <w:t>inv</w:t>
      </w:r>
      <w:proofErr w:type="gramEnd"/>
      <w:r w:rsidRPr="000903FB">
        <w:rPr>
          <w:rFonts w:ascii="Courier New" w:hAnsi="Courier New" w:cs="Courier New"/>
        </w:rPr>
        <w:t>_id</w:t>
      </w:r>
      <w:proofErr w:type="spellEnd"/>
      <w:r w:rsidRPr="000903FB">
        <w:rPr>
          <w:rFonts w:ascii="Courier New" w:hAnsi="Courier New" w:cs="Courier New"/>
        </w:rPr>
        <w:t xml:space="preserve">)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"failed to write</w:t>
      </w:r>
      <w:ins w:id="143" w:author="Jian Yang" w:date="2021-09-09T15:53:00Z">
        <w:r w:rsidR="00CF68F8">
          <w:rPr>
            <w:rFonts w:ascii="Courier New" w:hAnsi="Courier New" w:cs="Courier New"/>
          </w:rPr>
          <w:t xml:space="preserve"> </w:t>
        </w:r>
      </w:ins>
      <w:ins w:id="144" w:author="Jian Yang" w:date="2021-09-09T16:53:00Z">
        <w:r w:rsidR="008D5452">
          <w:rPr>
            <w:rFonts w:ascii="Courier New" w:hAnsi="Courier New" w:cs="Courier New"/>
          </w:rPr>
          <w:t>to</w:t>
        </w:r>
      </w:ins>
      <w:r w:rsidRPr="000903FB">
        <w:rPr>
          <w:rFonts w:ascii="Courier New" w:hAnsi="Courier New" w:cs="Courier New"/>
        </w:rPr>
        <w:t xml:space="preserve"> " + options["out"]+".grm.id");</w:t>
      </w:r>
    </w:p>
    <w:p w14:paraId="7145EBE9" w14:textId="6299FB93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FastFAM.cpp:930:            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145" w:author="Jian Yang" w:date="2021-09-09T15:53:00Z">
        <w:r w:rsidR="00CF68F8" w:rsidRPr="000903FB">
          <w:rPr>
            <w:rFonts w:ascii="Courier New" w:hAnsi="Courier New" w:cs="Courier New"/>
          </w:rPr>
          <w:t>failed to write</w:t>
        </w:r>
        <w:r w:rsidR="00CF68F8">
          <w:rPr>
            <w:rFonts w:ascii="Courier New" w:hAnsi="Courier New" w:cs="Courier New"/>
          </w:rPr>
          <w:t xml:space="preserve"> </w:t>
        </w:r>
      </w:ins>
      <w:ins w:id="146" w:author="Jian Yang" w:date="2021-09-09T16:53:00Z">
        <w:r w:rsidR="008D5452">
          <w:rPr>
            <w:rFonts w:ascii="Courier New" w:hAnsi="Courier New" w:cs="Courier New"/>
          </w:rPr>
          <w:t>to</w:t>
        </w:r>
      </w:ins>
      <w:del w:id="147" w:author="Jian Yang" w:date="2021-09-09T15:53:00Z">
        <w:r w:rsidRPr="000903FB" w:rsidDel="00CF68F8">
          <w:rPr>
            <w:rFonts w:ascii="Courier New" w:hAnsi="Courier New" w:cs="Courier New"/>
          </w:rPr>
          <w:delText>can't write to</w:delText>
        </w:r>
      </w:del>
      <w:r w:rsidRPr="000903FB">
        <w:rPr>
          <w:rFonts w:ascii="Courier New" w:hAnsi="Courier New" w:cs="Courier New"/>
        </w:rPr>
        <w:t xml:space="preserve"> [" + options["out"] + </w:t>
      </w:r>
      <w:proofErr w:type="gramStart"/>
      <w:r w:rsidRPr="000903FB">
        <w:rPr>
          <w:rFonts w:ascii="Courier New" w:hAnsi="Courier New" w:cs="Courier New"/>
        </w:rPr>
        <w:t>".</w:t>
      </w:r>
      <w:proofErr w:type="spellStart"/>
      <w:r w:rsidRPr="000903FB">
        <w:rPr>
          <w:rFonts w:ascii="Courier New" w:hAnsi="Courier New" w:cs="Courier New"/>
        </w:rPr>
        <w:t>grm.inv</w:t>
      </w:r>
      <w:proofErr w:type="spellEnd"/>
      <w:proofErr w:type="gramEnd"/>
      <w:r w:rsidRPr="000903FB">
        <w:rPr>
          <w:rFonts w:ascii="Courier New" w:hAnsi="Courier New" w:cs="Courier New"/>
        </w:rPr>
        <w:t>]");</w:t>
      </w:r>
    </w:p>
    <w:p w14:paraId="2278477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FastFAM.cpp:948: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read file [" + </w:t>
      </w:r>
      <w:proofErr w:type="spellStart"/>
      <w:r w:rsidRPr="000903FB">
        <w:rPr>
          <w:rFonts w:ascii="Courier New" w:hAnsi="Courier New" w:cs="Courier New"/>
        </w:rPr>
        <w:t>id_file</w:t>
      </w:r>
      <w:proofErr w:type="spellEnd"/>
      <w:r w:rsidRPr="000903FB">
        <w:rPr>
          <w:rFonts w:ascii="Courier New" w:hAnsi="Courier New" w:cs="Courier New"/>
        </w:rPr>
        <w:t xml:space="preserve"> + "]."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B59DFB7" w14:textId="2CD6DFD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FastFAM.cpp:968: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"sample</w:t>
      </w:r>
      <w:ins w:id="148" w:author="Longda Jiang" w:date="2021-09-07T20:03:00Z">
        <w:r w:rsidR="00182DA4">
          <w:rPr>
            <w:rFonts w:ascii="Courier New" w:hAnsi="Courier New" w:cs="Courier New"/>
          </w:rPr>
          <w:t xml:space="preserve"> IDs</w:t>
        </w:r>
      </w:ins>
      <w:del w:id="149" w:author="Longda Jiang" w:date="2021-09-07T20:03:00Z">
        <w:r w:rsidRPr="000903FB" w:rsidDel="00182DA4">
          <w:rPr>
            <w:rFonts w:ascii="Courier New" w:hAnsi="Courier New" w:cs="Courier New"/>
          </w:rPr>
          <w:delText>s</w:delText>
        </w:r>
      </w:del>
      <w:r w:rsidRPr="000903FB">
        <w:rPr>
          <w:rFonts w:ascii="Courier New" w:hAnsi="Courier New" w:cs="Courier New"/>
        </w:rPr>
        <w:t xml:space="preserve"> are not same from line " + </w:t>
      </w:r>
      <w:proofErr w:type="spellStart"/>
      <w:r w:rsidRPr="000903FB">
        <w:rPr>
          <w:rFonts w:ascii="Courier New" w:hAnsi="Courier New" w:cs="Courier New"/>
        </w:rPr>
        <w:t>to_</w:t>
      </w:r>
      <w:proofErr w:type="gramStart"/>
      <w:r w:rsidRPr="000903FB">
        <w:rPr>
          <w:rFonts w:ascii="Courier New" w:hAnsi="Courier New" w:cs="Courier New"/>
        </w:rPr>
        <w:t>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proofErr w:type="gramEnd"/>
      <w:r w:rsidRPr="000903FB">
        <w:rPr>
          <w:rFonts w:ascii="Courier New" w:hAnsi="Courier New" w:cs="Courier New"/>
        </w:rPr>
        <w:t>cur_index</w:t>
      </w:r>
      <w:proofErr w:type="spellEnd"/>
      <w:r w:rsidRPr="000903FB">
        <w:rPr>
          <w:rFonts w:ascii="Courier New" w:hAnsi="Courier New" w:cs="Courier New"/>
        </w:rPr>
        <w:t xml:space="preserve"> + 1) + " in [" + </w:t>
      </w:r>
      <w:proofErr w:type="spellStart"/>
      <w:r w:rsidRPr="000903FB">
        <w:rPr>
          <w:rFonts w:ascii="Courier New" w:hAnsi="Courier New" w:cs="Courier New"/>
        </w:rPr>
        <w:t>id_file</w:t>
      </w:r>
      <w:proofErr w:type="spellEnd"/>
      <w:r w:rsidRPr="000903FB">
        <w:rPr>
          <w:rFonts w:ascii="Courier New" w:hAnsi="Courier New" w:cs="Courier New"/>
        </w:rPr>
        <w:t xml:space="preserve"> + "].");</w:t>
      </w:r>
    </w:p>
    <w:p w14:paraId="41E8609F" w14:textId="622CDC65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FastFAM.cpp:976: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150" w:author="Jian Yang" w:date="2021-09-09T16:36:00Z">
        <w:r w:rsidR="00EB26BE">
          <w:rPr>
            <w:rFonts w:ascii="Courier New" w:hAnsi="Courier New" w:cs="Courier New"/>
          </w:rPr>
          <w:t xml:space="preserve">the file is </w:t>
        </w:r>
      </w:ins>
      <w:del w:id="151" w:author="Jian Yang" w:date="2021-09-09T16:33:00Z">
        <w:r w:rsidRPr="000903FB" w:rsidDel="00EB26BE">
          <w:rPr>
            <w:rFonts w:ascii="Courier New" w:hAnsi="Courier New" w:cs="Courier New"/>
          </w:rPr>
          <w:delText>E</w:delText>
        </w:r>
      </w:del>
      <w:ins w:id="152" w:author="Jian Yang" w:date="2021-09-09T16:33:00Z">
        <w:r w:rsidR="00EB26BE">
          <w:rPr>
            <w:rFonts w:ascii="Courier New" w:hAnsi="Courier New" w:cs="Courier New"/>
          </w:rPr>
          <w:t>e</w:t>
        </w:r>
      </w:ins>
      <w:r w:rsidRPr="000903FB">
        <w:rPr>
          <w:rFonts w:ascii="Courier New" w:hAnsi="Courier New" w:cs="Courier New"/>
        </w:rPr>
        <w:t xml:space="preserve">mpty </w:t>
      </w:r>
      <w:del w:id="153" w:author="Jian Yang" w:date="2021-09-09T16:36:00Z">
        <w:r w:rsidRPr="000903FB" w:rsidDel="00EB26BE">
          <w:rPr>
            <w:rFonts w:ascii="Courier New" w:hAnsi="Courier New" w:cs="Courier New"/>
          </w:rPr>
          <w:delText xml:space="preserve">file </w:delText>
        </w:r>
      </w:del>
      <w:r w:rsidRPr="000903FB">
        <w:rPr>
          <w:rFonts w:ascii="Courier New" w:hAnsi="Courier New" w:cs="Courier New"/>
        </w:rPr>
        <w:t>or lines</w:t>
      </w:r>
      <w:ins w:id="154" w:author="Jian Yang" w:date="2021-09-09T16:36:00Z">
        <w:r w:rsidR="00EB26BE">
          <w:rPr>
            <w:rFonts w:ascii="Courier New" w:hAnsi="Courier New" w:cs="Courier New"/>
          </w:rPr>
          <w:t xml:space="preserve"> are</w:t>
        </w:r>
      </w:ins>
      <w:r w:rsidRPr="000903FB">
        <w:rPr>
          <w:rFonts w:ascii="Courier New" w:hAnsi="Courier New" w:cs="Courier New"/>
        </w:rPr>
        <w:t xml:space="preserve"> not consistent in inverse V [" + </w:t>
      </w:r>
      <w:proofErr w:type="spellStart"/>
      <w:r w:rsidRPr="000903FB">
        <w:rPr>
          <w:rFonts w:ascii="Courier New" w:hAnsi="Courier New" w:cs="Courier New"/>
        </w:rPr>
        <w:t>id_file</w:t>
      </w:r>
      <w:proofErr w:type="spellEnd"/>
      <w:r w:rsidRPr="000903FB">
        <w:rPr>
          <w:rFonts w:ascii="Courier New" w:hAnsi="Courier New" w:cs="Courier New"/>
        </w:rPr>
        <w:t xml:space="preserve"> + "]."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ACF986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FastFAM.cpp:985: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open the file."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9160BFE" w14:textId="77777777" w:rsidR="000903FB" w:rsidRPr="0087767A" w:rsidRDefault="000903FB" w:rsidP="000903FB">
      <w:pPr>
        <w:pStyle w:val="PlainText"/>
        <w:rPr>
          <w:rFonts w:ascii="Courier New" w:hAnsi="Courier New" w:cs="Courier New"/>
          <w:lang w:val="en-US"/>
          <w:rPrChange w:id="155" w:author="Jian Yang" w:date="2021-09-09T16:21:00Z">
            <w:rPr>
              <w:rFonts w:ascii="Courier New" w:hAnsi="Courier New" w:cs="Courier New" w:hint="eastAsia"/>
            </w:rPr>
          </w:rPrChange>
        </w:rPr>
      </w:pPr>
      <w:r w:rsidRPr="000903FB">
        <w:rPr>
          <w:rFonts w:ascii="Courier New" w:hAnsi="Courier New" w:cs="Courier New"/>
        </w:rPr>
        <w:t xml:space="preserve">FastFAM.cpp:998: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read file in </w:t>
      </w:r>
      <w:proofErr w:type="spellStart"/>
      <w:r w:rsidRPr="000903FB">
        <w:rPr>
          <w:rFonts w:ascii="Courier New" w:hAnsi="Courier New" w:cs="Courier New"/>
        </w:rPr>
        <w:t>pos</w:t>
      </w:r>
      <w:proofErr w:type="spellEnd"/>
      <w:r w:rsidRPr="000903FB">
        <w:rPr>
          <w:rFonts w:ascii="Courier New" w:hAnsi="Courier New" w:cs="Courier New"/>
        </w:rPr>
        <w:t xml:space="preserve">: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cur_pos</w:t>
      </w:r>
      <w:proofErr w:type="spellEnd"/>
      <w:r w:rsidRPr="000903FB">
        <w:rPr>
          <w:rFonts w:ascii="Courier New" w:hAnsi="Courier New" w:cs="Courier New"/>
        </w:rPr>
        <w:t>)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DD6FD0B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FastFAM.cpp:1014:        if</w:t>
      </w:r>
      <w:proofErr w:type="gramStart"/>
      <w:r w:rsidRPr="000903FB">
        <w:rPr>
          <w:rFonts w:ascii="Courier New" w:hAnsi="Courier New" w:cs="Courier New"/>
        </w:rPr>
        <w:t>(!</w:t>
      </w:r>
      <w:proofErr w:type="spellStart"/>
      <w:r w:rsidRPr="000903FB">
        <w:rPr>
          <w:rFonts w:ascii="Courier New" w:hAnsi="Courier New" w:cs="Courier New"/>
        </w:rPr>
        <w:t>inv</w:t>
      </w:r>
      <w:proofErr w:type="gramEnd"/>
      <w:r w:rsidRPr="000903FB">
        <w:rPr>
          <w:rFonts w:ascii="Courier New" w:hAnsi="Courier New" w:cs="Courier New"/>
        </w:rPr>
        <w:t>_id</w:t>
      </w:r>
      <w:proofErr w:type="spellEnd"/>
      <w:r w:rsidRPr="000903FB">
        <w:rPr>
          <w:rFonts w:ascii="Courier New" w:hAnsi="Courier New" w:cs="Courier New"/>
        </w:rPr>
        <w:t xml:space="preserve">)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"failed to write " + options["out"]+".grm.id");</w:t>
      </w:r>
    </w:p>
    <w:p w14:paraId="7BB66CC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FastFAM.cpp:1043: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open " + </w:t>
      </w:r>
      <w:proofErr w:type="spellStart"/>
      <w:r w:rsidRPr="000903FB">
        <w:rPr>
          <w:rFonts w:ascii="Courier New" w:hAnsi="Courier New" w:cs="Courier New"/>
        </w:rPr>
        <w:t>bin_file</w:t>
      </w:r>
      <w:proofErr w:type="spellEnd"/>
      <w:r w:rsidRPr="000903FB">
        <w:rPr>
          <w:rFonts w:ascii="Courier New" w:hAnsi="Courier New" w:cs="Courier New"/>
        </w:rPr>
        <w:t xml:space="preserve"> + " to write."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0790490" w14:textId="7B4B010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FastFAM.cpp:1047: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write header</w:t>
      </w:r>
      <w:ins w:id="156" w:author="Jian Yang" w:date="2021-09-09T16:34:00Z">
        <w:r w:rsidR="00EB26BE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to " + </w:t>
      </w:r>
      <w:proofErr w:type="spellStart"/>
      <w:r w:rsidRPr="000903FB">
        <w:rPr>
          <w:rFonts w:ascii="Courier New" w:hAnsi="Courier New" w:cs="Courier New"/>
        </w:rPr>
        <w:t>bin_file</w:t>
      </w:r>
      <w:proofErr w:type="spellEnd"/>
      <w:r w:rsidRPr="000903FB">
        <w:rPr>
          <w:rFonts w:ascii="Courier New" w:hAnsi="Courier New" w:cs="Courier New"/>
        </w:rPr>
        <w:t xml:space="preserve"> + "."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DB0C72D" w14:textId="7797CF4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FastFAM.cpp:1053: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write phenotype</w:t>
      </w:r>
      <w:ins w:id="157" w:author="Jian Yang" w:date="2021-09-09T16:34:00Z">
        <w:r w:rsidR="00EB26BE">
          <w:rPr>
            <w:rFonts w:ascii="Courier New" w:hAnsi="Courier New" w:cs="Courier New"/>
          </w:rPr>
          <w:t xml:space="preserve"> data</w:t>
        </w:r>
      </w:ins>
      <w:r w:rsidRPr="000903FB">
        <w:rPr>
          <w:rFonts w:ascii="Courier New" w:hAnsi="Courier New" w:cs="Courier New"/>
        </w:rPr>
        <w:t xml:space="preserve"> to " + </w:t>
      </w:r>
      <w:proofErr w:type="spellStart"/>
      <w:r w:rsidRPr="000903FB">
        <w:rPr>
          <w:rFonts w:ascii="Courier New" w:hAnsi="Courier New" w:cs="Courier New"/>
        </w:rPr>
        <w:t>bin_file</w:t>
      </w:r>
      <w:proofErr w:type="spellEnd"/>
      <w:r w:rsidRPr="000903FB">
        <w:rPr>
          <w:rFonts w:ascii="Courier New" w:hAnsi="Courier New" w:cs="Courier New"/>
        </w:rPr>
        <w:t xml:space="preserve"> + "."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1D5F265" w14:textId="1449C873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FastFAM.cpp:1057: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write phenotype</w:t>
      </w:r>
      <w:ins w:id="158" w:author="Jian Yang" w:date="2021-09-09T16:34:00Z">
        <w:r w:rsidR="00EB26BE">
          <w:rPr>
            <w:rFonts w:ascii="Courier New" w:hAnsi="Courier New" w:cs="Courier New"/>
          </w:rPr>
          <w:t xml:space="preserve"> data</w:t>
        </w:r>
      </w:ins>
      <w:r w:rsidRPr="000903FB">
        <w:rPr>
          <w:rFonts w:ascii="Courier New" w:hAnsi="Courier New" w:cs="Courier New"/>
        </w:rPr>
        <w:t xml:space="preserve"> to " + </w:t>
      </w:r>
      <w:proofErr w:type="spellStart"/>
      <w:r w:rsidRPr="000903FB">
        <w:rPr>
          <w:rFonts w:ascii="Courier New" w:hAnsi="Courier New" w:cs="Courier New"/>
        </w:rPr>
        <w:t>bin_file</w:t>
      </w:r>
      <w:proofErr w:type="spellEnd"/>
      <w:r w:rsidRPr="000903FB">
        <w:rPr>
          <w:rFonts w:ascii="Courier New" w:hAnsi="Courier New" w:cs="Courier New"/>
        </w:rPr>
        <w:t xml:space="preserve"> + "."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7C0FFDB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FastFAM.cpp:1065: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write covariates to " + </w:t>
      </w:r>
      <w:proofErr w:type="spellStart"/>
      <w:r w:rsidRPr="000903FB">
        <w:rPr>
          <w:rFonts w:ascii="Courier New" w:hAnsi="Courier New" w:cs="Courier New"/>
        </w:rPr>
        <w:t>bin_file</w:t>
      </w:r>
      <w:proofErr w:type="spellEnd"/>
      <w:r w:rsidRPr="000903FB">
        <w:rPr>
          <w:rFonts w:ascii="Courier New" w:hAnsi="Courier New" w:cs="Courier New"/>
        </w:rPr>
        <w:t xml:space="preserve"> + "."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224555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FastFAM.cpp:1071: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write covariates to " + </w:t>
      </w:r>
      <w:proofErr w:type="spellStart"/>
      <w:r w:rsidRPr="000903FB">
        <w:rPr>
          <w:rFonts w:ascii="Courier New" w:hAnsi="Courier New" w:cs="Courier New"/>
        </w:rPr>
        <w:t>bin_file</w:t>
      </w:r>
      <w:proofErr w:type="spellEnd"/>
      <w:r w:rsidRPr="000903FB">
        <w:rPr>
          <w:rFonts w:ascii="Courier New" w:hAnsi="Courier New" w:cs="Courier New"/>
        </w:rPr>
        <w:t xml:space="preserve"> + "."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6EBC4B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FastFAM.cpp:1084:    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write V inverse to " + </w:t>
      </w:r>
      <w:proofErr w:type="spellStart"/>
      <w:r w:rsidRPr="000903FB">
        <w:rPr>
          <w:rFonts w:ascii="Courier New" w:hAnsi="Courier New" w:cs="Courier New"/>
        </w:rPr>
        <w:t>bin_file</w:t>
      </w:r>
      <w:proofErr w:type="spellEnd"/>
      <w:r w:rsidRPr="000903FB">
        <w:rPr>
          <w:rFonts w:ascii="Courier New" w:hAnsi="Courier New" w:cs="Courier New"/>
        </w:rPr>
        <w:t xml:space="preserve"> + "."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DE5E0DE" w14:textId="452F7DB4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FastFAM.cpp:1219: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159" w:author="Jian Yang" w:date="2021-09-09T16:35:00Z">
        <w:r w:rsidRPr="000903FB" w:rsidDel="00EB26BE">
          <w:rPr>
            <w:rFonts w:ascii="Courier New" w:hAnsi="Courier New" w:cs="Courier New"/>
          </w:rPr>
          <w:delText>can't inver</w:delText>
        </w:r>
      </w:del>
      <w:ins w:id="160" w:author="Longda Jiang" w:date="2021-09-07T20:04:00Z">
        <w:del w:id="161" w:author="Jian Yang" w:date="2021-09-09T16:35:00Z">
          <w:r w:rsidR="00182DA4" w:rsidDel="00EB26BE">
            <w:rPr>
              <w:rFonts w:ascii="Courier New" w:hAnsi="Courier New" w:cs="Courier New"/>
            </w:rPr>
            <w:delText>t</w:delText>
          </w:r>
        </w:del>
      </w:ins>
      <w:del w:id="162" w:author="Jian Yang" w:date="2021-09-09T16:35:00Z">
        <w:r w:rsidRPr="000903FB" w:rsidDel="00EB26BE">
          <w:rPr>
            <w:rFonts w:ascii="Courier New" w:hAnsi="Courier New" w:cs="Courier New"/>
          </w:rPr>
          <w:delText xml:space="preserve">se </w:delText>
        </w:r>
      </w:del>
      <w:r w:rsidRPr="000903FB">
        <w:rPr>
          <w:rFonts w:ascii="Courier New" w:hAnsi="Courier New" w:cs="Courier New"/>
        </w:rPr>
        <w:t>the V</w:t>
      </w:r>
      <w:ins w:id="163" w:author="Jian Yang" w:date="2021-09-09T16:34:00Z">
        <w:r w:rsidR="00EB26BE">
          <w:rPr>
            <w:rFonts w:ascii="Courier New" w:hAnsi="Courier New" w:cs="Courier New"/>
          </w:rPr>
          <w:t xml:space="preserve"> matrix</w:t>
        </w:r>
      </w:ins>
      <w:ins w:id="164" w:author="Jian Yang" w:date="2021-09-09T16:35:00Z">
        <w:r w:rsidR="00EB26BE">
          <w:rPr>
            <w:rFonts w:ascii="Courier New" w:hAnsi="Courier New" w:cs="Courier New"/>
          </w:rPr>
          <w:t xml:space="preserve"> is not invertible</w:t>
        </w:r>
      </w:ins>
      <w:ins w:id="165" w:author="Jian Yang" w:date="2021-09-09T16:37:00Z">
        <w:r w:rsidR="00EB26BE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6F07666" w14:textId="5948FD7A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 xml:space="preserve">FastFAM.cpp:1428: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166" w:author="Jian Yang" w:date="2021-09-09T16:35:00Z">
        <w:r w:rsidRPr="000903FB" w:rsidDel="00EB26BE">
          <w:rPr>
            <w:rFonts w:ascii="Courier New" w:hAnsi="Courier New" w:cs="Courier New"/>
          </w:rPr>
          <w:delText>can't inver</w:delText>
        </w:r>
      </w:del>
      <w:ins w:id="167" w:author="Longda Jiang" w:date="2021-09-07T20:04:00Z">
        <w:del w:id="168" w:author="Jian Yang" w:date="2021-09-09T16:35:00Z">
          <w:r w:rsidR="00182DA4" w:rsidDel="00EB26BE">
            <w:rPr>
              <w:rFonts w:ascii="Courier New" w:hAnsi="Courier New" w:cs="Courier New"/>
            </w:rPr>
            <w:delText>t</w:delText>
          </w:r>
        </w:del>
      </w:ins>
      <w:del w:id="169" w:author="Jian Yang" w:date="2021-09-09T16:35:00Z">
        <w:r w:rsidRPr="000903FB" w:rsidDel="00EB26BE">
          <w:rPr>
            <w:rFonts w:ascii="Courier New" w:hAnsi="Courier New" w:cs="Courier New"/>
          </w:rPr>
          <w:delText xml:space="preserve">se </w:delText>
        </w:r>
      </w:del>
      <w:r w:rsidRPr="000903FB">
        <w:rPr>
          <w:rFonts w:ascii="Courier New" w:hAnsi="Courier New" w:cs="Courier New"/>
        </w:rPr>
        <w:t>the V</w:t>
      </w:r>
      <w:ins w:id="170" w:author="Jian Yang" w:date="2021-09-09T16:34:00Z">
        <w:r w:rsidR="00EB26BE">
          <w:rPr>
            <w:rFonts w:ascii="Courier New" w:hAnsi="Courier New" w:cs="Courier New"/>
          </w:rPr>
          <w:t xml:space="preserve"> matrix</w:t>
        </w:r>
      </w:ins>
      <w:ins w:id="171" w:author="Jian Yang" w:date="2021-09-09T16:35:00Z">
        <w:r w:rsidR="00EB26BE">
          <w:rPr>
            <w:rFonts w:ascii="Courier New" w:hAnsi="Courier New" w:cs="Courier New"/>
          </w:rPr>
          <w:t xml:space="preserve"> </w:t>
        </w:r>
        <w:r w:rsidR="00EB26BE">
          <w:rPr>
            <w:rFonts w:ascii="Courier New" w:hAnsi="Courier New" w:cs="Courier New"/>
          </w:rPr>
          <w:t>is not invertible</w:t>
        </w:r>
      </w:ins>
      <w:ins w:id="172" w:author="Jian Yang" w:date="2021-09-09T16:37:00Z">
        <w:r w:rsidR="00EB26BE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1FAE10C" w14:textId="5890C70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FastFAM.cpp:1442: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173" w:author="Jian Yang" w:date="2021-09-09T16:35:00Z">
        <w:r w:rsidRPr="000903FB" w:rsidDel="00EB26BE">
          <w:rPr>
            <w:rFonts w:ascii="Courier New" w:hAnsi="Courier New" w:cs="Courier New"/>
          </w:rPr>
          <w:delText>can't inver</w:delText>
        </w:r>
      </w:del>
      <w:ins w:id="174" w:author="Longda Jiang" w:date="2021-09-07T20:04:00Z">
        <w:del w:id="175" w:author="Jian Yang" w:date="2021-09-09T16:35:00Z">
          <w:r w:rsidR="00182DA4" w:rsidDel="00EB26BE">
            <w:rPr>
              <w:rFonts w:ascii="Courier New" w:hAnsi="Courier New" w:cs="Courier New"/>
            </w:rPr>
            <w:delText>t</w:delText>
          </w:r>
        </w:del>
      </w:ins>
      <w:del w:id="176" w:author="Jian Yang" w:date="2021-09-09T16:35:00Z">
        <w:r w:rsidRPr="000903FB" w:rsidDel="00EB26BE">
          <w:rPr>
            <w:rFonts w:ascii="Courier New" w:hAnsi="Courier New" w:cs="Courier New"/>
          </w:rPr>
          <w:delText>se</w:delText>
        </w:r>
      </w:del>
      <w:ins w:id="177" w:author="Jian Yang" w:date="2021-09-09T16:35:00Z">
        <w:r w:rsidR="00EB26BE">
          <w:rPr>
            <w:rFonts w:ascii="Courier New" w:hAnsi="Courier New" w:cs="Courier New"/>
          </w:rPr>
          <w:t>the</w:t>
        </w:r>
      </w:ins>
      <w:r w:rsidRPr="000903FB">
        <w:rPr>
          <w:rFonts w:ascii="Courier New" w:hAnsi="Courier New" w:cs="Courier New"/>
        </w:rPr>
        <w:t xml:space="preserve"> </w:t>
      </w:r>
      <w:proofErr w:type="spellStart"/>
      <w:r w:rsidRPr="000903FB">
        <w:rPr>
          <w:rFonts w:ascii="Courier New" w:hAnsi="Courier New" w:cs="Courier New"/>
        </w:rPr>
        <w:t>XtViX</w:t>
      </w:r>
      <w:proofErr w:type="spellEnd"/>
      <w:ins w:id="178" w:author="Jian Yang" w:date="2021-09-09T16:34:00Z">
        <w:r w:rsidR="00EB26BE">
          <w:rPr>
            <w:rFonts w:ascii="Courier New" w:hAnsi="Courier New" w:cs="Courier New"/>
          </w:rPr>
          <w:t xml:space="preserve"> </w:t>
        </w:r>
      </w:ins>
      <w:ins w:id="179" w:author="Jian Yang" w:date="2021-09-09T16:35:00Z">
        <w:r w:rsidR="00EB26BE">
          <w:rPr>
            <w:rFonts w:ascii="Courier New" w:hAnsi="Courier New" w:cs="Courier New"/>
          </w:rPr>
          <w:t>matrix is not invertible</w:t>
        </w:r>
      </w:ins>
      <w:ins w:id="180" w:author="Jian Yang" w:date="2021-09-09T16:37:00Z">
        <w:r w:rsidR="00EB26BE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09879D4" w14:textId="6EF6E75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FastFAM.cpp:1472: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181" w:author="Jian Yang" w:date="2021-09-09T16:35:00Z">
        <w:r w:rsidR="00EB26BE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 xml:space="preserve">Hi </w:t>
      </w:r>
      <w:ins w:id="182" w:author="Jian Yang" w:date="2021-09-09T16:35:00Z">
        <w:r w:rsidR="00EB26BE">
          <w:rPr>
            <w:rFonts w:ascii="Courier New" w:hAnsi="Courier New" w:cs="Courier New"/>
          </w:rPr>
          <w:t>matrix is not invertible</w:t>
        </w:r>
      </w:ins>
      <w:del w:id="183" w:author="Jian Yang" w:date="2021-09-09T16:35:00Z">
        <w:r w:rsidRPr="000903FB" w:rsidDel="00EB26BE">
          <w:rPr>
            <w:rFonts w:ascii="Courier New" w:hAnsi="Courier New" w:cs="Courier New"/>
          </w:rPr>
          <w:delText>can't be inverted</w:delText>
        </w:r>
      </w:del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4868625" w14:textId="0869442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FastFAM.cpp:1509: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184" w:author="Jian Yang" w:date="2021-09-09T16:34:00Z">
        <w:r w:rsidRPr="000903FB" w:rsidDel="00EB26BE">
          <w:rPr>
            <w:rFonts w:ascii="Courier New" w:hAnsi="Courier New" w:cs="Courier New"/>
          </w:rPr>
          <w:delText xml:space="preserve">Error </w:delText>
        </w:r>
      </w:del>
      <w:ins w:id="185" w:author="Jian Yang" w:date="2021-09-09T16:34:00Z">
        <w:r w:rsidR="00EB26BE">
          <w:rPr>
            <w:rFonts w:ascii="Courier New" w:hAnsi="Courier New" w:cs="Courier New"/>
          </w:rPr>
          <w:t>failed to</w:t>
        </w:r>
        <w:r w:rsidR="00EB26BE" w:rsidRPr="000903FB">
          <w:rPr>
            <w:rFonts w:ascii="Courier New" w:hAnsi="Courier New" w:cs="Courier New"/>
          </w:rPr>
          <w:t xml:space="preserve"> </w:t>
        </w:r>
      </w:ins>
      <w:del w:id="186" w:author="Jian Yang" w:date="2021-09-09T16:34:00Z">
        <w:r w:rsidRPr="000903FB" w:rsidDel="00EB26BE">
          <w:rPr>
            <w:rFonts w:ascii="Courier New" w:hAnsi="Courier New" w:cs="Courier New"/>
          </w:rPr>
          <w:delText xml:space="preserve">to </w:delText>
        </w:r>
      </w:del>
      <w:r w:rsidRPr="000903FB">
        <w:rPr>
          <w:rFonts w:ascii="Courier New" w:hAnsi="Courier New" w:cs="Courier New"/>
        </w:rPr>
        <w:t xml:space="preserve">open the " + options["out"] + </w:t>
      </w:r>
      <w:proofErr w:type="gramStart"/>
      <w:r w:rsidRPr="000903FB">
        <w:rPr>
          <w:rFonts w:ascii="Courier New" w:hAnsi="Courier New" w:cs="Courier New"/>
        </w:rPr>
        <w:t>".</w:t>
      </w:r>
      <w:proofErr w:type="spellStart"/>
      <w:r w:rsidRPr="000903FB">
        <w:rPr>
          <w:rFonts w:ascii="Courier New" w:hAnsi="Courier New" w:cs="Courier New"/>
        </w:rPr>
        <w:t>reml</w:t>
      </w:r>
      <w:proofErr w:type="spellEnd"/>
      <w:proofErr w:type="gramEnd"/>
      <w:r w:rsidRPr="000903FB">
        <w:rPr>
          <w:rFonts w:ascii="Courier New" w:hAnsi="Courier New" w:cs="Courier New"/>
        </w:rPr>
        <w:t>");</w:t>
      </w:r>
    </w:p>
    <w:p w14:paraId="07D501E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FastFAM.cpp:1605: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proofErr w:type="spellStart"/>
      <w:r w:rsidRPr="000903FB">
        <w:rPr>
          <w:rFonts w:ascii="Courier New" w:hAnsi="Courier New" w:cs="Courier New"/>
        </w:rPr>
        <w:t>fastGWA</w:t>
      </w:r>
      <w:proofErr w:type="spellEnd"/>
      <w:r w:rsidRPr="000903FB">
        <w:rPr>
          <w:rFonts w:ascii="Courier New" w:hAnsi="Courier New" w:cs="Courier New"/>
        </w:rPr>
        <w:t>-REML can't converge."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1B6A0D6" w14:textId="175D383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FastFAM.cpp:1615: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proofErr w:type="spellStart"/>
      <w:r w:rsidRPr="000903FB">
        <w:rPr>
          <w:rFonts w:ascii="Courier New" w:hAnsi="Courier New" w:cs="Courier New"/>
        </w:rPr>
        <w:t>fastGWA</w:t>
      </w:r>
      <w:proofErr w:type="spellEnd"/>
      <w:r w:rsidRPr="000903FB">
        <w:rPr>
          <w:rFonts w:ascii="Courier New" w:hAnsi="Courier New" w:cs="Courier New"/>
        </w:rPr>
        <w:t>-REML can't converge</w:t>
      </w:r>
      <w:ins w:id="187" w:author="Longda Jiang" w:date="2021-09-07T20:05:00Z">
        <w:r w:rsidR="00182DA4">
          <w:rPr>
            <w:rFonts w:ascii="Courier New" w:hAnsi="Courier New" w:cs="Courier New"/>
          </w:rPr>
          <w:t xml:space="preserve"> </w:t>
        </w:r>
        <w:del w:id="188" w:author="Jian Yang" w:date="2021-09-09T16:37:00Z">
          <w:r w:rsidR="00182DA4" w:rsidDel="00EB26BE">
            <w:rPr>
              <w:rFonts w:ascii="Courier New" w:hAnsi="Courier New" w:cs="Courier New"/>
            </w:rPr>
            <w:delText>-</w:delText>
          </w:r>
        </w:del>
      </w:ins>
      <w:ins w:id="189" w:author="Jian Yang" w:date="2021-09-09T16:37:00Z">
        <w:r w:rsidR="00EB26BE">
          <w:rPr>
            <w:rFonts w:ascii="Courier New" w:hAnsi="Courier New" w:cs="Courier New"/>
          </w:rPr>
          <w:t>–</w:t>
        </w:r>
      </w:ins>
      <w:ins w:id="190" w:author="Longda Jiang" w:date="2021-09-07T20:05:00Z">
        <w:r w:rsidR="00182DA4">
          <w:rPr>
            <w:rFonts w:ascii="Courier New" w:hAnsi="Courier New" w:cs="Courier New"/>
          </w:rPr>
          <w:t xml:space="preserve"> </w:t>
        </w:r>
      </w:ins>
      <w:del w:id="191" w:author="Longda Jiang" w:date="2021-09-07T20:05:00Z">
        <w:r w:rsidRPr="000903FB" w:rsidDel="00182DA4">
          <w:rPr>
            <w:rFonts w:ascii="Courier New" w:hAnsi="Courier New" w:cs="Courier New"/>
          </w:rPr>
          <w:delText xml:space="preserve">, </w:delText>
        </w:r>
      </w:del>
      <w:r w:rsidRPr="000903FB">
        <w:rPr>
          <w:rFonts w:ascii="Courier New" w:hAnsi="Courier New" w:cs="Courier New"/>
        </w:rPr>
        <w:t>hit</w:t>
      </w:r>
      <w:ins w:id="192" w:author="Jian Yang" w:date="2021-09-09T16:37:00Z">
        <w:r w:rsidR="00EB26BE">
          <w:rPr>
            <w:rFonts w:ascii="Courier New" w:hAnsi="Courier New" w:cs="Courier New"/>
          </w:rPr>
          <w:t xml:space="preserve"> the</w:t>
        </w:r>
      </w:ins>
      <w:r w:rsidRPr="000903FB">
        <w:rPr>
          <w:rFonts w:ascii="Courier New" w:hAnsi="Courier New" w:cs="Courier New"/>
        </w:rPr>
        <w:t xml:space="preserve"> upper limit!"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644E1C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FastFAM.cpp:1670: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solve the regression"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B962CF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FastFAM.cpp:1716: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read [" + filename + </w:t>
      </w:r>
      <w:proofErr w:type="gramStart"/>
      <w:r w:rsidRPr="000903FB">
        <w:rPr>
          <w:rFonts w:ascii="Courier New" w:hAnsi="Courier New" w:cs="Courier New"/>
        </w:rPr>
        <w:t>".</w:t>
      </w:r>
      <w:proofErr w:type="spellStart"/>
      <w:r w:rsidRPr="000903FB">
        <w:rPr>
          <w:rFonts w:ascii="Courier New" w:hAnsi="Courier New" w:cs="Courier New"/>
        </w:rPr>
        <w:t>grm</w:t>
      </w:r>
      <w:proofErr w:type="gramEnd"/>
      <w:r w:rsidRPr="000903FB">
        <w:rPr>
          <w:rFonts w:ascii="Courier New" w:hAnsi="Courier New" w:cs="Courier New"/>
        </w:rPr>
        <w:t>.sp</w:t>
      </w:r>
      <w:proofErr w:type="spellEnd"/>
      <w:r w:rsidRPr="000903FB">
        <w:rPr>
          <w:rFonts w:ascii="Courier New" w:hAnsi="Courier New" w:cs="Courier New"/>
        </w:rPr>
        <w:t>]");</w:t>
      </w:r>
    </w:p>
    <w:p w14:paraId="0B47D6E0" w14:textId="6DE5F3DD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FastFAM.cpp:1832: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193" w:author="Jian Yang" w:date="2021-09-09T16:37:00Z">
        <w:r w:rsidRPr="000903FB" w:rsidDel="00EB26BE">
          <w:rPr>
            <w:rFonts w:ascii="Courier New" w:hAnsi="Courier New" w:cs="Courier New"/>
          </w:rPr>
          <w:delText xml:space="preserve">can't invert </w:delText>
        </w:r>
      </w:del>
      <w:r w:rsidRPr="000903FB">
        <w:rPr>
          <w:rFonts w:ascii="Courier New" w:hAnsi="Courier New" w:cs="Courier New"/>
        </w:rPr>
        <w:t>the V matrix</w:t>
      </w:r>
      <w:ins w:id="194" w:author="Jian Yang" w:date="2021-09-09T16:37:00Z">
        <w:r w:rsidR="00EB26BE" w:rsidRPr="00EB26BE">
          <w:rPr>
            <w:rFonts w:ascii="Courier New" w:hAnsi="Courier New" w:cs="Courier New"/>
          </w:rPr>
          <w:t xml:space="preserve"> </w:t>
        </w:r>
        <w:r w:rsidR="00EB26BE">
          <w:rPr>
            <w:rFonts w:ascii="Courier New" w:hAnsi="Courier New" w:cs="Courier New"/>
          </w:rPr>
          <w:t>is not invertible.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E0B0C5D" w14:textId="29C9457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FastFAM.cpp:1845: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read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num_marker_rand</w:t>
      </w:r>
      <w:proofErr w:type="spellEnd"/>
      <w:r w:rsidRPr="000903FB">
        <w:rPr>
          <w:rFonts w:ascii="Courier New" w:hAnsi="Courier New" w:cs="Courier New"/>
        </w:rPr>
        <w:t>) + " SNPs from autosome</w:t>
      </w:r>
      <w:ins w:id="195" w:author="Jian Yang" w:date="2021-09-09T16:38:00Z">
        <w:r w:rsidR="00EB26BE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for tuning."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8E64671" w14:textId="4D0E1B9B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FastFAM.cpp:1901: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"some SNPs </w:t>
      </w:r>
      <w:del w:id="196" w:author="Longda Jiang" w:date="2021-09-07T20:05:00Z">
        <w:r w:rsidRPr="000903FB" w:rsidDel="00182DA4">
          <w:rPr>
            <w:rFonts w:ascii="Courier New" w:hAnsi="Courier New" w:cs="Courier New"/>
          </w:rPr>
          <w:delText xml:space="preserve">didn't </w:delText>
        </w:r>
      </w:del>
      <w:ins w:id="197" w:author="Jian Yang" w:date="2021-09-09T16:38:00Z">
        <w:r w:rsidR="00EB26BE">
          <w:rPr>
            <w:rFonts w:ascii="Courier New" w:hAnsi="Courier New" w:cs="Courier New"/>
          </w:rPr>
          <w:t>can</w:t>
        </w:r>
      </w:ins>
      <w:ins w:id="198" w:author="Longda Jiang" w:date="2021-09-07T20:05:00Z">
        <w:del w:id="199" w:author="Jian Yang" w:date="2021-09-09T16:38:00Z">
          <w:r w:rsidR="00182DA4" w:rsidDel="00EB26BE">
            <w:rPr>
              <w:rFonts w:ascii="Courier New" w:hAnsi="Courier New" w:cs="Courier New"/>
            </w:rPr>
            <w:delText xml:space="preserve">could </w:delText>
          </w:r>
        </w:del>
        <w:r w:rsidR="00182DA4">
          <w:rPr>
            <w:rFonts w:ascii="Courier New" w:hAnsi="Courier New" w:cs="Courier New"/>
          </w:rPr>
          <w:t>not be</w:t>
        </w:r>
        <w:r w:rsidR="00182DA4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read successfully!"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5294426" w14:textId="2DDBBB0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FastFAM.cpp:1940: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200" w:author="Jian Yang" w:date="2021-09-09T16:38:00Z">
        <w:r w:rsidR="00EB26BE">
          <w:rPr>
            <w:rFonts w:ascii="Courier New" w:hAnsi="Courier New" w:cs="Courier New"/>
          </w:rPr>
          <w:t>n</w:t>
        </w:r>
      </w:ins>
      <w:del w:id="201" w:author="Jian Yang" w:date="2021-09-09T16:38:00Z">
        <w:r w:rsidRPr="000903FB" w:rsidDel="00EB26BE">
          <w:rPr>
            <w:rFonts w:ascii="Courier New" w:hAnsi="Courier New" w:cs="Courier New"/>
          </w:rPr>
          <w:delText>N</w:delText>
        </w:r>
      </w:del>
      <w:r w:rsidRPr="000903FB">
        <w:rPr>
          <w:rFonts w:ascii="Courier New" w:hAnsi="Courier New" w:cs="Courier New"/>
        </w:rPr>
        <w:t>ot enough valid null SNPs (&lt;100). \</w:t>
      </w:r>
      <w:proofErr w:type="spellStart"/>
      <w:r w:rsidRPr="000903FB">
        <w:rPr>
          <w:rFonts w:ascii="Courier New" w:hAnsi="Courier New" w:cs="Courier New"/>
        </w:rPr>
        <w:t>n</w:t>
      </w:r>
      <w:ins w:id="202" w:author="Jian Yang" w:date="2021-09-09T16:38:00Z">
        <w:r w:rsidR="00EB26BE">
          <w:rPr>
            <w:rFonts w:ascii="Courier New" w:hAnsi="Courier New" w:cs="Courier New"/>
          </w:rPr>
          <w:t>You</w:t>
        </w:r>
      </w:ins>
      <w:proofErr w:type="spellEnd"/>
      <w:del w:id="203" w:author="Jian Yang" w:date="2021-09-09T16:38:00Z">
        <w:r w:rsidRPr="000903FB" w:rsidDel="00EB26BE">
          <w:rPr>
            <w:rFonts w:ascii="Courier New" w:hAnsi="Courier New" w:cs="Courier New"/>
          </w:rPr>
          <w:delText xml:space="preserve">Users </w:delText>
        </w:r>
      </w:del>
      <w:ins w:id="204" w:author="Jian Yang" w:date="2021-09-09T16:38:00Z">
        <w:r w:rsidR="00EB26BE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 xml:space="preserve">may check if </w:t>
      </w:r>
      <w:del w:id="205" w:author="Jian Yang" w:date="2021-09-09T16:38:00Z">
        <w:r w:rsidRPr="000903FB" w:rsidDel="00EB26BE">
          <w:rPr>
            <w:rFonts w:ascii="Courier New" w:hAnsi="Courier New" w:cs="Courier New"/>
          </w:rPr>
          <w:delText xml:space="preserve">there are </w:delText>
        </w:r>
      </w:del>
      <w:r w:rsidRPr="000903FB">
        <w:rPr>
          <w:rFonts w:ascii="Courier New" w:hAnsi="Courier New" w:cs="Courier New"/>
        </w:rPr>
        <w:t xml:space="preserve">too </w:t>
      </w:r>
      <w:del w:id="206" w:author="Jian Yang" w:date="2021-09-09T16:38:00Z">
        <w:r w:rsidRPr="000903FB" w:rsidDel="00EB26BE">
          <w:rPr>
            <w:rFonts w:ascii="Courier New" w:hAnsi="Courier New" w:cs="Courier New"/>
          </w:rPr>
          <w:delText>many signals or the MAF/INFO/genotype-missing-rate criteria is too stringent</w:delText>
        </w:r>
      </w:del>
      <w:ins w:id="207" w:author="Jian Yang" w:date="2021-09-09T16:39:00Z">
        <w:r w:rsidR="00EB26BE">
          <w:rPr>
            <w:rFonts w:ascii="Courier New" w:hAnsi="Courier New" w:cs="Courier New"/>
          </w:rPr>
          <w:t>variants are removed by a filter, e.g., MAF</w:t>
        </w:r>
      </w:ins>
      <w:r w:rsidRPr="000903FB">
        <w:rPr>
          <w:rFonts w:ascii="Courier New" w:hAnsi="Courier New" w:cs="Courier New"/>
        </w:rPr>
        <w:t>.");</w:t>
      </w:r>
    </w:p>
    <w:p w14:paraId="7B28639B" w14:textId="61A2D4A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FastFAM.cpp:1952: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208" w:author="Jian Yang" w:date="2021-09-09T16:39:00Z">
        <w:r w:rsidR="00EB26BE">
          <w:rPr>
            <w:rFonts w:ascii="Courier New" w:hAnsi="Courier New" w:cs="Courier New"/>
          </w:rPr>
          <w:t>i</w:t>
        </w:r>
      </w:ins>
      <w:del w:id="209" w:author="Jian Yang" w:date="2021-09-09T16:39:00Z">
        <w:r w:rsidRPr="000903FB" w:rsidDel="00EB26BE">
          <w:rPr>
            <w:rFonts w:ascii="Courier New" w:hAnsi="Courier New" w:cs="Courier New"/>
          </w:rPr>
          <w:delText>I</w:delText>
        </w:r>
      </w:del>
      <w:r w:rsidRPr="000903FB">
        <w:rPr>
          <w:rFonts w:ascii="Courier New" w:hAnsi="Courier New" w:cs="Courier New"/>
        </w:rPr>
        <w:t>nconsistent sample size</w:t>
      </w:r>
      <w:ins w:id="210" w:author="Longda Jiang" w:date="2021-09-07T20:06:00Z">
        <w:r w:rsidR="00182DA4">
          <w:rPr>
            <w:rFonts w:ascii="Courier New" w:hAnsi="Courier New" w:cs="Courier New"/>
          </w:rPr>
          <w:t xml:space="preserve"> -</w:t>
        </w:r>
      </w:ins>
      <w:del w:id="211" w:author="Longda Jiang" w:date="2021-09-07T20:06:00Z">
        <w:r w:rsidRPr="000903FB" w:rsidDel="00182DA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there may be some unknown bugs."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7823089" w14:textId="3EC4239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FastFAM.cpp:1958: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write </w:t>
      </w:r>
      <w:proofErr w:type="spellStart"/>
      <w:r w:rsidRPr="000903FB">
        <w:rPr>
          <w:rFonts w:ascii="Courier New" w:hAnsi="Courier New" w:cs="Courier New"/>
        </w:rPr>
        <w:t>fastGWA</w:t>
      </w:r>
      <w:proofErr w:type="spellEnd"/>
      <w:ins w:id="212" w:author="Jian Yang" w:date="2021-09-09T16:40:00Z">
        <w:r w:rsidR="00EB26BE">
          <w:rPr>
            <w:rFonts w:ascii="Courier New" w:hAnsi="Courier New" w:cs="Courier New"/>
          </w:rPr>
          <w:t>-</w:t>
        </w:r>
      </w:ins>
      <w:del w:id="213" w:author="Jian Yang" w:date="2021-09-09T16:40:00Z">
        <w:r w:rsidRPr="000903FB" w:rsidDel="00EB26BE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>MLM parameters to the file."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88CE218" w14:textId="17B922AB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FastFAM.cpp:1991: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214" w:author="Jian Yang" w:date="2021-09-09T16:40:00Z">
        <w:r w:rsidRPr="000903FB" w:rsidDel="00EB26BE">
          <w:rPr>
            <w:rFonts w:ascii="Courier New" w:hAnsi="Courier New" w:cs="Courier New"/>
          </w:rPr>
          <w:delText>can't inver</w:delText>
        </w:r>
      </w:del>
      <w:ins w:id="215" w:author="Longda Jiang" w:date="2021-09-07T20:06:00Z">
        <w:del w:id="216" w:author="Jian Yang" w:date="2021-09-09T16:40:00Z">
          <w:r w:rsidR="00182DA4" w:rsidDel="00EB26BE">
            <w:rPr>
              <w:rFonts w:ascii="Courier New" w:hAnsi="Courier New" w:cs="Courier New"/>
            </w:rPr>
            <w:delText>t</w:delText>
          </w:r>
        </w:del>
      </w:ins>
      <w:del w:id="217" w:author="Jian Yang" w:date="2021-09-09T16:40:00Z">
        <w:r w:rsidRPr="000903FB" w:rsidDel="00EB26BE">
          <w:rPr>
            <w:rFonts w:ascii="Courier New" w:hAnsi="Courier New" w:cs="Courier New"/>
          </w:rPr>
          <w:delText xml:space="preserve">se </w:delText>
        </w:r>
      </w:del>
      <w:r w:rsidRPr="000903FB">
        <w:rPr>
          <w:rFonts w:ascii="Courier New" w:hAnsi="Courier New" w:cs="Courier New"/>
        </w:rPr>
        <w:t xml:space="preserve">the </w:t>
      </w:r>
      <w:ins w:id="218" w:author="Longda Jiang" w:date="2021-09-07T20:06:00Z">
        <w:r w:rsidR="00182DA4">
          <w:rPr>
            <w:rFonts w:ascii="Courier New" w:hAnsi="Courier New" w:cs="Courier New"/>
          </w:rPr>
          <w:t>sparse GRM</w:t>
        </w:r>
      </w:ins>
      <w:ins w:id="219" w:author="Jian Yang" w:date="2021-09-09T16:40:00Z">
        <w:r w:rsidR="00EB26BE" w:rsidRPr="00EB26BE">
          <w:rPr>
            <w:rFonts w:ascii="Courier New" w:hAnsi="Courier New" w:cs="Courier New"/>
          </w:rPr>
          <w:t xml:space="preserve"> </w:t>
        </w:r>
        <w:r w:rsidR="00EB26BE">
          <w:rPr>
            <w:rFonts w:ascii="Courier New" w:hAnsi="Courier New" w:cs="Courier New"/>
          </w:rPr>
          <w:t>is not invertible.</w:t>
        </w:r>
      </w:ins>
      <w:del w:id="220" w:author="Longda Jiang" w:date="2021-09-07T20:06:00Z">
        <w:r w:rsidRPr="000903FB" w:rsidDel="00182DA4">
          <w:rPr>
            <w:rFonts w:ascii="Courier New" w:hAnsi="Courier New" w:cs="Courier New"/>
          </w:rPr>
          <w:delText>FAM</w:delText>
        </w:r>
      </w:del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FCA82E5" w14:textId="7C8A6996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FastFAM.cpp:1996: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221" w:author="Jian Yang" w:date="2021-09-09T16:41:00Z">
        <w:r w:rsidR="004C5756">
          <w:rPr>
            <w:rFonts w:ascii="Courier New" w:hAnsi="Courier New" w:cs="Courier New"/>
          </w:rPr>
          <w:t>u</w:t>
        </w:r>
      </w:ins>
      <w:del w:id="222" w:author="Jian Yang" w:date="2021-09-09T16:41:00Z">
        <w:r w:rsidRPr="000903FB" w:rsidDel="004C5756">
          <w:rPr>
            <w:rFonts w:ascii="Courier New" w:hAnsi="Courier New" w:cs="Courier New"/>
          </w:rPr>
          <w:delText>U</w:delText>
        </w:r>
      </w:del>
      <w:r w:rsidRPr="000903FB">
        <w:rPr>
          <w:rFonts w:ascii="Courier New" w:hAnsi="Courier New" w:cs="Courier New"/>
        </w:rPr>
        <w:t>nknown</w:t>
      </w:r>
      <w:ins w:id="223" w:author="Jian Yang" w:date="2021-09-09T16:41:00Z">
        <w:r w:rsidR="004C5756">
          <w:rPr>
            <w:rFonts w:ascii="Courier New" w:hAnsi="Courier New" w:cs="Courier New"/>
          </w:rPr>
          <w:t xml:space="preserve"> matrix</w:t>
        </w:r>
      </w:ins>
      <w:r w:rsidRPr="000903FB">
        <w:rPr>
          <w:rFonts w:ascii="Courier New" w:hAnsi="Courier New" w:cs="Courier New"/>
        </w:rPr>
        <w:t xml:space="preserve"> inverse method</w:t>
      </w:r>
      <w:del w:id="224" w:author="Jian Yang" w:date="2021-09-09T16:41:00Z">
        <w:r w:rsidRPr="000903FB" w:rsidDel="004C5756">
          <w:rPr>
            <w:rFonts w:ascii="Courier New" w:hAnsi="Courier New" w:cs="Courier New"/>
          </w:rPr>
          <w:delText>s</w:delText>
        </w:r>
      </w:del>
      <w:ins w:id="225" w:author="Jian Yang" w:date="2021-09-09T16:41:00Z">
        <w:r w:rsidR="004C5756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70C4C4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FastFAM.cpp:2071: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write allele frequency to [" + </w:t>
      </w:r>
      <w:proofErr w:type="spellStart"/>
      <w:r w:rsidRPr="000903FB">
        <w:rPr>
          <w:rFonts w:ascii="Courier New" w:hAnsi="Courier New" w:cs="Courier New"/>
        </w:rPr>
        <w:t>sFileName</w:t>
      </w:r>
      <w:proofErr w:type="spellEnd"/>
      <w:r w:rsidRPr="000903FB">
        <w:rPr>
          <w:rFonts w:ascii="Courier New" w:hAnsi="Courier New" w:cs="Courier New"/>
        </w:rPr>
        <w:t xml:space="preserve"> + ".bin]."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DD8204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FastFAM.cpp:2075: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write beta to [" + </w:t>
      </w:r>
      <w:proofErr w:type="spellStart"/>
      <w:r w:rsidRPr="000903FB">
        <w:rPr>
          <w:rFonts w:ascii="Courier New" w:hAnsi="Courier New" w:cs="Courier New"/>
        </w:rPr>
        <w:t>sFileName</w:t>
      </w:r>
      <w:proofErr w:type="spellEnd"/>
      <w:r w:rsidRPr="000903FB">
        <w:rPr>
          <w:rFonts w:ascii="Courier New" w:hAnsi="Courier New" w:cs="Courier New"/>
        </w:rPr>
        <w:t xml:space="preserve"> + ".bin]."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75A483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FastFAM.cpp:2078: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write se to [" + </w:t>
      </w:r>
      <w:proofErr w:type="spellStart"/>
      <w:r w:rsidRPr="000903FB">
        <w:rPr>
          <w:rFonts w:ascii="Courier New" w:hAnsi="Courier New" w:cs="Courier New"/>
        </w:rPr>
        <w:t>sFileName</w:t>
      </w:r>
      <w:proofErr w:type="spellEnd"/>
      <w:r w:rsidRPr="000903FB">
        <w:rPr>
          <w:rFonts w:ascii="Courier New" w:hAnsi="Courier New" w:cs="Courier New"/>
        </w:rPr>
        <w:t xml:space="preserve"> + ".bin]."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D9211D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FastFAM.cpp:2081: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write p to [" + </w:t>
      </w:r>
      <w:proofErr w:type="spellStart"/>
      <w:r w:rsidRPr="000903FB">
        <w:rPr>
          <w:rFonts w:ascii="Courier New" w:hAnsi="Courier New" w:cs="Courier New"/>
        </w:rPr>
        <w:t>sFileName</w:t>
      </w:r>
      <w:proofErr w:type="spellEnd"/>
      <w:r w:rsidRPr="000903FB">
        <w:rPr>
          <w:rFonts w:ascii="Courier New" w:hAnsi="Courier New" w:cs="Courier New"/>
        </w:rPr>
        <w:t xml:space="preserve"> + ".bin]."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7C3627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FastFAM.cpp:2084: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write </w:t>
      </w:r>
      <w:proofErr w:type="spellStart"/>
      <w:r w:rsidRPr="000903FB">
        <w:rPr>
          <w:rFonts w:ascii="Courier New" w:hAnsi="Courier New" w:cs="Courier New"/>
        </w:rPr>
        <w:t>Padj</w:t>
      </w:r>
      <w:proofErr w:type="spellEnd"/>
      <w:r w:rsidRPr="000903FB">
        <w:rPr>
          <w:rFonts w:ascii="Courier New" w:hAnsi="Courier New" w:cs="Courier New"/>
        </w:rPr>
        <w:t xml:space="preserve"> to [" + </w:t>
      </w:r>
      <w:proofErr w:type="spellStart"/>
      <w:r w:rsidRPr="000903FB">
        <w:rPr>
          <w:rFonts w:ascii="Courier New" w:hAnsi="Courier New" w:cs="Courier New"/>
        </w:rPr>
        <w:t>sFileName</w:t>
      </w:r>
      <w:proofErr w:type="spellEnd"/>
      <w:r w:rsidRPr="000903FB">
        <w:rPr>
          <w:rFonts w:ascii="Courier New" w:hAnsi="Courier New" w:cs="Courier New"/>
        </w:rPr>
        <w:t xml:space="preserve"> + ".bin]."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DA51E5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FastFAM.cpp:2088: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write N to [" + </w:t>
      </w:r>
      <w:proofErr w:type="spellStart"/>
      <w:r w:rsidRPr="000903FB">
        <w:rPr>
          <w:rFonts w:ascii="Courier New" w:hAnsi="Courier New" w:cs="Courier New"/>
        </w:rPr>
        <w:t>sFileName</w:t>
      </w:r>
      <w:proofErr w:type="spellEnd"/>
      <w:r w:rsidRPr="000903FB">
        <w:rPr>
          <w:rFonts w:ascii="Courier New" w:hAnsi="Courier New" w:cs="Courier New"/>
        </w:rPr>
        <w:t xml:space="preserve"> + ".bin]."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28A92E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FastFAM.cpp:2092:    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write INFO score to [" + </w:t>
      </w:r>
      <w:proofErr w:type="spellStart"/>
      <w:r w:rsidRPr="000903FB">
        <w:rPr>
          <w:rFonts w:ascii="Courier New" w:hAnsi="Courier New" w:cs="Courier New"/>
        </w:rPr>
        <w:t>sFileName</w:t>
      </w:r>
      <w:proofErr w:type="spellEnd"/>
      <w:r w:rsidRPr="000903FB">
        <w:rPr>
          <w:rFonts w:ascii="Courier New" w:hAnsi="Courier New" w:cs="Courier New"/>
        </w:rPr>
        <w:t xml:space="preserve"> + ".bin]."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933705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FastFAM.cpp:2140: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write allele frequency to [" + </w:t>
      </w:r>
      <w:proofErr w:type="spellStart"/>
      <w:r w:rsidRPr="000903FB">
        <w:rPr>
          <w:rFonts w:ascii="Courier New" w:hAnsi="Courier New" w:cs="Courier New"/>
        </w:rPr>
        <w:t>sFileName</w:t>
      </w:r>
      <w:proofErr w:type="spellEnd"/>
      <w:r w:rsidRPr="000903FB">
        <w:rPr>
          <w:rFonts w:ascii="Courier New" w:hAnsi="Courier New" w:cs="Courier New"/>
        </w:rPr>
        <w:t xml:space="preserve"> + ".bin]."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569256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FastFAM.cpp:2144: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write beta to [" + </w:t>
      </w:r>
      <w:proofErr w:type="spellStart"/>
      <w:r w:rsidRPr="000903FB">
        <w:rPr>
          <w:rFonts w:ascii="Courier New" w:hAnsi="Courier New" w:cs="Courier New"/>
        </w:rPr>
        <w:t>sFileName</w:t>
      </w:r>
      <w:proofErr w:type="spellEnd"/>
      <w:r w:rsidRPr="000903FB">
        <w:rPr>
          <w:rFonts w:ascii="Courier New" w:hAnsi="Courier New" w:cs="Courier New"/>
        </w:rPr>
        <w:t xml:space="preserve"> + ".bin]."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DCBC31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FastFAM.cpp:2147: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write se to [" + </w:t>
      </w:r>
      <w:proofErr w:type="spellStart"/>
      <w:r w:rsidRPr="000903FB">
        <w:rPr>
          <w:rFonts w:ascii="Courier New" w:hAnsi="Courier New" w:cs="Courier New"/>
        </w:rPr>
        <w:t>sFileName</w:t>
      </w:r>
      <w:proofErr w:type="spellEnd"/>
      <w:r w:rsidRPr="000903FB">
        <w:rPr>
          <w:rFonts w:ascii="Courier New" w:hAnsi="Courier New" w:cs="Courier New"/>
        </w:rPr>
        <w:t xml:space="preserve"> + ".bin]."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D07524B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FastFAM.cpp:2150: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write p to [" + </w:t>
      </w:r>
      <w:proofErr w:type="spellStart"/>
      <w:r w:rsidRPr="000903FB">
        <w:rPr>
          <w:rFonts w:ascii="Courier New" w:hAnsi="Courier New" w:cs="Courier New"/>
        </w:rPr>
        <w:t>sFileName</w:t>
      </w:r>
      <w:proofErr w:type="spellEnd"/>
      <w:r w:rsidRPr="000903FB">
        <w:rPr>
          <w:rFonts w:ascii="Courier New" w:hAnsi="Courier New" w:cs="Courier New"/>
        </w:rPr>
        <w:t xml:space="preserve"> + ".bin]."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CECEF6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FastFAM.cpp:2154: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write N to [" + </w:t>
      </w:r>
      <w:proofErr w:type="spellStart"/>
      <w:r w:rsidRPr="000903FB">
        <w:rPr>
          <w:rFonts w:ascii="Courier New" w:hAnsi="Courier New" w:cs="Courier New"/>
        </w:rPr>
        <w:t>sFileName</w:t>
      </w:r>
      <w:proofErr w:type="spellEnd"/>
      <w:r w:rsidRPr="000903FB">
        <w:rPr>
          <w:rFonts w:ascii="Courier New" w:hAnsi="Courier New" w:cs="Courier New"/>
        </w:rPr>
        <w:t xml:space="preserve"> + ".bin]."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8A8E1F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FastFAM.cpp:2158:    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write INFO score to [" + </w:t>
      </w:r>
      <w:proofErr w:type="spellStart"/>
      <w:r w:rsidRPr="000903FB">
        <w:rPr>
          <w:rFonts w:ascii="Courier New" w:hAnsi="Courier New" w:cs="Courier New"/>
        </w:rPr>
        <w:t>sFileName</w:t>
      </w:r>
      <w:proofErr w:type="spellEnd"/>
      <w:r w:rsidRPr="000903FB">
        <w:rPr>
          <w:rFonts w:ascii="Courier New" w:hAnsi="Courier New" w:cs="Courier New"/>
        </w:rPr>
        <w:t xml:space="preserve"> + ".bin]."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1F1865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FastFAM.cpp:2295: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open [" + </w:t>
      </w:r>
      <w:proofErr w:type="spellStart"/>
      <w:r w:rsidRPr="000903FB">
        <w:rPr>
          <w:rFonts w:ascii="Courier New" w:hAnsi="Courier New" w:cs="Courier New"/>
        </w:rPr>
        <w:t>sFileName</w:t>
      </w:r>
      <w:proofErr w:type="spellEnd"/>
      <w:r w:rsidRPr="000903FB">
        <w:rPr>
          <w:rFonts w:ascii="Courier New" w:hAnsi="Courier New" w:cs="Courier New"/>
        </w:rPr>
        <w:t xml:space="preserve"> + "] to write."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9BB87A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FastFAM.cpp:2303: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open [" + </w:t>
      </w:r>
      <w:proofErr w:type="spellStart"/>
      <w:r w:rsidRPr="000903FB">
        <w:rPr>
          <w:rFonts w:ascii="Courier New" w:hAnsi="Courier New" w:cs="Courier New"/>
        </w:rPr>
        <w:t>sFileName</w:t>
      </w:r>
      <w:proofErr w:type="spellEnd"/>
      <w:r w:rsidRPr="000903FB">
        <w:rPr>
          <w:rFonts w:ascii="Courier New" w:hAnsi="Courier New" w:cs="Courier New"/>
        </w:rPr>
        <w:t xml:space="preserve"> + </w:t>
      </w:r>
      <w:proofErr w:type="gramStart"/>
      <w:r w:rsidRPr="000903FB">
        <w:rPr>
          <w:rFonts w:ascii="Courier New" w:hAnsi="Courier New" w:cs="Courier New"/>
        </w:rPr>
        <w:t>".</w:t>
      </w:r>
      <w:proofErr w:type="spellStart"/>
      <w:r w:rsidRPr="000903FB">
        <w:rPr>
          <w:rFonts w:ascii="Courier New" w:hAnsi="Courier New" w:cs="Courier New"/>
        </w:rPr>
        <w:t>snpinfo</w:t>
      </w:r>
      <w:proofErr w:type="spellEnd"/>
      <w:proofErr w:type="gramEnd"/>
      <w:r w:rsidRPr="000903FB">
        <w:rPr>
          <w:rFonts w:ascii="Courier New" w:hAnsi="Courier New" w:cs="Courier New"/>
        </w:rPr>
        <w:t>] to write.");</w:t>
      </w:r>
    </w:p>
    <w:p w14:paraId="0A4F0508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 xml:space="preserve">FastFAM.cpp:2308: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open [" + </w:t>
      </w:r>
      <w:proofErr w:type="spellStart"/>
      <w:r w:rsidRPr="000903FB">
        <w:rPr>
          <w:rFonts w:ascii="Courier New" w:hAnsi="Courier New" w:cs="Courier New"/>
        </w:rPr>
        <w:t>sFileName</w:t>
      </w:r>
      <w:proofErr w:type="spellEnd"/>
      <w:r w:rsidRPr="000903FB">
        <w:rPr>
          <w:rFonts w:ascii="Courier New" w:hAnsi="Courier New" w:cs="Courier New"/>
        </w:rPr>
        <w:t xml:space="preserve"> + ".bin] to write."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480B9B5" w14:textId="0A247CD3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FastFAM.cpp:2393: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226" w:author="Jian Yang" w:date="2021-09-09T16:41:00Z">
        <w:r w:rsidR="004C5756">
          <w:rPr>
            <w:rFonts w:ascii="Courier New" w:hAnsi="Courier New" w:cs="Courier New"/>
          </w:rPr>
          <w:t>o</w:t>
        </w:r>
      </w:ins>
      <w:del w:id="227" w:author="Jian Yang" w:date="2021-09-09T16:41:00Z">
        <w:r w:rsidRPr="000903FB" w:rsidDel="004C5756">
          <w:rPr>
            <w:rFonts w:ascii="Courier New" w:hAnsi="Courier New" w:cs="Courier New"/>
          </w:rPr>
          <w:delText>O</w:delText>
        </w:r>
      </w:del>
      <w:r w:rsidRPr="000903FB">
        <w:rPr>
          <w:rFonts w:ascii="Courier New" w:hAnsi="Courier New" w:cs="Courier New"/>
        </w:rPr>
        <w:t>bsoleted flag</w:t>
      </w:r>
      <w:ins w:id="228" w:author="Longda Jiang" w:date="2021-09-07T20:08:00Z">
        <w:r w:rsidR="00182DA4">
          <w:rPr>
            <w:rFonts w:ascii="Courier New" w:hAnsi="Courier New" w:cs="Courier New"/>
          </w:rPr>
          <w:t xml:space="preserve">. </w:t>
        </w:r>
      </w:ins>
      <w:del w:id="229" w:author="Longda Jiang" w:date="2021-09-07T20:08:00Z">
        <w:r w:rsidRPr="000903FB" w:rsidDel="00182DA4">
          <w:rPr>
            <w:rFonts w:ascii="Courier New" w:hAnsi="Courier New" w:cs="Courier New"/>
          </w:rPr>
          <w:delText xml:space="preserve">, </w:delText>
        </w:r>
      </w:del>
      <w:ins w:id="230" w:author="Longda Jiang" w:date="2021-09-07T20:08:00Z">
        <w:r w:rsidR="00182DA4">
          <w:rPr>
            <w:rFonts w:ascii="Courier New" w:hAnsi="Courier New" w:cs="Courier New"/>
          </w:rPr>
          <w:t>T</w:t>
        </w:r>
      </w:ins>
      <w:del w:id="231" w:author="Longda Jiang" w:date="2021-09-07T20:08:00Z">
        <w:r w:rsidRPr="000903FB" w:rsidDel="00182DA4">
          <w:rPr>
            <w:rFonts w:ascii="Courier New" w:hAnsi="Courier New" w:cs="Courier New"/>
          </w:rPr>
          <w:delText>t</w:delText>
        </w:r>
      </w:del>
      <w:r w:rsidRPr="000903FB">
        <w:rPr>
          <w:rFonts w:ascii="Courier New" w:hAnsi="Courier New" w:cs="Courier New"/>
        </w:rPr>
        <w:t>ry --</w:t>
      </w:r>
      <w:proofErr w:type="spellStart"/>
      <w:r w:rsidRPr="000903FB">
        <w:rPr>
          <w:rFonts w:ascii="Courier New" w:hAnsi="Courier New" w:cs="Courier New"/>
        </w:rPr>
        <w:t>fastGWA-mlm</w:t>
      </w:r>
      <w:proofErr w:type="spellEnd"/>
      <w:r w:rsidRPr="000903FB">
        <w:rPr>
          <w:rFonts w:ascii="Courier New" w:hAnsi="Courier New" w:cs="Courier New"/>
        </w:rPr>
        <w:t xml:space="preserve"> or --</w:t>
      </w:r>
      <w:proofErr w:type="spellStart"/>
      <w:r w:rsidRPr="000903FB">
        <w:rPr>
          <w:rFonts w:ascii="Courier New" w:hAnsi="Courier New" w:cs="Courier New"/>
        </w:rPr>
        <w:t>fastGWA</w:t>
      </w:r>
      <w:proofErr w:type="spellEnd"/>
      <w:r w:rsidRPr="000903FB">
        <w:rPr>
          <w:rFonts w:ascii="Courier New" w:hAnsi="Courier New" w:cs="Courier New"/>
        </w:rPr>
        <w:t>-</w:t>
      </w:r>
      <w:proofErr w:type="spellStart"/>
      <w:r w:rsidRPr="000903FB">
        <w:rPr>
          <w:rFonts w:ascii="Courier New" w:hAnsi="Courier New" w:cs="Courier New"/>
        </w:rPr>
        <w:t>mlm</w:t>
      </w:r>
      <w:proofErr w:type="spellEnd"/>
      <w:r w:rsidRPr="000903FB">
        <w:rPr>
          <w:rFonts w:ascii="Courier New" w:hAnsi="Courier New" w:cs="Courier New"/>
        </w:rPr>
        <w:t>-exact</w:t>
      </w:r>
      <w:ins w:id="232" w:author="Jian Yang" w:date="2021-09-09T16:43:00Z">
        <w:r w:rsidR="004C5756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9611844" w14:textId="34D557F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FastFAM.cpp:2402: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233" w:author="Jian Yang" w:date="2021-09-09T16:42:00Z">
        <w:r w:rsidR="004C5756">
          <w:rPr>
            <w:rFonts w:ascii="Courier New" w:hAnsi="Courier New" w:cs="Courier New"/>
          </w:rPr>
          <w:t>o</w:t>
        </w:r>
      </w:ins>
      <w:del w:id="234" w:author="Jian Yang" w:date="2021-09-09T16:42:00Z">
        <w:r w:rsidRPr="000903FB" w:rsidDel="004C5756">
          <w:rPr>
            <w:rFonts w:ascii="Courier New" w:hAnsi="Courier New" w:cs="Courier New"/>
          </w:rPr>
          <w:delText>O</w:delText>
        </w:r>
      </w:del>
      <w:r w:rsidRPr="000903FB">
        <w:rPr>
          <w:rFonts w:ascii="Courier New" w:hAnsi="Courier New" w:cs="Courier New"/>
        </w:rPr>
        <w:t>bsoleted flag</w:t>
      </w:r>
      <w:ins w:id="235" w:author="Longda Jiang" w:date="2021-09-07T20:08:00Z">
        <w:r w:rsidR="00182DA4">
          <w:rPr>
            <w:rFonts w:ascii="Courier New" w:hAnsi="Courier New" w:cs="Courier New"/>
          </w:rPr>
          <w:t>.</w:t>
        </w:r>
      </w:ins>
      <w:del w:id="236" w:author="Longda Jiang" w:date="2021-09-07T20:08:00Z">
        <w:r w:rsidRPr="000903FB" w:rsidDel="00182DA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ins w:id="237" w:author="Longda Jiang" w:date="2021-09-07T20:08:00Z">
        <w:r w:rsidR="00182DA4">
          <w:rPr>
            <w:rFonts w:ascii="Courier New" w:hAnsi="Courier New" w:cs="Courier New"/>
          </w:rPr>
          <w:t>T</w:t>
        </w:r>
      </w:ins>
      <w:del w:id="238" w:author="Longda Jiang" w:date="2021-09-07T20:08:00Z">
        <w:r w:rsidRPr="000903FB" w:rsidDel="00182DA4">
          <w:rPr>
            <w:rFonts w:ascii="Courier New" w:hAnsi="Courier New" w:cs="Courier New"/>
          </w:rPr>
          <w:delText>t</w:delText>
        </w:r>
      </w:del>
      <w:r w:rsidRPr="000903FB">
        <w:rPr>
          <w:rFonts w:ascii="Courier New" w:hAnsi="Courier New" w:cs="Courier New"/>
        </w:rPr>
        <w:t>ry --</w:t>
      </w:r>
      <w:proofErr w:type="spellStart"/>
      <w:r w:rsidRPr="000903FB">
        <w:rPr>
          <w:rFonts w:ascii="Courier New" w:hAnsi="Courier New" w:cs="Courier New"/>
        </w:rPr>
        <w:t>fastGWA-mlm</w:t>
      </w:r>
      <w:proofErr w:type="spellEnd"/>
      <w:r w:rsidRPr="000903FB">
        <w:rPr>
          <w:rFonts w:ascii="Courier New" w:hAnsi="Courier New" w:cs="Courier New"/>
        </w:rPr>
        <w:t xml:space="preserve"> or --</w:t>
      </w:r>
      <w:proofErr w:type="spellStart"/>
      <w:r w:rsidRPr="000903FB">
        <w:rPr>
          <w:rFonts w:ascii="Courier New" w:hAnsi="Courier New" w:cs="Courier New"/>
        </w:rPr>
        <w:t>fastGWA</w:t>
      </w:r>
      <w:proofErr w:type="spellEnd"/>
      <w:r w:rsidRPr="000903FB">
        <w:rPr>
          <w:rFonts w:ascii="Courier New" w:hAnsi="Courier New" w:cs="Courier New"/>
        </w:rPr>
        <w:t>-</w:t>
      </w:r>
      <w:proofErr w:type="spellStart"/>
      <w:r w:rsidRPr="000903FB">
        <w:rPr>
          <w:rFonts w:ascii="Courier New" w:hAnsi="Courier New" w:cs="Courier New"/>
        </w:rPr>
        <w:t>mlm</w:t>
      </w:r>
      <w:proofErr w:type="spellEnd"/>
      <w:r w:rsidRPr="000903FB">
        <w:rPr>
          <w:rFonts w:ascii="Courier New" w:hAnsi="Courier New" w:cs="Courier New"/>
        </w:rPr>
        <w:t>-exact</w:t>
      </w:r>
      <w:ins w:id="239" w:author="Jian Yang" w:date="2021-09-09T16:43:00Z">
        <w:r w:rsidR="004C5756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CECB56F" w14:textId="779D3443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FastFAM.cpp:2410: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curFlag</w:t>
      </w:r>
      <w:proofErr w:type="spellEnd"/>
      <w:r w:rsidRPr="000903FB">
        <w:rPr>
          <w:rFonts w:ascii="Courier New" w:hAnsi="Courier New" w:cs="Courier New"/>
        </w:rPr>
        <w:t xml:space="preserve"> + "can't deal with 0 or &gt; 1 files</w:t>
      </w:r>
      <w:ins w:id="240" w:author="Jian Yang" w:date="2021-09-09T16:43:00Z">
        <w:r w:rsidR="004C5756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FF916CC" w14:textId="19D3F23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FastFAM.cpp:2420: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"--</w:t>
      </w:r>
      <w:proofErr w:type="spellStart"/>
      <w:r w:rsidRPr="000903FB">
        <w:rPr>
          <w:rFonts w:ascii="Courier New" w:hAnsi="Courier New" w:cs="Courier New"/>
        </w:rPr>
        <w:t>fastGWA-mlm</w:t>
      </w:r>
      <w:proofErr w:type="spellEnd"/>
      <w:r w:rsidRPr="000903FB">
        <w:rPr>
          <w:rFonts w:ascii="Courier New" w:hAnsi="Courier New" w:cs="Courier New"/>
        </w:rPr>
        <w:t xml:space="preserve"> </w:t>
      </w:r>
      <w:ins w:id="241" w:author="Jian Yang" w:date="2021-09-09T16:45:00Z">
        <w:r w:rsidR="004C5756">
          <w:rPr>
            <w:rFonts w:ascii="Courier New" w:hAnsi="Courier New" w:cs="Courier New"/>
          </w:rPr>
          <w:t>only works</w:t>
        </w:r>
      </w:ins>
      <w:del w:id="242" w:author="Jian Yang" w:date="2021-09-09T16:44:00Z">
        <w:r w:rsidRPr="000903FB" w:rsidDel="004C5756">
          <w:rPr>
            <w:rFonts w:ascii="Courier New" w:hAnsi="Courier New" w:cs="Courier New"/>
          </w:rPr>
          <w:delText>must</w:delText>
        </w:r>
      </w:del>
      <w:r w:rsidRPr="000903FB">
        <w:rPr>
          <w:rFonts w:ascii="Courier New" w:hAnsi="Courier New" w:cs="Courier New"/>
        </w:rPr>
        <w:t xml:space="preserve"> </w:t>
      </w:r>
      <w:del w:id="243" w:author="Jian Yang" w:date="2021-09-09T16:45:00Z">
        <w:r w:rsidRPr="000903FB" w:rsidDel="004C5756">
          <w:rPr>
            <w:rFonts w:ascii="Courier New" w:hAnsi="Courier New" w:cs="Courier New"/>
          </w:rPr>
          <w:delText xml:space="preserve">run </w:delText>
        </w:r>
      </w:del>
      <w:r w:rsidRPr="000903FB">
        <w:rPr>
          <w:rFonts w:ascii="Courier New" w:hAnsi="Courier New" w:cs="Courier New"/>
        </w:rPr>
        <w:t>with --</w:t>
      </w:r>
      <w:proofErr w:type="spellStart"/>
      <w:r w:rsidRPr="000903FB">
        <w:rPr>
          <w:rFonts w:ascii="Courier New" w:hAnsi="Courier New" w:cs="Courier New"/>
        </w:rPr>
        <w:t>grm</w:t>
      </w:r>
      <w:proofErr w:type="spellEnd"/>
      <w:r w:rsidRPr="000903FB">
        <w:rPr>
          <w:rFonts w:ascii="Courier New" w:hAnsi="Courier New" w:cs="Courier New"/>
        </w:rPr>
        <w:t>-sparse</w:t>
      </w:r>
      <w:ins w:id="244" w:author="Jian Yang" w:date="2021-09-09T16:47:00Z">
        <w:r w:rsidR="004C5756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1EC8825" w14:textId="730124EA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FastFAM.cpp:2431: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"--</w:t>
      </w:r>
      <w:proofErr w:type="spellStart"/>
      <w:r w:rsidRPr="000903FB">
        <w:rPr>
          <w:rFonts w:ascii="Courier New" w:hAnsi="Courier New" w:cs="Courier New"/>
        </w:rPr>
        <w:t>fastGWA</w:t>
      </w:r>
      <w:proofErr w:type="spellEnd"/>
      <w:r w:rsidRPr="000903FB">
        <w:rPr>
          <w:rFonts w:ascii="Courier New" w:hAnsi="Courier New" w:cs="Courier New"/>
        </w:rPr>
        <w:t>-</w:t>
      </w:r>
      <w:proofErr w:type="spellStart"/>
      <w:r w:rsidRPr="000903FB">
        <w:rPr>
          <w:rFonts w:ascii="Courier New" w:hAnsi="Courier New" w:cs="Courier New"/>
        </w:rPr>
        <w:t>mlm</w:t>
      </w:r>
      <w:proofErr w:type="spellEnd"/>
      <w:r w:rsidRPr="000903FB">
        <w:rPr>
          <w:rFonts w:ascii="Courier New" w:hAnsi="Courier New" w:cs="Courier New"/>
        </w:rPr>
        <w:t xml:space="preserve">-binary </w:t>
      </w:r>
      <w:del w:id="245" w:author="Jian Yang" w:date="2021-09-09T16:45:00Z">
        <w:r w:rsidRPr="000903FB" w:rsidDel="004C5756">
          <w:rPr>
            <w:rFonts w:ascii="Courier New" w:hAnsi="Courier New" w:cs="Courier New"/>
          </w:rPr>
          <w:delText xml:space="preserve">must </w:delText>
        </w:r>
      </w:del>
      <w:ins w:id="246" w:author="Jian Yang" w:date="2021-09-09T16:45:00Z">
        <w:r w:rsidR="004C5756">
          <w:rPr>
            <w:rFonts w:ascii="Courier New" w:hAnsi="Courier New" w:cs="Courier New"/>
          </w:rPr>
          <w:t>only works</w:t>
        </w:r>
        <w:r w:rsidR="004C5756" w:rsidRPr="000903FB">
          <w:rPr>
            <w:rFonts w:ascii="Courier New" w:hAnsi="Courier New" w:cs="Courier New"/>
          </w:rPr>
          <w:t xml:space="preserve"> </w:t>
        </w:r>
      </w:ins>
      <w:del w:id="247" w:author="Jian Yang" w:date="2021-09-09T16:45:00Z">
        <w:r w:rsidRPr="000903FB" w:rsidDel="004C5756">
          <w:rPr>
            <w:rFonts w:ascii="Courier New" w:hAnsi="Courier New" w:cs="Courier New"/>
          </w:rPr>
          <w:delText xml:space="preserve">run </w:delText>
        </w:r>
      </w:del>
      <w:r w:rsidRPr="000903FB">
        <w:rPr>
          <w:rFonts w:ascii="Courier New" w:hAnsi="Courier New" w:cs="Courier New"/>
        </w:rPr>
        <w:t>with --</w:t>
      </w:r>
      <w:proofErr w:type="spellStart"/>
      <w:r w:rsidRPr="000903FB">
        <w:rPr>
          <w:rFonts w:ascii="Courier New" w:hAnsi="Courier New" w:cs="Courier New"/>
        </w:rPr>
        <w:t>grm</w:t>
      </w:r>
      <w:proofErr w:type="spellEnd"/>
      <w:r w:rsidRPr="000903FB">
        <w:rPr>
          <w:rFonts w:ascii="Courier New" w:hAnsi="Courier New" w:cs="Courier New"/>
        </w:rPr>
        <w:t>-sparse</w:t>
      </w:r>
      <w:ins w:id="248" w:author="Jian Yang" w:date="2021-09-09T16:47:00Z">
        <w:r w:rsidR="004C5756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A2FCCFB" w14:textId="0DF21089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FastFAM.cpp:2440: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curFlag</w:t>
      </w:r>
      <w:proofErr w:type="spellEnd"/>
      <w:r w:rsidRPr="000903FB">
        <w:rPr>
          <w:rFonts w:ascii="Courier New" w:hAnsi="Courier New" w:cs="Courier New"/>
        </w:rPr>
        <w:t xml:space="preserve"> + " can only work with --</w:t>
      </w:r>
      <w:proofErr w:type="spellStart"/>
      <w:r w:rsidRPr="000903FB">
        <w:rPr>
          <w:rFonts w:ascii="Courier New" w:hAnsi="Courier New" w:cs="Courier New"/>
        </w:rPr>
        <w:t>fastGWA-mlm</w:t>
      </w:r>
      <w:proofErr w:type="spellEnd"/>
      <w:ins w:id="249" w:author="Jian Yang" w:date="2021-09-09T16:47:00Z">
        <w:r w:rsidR="004C5756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6D79559" w14:textId="1A70FE0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FastFAM.cpp:2450: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"--</w:t>
      </w:r>
      <w:proofErr w:type="spellStart"/>
      <w:r w:rsidRPr="000903FB">
        <w:rPr>
          <w:rFonts w:ascii="Courier New" w:hAnsi="Courier New" w:cs="Courier New"/>
        </w:rPr>
        <w:t>fastGWA</w:t>
      </w:r>
      <w:proofErr w:type="spellEnd"/>
      <w:r w:rsidRPr="000903FB">
        <w:rPr>
          <w:rFonts w:ascii="Courier New" w:hAnsi="Courier New" w:cs="Courier New"/>
        </w:rPr>
        <w:t>-</w:t>
      </w:r>
      <w:proofErr w:type="spellStart"/>
      <w:r w:rsidRPr="000903FB">
        <w:rPr>
          <w:rFonts w:ascii="Courier New" w:hAnsi="Courier New" w:cs="Courier New"/>
        </w:rPr>
        <w:t>mlm</w:t>
      </w:r>
      <w:proofErr w:type="spellEnd"/>
      <w:r w:rsidRPr="000903FB">
        <w:rPr>
          <w:rFonts w:ascii="Courier New" w:hAnsi="Courier New" w:cs="Courier New"/>
        </w:rPr>
        <w:t xml:space="preserve">-exact </w:t>
      </w:r>
      <w:del w:id="250" w:author="Jian Yang" w:date="2021-09-09T16:45:00Z">
        <w:r w:rsidRPr="000903FB" w:rsidDel="004C5756">
          <w:rPr>
            <w:rFonts w:ascii="Courier New" w:hAnsi="Courier New" w:cs="Courier New"/>
          </w:rPr>
          <w:delText xml:space="preserve">must </w:delText>
        </w:r>
      </w:del>
      <w:ins w:id="251" w:author="Jian Yang" w:date="2021-09-09T16:45:00Z">
        <w:r w:rsidR="004C5756">
          <w:rPr>
            <w:rFonts w:ascii="Courier New" w:hAnsi="Courier New" w:cs="Courier New"/>
          </w:rPr>
          <w:t>only works</w:t>
        </w:r>
        <w:r w:rsidR="004C5756" w:rsidRPr="000903FB">
          <w:rPr>
            <w:rFonts w:ascii="Courier New" w:hAnsi="Courier New" w:cs="Courier New"/>
          </w:rPr>
          <w:t xml:space="preserve"> </w:t>
        </w:r>
      </w:ins>
      <w:del w:id="252" w:author="Jian Yang" w:date="2021-09-09T16:45:00Z">
        <w:r w:rsidRPr="000903FB" w:rsidDel="004C5756">
          <w:rPr>
            <w:rFonts w:ascii="Courier New" w:hAnsi="Courier New" w:cs="Courier New"/>
          </w:rPr>
          <w:delText xml:space="preserve">run </w:delText>
        </w:r>
      </w:del>
      <w:r w:rsidRPr="000903FB">
        <w:rPr>
          <w:rFonts w:ascii="Courier New" w:hAnsi="Courier New" w:cs="Courier New"/>
        </w:rPr>
        <w:t>with --</w:t>
      </w:r>
      <w:proofErr w:type="spellStart"/>
      <w:r w:rsidRPr="000903FB">
        <w:rPr>
          <w:rFonts w:ascii="Courier New" w:hAnsi="Courier New" w:cs="Courier New"/>
        </w:rPr>
        <w:t>grm</w:t>
      </w:r>
      <w:proofErr w:type="spellEnd"/>
      <w:r w:rsidRPr="000903FB">
        <w:rPr>
          <w:rFonts w:ascii="Courier New" w:hAnsi="Courier New" w:cs="Courier New"/>
        </w:rPr>
        <w:t>-sparse</w:t>
      </w:r>
      <w:ins w:id="253" w:author="Jian Yang" w:date="2021-09-09T16:47:00Z">
        <w:r w:rsidR="004C5756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7893AD8" w14:textId="7BCF585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FastFAM.cpp:2460: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"--</w:t>
      </w:r>
      <w:proofErr w:type="spellStart"/>
      <w:r w:rsidRPr="000903FB">
        <w:rPr>
          <w:rFonts w:ascii="Courier New" w:hAnsi="Courier New" w:cs="Courier New"/>
        </w:rPr>
        <w:t>fastGWA-lr</w:t>
      </w:r>
      <w:proofErr w:type="spellEnd"/>
      <w:r w:rsidRPr="000903FB">
        <w:rPr>
          <w:rFonts w:ascii="Courier New" w:hAnsi="Courier New" w:cs="Courier New"/>
        </w:rPr>
        <w:t xml:space="preserve"> </w:t>
      </w:r>
      <w:del w:id="254" w:author="Jian Yang" w:date="2021-09-09T16:43:00Z">
        <w:r w:rsidRPr="000903FB" w:rsidDel="004C5756">
          <w:rPr>
            <w:rFonts w:ascii="Courier New" w:hAnsi="Courier New" w:cs="Courier New"/>
          </w:rPr>
          <w:delText>can't run</w:delText>
        </w:r>
      </w:del>
      <w:ins w:id="255" w:author="Jian Yang" w:date="2021-09-09T16:43:00Z">
        <w:r w:rsidR="004C5756">
          <w:rPr>
            <w:rFonts w:ascii="Courier New" w:hAnsi="Courier New" w:cs="Courier New"/>
          </w:rPr>
          <w:t xml:space="preserve">is </w:t>
        </w:r>
        <w:r w:rsidR="004C5756" w:rsidRPr="004C5756">
          <w:rPr>
            <w:rFonts w:ascii="Courier New" w:hAnsi="Courier New" w:cs="Courier New"/>
          </w:rPr>
          <w:t>incompatible</w:t>
        </w:r>
        <w:r w:rsidR="004C5756">
          <w:rPr>
            <w:rFonts w:ascii="Courier New" w:hAnsi="Courier New" w:cs="Courier New"/>
          </w:rPr>
          <w:t xml:space="preserve"> </w:t>
        </w:r>
      </w:ins>
      <w:del w:id="256" w:author="Jian Yang" w:date="2021-09-09T16:43:00Z">
        <w:r w:rsidRPr="000903FB" w:rsidDel="004C5756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>with --</w:t>
      </w:r>
      <w:proofErr w:type="spellStart"/>
      <w:r w:rsidRPr="000903FB">
        <w:rPr>
          <w:rFonts w:ascii="Courier New" w:hAnsi="Courier New" w:cs="Courier New"/>
        </w:rPr>
        <w:t>grm</w:t>
      </w:r>
      <w:proofErr w:type="spellEnd"/>
      <w:r w:rsidRPr="000903FB">
        <w:rPr>
          <w:rFonts w:ascii="Courier New" w:hAnsi="Courier New" w:cs="Courier New"/>
        </w:rPr>
        <w:t>-sparse</w:t>
      </w:r>
      <w:ins w:id="257" w:author="Jian Yang" w:date="2021-09-09T16:47:00Z">
        <w:r w:rsidR="004C5756">
          <w:rPr>
            <w:rFonts w:ascii="Courier New" w:hAnsi="Courier New" w:cs="Courier New"/>
          </w:rPr>
          <w:t>.</w:t>
        </w:r>
      </w:ins>
      <w:del w:id="258" w:author="Jian Yang" w:date="2021-09-09T16:43:00Z">
        <w:r w:rsidRPr="000903FB" w:rsidDel="004C5756">
          <w:rPr>
            <w:rFonts w:ascii="Courier New" w:hAnsi="Courier New" w:cs="Courier New"/>
          </w:rPr>
          <w:delText xml:space="preserve"> currently</w:delText>
        </w:r>
      </w:del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6A33D33" w14:textId="5C7C1795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FastFAM.cpp:2472: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curFlag</w:t>
      </w:r>
      <w:proofErr w:type="spellEnd"/>
      <w:r w:rsidRPr="000903FB">
        <w:rPr>
          <w:rFonts w:ascii="Courier New" w:hAnsi="Courier New" w:cs="Courier New"/>
        </w:rPr>
        <w:t xml:space="preserve"> + " can't handle </w:t>
      </w:r>
      <w:ins w:id="259" w:author="Longda Jiang" w:date="2021-09-07T20:09:00Z">
        <w:r w:rsidR="00182DA4">
          <w:rPr>
            <w:rFonts w:ascii="Courier New" w:hAnsi="Courier New" w:cs="Courier New"/>
          </w:rPr>
          <w:t>more</w:t>
        </w:r>
      </w:ins>
      <w:del w:id="260" w:author="Longda Jiang" w:date="2021-09-07T20:09:00Z">
        <w:r w:rsidRPr="000903FB" w:rsidDel="00182DA4">
          <w:rPr>
            <w:rFonts w:ascii="Courier New" w:hAnsi="Courier New" w:cs="Courier New"/>
          </w:rPr>
          <w:delText>other</w:delText>
        </w:r>
      </w:del>
      <w:r w:rsidRPr="000903FB">
        <w:rPr>
          <w:rFonts w:ascii="Courier New" w:hAnsi="Courier New" w:cs="Courier New"/>
        </w:rPr>
        <w:t xml:space="preserve"> than 2 </w:t>
      </w:r>
      <w:del w:id="261" w:author="Longda Jiang" w:date="2021-09-07T20:09:00Z">
        <w:r w:rsidRPr="000903FB" w:rsidDel="00182DA4">
          <w:rPr>
            <w:rFonts w:ascii="Courier New" w:hAnsi="Courier New" w:cs="Courier New"/>
          </w:rPr>
          <w:delText>numbers</w:delText>
        </w:r>
      </w:del>
      <w:ins w:id="262" w:author="Longda Jiang" w:date="2021-09-07T20:09:00Z">
        <w:r w:rsidR="00182DA4">
          <w:rPr>
            <w:rFonts w:ascii="Courier New" w:hAnsi="Courier New" w:cs="Courier New"/>
          </w:rPr>
          <w:t>values</w:t>
        </w:r>
      </w:ins>
      <w:ins w:id="263" w:author="Jian Yang" w:date="2021-09-09T16:47:00Z">
        <w:r w:rsidR="004C5756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F6F810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FastFAM.cpp:2483: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curFlag</w:t>
      </w:r>
      <w:proofErr w:type="spellEnd"/>
      <w:r w:rsidRPr="000903FB">
        <w:rPr>
          <w:rFonts w:ascii="Courier New" w:hAnsi="Courier New" w:cs="Courier New"/>
        </w:rPr>
        <w:t xml:space="preserve"> + "can't deal with </w:t>
      </w:r>
      <w:proofErr w:type="spellStart"/>
      <w:r w:rsidRPr="000903FB">
        <w:rPr>
          <w:rFonts w:ascii="Courier New" w:hAnsi="Courier New" w:cs="Courier New"/>
        </w:rPr>
        <w:t>covar</w:t>
      </w:r>
      <w:proofErr w:type="spellEnd"/>
      <w:r w:rsidRPr="000903FB">
        <w:rPr>
          <w:rFonts w:ascii="Courier New" w:hAnsi="Courier New" w:cs="Courier New"/>
        </w:rPr>
        <w:t xml:space="preserve"> other than 1"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3B4D509" w14:textId="1FA18839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FastFAM.cpp:2551: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264" w:author="Longda Jiang" w:date="2021-09-07T20:09:00Z">
        <w:r w:rsidR="00182DA4" w:rsidRPr="000903FB">
          <w:rPr>
            <w:rFonts w:ascii="Courier New" w:hAnsi="Courier New" w:cs="Courier New"/>
          </w:rPr>
          <w:t>--load-</w:t>
        </w:r>
        <w:proofErr w:type="spellStart"/>
        <w:r w:rsidR="00182DA4" w:rsidRPr="000903FB">
          <w:rPr>
            <w:rFonts w:ascii="Courier New" w:hAnsi="Courier New" w:cs="Courier New"/>
          </w:rPr>
          <w:t>inv</w:t>
        </w:r>
        <w:proofErr w:type="spellEnd"/>
        <w:r w:rsidR="00182DA4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 xml:space="preserve">can't load multiple </w:t>
      </w:r>
      <w:del w:id="265" w:author="Longda Jiang" w:date="2021-09-07T20:09:00Z">
        <w:r w:rsidRPr="000903FB" w:rsidDel="00182DA4">
          <w:rPr>
            <w:rFonts w:ascii="Courier New" w:hAnsi="Courier New" w:cs="Courier New"/>
          </w:rPr>
          <w:delText xml:space="preserve">--load-inv </w:delText>
        </w:r>
      </w:del>
      <w:r w:rsidRPr="000903FB">
        <w:rPr>
          <w:rFonts w:ascii="Courier New" w:hAnsi="Courier New" w:cs="Courier New"/>
        </w:rPr>
        <w:t>files</w:t>
      </w:r>
      <w:ins w:id="266" w:author="Jian Yang" w:date="2021-09-09T16:47:00Z">
        <w:r w:rsidR="004C5756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B5D93A9" w14:textId="12F3A51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FastFAM.cpp:2570: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read " + options["</w:t>
      </w:r>
      <w:proofErr w:type="spellStart"/>
      <w:r w:rsidRPr="000903FB">
        <w:rPr>
          <w:rFonts w:ascii="Courier New" w:hAnsi="Courier New" w:cs="Courier New"/>
        </w:rPr>
        <w:t>model_file</w:t>
      </w:r>
      <w:proofErr w:type="spellEnd"/>
      <w:r w:rsidRPr="000903FB">
        <w:rPr>
          <w:rFonts w:ascii="Courier New" w:hAnsi="Courier New" w:cs="Courier New"/>
        </w:rPr>
        <w:t xml:space="preserve">"] + </w:t>
      </w:r>
      <w:proofErr w:type="gramStart"/>
      <w:r w:rsidRPr="000903FB">
        <w:rPr>
          <w:rFonts w:ascii="Courier New" w:hAnsi="Courier New" w:cs="Courier New"/>
        </w:rPr>
        <w:t>".mdl.id</w:t>
      </w:r>
      <w:proofErr w:type="gramEnd"/>
      <w:ins w:id="267" w:author="Jian Yang" w:date="2021-09-09T16:47:00Z">
        <w:r w:rsidR="004C5756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");</w:t>
      </w:r>
    </w:p>
    <w:p w14:paraId="0FF6889F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FastFAM.cpp:2578: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read the model binary file."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FE40783" w14:textId="28100CB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FastFAM.cpp:2582: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268" w:author="Longda Jiang" w:date="2021-09-07T20:10:00Z">
        <w:r w:rsidR="00182DA4" w:rsidRPr="000903FB">
          <w:rPr>
            <w:rFonts w:ascii="Courier New" w:hAnsi="Courier New" w:cs="Courier New"/>
          </w:rPr>
          <w:t xml:space="preserve">--load-model </w:t>
        </w:r>
      </w:ins>
      <w:r w:rsidRPr="000903FB">
        <w:rPr>
          <w:rFonts w:ascii="Courier New" w:hAnsi="Courier New" w:cs="Courier New"/>
        </w:rPr>
        <w:t xml:space="preserve">can't load multiple </w:t>
      </w:r>
      <w:del w:id="269" w:author="Longda Jiang" w:date="2021-09-07T20:10:00Z">
        <w:r w:rsidRPr="000903FB" w:rsidDel="00182DA4">
          <w:rPr>
            <w:rFonts w:ascii="Courier New" w:hAnsi="Courier New" w:cs="Courier New"/>
          </w:rPr>
          <w:delText xml:space="preserve">--load-model </w:delText>
        </w:r>
      </w:del>
      <w:r w:rsidRPr="000903FB">
        <w:rPr>
          <w:rFonts w:ascii="Courier New" w:hAnsi="Courier New" w:cs="Courier New"/>
        </w:rPr>
        <w:t>files</w:t>
      </w:r>
      <w:ins w:id="270" w:author="Jian Yang" w:date="2021-09-09T16:47:00Z">
        <w:r w:rsidR="004C5756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A011EEE" w14:textId="0AC3866B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FastFAM.cpp:2588: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</w:t>
      </w:r>
      <w:ins w:id="271" w:author="Longda Jiang" w:date="2021-09-07T20:10:00Z">
        <w:r w:rsidR="00182DA4">
          <w:rPr>
            <w:rFonts w:ascii="Courier New" w:hAnsi="Courier New" w:cs="Courier New"/>
          </w:rPr>
          <w:t xml:space="preserve">generate </w:t>
        </w:r>
      </w:ins>
      <w:del w:id="272" w:author="Longda Jiang" w:date="2021-09-07T20:10:00Z">
        <w:r w:rsidRPr="000903FB" w:rsidDel="00182DA4">
          <w:rPr>
            <w:rFonts w:ascii="Courier New" w:hAnsi="Courier New" w:cs="Courier New"/>
          </w:rPr>
          <w:delText xml:space="preserve">model </w:delText>
        </w:r>
      </w:del>
      <w:r w:rsidRPr="000903FB">
        <w:rPr>
          <w:rFonts w:ascii="Courier New" w:hAnsi="Courier New" w:cs="Courier New"/>
        </w:rPr>
        <w:t>and load model at the same time</w:t>
      </w:r>
      <w:ins w:id="273" w:author="Jian Yang" w:date="2021-09-09T16:47:00Z">
        <w:r w:rsidR="004C5756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80C717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FastFAM.cpp:2601: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read " + options["</w:t>
      </w:r>
      <w:proofErr w:type="spellStart"/>
      <w:r w:rsidRPr="000903FB">
        <w:rPr>
          <w:rFonts w:ascii="Courier New" w:hAnsi="Courier New" w:cs="Courier New"/>
        </w:rPr>
        <w:t>geneset</w:t>
      </w:r>
      <w:proofErr w:type="spellEnd"/>
      <w:r w:rsidRPr="000903FB">
        <w:rPr>
          <w:rFonts w:ascii="Courier New" w:hAnsi="Courier New" w:cs="Courier New"/>
        </w:rPr>
        <w:t>"]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06AD13B" w14:textId="10D83086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FastFAM.cpp:2609: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274" w:author="Longda Jiang" w:date="2021-09-07T20:10:00Z">
        <w:r w:rsidR="00182DA4">
          <w:rPr>
            <w:rFonts w:ascii="Courier New" w:hAnsi="Courier New" w:cs="Courier New"/>
          </w:rPr>
          <w:t>s</w:t>
        </w:r>
      </w:ins>
      <w:del w:id="275" w:author="Longda Jiang" w:date="2021-09-07T20:10:00Z">
        <w:r w:rsidRPr="000903FB" w:rsidDel="00182DA4">
          <w:rPr>
            <w:rFonts w:ascii="Courier New" w:hAnsi="Courier New" w:cs="Courier New"/>
          </w:rPr>
          <w:delText>S</w:delText>
        </w:r>
      </w:del>
      <w:r w:rsidRPr="000903FB">
        <w:rPr>
          <w:rFonts w:ascii="Courier New" w:hAnsi="Courier New" w:cs="Courier New"/>
        </w:rPr>
        <w:t xml:space="preserve">et based test can only be applied to </w:t>
      </w:r>
      <w:ins w:id="276" w:author="Longda Jiang" w:date="2021-09-07T20:10:00Z">
        <w:r w:rsidR="00182DA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2nd step with</w:t>
      </w:r>
      <w:ins w:id="277" w:author="Jian Yang" w:date="2021-09-09T16:48:00Z">
        <w:r w:rsidR="004C5756">
          <w:rPr>
            <w:rFonts w:ascii="Courier New" w:hAnsi="Courier New" w:cs="Courier New"/>
          </w:rPr>
          <w:t xml:space="preserve"> the</w:t>
        </w:r>
      </w:ins>
      <w:r w:rsidRPr="000903FB">
        <w:rPr>
          <w:rFonts w:ascii="Courier New" w:hAnsi="Courier New" w:cs="Courier New"/>
        </w:rPr>
        <w:t xml:space="preserve"> --load-model flag."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CE991D6" w14:textId="2B0869E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FastFAM.cpp:2612: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"set based test </w:t>
      </w:r>
      <w:ins w:id="278" w:author="Jian Yang" w:date="2021-09-09T16:48:00Z">
        <w:r w:rsidR="004C5756">
          <w:rPr>
            <w:rFonts w:ascii="Courier New" w:hAnsi="Courier New" w:cs="Courier New"/>
          </w:rPr>
          <w:t xml:space="preserve">requires to </w:t>
        </w:r>
      </w:ins>
      <w:del w:id="279" w:author="Jian Yang" w:date="2021-09-09T16:48:00Z">
        <w:r w:rsidRPr="000903FB" w:rsidDel="004C5756">
          <w:rPr>
            <w:rFonts w:ascii="Courier New" w:hAnsi="Courier New" w:cs="Courier New"/>
          </w:rPr>
          <w:delText xml:space="preserve">should </w:delText>
        </w:r>
      </w:del>
      <w:del w:id="280" w:author="Longda Jiang" w:date="2021-09-07T20:11:00Z">
        <w:r w:rsidRPr="000903FB" w:rsidDel="00182DA4">
          <w:rPr>
            <w:rFonts w:ascii="Courier New" w:hAnsi="Courier New" w:cs="Courier New"/>
          </w:rPr>
          <w:delText xml:space="preserve">input </w:delText>
        </w:r>
      </w:del>
      <w:ins w:id="281" w:author="Longda Jiang" w:date="2021-09-07T20:11:00Z">
        <w:r w:rsidR="00182DA4">
          <w:rPr>
            <w:rFonts w:ascii="Courier New" w:hAnsi="Courier New" w:cs="Courier New"/>
          </w:rPr>
          <w:t>load</w:t>
        </w:r>
        <w:r w:rsidR="00182DA4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the set list by</w:t>
      </w:r>
      <w:ins w:id="282" w:author="Jian Yang" w:date="2021-09-09T16:48:00Z">
        <w:r w:rsidR="004C5756">
          <w:rPr>
            <w:rFonts w:ascii="Courier New" w:hAnsi="Courier New" w:cs="Courier New"/>
          </w:rPr>
          <w:t xml:space="preserve"> the</w:t>
        </w:r>
      </w:ins>
      <w:r w:rsidRPr="000903FB">
        <w:rPr>
          <w:rFonts w:ascii="Courier New" w:hAnsi="Courier New" w:cs="Courier New"/>
        </w:rPr>
        <w:t xml:space="preserve"> --set-list flag</w:t>
      </w:r>
      <w:ins w:id="283" w:author="Jian Yang" w:date="2021-09-09T16:49:00Z">
        <w:r w:rsidR="004C5756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78C8A91" w14:textId="3E4653C4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FastFAM.cpp:2752: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284" w:author="Longda Jiang" w:date="2021-09-07T20:11:00Z">
        <w:r w:rsidR="00182DA4">
          <w:rPr>
            <w:rFonts w:ascii="Courier New" w:hAnsi="Courier New" w:cs="Courier New"/>
          </w:rPr>
          <w:t>c</w:t>
        </w:r>
      </w:ins>
      <w:del w:id="285" w:author="Longda Jiang" w:date="2021-09-07T20:11:00Z">
        <w:r w:rsidRPr="000903FB" w:rsidDel="00182DA4">
          <w:rPr>
            <w:rFonts w:ascii="Courier New" w:hAnsi="Courier New" w:cs="Courier New"/>
          </w:rPr>
          <w:delText>C</w:delText>
        </w:r>
      </w:del>
      <w:r w:rsidRPr="000903FB">
        <w:rPr>
          <w:rFonts w:ascii="Courier New" w:hAnsi="Courier New" w:cs="Courier New"/>
        </w:rPr>
        <w:t>an't find the region set</w:t>
      </w:r>
      <w:ins w:id="286" w:author="Longda Jiang" w:date="2021-09-07T20:11:00Z">
        <w:r w:rsidR="00182DA4">
          <w:rPr>
            <w:rFonts w:ascii="Courier New" w:hAnsi="Courier New" w:cs="Courier New"/>
          </w:rPr>
          <w:t>.</w:t>
        </w:r>
      </w:ins>
      <w:del w:id="287" w:author="Longda Jiang" w:date="2021-09-07T20:11:00Z">
        <w:r w:rsidRPr="000903FB" w:rsidDel="00182DA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proofErr w:type="spellStart"/>
      <w:ins w:id="288" w:author="Jian Yang" w:date="2021-09-09T16:48:00Z">
        <w:r w:rsidR="004C5756">
          <w:rPr>
            <w:rFonts w:ascii="Courier New" w:hAnsi="Courier New" w:cs="Courier New"/>
          </w:rPr>
          <w:t>Plese</w:t>
        </w:r>
        <w:proofErr w:type="spellEnd"/>
        <w:r w:rsidR="004C5756">
          <w:rPr>
            <w:rFonts w:ascii="Courier New" w:hAnsi="Courier New" w:cs="Courier New"/>
          </w:rPr>
          <w:t xml:space="preserve"> s</w:t>
        </w:r>
      </w:ins>
      <w:ins w:id="289" w:author="Longda Jiang" w:date="2021-09-07T20:11:00Z">
        <w:del w:id="290" w:author="Jian Yang" w:date="2021-09-09T16:48:00Z">
          <w:r w:rsidR="00182DA4" w:rsidDel="004C5756">
            <w:rPr>
              <w:rFonts w:ascii="Courier New" w:hAnsi="Courier New" w:cs="Courier New"/>
            </w:rPr>
            <w:delText>S</w:delText>
          </w:r>
        </w:del>
      </w:ins>
      <w:del w:id="291" w:author="Longda Jiang" w:date="2021-09-07T20:11:00Z">
        <w:r w:rsidRPr="000903FB" w:rsidDel="00182DA4">
          <w:rPr>
            <w:rFonts w:ascii="Courier New" w:hAnsi="Courier New" w:cs="Courier New"/>
          </w:rPr>
          <w:delText>s</w:delText>
        </w:r>
      </w:del>
      <w:r w:rsidRPr="000903FB">
        <w:rPr>
          <w:rFonts w:ascii="Courier New" w:hAnsi="Courier New" w:cs="Courier New"/>
        </w:rPr>
        <w:t xml:space="preserve">pecify </w:t>
      </w:r>
      <w:ins w:id="292" w:author="Longda Jiang" w:date="2021-09-07T20:11:00Z">
        <w:r w:rsidR="00182DA4">
          <w:rPr>
            <w:rFonts w:ascii="Courier New" w:hAnsi="Courier New" w:cs="Courier New"/>
          </w:rPr>
          <w:t xml:space="preserve">it </w:t>
        </w:r>
      </w:ins>
      <w:r w:rsidRPr="000903FB">
        <w:rPr>
          <w:rFonts w:ascii="Courier New" w:hAnsi="Courier New" w:cs="Courier New"/>
        </w:rPr>
        <w:t>by</w:t>
      </w:r>
      <w:ins w:id="293" w:author="Jian Yang" w:date="2021-09-09T16:49:00Z">
        <w:r w:rsidR="004C5756">
          <w:rPr>
            <w:rFonts w:ascii="Courier New" w:hAnsi="Courier New" w:cs="Courier New"/>
          </w:rPr>
          <w:t xml:space="preserve"> the</w:t>
        </w:r>
      </w:ins>
      <w:r w:rsidRPr="000903FB">
        <w:rPr>
          <w:rFonts w:ascii="Courier New" w:hAnsi="Courier New" w:cs="Courier New"/>
        </w:rPr>
        <w:t xml:space="preserve"> --set-list</w:t>
      </w:r>
      <w:ins w:id="294" w:author="Jian Yang" w:date="2021-09-09T16:49:00Z">
        <w:r w:rsidR="004C5756">
          <w:rPr>
            <w:rFonts w:ascii="Courier New" w:hAnsi="Courier New" w:cs="Courier New"/>
          </w:rPr>
          <w:t xml:space="preserve"> flag.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5ACD5F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FastFAM.cpp:2764: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open [" + </w:t>
      </w:r>
      <w:proofErr w:type="spellStart"/>
      <w:r w:rsidRPr="000903FB">
        <w:rPr>
          <w:rFonts w:ascii="Courier New" w:hAnsi="Courier New" w:cs="Courier New"/>
        </w:rPr>
        <w:t>sFileName</w:t>
      </w:r>
      <w:proofErr w:type="spellEnd"/>
      <w:r w:rsidRPr="000903FB">
        <w:rPr>
          <w:rFonts w:ascii="Courier New" w:hAnsi="Courier New" w:cs="Courier New"/>
        </w:rPr>
        <w:t xml:space="preserve"> + "] to write."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29A014F" w14:textId="7CD4C69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FastFAM.cpp:2773: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find a valid gene in </w:t>
      </w:r>
      <w:ins w:id="295" w:author="Longda Jiang" w:date="2021-09-07T20:12:00Z">
        <w:r w:rsidR="0085078F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genotype</w:t>
      </w:r>
      <w:ins w:id="296" w:author="Longda Jiang" w:date="2021-09-07T20:11:00Z">
        <w:r w:rsidR="00182DA4">
          <w:rPr>
            <w:rFonts w:ascii="Courier New" w:hAnsi="Courier New" w:cs="Courier New"/>
          </w:rPr>
          <w:t xml:space="preserve"> file</w:t>
        </w:r>
      </w:ins>
      <w:ins w:id="297" w:author="Jian Yang" w:date="2021-09-09T16:49:00Z">
        <w:r w:rsidR="004C5756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9310899" w14:textId="09D3AE15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FastFAM.cpp:2941: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proofErr w:type="spellStart"/>
      <w:r w:rsidRPr="000903FB">
        <w:rPr>
          <w:rFonts w:ascii="Courier New" w:hAnsi="Courier New" w:cs="Courier New"/>
        </w:rPr>
        <w:t>XtWX</w:t>
      </w:r>
      <w:proofErr w:type="spellEnd"/>
      <w:r w:rsidRPr="000903FB">
        <w:rPr>
          <w:rFonts w:ascii="Courier New" w:hAnsi="Courier New" w:cs="Courier New"/>
        </w:rPr>
        <w:t xml:space="preserve"> is not invert</w:t>
      </w:r>
      <w:ins w:id="298" w:author="Longda Jiang" w:date="2021-09-07T20:12:00Z">
        <w:r w:rsidR="00332314">
          <w:rPr>
            <w:rFonts w:ascii="Courier New" w:hAnsi="Courier New" w:cs="Courier New"/>
          </w:rPr>
          <w:t>i</w:t>
        </w:r>
      </w:ins>
      <w:del w:id="299" w:author="Longda Jiang" w:date="2021-09-07T20:12:00Z">
        <w:r w:rsidRPr="000903FB" w:rsidDel="00332314">
          <w:rPr>
            <w:rFonts w:ascii="Courier New" w:hAnsi="Courier New" w:cs="Courier New"/>
          </w:rPr>
          <w:delText>a</w:delText>
        </w:r>
      </w:del>
      <w:r w:rsidRPr="000903FB">
        <w:rPr>
          <w:rFonts w:ascii="Courier New" w:hAnsi="Courier New" w:cs="Courier New"/>
        </w:rPr>
        <w:t>ble</w:t>
      </w:r>
      <w:ins w:id="300" w:author="Jian Yang" w:date="2021-09-09T16:49:00Z">
        <w:r w:rsidR="004C5756">
          <w:rPr>
            <w:rFonts w:ascii="Courier New" w:hAnsi="Courier New" w:cs="Courier New"/>
          </w:rPr>
          <w:t>.</w:t>
        </w:r>
      </w:ins>
      <w:del w:id="301" w:author="Jian Yang" w:date="2021-09-09T16:49:00Z">
        <w:r w:rsidRPr="000903FB" w:rsidDel="004C5756">
          <w:rPr>
            <w:rFonts w:ascii="Courier New" w:hAnsi="Courier New" w:cs="Courier New"/>
          </w:rPr>
          <w:delText>!</w:delText>
        </w:r>
      </w:del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9238157" w14:textId="6801F20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FastFAM.cpp:2972: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302" w:author="Jian Yang" w:date="2021-09-09T16:49:00Z">
        <w:r w:rsidRPr="000903FB" w:rsidDel="004C5756">
          <w:rPr>
            <w:rFonts w:ascii="Courier New" w:hAnsi="Courier New" w:cs="Courier New"/>
          </w:rPr>
          <w:delText>can't inver</w:delText>
        </w:r>
      </w:del>
      <w:ins w:id="303" w:author="Longda Jiang" w:date="2021-09-07T20:12:00Z">
        <w:del w:id="304" w:author="Jian Yang" w:date="2021-09-09T16:49:00Z">
          <w:r w:rsidR="00332314" w:rsidDel="004C5756">
            <w:rPr>
              <w:rFonts w:ascii="Courier New" w:hAnsi="Courier New" w:cs="Courier New"/>
            </w:rPr>
            <w:delText>t</w:delText>
          </w:r>
        </w:del>
      </w:ins>
      <w:del w:id="305" w:author="Jian Yang" w:date="2021-09-09T16:49:00Z">
        <w:r w:rsidRPr="000903FB" w:rsidDel="004C5756">
          <w:rPr>
            <w:rFonts w:ascii="Courier New" w:hAnsi="Courier New" w:cs="Courier New"/>
          </w:rPr>
          <w:delText xml:space="preserve">se </w:delText>
        </w:r>
      </w:del>
      <w:r w:rsidRPr="000903FB">
        <w:rPr>
          <w:rFonts w:ascii="Courier New" w:hAnsi="Courier New" w:cs="Courier New"/>
        </w:rPr>
        <w:t>the V matrix</w:t>
      </w:r>
      <w:ins w:id="306" w:author="Jian Yang" w:date="2021-09-09T16:49:00Z">
        <w:r w:rsidR="004C5756">
          <w:rPr>
            <w:rFonts w:ascii="Courier New" w:hAnsi="Courier New" w:cs="Courier New"/>
          </w:rPr>
          <w:t xml:space="preserve"> </w:t>
        </w:r>
        <w:r w:rsidR="004C5756" w:rsidRPr="000903FB">
          <w:rPr>
            <w:rFonts w:ascii="Courier New" w:hAnsi="Courier New" w:cs="Courier New"/>
          </w:rPr>
          <w:t>is not invert</w:t>
        </w:r>
        <w:r w:rsidR="004C5756">
          <w:rPr>
            <w:rFonts w:ascii="Courier New" w:hAnsi="Courier New" w:cs="Courier New"/>
          </w:rPr>
          <w:t>i</w:t>
        </w:r>
        <w:r w:rsidR="004C5756" w:rsidRPr="000903FB">
          <w:rPr>
            <w:rFonts w:ascii="Courier New" w:hAnsi="Courier New" w:cs="Courier New"/>
          </w:rPr>
          <w:t>ble</w:t>
        </w:r>
        <w:r w:rsidR="004C5756">
          <w:rPr>
            <w:rFonts w:ascii="Courier New" w:hAnsi="Courier New" w:cs="Courier New"/>
          </w:rPr>
          <w:t>.</w:t>
        </w:r>
      </w:ins>
      <w:del w:id="307" w:author="Jian Yang" w:date="2021-09-09T16:49:00Z">
        <w:r w:rsidRPr="000903FB" w:rsidDel="004C5756">
          <w:rPr>
            <w:rFonts w:ascii="Courier New" w:hAnsi="Courier New" w:cs="Courier New"/>
          </w:rPr>
          <w:delText>!</w:delText>
        </w:r>
      </w:del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225C372" w14:textId="40E37619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FastFAM.cpp:2977: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308" w:author="Jian Yang" w:date="2021-09-09T16:49:00Z">
        <w:r w:rsidRPr="000903FB" w:rsidDel="004C5756">
          <w:rPr>
            <w:rFonts w:ascii="Courier New" w:hAnsi="Courier New" w:cs="Courier New"/>
          </w:rPr>
          <w:delText xml:space="preserve">can't get </w:delText>
        </w:r>
      </w:del>
      <w:r w:rsidRPr="000903FB">
        <w:rPr>
          <w:rFonts w:ascii="Courier New" w:hAnsi="Courier New" w:cs="Courier New"/>
        </w:rPr>
        <w:t xml:space="preserve">the </w:t>
      </w:r>
      <w:proofErr w:type="spellStart"/>
      <w:r w:rsidRPr="000903FB">
        <w:rPr>
          <w:rFonts w:ascii="Courier New" w:hAnsi="Courier New" w:cs="Courier New"/>
        </w:rPr>
        <w:t>ViX</w:t>
      </w:r>
      <w:proofErr w:type="spellEnd"/>
      <w:r w:rsidRPr="000903FB">
        <w:rPr>
          <w:rFonts w:ascii="Courier New" w:hAnsi="Courier New" w:cs="Courier New"/>
        </w:rPr>
        <w:t xml:space="preserve"> matrix</w:t>
      </w:r>
      <w:ins w:id="309" w:author="Jian Yang" w:date="2021-09-09T16:49:00Z">
        <w:r w:rsidR="004C5756">
          <w:rPr>
            <w:rFonts w:ascii="Courier New" w:hAnsi="Courier New" w:cs="Courier New"/>
          </w:rPr>
          <w:t xml:space="preserve"> </w:t>
        </w:r>
        <w:r w:rsidR="004C5756" w:rsidRPr="000903FB">
          <w:rPr>
            <w:rFonts w:ascii="Courier New" w:hAnsi="Courier New" w:cs="Courier New"/>
          </w:rPr>
          <w:t>is not invert</w:t>
        </w:r>
        <w:r w:rsidR="004C5756">
          <w:rPr>
            <w:rFonts w:ascii="Courier New" w:hAnsi="Courier New" w:cs="Courier New"/>
          </w:rPr>
          <w:t>i</w:t>
        </w:r>
        <w:r w:rsidR="004C5756" w:rsidRPr="000903FB">
          <w:rPr>
            <w:rFonts w:ascii="Courier New" w:hAnsi="Courier New" w:cs="Courier New"/>
          </w:rPr>
          <w:t>ble</w:t>
        </w:r>
        <w:r w:rsidR="004C5756">
          <w:rPr>
            <w:rFonts w:ascii="Courier New" w:hAnsi="Courier New" w:cs="Courier New"/>
          </w:rPr>
          <w:t>.</w:t>
        </w:r>
      </w:ins>
      <w:del w:id="310" w:author="Jian Yang" w:date="2021-09-09T16:49:00Z">
        <w:r w:rsidRPr="000903FB" w:rsidDel="004C5756">
          <w:rPr>
            <w:rFonts w:ascii="Courier New" w:hAnsi="Courier New" w:cs="Courier New"/>
          </w:rPr>
          <w:delText>!</w:delText>
        </w:r>
      </w:del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DC7A1EA" w14:textId="475835E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FastFAM.cpp:2985: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311" w:author="Jian Yang" w:date="2021-09-09T16:49:00Z">
        <w:r w:rsidR="004C5756">
          <w:rPr>
            <w:rFonts w:ascii="Courier New" w:hAnsi="Courier New" w:cs="Courier New"/>
          </w:rPr>
          <w:t xml:space="preserve">the </w:t>
        </w:r>
      </w:ins>
      <w:proofErr w:type="spellStart"/>
      <w:r w:rsidRPr="000903FB">
        <w:rPr>
          <w:rFonts w:ascii="Courier New" w:hAnsi="Courier New" w:cs="Courier New"/>
        </w:rPr>
        <w:t>XtViX</w:t>
      </w:r>
      <w:proofErr w:type="spellEnd"/>
      <w:ins w:id="312" w:author="Jian Yang" w:date="2021-09-09T16:49:00Z">
        <w:r w:rsidR="004C5756">
          <w:rPr>
            <w:rFonts w:ascii="Courier New" w:hAnsi="Courier New" w:cs="Courier New"/>
          </w:rPr>
          <w:t xml:space="preserve"> matrix</w:t>
        </w:r>
      </w:ins>
      <w:r w:rsidRPr="000903FB">
        <w:rPr>
          <w:rFonts w:ascii="Courier New" w:hAnsi="Courier New" w:cs="Courier New"/>
        </w:rPr>
        <w:t xml:space="preserve"> is not invert</w:t>
      </w:r>
      <w:ins w:id="313" w:author="Longda Jiang" w:date="2021-09-07T20:12:00Z">
        <w:r w:rsidR="00332314">
          <w:rPr>
            <w:rFonts w:ascii="Courier New" w:hAnsi="Courier New" w:cs="Courier New"/>
          </w:rPr>
          <w:t>i</w:t>
        </w:r>
      </w:ins>
      <w:del w:id="314" w:author="Longda Jiang" w:date="2021-09-07T20:12:00Z">
        <w:r w:rsidRPr="000903FB" w:rsidDel="00332314">
          <w:rPr>
            <w:rFonts w:ascii="Courier New" w:hAnsi="Courier New" w:cs="Courier New"/>
          </w:rPr>
          <w:delText>a</w:delText>
        </w:r>
      </w:del>
      <w:r w:rsidRPr="000903FB">
        <w:rPr>
          <w:rFonts w:ascii="Courier New" w:hAnsi="Courier New" w:cs="Courier New"/>
        </w:rPr>
        <w:t>ble</w:t>
      </w:r>
      <w:ins w:id="315" w:author="Jian Yang" w:date="2021-09-09T16:50:00Z">
        <w:r w:rsidR="004C5756">
          <w:rPr>
            <w:rFonts w:ascii="Courier New" w:hAnsi="Courier New" w:cs="Courier New"/>
          </w:rPr>
          <w:t>.</w:t>
        </w:r>
      </w:ins>
      <w:del w:id="316" w:author="Jian Yang" w:date="2021-09-09T16:50:00Z">
        <w:r w:rsidRPr="000903FB" w:rsidDel="004C5756">
          <w:rPr>
            <w:rFonts w:ascii="Courier New" w:hAnsi="Courier New" w:cs="Courier New"/>
          </w:rPr>
          <w:delText>!</w:delText>
        </w:r>
      </w:del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E9B5C03" w14:textId="4915468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FastFAM.cpp:3026: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inver</w:t>
      </w:r>
      <w:ins w:id="317" w:author="Longda Jiang" w:date="2021-09-07T20:12:00Z">
        <w:r w:rsidR="00332314">
          <w:rPr>
            <w:rFonts w:ascii="Courier New" w:hAnsi="Courier New" w:cs="Courier New"/>
          </w:rPr>
          <w:t>t</w:t>
        </w:r>
      </w:ins>
      <w:del w:id="318" w:author="Longda Jiang" w:date="2021-09-07T20:12:00Z">
        <w:r w:rsidRPr="000903FB" w:rsidDel="00332314">
          <w:rPr>
            <w:rFonts w:ascii="Courier New" w:hAnsi="Courier New" w:cs="Courier New"/>
          </w:rPr>
          <w:delText>se</w:delText>
        </w:r>
      </w:del>
      <w:r w:rsidRPr="000903FB">
        <w:rPr>
          <w:rFonts w:ascii="Courier New" w:hAnsi="Courier New" w:cs="Courier New"/>
        </w:rPr>
        <w:t xml:space="preserve"> the V matrix!"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92595EF" w14:textId="307D05E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FastFAM.cpp:3033: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319" w:author="Jian Yang" w:date="2021-09-09T16:50:00Z">
        <w:r w:rsidR="004C5756">
          <w:rPr>
            <w:rFonts w:ascii="Courier New" w:hAnsi="Courier New" w:cs="Courier New"/>
          </w:rPr>
          <w:t xml:space="preserve">the </w:t>
        </w:r>
      </w:ins>
      <w:proofErr w:type="spellStart"/>
      <w:r w:rsidRPr="000903FB">
        <w:rPr>
          <w:rFonts w:ascii="Courier New" w:hAnsi="Courier New" w:cs="Courier New"/>
        </w:rPr>
        <w:t>XtViX</w:t>
      </w:r>
      <w:proofErr w:type="spellEnd"/>
      <w:ins w:id="320" w:author="Jian Yang" w:date="2021-09-09T16:50:00Z">
        <w:r w:rsidR="004C5756">
          <w:rPr>
            <w:rFonts w:ascii="Courier New" w:hAnsi="Courier New" w:cs="Courier New"/>
          </w:rPr>
          <w:t xml:space="preserve"> matrix</w:t>
        </w:r>
      </w:ins>
      <w:r w:rsidRPr="000903FB">
        <w:rPr>
          <w:rFonts w:ascii="Courier New" w:hAnsi="Courier New" w:cs="Courier New"/>
        </w:rPr>
        <w:t xml:space="preserve"> is not invert</w:t>
      </w:r>
      <w:ins w:id="321" w:author="Longda Jiang" w:date="2021-09-07T20:12:00Z">
        <w:r w:rsidR="00332314">
          <w:rPr>
            <w:rFonts w:ascii="Courier New" w:hAnsi="Courier New" w:cs="Courier New"/>
          </w:rPr>
          <w:t>i</w:t>
        </w:r>
      </w:ins>
      <w:del w:id="322" w:author="Longda Jiang" w:date="2021-09-07T20:12:00Z">
        <w:r w:rsidRPr="000903FB" w:rsidDel="00332314">
          <w:rPr>
            <w:rFonts w:ascii="Courier New" w:hAnsi="Courier New" w:cs="Courier New"/>
          </w:rPr>
          <w:delText>a</w:delText>
        </w:r>
      </w:del>
      <w:r w:rsidRPr="000903FB">
        <w:rPr>
          <w:rFonts w:ascii="Courier New" w:hAnsi="Courier New" w:cs="Courier New"/>
        </w:rPr>
        <w:t>ble</w:t>
      </w:r>
      <w:ins w:id="323" w:author="Jian Yang" w:date="2021-09-09T16:50:00Z">
        <w:r w:rsidR="004C5756">
          <w:rPr>
            <w:rFonts w:ascii="Courier New" w:hAnsi="Courier New" w:cs="Courier New"/>
          </w:rPr>
          <w:t>.</w:t>
        </w:r>
      </w:ins>
      <w:del w:id="324" w:author="Jian Yang" w:date="2021-09-09T16:50:00Z">
        <w:r w:rsidRPr="000903FB" w:rsidDel="004C5756">
          <w:rPr>
            <w:rFonts w:ascii="Courier New" w:hAnsi="Courier New" w:cs="Courier New"/>
          </w:rPr>
          <w:delText>!</w:delText>
        </w:r>
      </w:del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1F5F087" w14:textId="7CDC74E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FastFAM.cpp:3056: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325" w:author="Jian Yang" w:date="2021-09-09T16:50:00Z">
        <w:r w:rsidR="004C5756">
          <w:rPr>
            <w:rFonts w:ascii="Courier New" w:hAnsi="Courier New" w:cs="Courier New"/>
          </w:rPr>
          <w:t xml:space="preserve">failed </w:t>
        </w:r>
      </w:ins>
      <w:del w:id="326" w:author="Jian Yang" w:date="2021-09-09T16:50:00Z">
        <w:r w:rsidRPr="000903FB" w:rsidDel="004C5756">
          <w:rPr>
            <w:rFonts w:ascii="Courier New" w:hAnsi="Courier New" w:cs="Courier New"/>
          </w:rPr>
          <w:delText xml:space="preserve">Error </w:delText>
        </w:r>
      </w:del>
      <w:r w:rsidRPr="000903FB">
        <w:rPr>
          <w:rFonts w:ascii="Courier New" w:hAnsi="Courier New" w:cs="Courier New"/>
        </w:rPr>
        <w:t xml:space="preserve">to open the " + options["out"] + </w:t>
      </w:r>
      <w:proofErr w:type="gramStart"/>
      <w:r w:rsidRPr="000903FB">
        <w:rPr>
          <w:rFonts w:ascii="Courier New" w:hAnsi="Courier New" w:cs="Courier New"/>
        </w:rPr>
        <w:t>".</w:t>
      </w:r>
      <w:proofErr w:type="spellStart"/>
      <w:r w:rsidRPr="000903FB">
        <w:rPr>
          <w:rFonts w:ascii="Courier New" w:hAnsi="Courier New" w:cs="Courier New"/>
        </w:rPr>
        <w:t>reml</w:t>
      </w:r>
      <w:proofErr w:type="spellEnd"/>
      <w:proofErr w:type="gramEnd"/>
      <w:ins w:id="327" w:author="Jian Yang" w:date="2021-09-09T16:50:00Z">
        <w:r w:rsidR="004C5756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");</w:t>
      </w:r>
    </w:p>
    <w:p w14:paraId="43194AE0" w14:textId="1E17ACB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FastFAM.cpp:3234: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inver</w:t>
      </w:r>
      <w:ins w:id="328" w:author="Longda Jiang" w:date="2021-09-07T20:12:00Z">
        <w:r w:rsidR="00332314">
          <w:rPr>
            <w:rFonts w:ascii="Courier New" w:hAnsi="Courier New" w:cs="Courier New"/>
          </w:rPr>
          <w:t>t</w:t>
        </w:r>
      </w:ins>
      <w:del w:id="329" w:author="Longda Jiang" w:date="2021-09-07T20:12:00Z">
        <w:r w:rsidRPr="000903FB" w:rsidDel="00332314">
          <w:rPr>
            <w:rFonts w:ascii="Courier New" w:hAnsi="Courier New" w:cs="Courier New"/>
          </w:rPr>
          <w:delText>se</w:delText>
        </w:r>
      </w:del>
      <w:r w:rsidRPr="000903FB">
        <w:rPr>
          <w:rFonts w:ascii="Courier New" w:hAnsi="Courier New" w:cs="Courier New"/>
        </w:rPr>
        <w:t xml:space="preserve"> the V matrix</w:t>
      </w:r>
      <w:ins w:id="330" w:author="Jian Yang" w:date="2021-09-09T16:50:00Z">
        <w:r w:rsidR="004C5756">
          <w:rPr>
            <w:rFonts w:ascii="Courier New" w:hAnsi="Courier New" w:cs="Courier New"/>
          </w:rPr>
          <w:t>.</w:t>
        </w:r>
      </w:ins>
      <w:del w:id="331" w:author="Jian Yang" w:date="2021-09-09T16:50:00Z">
        <w:r w:rsidRPr="000903FB" w:rsidDel="004C5756">
          <w:rPr>
            <w:rFonts w:ascii="Courier New" w:hAnsi="Courier New" w:cs="Courier New"/>
          </w:rPr>
          <w:delText>!</w:delText>
        </w:r>
      </w:del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C5A596E" w14:textId="0D4AAAC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FastFAM.cpp:3241: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proofErr w:type="spellStart"/>
      <w:r w:rsidRPr="000903FB">
        <w:rPr>
          <w:rFonts w:ascii="Courier New" w:hAnsi="Courier New" w:cs="Courier New"/>
        </w:rPr>
        <w:t>XtViX</w:t>
      </w:r>
      <w:proofErr w:type="spellEnd"/>
      <w:r w:rsidRPr="000903FB">
        <w:rPr>
          <w:rFonts w:ascii="Courier New" w:hAnsi="Courier New" w:cs="Courier New"/>
        </w:rPr>
        <w:t xml:space="preserve"> is not invert</w:t>
      </w:r>
      <w:ins w:id="332" w:author="Longda Jiang" w:date="2021-09-07T20:12:00Z">
        <w:r w:rsidR="00332314">
          <w:rPr>
            <w:rFonts w:ascii="Courier New" w:hAnsi="Courier New" w:cs="Courier New"/>
          </w:rPr>
          <w:t>i</w:t>
        </w:r>
      </w:ins>
      <w:del w:id="333" w:author="Longda Jiang" w:date="2021-09-07T20:12:00Z">
        <w:r w:rsidRPr="000903FB" w:rsidDel="00332314">
          <w:rPr>
            <w:rFonts w:ascii="Courier New" w:hAnsi="Courier New" w:cs="Courier New"/>
          </w:rPr>
          <w:delText>a</w:delText>
        </w:r>
      </w:del>
      <w:r w:rsidRPr="000903FB">
        <w:rPr>
          <w:rFonts w:ascii="Courier New" w:hAnsi="Courier New" w:cs="Courier New"/>
        </w:rPr>
        <w:t>ble</w:t>
      </w:r>
      <w:ins w:id="334" w:author="Jian Yang" w:date="2021-09-09T16:50:00Z">
        <w:r w:rsidR="004C5756">
          <w:rPr>
            <w:rFonts w:ascii="Courier New" w:hAnsi="Courier New" w:cs="Courier New"/>
          </w:rPr>
          <w:t>.</w:t>
        </w:r>
      </w:ins>
      <w:del w:id="335" w:author="Jian Yang" w:date="2021-09-09T16:50:00Z">
        <w:r w:rsidRPr="000903FB" w:rsidDel="004C5756">
          <w:rPr>
            <w:rFonts w:ascii="Courier New" w:hAnsi="Courier New" w:cs="Courier New"/>
          </w:rPr>
          <w:delText>!</w:delText>
        </w:r>
      </w:del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1259392" w14:textId="0485444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FastFAM.cpp:3289: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proofErr w:type="spellStart"/>
      <w:r w:rsidRPr="000903FB">
        <w:rPr>
          <w:rFonts w:ascii="Courier New" w:hAnsi="Courier New" w:cs="Courier New"/>
        </w:rPr>
        <w:t>XtWX</w:t>
      </w:r>
      <w:proofErr w:type="spellEnd"/>
      <w:r w:rsidRPr="000903FB">
        <w:rPr>
          <w:rFonts w:ascii="Courier New" w:hAnsi="Courier New" w:cs="Courier New"/>
        </w:rPr>
        <w:t xml:space="preserve"> is not invert</w:t>
      </w:r>
      <w:ins w:id="336" w:author="Longda Jiang" w:date="2021-09-07T20:12:00Z">
        <w:r w:rsidR="00332314">
          <w:rPr>
            <w:rFonts w:ascii="Courier New" w:hAnsi="Courier New" w:cs="Courier New"/>
          </w:rPr>
          <w:t>i</w:t>
        </w:r>
      </w:ins>
      <w:del w:id="337" w:author="Longda Jiang" w:date="2021-09-07T20:12:00Z">
        <w:r w:rsidRPr="000903FB" w:rsidDel="00332314">
          <w:rPr>
            <w:rFonts w:ascii="Courier New" w:hAnsi="Courier New" w:cs="Courier New"/>
          </w:rPr>
          <w:delText>a</w:delText>
        </w:r>
      </w:del>
      <w:r w:rsidRPr="000903FB">
        <w:rPr>
          <w:rFonts w:ascii="Courier New" w:hAnsi="Courier New" w:cs="Courier New"/>
        </w:rPr>
        <w:t>ble</w:t>
      </w:r>
      <w:ins w:id="338" w:author="Jian Yang" w:date="2021-09-09T16:50:00Z">
        <w:r w:rsidR="004C5756">
          <w:rPr>
            <w:rFonts w:ascii="Courier New" w:hAnsi="Courier New" w:cs="Courier New"/>
          </w:rPr>
          <w:t>.</w:t>
        </w:r>
      </w:ins>
      <w:del w:id="339" w:author="Jian Yang" w:date="2021-09-09T16:50:00Z">
        <w:r w:rsidRPr="000903FB" w:rsidDel="004C5756">
          <w:rPr>
            <w:rFonts w:ascii="Courier New" w:hAnsi="Courier New" w:cs="Courier New"/>
          </w:rPr>
          <w:delText>!</w:delText>
        </w:r>
      </w:del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99B343C" w14:textId="0799C219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 xml:space="preserve">FastFAM.cpp:3301: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inver</w:t>
      </w:r>
      <w:ins w:id="340" w:author="Longda Jiang" w:date="2021-09-07T20:12:00Z">
        <w:r w:rsidR="00332314">
          <w:rPr>
            <w:rFonts w:ascii="Courier New" w:hAnsi="Courier New" w:cs="Courier New"/>
          </w:rPr>
          <w:t>t</w:t>
        </w:r>
      </w:ins>
      <w:del w:id="341" w:author="Longda Jiang" w:date="2021-09-07T20:12:00Z">
        <w:r w:rsidRPr="000903FB" w:rsidDel="00332314">
          <w:rPr>
            <w:rFonts w:ascii="Courier New" w:hAnsi="Courier New" w:cs="Courier New"/>
          </w:rPr>
          <w:delText>se</w:delText>
        </w:r>
      </w:del>
      <w:r w:rsidRPr="000903FB">
        <w:rPr>
          <w:rFonts w:ascii="Courier New" w:hAnsi="Courier New" w:cs="Courier New"/>
        </w:rPr>
        <w:t xml:space="preserve"> the V matrix</w:t>
      </w:r>
      <w:ins w:id="342" w:author="Jian Yang" w:date="2021-09-09T16:50:00Z">
        <w:r w:rsidR="004C5756">
          <w:rPr>
            <w:rFonts w:ascii="Courier New" w:hAnsi="Courier New" w:cs="Courier New"/>
          </w:rPr>
          <w:t>.</w:t>
        </w:r>
      </w:ins>
      <w:del w:id="343" w:author="Jian Yang" w:date="2021-09-09T16:50:00Z">
        <w:r w:rsidRPr="000903FB" w:rsidDel="004C5756">
          <w:rPr>
            <w:rFonts w:ascii="Courier New" w:hAnsi="Courier New" w:cs="Courier New"/>
          </w:rPr>
          <w:delText>!</w:delText>
        </w:r>
      </w:del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22FC6B9" w14:textId="30B7EC2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FastFAM.cpp:3308: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proofErr w:type="spellStart"/>
      <w:r w:rsidRPr="000903FB">
        <w:rPr>
          <w:rFonts w:ascii="Courier New" w:hAnsi="Courier New" w:cs="Courier New"/>
        </w:rPr>
        <w:t>XtViX</w:t>
      </w:r>
      <w:proofErr w:type="spellEnd"/>
      <w:r w:rsidRPr="000903FB">
        <w:rPr>
          <w:rFonts w:ascii="Courier New" w:hAnsi="Courier New" w:cs="Courier New"/>
        </w:rPr>
        <w:t xml:space="preserve"> is not invert</w:t>
      </w:r>
      <w:ins w:id="344" w:author="Longda Jiang" w:date="2021-09-07T20:12:00Z">
        <w:r w:rsidR="00332314">
          <w:rPr>
            <w:rFonts w:ascii="Courier New" w:hAnsi="Courier New" w:cs="Courier New"/>
          </w:rPr>
          <w:t>i</w:t>
        </w:r>
      </w:ins>
      <w:del w:id="345" w:author="Longda Jiang" w:date="2021-09-07T20:12:00Z">
        <w:r w:rsidRPr="000903FB" w:rsidDel="00332314">
          <w:rPr>
            <w:rFonts w:ascii="Courier New" w:hAnsi="Courier New" w:cs="Courier New"/>
          </w:rPr>
          <w:delText>a</w:delText>
        </w:r>
      </w:del>
      <w:r w:rsidRPr="000903FB">
        <w:rPr>
          <w:rFonts w:ascii="Courier New" w:hAnsi="Courier New" w:cs="Courier New"/>
        </w:rPr>
        <w:t>ble</w:t>
      </w:r>
      <w:ins w:id="346" w:author="Jian Yang" w:date="2021-09-09T16:50:00Z">
        <w:r w:rsidR="004C5756">
          <w:rPr>
            <w:rFonts w:ascii="Courier New" w:hAnsi="Courier New" w:cs="Courier New"/>
          </w:rPr>
          <w:t>.</w:t>
        </w:r>
      </w:ins>
      <w:del w:id="347" w:author="Jian Yang" w:date="2021-09-09T16:50:00Z">
        <w:r w:rsidRPr="000903FB" w:rsidDel="004C5756">
          <w:rPr>
            <w:rFonts w:ascii="Courier New" w:hAnsi="Courier New" w:cs="Courier New"/>
          </w:rPr>
          <w:delText>!</w:delText>
        </w:r>
      </w:del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DE79ABF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FastFAM.cpp:3355:        if</w:t>
      </w:r>
      <w:proofErr w:type="gramStart"/>
      <w:r w:rsidRPr="000903FB">
        <w:rPr>
          <w:rFonts w:ascii="Courier New" w:hAnsi="Courier New" w:cs="Courier New"/>
        </w:rPr>
        <w:t>(!</w:t>
      </w:r>
      <w:proofErr w:type="spellStart"/>
      <w:r w:rsidRPr="000903FB">
        <w:rPr>
          <w:rFonts w:ascii="Courier New" w:hAnsi="Courier New" w:cs="Courier New"/>
        </w:rPr>
        <w:t>inv</w:t>
      </w:r>
      <w:proofErr w:type="gramEnd"/>
      <w:r w:rsidRPr="000903FB">
        <w:rPr>
          <w:rFonts w:ascii="Courier New" w:hAnsi="Courier New" w:cs="Courier New"/>
        </w:rPr>
        <w:t>_id</w:t>
      </w:r>
      <w:proofErr w:type="spellEnd"/>
      <w:r w:rsidRPr="000903FB">
        <w:rPr>
          <w:rFonts w:ascii="Courier New" w:hAnsi="Courier New" w:cs="Courier New"/>
        </w:rPr>
        <w:t xml:space="preserve">)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"failed to write " + options["out"]+".grm.id");</w:t>
      </w:r>
    </w:p>
    <w:p w14:paraId="19286EAD" w14:textId="70D249D9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FastFAM.cpp:3425: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read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num_marker_rand</w:t>
      </w:r>
      <w:proofErr w:type="spellEnd"/>
      <w:r w:rsidRPr="000903FB">
        <w:rPr>
          <w:rFonts w:ascii="Courier New" w:hAnsi="Courier New" w:cs="Courier New"/>
        </w:rPr>
        <w:t>) + " SNPs from</w:t>
      </w:r>
      <w:ins w:id="348" w:author="Jian Yang" w:date="2021-09-09T16:51:00Z">
        <w:r w:rsidR="008D5452">
          <w:rPr>
            <w:rFonts w:ascii="Courier New" w:hAnsi="Courier New" w:cs="Courier New"/>
          </w:rPr>
          <w:t xml:space="preserve"> the</w:t>
        </w:r>
      </w:ins>
      <w:r w:rsidRPr="000903FB">
        <w:rPr>
          <w:rFonts w:ascii="Courier New" w:hAnsi="Courier New" w:cs="Courier New"/>
        </w:rPr>
        <w:t xml:space="preserve"> autosome</w:t>
      </w:r>
      <w:ins w:id="349" w:author="Jian Yang" w:date="2021-09-09T16:51:00Z">
        <w:r w:rsidR="008D5452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for tuning."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F2A9BCB" w14:textId="0EB0FEA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FastFAM.cpp:3463: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"fail</w:t>
      </w:r>
      <w:ins w:id="350" w:author="Longda Jiang" w:date="2021-09-07T20:13:00Z">
        <w:r w:rsidR="00332314">
          <w:rPr>
            <w:rFonts w:ascii="Courier New" w:hAnsi="Courier New" w:cs="Courier New"/>
          </w:rPr>
          <w:t>ed</w:t>
        </w:r>
      </w:ins>
      <w:r w:rsidRPr="000903FB">
        <w:rPr>
          <w:rFonts w:ascii="Courier New" w:hAnsi="Courier New" w:cs="Courier New"/>
        </w:rPr>
        <w:t xml:space="preserve"> to estimate gamma</w:t>
      </w:r>
      <w:ins w:id="351" w:author="Longda Jiang" w:date="2021-09-07T20:13:00Z">
        <w:r w:rsidR="00332314">
          <w:rPr>
            <w:rFonts w:ascii="Courier New" w:hAnsi="Courier New" w:cs="Courier New"/>
          </w:rPr>
          <w:t>.</w:t>
        </w:r>
      </w:ins>
      <w:del w:id="352" w:author="Longda Jiang" w:date="2021-09-07T20:13:00Z">
        <w:r w:rsidRPr="000903FB" w:rsidDel="0033231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ins w:id="353" w:author="Longda Jiang" w:date="2021-09-07T20:13:00Z">
        <w:r w:rsidR="00332314">
          <w:rPr>
            <w:rFonts w:ascii="Courier New" w:hAnsi="Courier New" w:cs="Courier New"/>
          </w:rPr>
          <w:t xml:space="preserve">There are </w:t>
        </w:r>
      </w:ins>
      <w:r w:rsidRPr="000903FB">
        <w:rPr>
          <w:rFonts w:ascii="Courier New" w:hAnsi="Courier New" w:cs="Courier New"/>
        </w:rPr>
        <w:t>too many signals</w:t>
      </w:r>
      <w:ins w:id="354" w:author="Jian Yang" w:date="2021-09-09T16:51:00Z">
        <w:r w:rsidR="008D5452">
          <w:rPr>
            <w:rFonts w:ascii="Courier New" w:hAnsi="Courier New" w:cs="Courier New"/>
          </w:rPr>
          <w:t>.</w:t>
        </w:r>
      </w:ins>
      <w:del w:id="355" w:author="Longda Jiang" w:date="2021-09-07T20:13:00Z">
        <w:r w:rsidRPr="000903FB" w:rsidDel="00332314">
          <w:rPr>
            <w:rFonts w:ascii="Courier New" w:hAnsi="Courier New" w:cs="Courier New"/>
          </w:rPr>
          <w:delText xml:space="preserve"> may exist</w:delText>
        </w:r>
      </w:del>
      <w:del w:id="356" w:author="Jian Yang" w:date="2021-09-09T16:51:00Z">
        <w:r w:rsidRPr="000903FB" w:rsidDel="008D5452">
          <w:rPr>
            <w:rFonts w:ascii="Courier New" w:hAnsi="Courier New" w:cs="Courier New"/>
          </w:rPr>
          <w:delText>!</w:delText>
        </w:r>
      </w:del>
      <w:r w:rsidRPr="000903FB">
        <w:rPr>
          <w:rFonts w:ascii="Courier New" w:hAnsi="Courier New" w:cs="Courier New"/>
        </w:rPr>
        <w:t xml:space="preserve"> </w:t>
      </w:r>
      <w:ins w:id="357" w:author="Longda Jiang" w:date="2021-09-07T20:13:00Z">
        <w:r w:rsidR="00332314">
          <w:rPr>
            <w:rFonts w:ascii="Courier New" w:hAnsi="Courier New" w:cs="Courier New"/>
          </w:rPr>
          <w:t>You may</w:t>
        </w:r>
      </w:ins>
      <w:del w:id="358" w:author="Longda Jiang" w:date="2021-09-07T20:13:00Z">
        <w:r w:rsidRPr="000903FB" w:rsidDel="00332314">
          <w:rPr>
            <w:rFonts w:ascii="Courier New" w:hAnsi="Courier New" w:cs="Courier New"/>
          </w:rPr>
          <w:delText>Or</w:delText>
        </w:r>
      </w:del>
      <w:r w:rsidRPr="000903FB">
        <w:rPr>
          <w:rFonts w:ascii="Courier New" w:hAnsi="Courier New" w:cs="Courier New"/>
        </w:rPr>
        <w:t xml:space="preserve"> use --cv-threshold to lower</w:t>
      </w:r>
      <w:ins w:id="359" w:author="Jian Yang" w:date="2021-09-09T16:51:00Z">
        <w:r w:rsidR="008D5452">
          <w:rPr>
            <w:rFonts w:ascii="Courier New" w:hAnsi="Courier New" w:cs="Courier New"/>
          </w:rPr>
          <w:t xml:space="preserve"> down</w:t>
        </w:r>
      </w:ins>
      <w:r w:rsidRPr="000903FB">
        <w:rPr>
          <w:rFonts w:ascii="Courier New" w:hAnsi="Courier New" w:cs="Courier New"/>
        </w:rPr>
        <w:t xml:space="preserve"> the threshold</w:t>
      </w:r>
      <w:ins w:id="360" w:author="Jian Yang" w:date="2021-09-09T16:51:00Z">
        <w:r w:rsidR="008D5452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0A79662" w14:textId="146F794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FastFAM.cpp:3475: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"some SNPs </w:t>
      </w:r>
      <w:del w:id="361" w:author="Longda Jiang" w:date="2021-09-07T20:14:00Z">
        <w:r w:rsidRPr="000903FB" w:rsidDel="00332314">
          <w:rPr>
            <w:rFonts w:ascii="Courier New" w:hAnsi="Courier New" w:cs="Courier New"/>
          </w:rPr>
          <w:delText xml:space="preserve">didn't </w:delText>
        </w:r>
      </w:del>
      <w:ins w:id="362" w:author="Longda Jiang" w:date="2021-09-07T20:14:00Z">
        <w:r w:rsidR="00332314">
          <w:rPr>
            <w:rFonts w:ascii="Courier New" w:hAnsi="Courier New" w:cs="Courier New"/>
          </w:rPr>
          <w:t>were not</w:t>
        </w:r>
        <w:r w:rsidR="00332314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read successfully!"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8410D1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GRM.cpp:60: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open " + </w:t>
      </w:r>
      <w:proofErr w:type="spellStart"/>
      <w:r w:rsidRPr="000903FB">
        <w:rPr>
          <w:rFonts w:ascii="Courier New" w:hAnsi="Courier New" w:cs="Courier New"/>
        </w:rPr>
        <w:t>grm_file</w:t>
      </w:r>
      <w:proofErr w:type="spellEnd"/>
      <w:r w:rsidRPr="000903FB">
        <w:rPr>
          <w:rFonts w:ascii="Courier New" w:hAnsi="Courier New" w:cs="Courier New"/>
        </w:rPr>
        <w:t xml:space="preserve"> + </w:t>
      </w:r>
      <w:proofErr w:type="gramStart"/>
      <w:r w:rsidRPr="000903FB">
        <w:rPr>
          <w:rFonts w:ascii="Courier New" w:hAnsi="Courier New" w:cs="Courier New"/>
        </w:rPr>
        <w:t>".</w:t>
      </w:r>
      <w:proofErr w:type="spellStart"/>
      <w:r w:rsidRPr="000903FB">
        <w:rPr>
          <w:rFonts w:ascii="Courier New" w:hAnsi="Courier New" w:cs="Courier New"/>
        </w:rPr>
        <w:t>grm.bin</w:t>
      </w:r>
      <w:proofErr w:type="spellEnd"/>
      <w:proofErr w:type="gramEnd"/>
      <w:r w:rsidRPr="000903FB">
        <w:rPr>
          <w:rFonts w:ascii="Courier New" w:hAnsi="Courier New" w:cs="Courier New"/>
        </w:rPr>
        <w:t>");</w:t>
      </w:r>
    </w:p>
    <w:p w14:paraId="129EE207" w14:textId="548A77B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GRM.cpp:63: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"The </w:t>
      </w:r>
      <w:ins w:id="363" w:author="Longda Jiang" w:date="2021-09-07T20:14:00Z">
        <w:r w:rsidR="00332314">
          <w:rPr>
            <w:rFonts w:ascii="Courier New" w:hAnsi="Courier New" w:cs="Courier New"/>
          </w:rPr>
          <w:t xml:space="preserve">IDs in </w:t>
        </w:r>
      </w:ins>
      <w:r w:rsidRPr="000903FB">
        <w:rPr>
          <w:rFonts w:ascii="Courier New" w:hAnsi="Courier New" w:cs="Courier New"/>
        </w:rPr>
        <w:t>GRM</w:t>
      </w:r>
      <w:del w:id="364" w:author="Longda Jiang" w:date="2021-09-07T20:14:00Z">
        <w:r w:rsidRPr="000903FB" w:rsidDel="00332314">
          <w:rPr>
            <w:rFonts w:ascii="Courier New" w:hAnsi="Courier New" w:cs="Courier New"/>
          </w:rPr>
          <w:delText xml:space="preserve"> id</w:delText>
        </w:r>
      </w:del>
      <w:r w:rsidRPr="000903FB">
        <w:rPr>
          <w:rFonts w:ascii="Courier New" w:hAnsi="Courier New" w:cs="Courier New"/>
        </w:rPr>
        <w:t xml:space="preserve"> and </w:t>
      </w:r>
      <w:ins w:id="365" w:author="Longda Jiang" w:date="2021-09-07T20:14:00Z">
        <w:r w:rsidR="00332314">
          <w:rPr>
            <w:rFonts w:ascii="Courier New" w:hAnsi="Courier New" w:cs="Courier New"/>
          </w:rPr>
          <w:t xml:space="preserve">the IDs in the </w:t>
        </w:r>
      </w:ins>
      <w:r w:rsidRPr="000903FB">
        <w:rPr>
          <w:rFonts w:ascii="Courier New" w:hAnsi="Courier New" w:cs="Courier New"/>
        </w:rPr>
        <w:t xml:space="preserve">GRM binary </w:t>
      </w:r>
      <w:ins w:id="366" w:author="Longda Jiang" w:date="2021-09-07T20:14:00Z">
        <w:r w:rsidR="00332314">
          <w:rPr>
            <w:rFonts w:ascii="Courier New" w:hAnsi="Courier New" w:cs="Courier New"/>
          </w:rPr>
          <w:t xml:space="preserve">file </w:t>
        </w:r>
      </w:ins>
      <w:del w:id="367" w:author="Longda Jiang" w:date="2021-09-07T20:14:00Z">
        <w:r w:rsidRPr="000903FB" w:rsidDel="00332314">
          <w:rPr>
            <w:rFonts w:ascii="Courier New" w:hAnsi="Courier New" w:cs="Courier New"/>
          </w:rPr>
          <w:delText>is not</w:delText>
        </w:r>
      </w:del>
      <w:ins w:id="368" w:author="Longda Jiang" w:date="2021-09-07T20:14:00Z">
        <w:r w:rsidR="00332314">
          <w:rPr>
            <w:rFonts w:ascii="Courier New" w:hAnsi="Courier New" w:cs="Courier New"/>
          </w:rPr>
          <w:t>do not</w:t>
        </w:r>
      </w:ins>
      <w:r w:rsidRPr="000903FB">
        <w:rPr>
          <w:rFonts w:ascii="Courier New" w:hAnsi="Courier New" w:cs="Courier New"/>
        </w:rPr>
        <w:t xml:space="preserve"> match</w:t>
      </w:r>
      <w:del w:id="369" w:author="Longda Jiang" w:date="2021-09-07T20:14:00Z">
        <w:r w:rsidRPr="000903FB" w:rsidDel="00332314">
          <w:rPr>
            <w:rFonts w:ascii="Courier New" w:hAnsi="Courier New" w:cs="Courier New"/>
          </w:rPr>
          <w:delText>ing</w:delText>
        </w:r>
      </w:del>
      <w:r w:rsidRPr="000903FB">
        <w:rPr>
          <w:rFonts w:ascii="Courier New" w:hAnsi="Courier New" w:cs="Courier New"/>
        </w:rPr>
        <w:t xml:space="preserve"> [" + </w:t>
      </w:r>
      <w:proofErr w:type="spellStart"/>
      <w:r w:rsidRPr="000903FB">
        <w:rPr>
          <w:rFonts w:ascii="Courier New" w:hAnsi="Courier New" w:cs="Courier New"/>
        </w:rPr>
        <w:t>grm_file</w:t>
      </w:r>
      <w:proofErr w:type="spellEnd"/>
      <w:r w:rsidRPr="000903FB">
        <w:rPr>
          <w:rFonts w:ascii="Courier New" w:hAnsi="Courier New" w:cs="Courier New"/>
        </w:rPr>
        <w:t xml:space="preserve"> + "]"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451D76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GRM.cpp:106: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open " + </w:t>
      </w:r>
      <w:proofErr w:type="spellStart"/>
      <w:r w:rsidRPr="000903FB">
        <w:rPr>
          <w:rFonts w:ascii="Courier New" w:hAnsi="Courier New" w:cs="Courier New"/>
        </w:rPr>
        <w:t>mgrm_file</w:t>
      </w:r>
      <w:proofErr w:type="spellEnd"/>
      <w:r w:rsidRPr="000903FB">
        <w:rPr>
          <w:rFonts w:ascii="Courier New" w:hAnsi="Courier New" w:cs="Courier New"/>
        </w:rPr>
        <w:t xml:space="preserve"> + " to read."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2C1280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GRM.cpp:126: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out_err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728F1B4" w14:textId="07F816A4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GRM.cpp:129: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"only 2 </w:t>
      </w:r>
      <w:ins w:id="370" w:author="Longda Jiang" w:date="2021-09-07T20:15:00Z">
        <w:r w:rsidR="00332314">
          <w:rPr>
            <w:rFonts w:ascii="Courier New" w:hAnsi="Courier New" w:cs="Courier New"/>
          </w:rPr>
          <w:t>GRMs</w:t>
        </w:r>
      </w:ins>
      <w:del w:id="371" w:author="Longda Jiang" w:date="2021-09-07T20:15:00Z">
        <w:r w:rsidRPr="000903FB" w:rsidDel="00332314">
          <w:rPr>
            <w:rFonts w:ascii="Courier New" w:hAnsi="Courier New" w:cs="Courier New"/>
          </w:rPr>
          <w:delText>grm</w:delText>
        </w:r>
      </w:del>
      <w:r w:rsidRPr="000903FB">
        <w:rPr>
          <w:rFonts w:ascii="Courier New" w:hAnsi="Courier New" w:cs="Courier New"/>
        </w:rPr>
        <w:t xml:space="preserve"> </w:t>
      </w:r>
      <w:ins w:id="372" w:author="Longda Jiang" w:date="2021-09-07T20:15:00Z">
        <w:r w:rsidR="00332314">
          <w:rPr>
            <w:rFonts w:ascii="Courier New" w:hAnsi="Courier New" w:cs="Courier New"/>
          </w:rPr>
          <w:t xml:space="preserve">are </w:t>
        </w:r>
      </w:ins>
      <w:r w:rsidRPr="000903FB">
        <w:rPr>
          <w:rFonts w:ascii="Courier New" w:hAnsi="Courier New" w:cs="Courier New"/>
        </w:rPr>
        <w:t>supported currently."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8CD4E7A" w14:textId="7230F8F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GRM.cpp:138: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"The sample </w:t>
      </w:r>
      <w:ins w:id="373" w:author="Longda Jiang" w:date="2021-09-07T20:15:00Z">
        <w:r w:rsidR="00332314">
          <w:rPr>
            <w:rFonts w:ascii="Courier New" w:hAnsi="Courier New" w:cs="Courier New"/>
          </w:rPr>
          <w:t>IDs</w:t>
        </w:r>
      </w:ins>
      <w:del w:id="374" w:author="Longda Jiang" w:date="2021-09-07T20:15:00Z">
        <w:r w:rsidRPr="000903FB" w:rsidDel="00332314">
          <w:rPr>
            <w:rFonts w:ascii="Courier New" w:hAnsi="Courier New" w:cs="Courier New"/>
          </w:rPr>
          <w:delText>id</w:delText>
        </w:r>
      </w:del>
      <w:r w:rsidRPr="000903FB">
        <w:rPr>
          <w:rFonts w:ascii="Courier New" w:hAnsi="Courier New" w:cs="Courier New"/>
        </w:rPr>
        <w:t xml:space="preserve"> in </w:t>
      </w:r>
      <w:ins w:id="375" w:author="Longda Jiang" w:date="2021-09-07T20:15:00Z">
        <w:r w:rsidR="0033231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two GRM</w:t>
      </w:r>
      <w:ins w:id="376" w:author="Longda Jiang" w:date="2021-09-07T20:15:00Z">
        <w:r w:rsidR="00332314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</w:t>
      </w:r>
      <w:ins w:id="377" w:author="Longda Jiang" w:date="2021-09-07T20:15:00Z">
        <w:r w:rsidR="00332314">
          <w:rPr>
            <w:rFonts w:ascii="Courier New" w:hAnsi="Courier New" w:cs="Courier New"/>
          </w:rPr>
          <w:t>are</w:t>
        </w:r>
      </w:ins>
      <w:del w:id="378" w:author="Longda Jiang" w:date="2021-09-07T20:15:00Z">
        <w:r w:rsidRPr="000903FB" w:rsidDel="00332314">
          <w:rPr>
            <w:rFonts w:ascii="Courier New" w:hAnsi="Courier New" w:cs="Courier New"/>
          </w:rPr>
          <w:delText>is</w:delText>
        </w:r>
      </w:del>
      <w:r w:rsidRPr="000903FB">
        <w:rPr>
          <w:rFonts w:ascii="Courier New" w:hAnsi="Courier New" w:cs="Courier New"/>
        </w:rPr>
        <w:t xml:space="preserve"> not same</w:t>
      </w:r>
      <w:ins w:id="379" w:author="Longda Jiang" w:date="2021-09-07T20:15:00Z">
        <w:r w:rsidR="00332314">
          <w:rPr>
            <w:rFonts w:ascii="Courier New" w:hAnsi="Courier New" w:cs="Courier New"/>
          </w:rPr>
          <w:t>.</w:t>
        </w:r>
      </w:ins>
      <w:del w:id="380" w:author="Longda Jiang" w:date="2021-09-07T20:15:00Z">
        <w:r w:rsidRPr="000903FB" w:rsidDel="0033231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ins w:id="381" w:author="Jian Yang" w:date="2021-09-09T16:52:00Z">
        <w:r w:rsidR="008D5452">
          <w:rPr>
            <w:rFonts w:ascii="Courier New" w:hAnsi="Courier New" w:cs="Courier New"/>
          </w:rPr>
          <w:t>You may t</w:t>
        </w:r>
      </w:ins>
      <w:ins w:id="382" w:author="Longda Jiang" w:date="2021-09-07T20:15:00Z">
        <w:del w:id="383" w:author="Jian Yang" w:date="2021-09-09T16:52:00Z">
          <w:r w:rsidR="00332314" w:rsidDel="008D5452">
            <w:rPr>
              <w:rFonts w:ascii="Courier New" w:hAnsi="Courier New" w:cs="Courier New"/>
            </w:rPr>
            <w:delText>T</w:delText>
          </w:r>
        </w:del>
      </w:ins>
      <w:del w:id="384" w:author="Longda Jiang" w:date="2021-09-07T20:15:00Z">
        <w:r w:rsidRPr="000903FB" w:rsidDel="00332314">
          <w:rPr>
            <w:rFonts w:ascii="Courier New" w:hAnsi="Courier New" w:cs="Courier New"/>
          </w:rPr>
          <w:delText>t</w:delText>
        </w:r>
      </w:del>
      <w:r w:rsidRPr="000903FB">
        <w:rPr>
          <w:rFonts w:ascii="Courier New" w:hAnsi="Courier New" w:cs="Courier New"/>
        </w:rPr>
        <w:t>ry --unify-</w:t>
      </w:r>
      <w:proofErr w:type="spellStart"/>
      <w:r w:rsidRPr="000903FB">
        <w:rPr>
          <w:rFonts w:ascii="Courier New" w:hAnsi="Courier New" w:cs="Courier New"/>
        </w:rPr>
        <w:t>grm</w:t>
      </w:r>
      <w:proofErr w:type="spellEnd"/>
      <w:r w:rsidRPr="000903FB">
        <w:rPr>
          <w:rFonts w:ascii="Courier New" w:hAnsi="Courier New" w:cs="Courier New"/>
        </w:rPr>
        <w:t xml:space="preserve"> first."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7485EC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GRM.cpp:141:    if</w:t>
      </w:r>
      <w:proofErr w:type="gramStart"/>
      <w:r w:rsidRPr="000903FB">
        <w:rPr>
          <w:rFonts w:ascii="Courier New" w:hAnsi="Courier New" w:cs="Courier New"/>
        </w:rPr>
        <w:t>(!</w:t>
      </w:r>
      <w:proofErr w:type="spellStart"/>
      <w:r w:rsidRPr="000903FB">
        <w:rPr>
          <w:rFonts w:ascii="Courier New" w:hAnsi="Courier New" w:cs="Courier New"/>
        </w:rPr>
        <w:t>o</w:t>
      </w:r>
      <w:proofErr w:type="gramEnd"/>
      <w:r w:rsidRPr="000903FB">
        <w:rPr>
          <w:rFonts w:ascii="Courier New" w:hAnsi="Courier New" w:cs="Courier New"/>
        </w:rPr>
        <w:t>_id</w:t>
      </w:r>
      <w:proofErr w:type="spellEnd"/>
      <w:r w:rsidRPr="000903FB">
        <w:rPr>
          <w:rFonts w:ascii="Courier New" w:hAnsi="Courier New" w:cs="Courier New"/>
        </w:rPr>
        <w:t xml:space="preserve">)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write to [" + options["out"] + ".grm.id]");</w:t>
      </w:r>
    </w:p>
    <w:p w14:paraId="3E681A69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GRM.cpp:154: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"The size of [" + </w:t>
      </w:r>
      <w:proofErr w:type="gramStart"/>
      <w:r w:rsidRPr="000903FB">
        <w:rPr>
          <w:rFonts w:ascii="Courier New" w:hAnsi="Courier New" w:cs="Courier New"/>
        </w:rPr>
        <w:t>files[</w:t>
      </w:r>
      <w:proofErr w:type="gramEnd"/>
      <w:r w:rsidRPr="000903FB">
        <w:rPr>
          <w:rFonts w:ascii="Courier New" w:hAnsi="Courier New" w:cs="Courier New"/>
        </w:rPr>
        <w:t>0] + ".</w:t>
      </w:r>
      <w:proofErr w:type="spellStart"/>
      <w:r w:rsidRPr="000903FB">
        <w:rPr>
          <w:rFonts w:ascii="Courier New" w:hAnsi="Courier New" w:cs="Courier New"/>
        </w:rPr>
        <w:t>grm.bin</w:t>
      </w:r>
      <w:proofErr w:type="spellEnd"/>
      <w:r w:rsidRPr="000903FB">
        <w:rPr>
          <w:rFonts w:ascii="Courier New" w:hAnsi="Courier New" w:cs="Courier New"/>
        </w:rPr>
        <w:t>] is not correct.");</w:t>
      </w:r>
    </w:p>
    <w:p w14:paraId="3AC9F12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GRM.cpp:157: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"The size of [" + </w:t>
      </w:r>
      <w:proofErr w:type="gramStart"/>
      <w:r w:rsidRPr="000903FB">
        <w:rPr>
          <w:rFonts w:ascii="Courier New" w:hAnsi="Courier New" w:cs="Courier New"/>
        </w:rPr>
        <w:t>files[</w:t>
      </w:r>
      <w:proofErr w:type="gramEnd"/>
      <w:r w:rsidRPr="000903FB">
        <w:rPr>
          <w:rFonts w:ascii="Courier New" w:hAnsi="Courier New" w:cs="Courier New"/>
        </w:rPr>
        <w:t>0] + ".</w:t>
      </w:r>
      <w:proofErr w:type="spellStart"/>
      <w:r w:rsidRPr="000903FB">
        <w:rPr>
          <w:rFonts w:ascii="Courier New" w:hAnsi="Courier New" w:cs="Courier New"/>
        </w:rPr>
        <w:t>grm.N.bin</w:t>
      </w:r>
      <w:proofErr w:type="spellEnd"/>
      <w:r w:rsidRPr="000903FB">
        <w:rPr>
          <w:rFonts w:ascii="Courier New" w:hAnsi="Courier New" w:cs="Courier New"/>
        </w:rPr>
        <w:t>] is not correct.");</w:t>
      </w:r>
    </w:p>
    <w:p w14:paraId="703467A9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GRM.cpp:160: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"The size of [" + </w:t>
      </w:r>
      <w:proofErr w:type="gramStart"/>
      <w:r w:rsidRPr="000903FB">
        <w:rPr>
          <w:rFonts w:ascii="Courier New" w:hAnsi="Courier New" w:cs="Courier New"/>
        </w:rPr>
        <w:t>files[</w:t>
      </w:r>
      <w:proofErr w:type="gramEnd"/>
      <w:r w:rsidRPr="000903FB">
        <w:rPr>
          <w:rFonts w:ascii="Courier New" w:hAnsi="Courier New" w:cs="Courier New"/>
        </w:rPr>
        <w:t>1] + ".</w:t>
      </w:r>
      <w:proofErr w:type="spellStart"/>
      <w:r w:rsidRPr="000903FB">
        <w:rPr>
          <w:rFonts w:ascii="Courier New" w:hAnsi="Courier New" w:cs="Courier New"/>
        </w:rPr>
        <w:t>grm.bin</w:t>
      </w:r>
      <w:proofErr w:type="spellEnd"/>
      <w:r w:rsidRPr="000903FB">
        <w:rPr>
          <w:rFonts w:ascii="Courier New" w:hAnsi="Courier New" w:cs="Courier New"/>
        </w:rPr>
        <w:t>] is not correct.");</w:t>
      </w:r>
    </w:p>
    <w:p w14:paraId="2579B51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GRM.cpp:163: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"The size of [" + </w:t>
      </w:r>
      <w:proofErr w:type="gramStart"/>
      <w:r w:rsidRPr="000903FB">
        <w:rPr>
          <w:rFonts w:ascii="Courier New" w:hAnsi="Courier New" w:cs="Courier New"/>
        </w:rPr>
        <w:t>files[</w:t>
      </w:r>
      <w:proofErr w:type="gramEnd"/>
      <w:r w:rsidRPr="000903FB">
        <w:rPr>
          <w:rFonts w:ascii="Courier New" w:hAnsi="Courier New" w:cs="Courier New"/>
        </w:rPr>
        <w:t>1] + ".</w:t>
      </w:r>
      <w:proofErr w:type="spellStart"/>
      <w:r w:rsidRPr="000903FB">
        <w:rPr>
          <w:rFonts w:ascii="Courier New" w:hAnsi="Courier New" w:cs="Courier New"/>
        </w:rPr>
        <w:t>grm.N.bin</w:t>
      </w:r>
      <w:proofErr w:type="spellEnd"/>
      <w:r w:rsidRPr="000903FB">
        <w:rPr>
          <w:rFonts w:ascii="Courier New" w:hAnsi="Courier New" w:cs="Courier New"/>
        </w:rPr>
        <w:t>] is not correct.");</w:t>
      </w:r>
    </w:p>
    <w:p w14:paraId="4924B5A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GRM.cpp:191: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write to [" + </w:t>
      </w:r>
      <w:proofErr w:type="spellStart"/>
      <w:r w:rsidRPr="000903FB">
        <w:rPr>
          <w:rFonts w:ascii="Courier New" w:hAnsi="Courier New" w:cs="Courier New"/>
        </w:rPr>
        <w:t>out_file</w:t>
      </w:r>
      <w:proofErr w:type="spellEnd"/>
      <w:r w:rsidRPr="000903FB">
        <w:rPr>
          <w:rFonts w:ascii="Courier New" w:hAnsi="Courier New" w:cs="Courier New"/>
        </w:rPr>
        <w:t xml:space="preserve"> + </w:t>
      </w:r>
      <w:proofErr w:type="gramStart"/>
      <w:r w:rsidRPr="000903FB">
        <w:rPr>
          <w:rFonts w:ascii="Courier New" w:hAnsi="Courier New" w:cs="Courier New"/>
        </w:rPr>
        <w:t>".</w:t>
      </w:r>
      <w:proofErr w:type="spellStart"/>
      <w:r w:rsidRPr="000903FB">
        <w:rPr>
          <w:rFonts w:ascii="Courier New" w:hAnsi="Courier New" w:cs="Courier New"/>
        </w:rPr>
        <w:t>grm.bin</w:t>
      </w:r>
      <w:proofErr w:type="spellEnd"/>
      <w:proofErr w:type="gramEnd"/>
      <w:r w:rsidRPr="000903FB">
        <w:rPr>
          <w:rFonts w:ascii="Courier New" w:hAnsi="Courier New" w:cs="Courier New"/>
        </w:rPr>
        <w:t>].");</w:t>
      </w:r>
    </w:p>
    <w:p w14:paraId="205A9FE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GRM.cpp:194: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write to [" + </w:t>
      </w:r>
      <w:proofErr w:type="spellStart"/>
      <w:r w:rsidRPr="000903FB">
        <w:rPr>
          <w:rFonts w:ascii="Courier New" w:hAnsi="Courier New" w:cs="Courier New"/>
        </w:rPr>
        <w:t>out_file</w:t>
      </w:r>
      <w:proofErr w:type="spellEnd"/>
      <w:r w:rsidRPr="000903FB">
        <w:rPr>
          <w:rFonts w:ascii="Courier New" w:hAnsi="Courier New" w:cs="Courier New"/>
        </w:rPr>
        <w:t xml:space="preserve"> + </w:t>
      </w:r>
      <w:proofErr w:type="gramStart"/>
      <w:r w:rsidRPr="000903FB">
        <w:rPr>
          <w:rFonts w:ascii="Courier New" w:hAnsi="Courier New" w:cs="Courier New"/>
        </w:rPr>
        <w:t>".</w:t>
      </w:r>
      <w:proofErr w:type="spellStart"/>
      <w:r w:rsidRPr="000903FB">
        <w:rPr>
          <w:rFonts w:ascii="Courier New" w:hAnsi="Courier New" w:cs="Courier New"/>
        </w:rPr>
        <w:t>grm.N.bin</w:t>
      </w:r>
      <w:proofErr w:type="spellEnd"/>
      <w:proofErr w:type="gramEnd"/>
      <w:r w:rsidRPr="000903FB">
        <w:rPr>
          <w:rFonts w:ascii="Courier New" w:hAnsi="Courier New" w:cs="Courier New"/>
        </w:rPr>
        <w:t>].");</w:t>
      </w:r>
    </w:p>
    <w:p w14:paraId="4FB4B2D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GRM.cpp:211: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open " + </w:t>
      </w:r>
      <w:proofErr w:type="spellStart"/>
      <w:r w:rsidRPr="000903FB">
        <w:rPr>
          <w:rFonts w:ascii="Courier New" w:hAnsi="Courier New" w:cs="Courier New"/>
        </w:rPr>
        <w:t>mgrm_file</w:t>
      </w:r>
      <w:proofErr w:type="spellEnd"/>
      <w:r w:rsidRPr="000903FB">
        <w:rPr>
          <w:rFonts w:ascii="Courier New" w:hAnsi="Courier New" w:cs="Courier New"/>
        </w:rPr>
        <w:t xml:space="preserve"> + " to read."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23DA0B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GRM.cpp:231: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out_err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14C9387" w14:textId="5BCCC79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GRM.cpp:234: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"not enough valid GRM</w:t>
      </w:r>
      <w:ins w:id="385" w:author="Longda Jiang" w:date="2021-09-07T20:15:00Z">
        <w:r w:rsidR="00332314">
          <w:rPr>
            <w:rFonts w:ascii="Courier New" w:hAnsi="Courier New" w:cs="Courier New"/>
          </w:rPr>
          <w:t>s</w:t>
        </w:r>
      </w:ins>
      <w:del w:id="386" w:author="Longda Jiang" w:date="2021-09-07T20:16:00Z">
        <w:r w:rsidRPr="000903FB" w:rsidDel="00332314">
          <w:rPr>
            <w:rFonts w:ascii="Courier New" w:hAnsi="Courier New" w:cs="Courier New"/>
          </w:rPr>
          <w:delText xml:space="preserve"> in</w:delText>
        </w:r>
      </w:del>
      <w:r w:rsidRPr="000903FB">
        <w:rPr>
          <w:rFonts w:ascii="Courier New" w:hAnsi="Courier New" w:cs="Courier New"/>
        </w:rPr>
        <w:t xml:space="preserve"> to </w:t>
      </w:r>
      <w:ins w:id="387" w:author="Longda Jiang" w:date="2021-09-07T20:16:00Z">
        <w:r w:rsidR="00332314">
          <w:rPr>
            <w:rFonts w:ascii="Courier New" w:hAnsi="Courier New" w:cs="Courier New"/>
          </w:rPr>
          <w:t xml:space="preserve">be </w:t>
        </w:r>
      </w:ins>
      <w:r w:rsidRPr="000903FB">
        <w:rPr>
          <w:rFonts w:ascii="Courier New" w:hAnsi="Courier New" w:cs="Courier New"/>
        </w:rPr>
        <w:t>unif</w:t>
      </w:r>
      <w:ins w:id="388" w:author="Longda Jiang" w:date="2021-09-07T20:16:00Z">
        <w:r w:rsidR="00332314">
          <w:rPr>
            <w:rFonts w:ascii="Courier New" w:hAnsi="Courier New" w:cs="Courier New"/>
          </w:rPr>
          <w:t>ied</w:t>
        </w:r>
      </w:ins>
      <w:ins w:id="389" w:author="Jian Yang" w:date="2021-09-09T16:52:00Z">
        <w:r w:rsidR="008D5452">
          <w:rPr>
            <w:rFonts w:ascii="Courier New" w:hAnsi="Courier New" w:cs="Courier New"/>
          </w:rPr>
          <w:t>.</w:t>
        </w:r>
      </w:ins>
      <w:del w:id="390" w:author="Longda Jiang" w:date="2021-09-07T20:16:00Z">
        <w:r w:rsidRPr="000903FB" w:rsidDel="00332314">
          <w:rPr>
            <w:rFonts w:ascii="Courier New" w:hAnsi="Courier New" w:cs="Courier New"/>
          </w:rPr>
          <w:delText>y</w:delText>
        </w:r>
      </w:del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1C4A193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GRM.cpp:319: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read " + </w:t>
      </w:r>
      <w:proofErr w:type="spellStart"/>
      <w:r w:rsidRPr="000903FB">
        <w:rPr>
          <w:rFonts w:ascii="Courier New" w:hAnsi="Courier New" w:cs="Courier New"/>
        </w:rPr>
        <w:t>file_name</w:t>
      </w:r>
      <w:proofErr w:type="spellEnd"/>
      <w:r w:rsidRPr="000903FB">
        <w:rPr>
          <w:rFonts w:ascii="Courier New" w:hAnsi="Courier New" w:cs="Courier New"/>
        </w:rPr>
        <w:t xml:space="preserve"> + "."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F773DE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GRM.cpp:324: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write to " + </w:t>
      </w:r>
      <w:proofErr w:type="spellStart"/>
      <w:r w:rsidRPr="000903FB">
        <w:rPr>
          <w:rFonts w:ascii="Courier New" w:hAnsi="Courier New" w:cs="Courier New"/>
        </w:rPr>
        <w:t>wfile_name</w:t>
      </w:r>
      <w:proofErr w:type="spellEnd"/>
      <w:r w:rsidRPr="000903FB">
        <w:rPr>
          <w:rFonts w:ascii="Courier New" w:hAnsi="Courier New" w:cs="Courier New"/>
        </w:rPr>
        <w:t xml:space="preserve"> + "."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C8D7A10" w14:textId="669448AB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GRM.cpp:342: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391" w:author="Jian Yang" w:date="2021-09-09T16:52:00Z">
        <w:r w:rsidR="008D5452">
          <w:rPr>
            <w:rFonts w:ascii="Courier New" w:hAnsi="Courier New" w:cs="Courier New"/>
          </w:rPr>
          <w:t>e</w:t>
        </w:r>
      </w:ins>
      <w:del w:id="392" w:author="Jian Yang" w:date="2021-09-09T16:52:00Z">
        <w:r w:rsidRPr="000903FB" w:rsidDel="008D5452">
          <w:rPr>
            <w:rFonts w:ascii="Courier New" w:hAnsi="Courier New" w:cs="Courier New"/>
          </w:rPr>
          <w:delText>E</w:delText>
        </w:r>
      </w:del>
      <w:r w:rsidRPr="000903FB">
        <w:rPr>
          <w:rFonts w:ascii="Courier New" w:hAnsi="Courier New" w:cs="Courier New"/>
        </w:rPr>
        <w:t>rror</w:t>
      </w:r>
      <w:ins w:id="393" w:author="Jian Yang" w:date="2021-09-09T16:52:00Z">
        <w:r w:rsidR="008D5452">
          <w:rPr>
            <w:rFonts w:ascii="Courier New" w:hAnsi="Courier New" w:cs="Courier New"/>
          </w:rPr>
          <w:t xml:space="preserve"> in</w:t>
        </w:r>
      </w:ins>
      <w:r w:rsidRPr="000903FB">
        <w:rPr>
          <w:rFonts w:ascii="Courier New" w:hAnsi="Courier New" w:cs="Courier New"/>
        </w:rPr>
        <w:t xml:space="preserve"> reading [" + </w:t>
      </w:r>
      <w:proofErr w:type="spellStart"/>
      <w:r w:rsidRPr="000903FB">
        <w:rPr>
          <w:rFonts w:ascii="Courier New" w:hAnsi="Courier New" w:cs="Courier New"/>
        </w:rPr>
        <w:t>file_name</w:t>
      </w:r>
      <w:proofErr w:type="spellEnd"/>
      <w:r w:rsidRPr="000903FB">
        <w:rPr>
          <w:rFonts w:ascii="Courier New" w:hAnsi="Courier New" w:cs="Courier New"/>
        </w:rPr>
        <w:t xml:space="preserve"> + "], in position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ftell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h_grm</w:t>
      </w:r>
      <w:proofErr w:type="spellEnd"/>
      <w:r w:rsidRPr="000903FB">
        <w:rPr>
          <w:rFonts w:ascii="Courier New" w:hAnsi="Courier New" w:cs="Courier New"/>
        </w:rPr>
        <w:t>)), "."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A90A0CA" w14:textId="44187F0A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GRM.cpp:355:    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394" w:author="Jian Yang" w:date="2021-09-09T16:52:00Z">
        <w:r w:rsidR="008D5452">
          <w:rPr>
            <w:rFonts w:ascii="Courier New" w:hAnsi="Courier New" w:cs="Courier New"/>
          </w:rPr>
          <w:t>e</w:t>
        </w:r>
      </w:ins>
      <w:del w:id="395" w:author="Jian Yang" w:date="2021-09-09T16:52:00Z">
        <w:r w:rsidRPr="000903FB" w:rsidDel="008D5452">
          <w:rPr>
            <w:rFonts w:ascii="Courier New" w:hAnsi="Courier New" w:cs="Courier New"/>
          </w:rPr>
          <w:delText>E</w:delText>
        </w:r>
      </w:del>
      <w:r w:rsidRPr="000903FB">
        <w:rPr>
          <w:rFonts w:ascii="Courier New" w:hAnsi="Courier New" w:cs="Courier New"/>
        </w:rPr>
        <w:t>rror</w:t>
      </w:r>
      <w:ins w:id="396" w:author="Jian Yang" w:date="2021-09-09T16:52:00Z">
        <w:r w:rsidR="008D5452">
          <w:rPr>
            <w:rFonts w:ascii="Courier New" w:hAnsi="Courier New" w:cs="Courier New"/>
          </w:rPr>
          <w:t xml:space="preserve"> in</w:t>
        </w:r>
      </w:ins>
      <w:r w:rsidRPr="000903FB">
        <w:rPr>
          <w:rFonts w:ascii="Courier New" w:hAnsi="Courier New" w:cs="Courier New"/>
        </w:rPr>
        <w:t xml:space="preserve"> reading [" + </w:t>
      </w:r>
      <w:proofErr w:type="spellStart"/>
      <w:r w:rsidRPr="000903FB">
        <w:rPr>
          <w:rFonts w:ascii="Courier New" w:hAnsi="Courier New" w:cs="Courier New"/>
        </w:rPr>
        <w:t>file_name</w:t>
      </w:r>
      <w:proofErr w:type="spellEnd"/>
      <w:r w:rsidRPr="000903FB">
        <w:rPr>
          <w:rFonts w:ascii="Courier New" w:hAnsi="Courier New" w:cs="Courier New"/>
        </w:rPr>
        <w:t xml:space="preserve"> + "], in position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bytes_offset</w:t>
      </w:r>
      <w:proofErr w:type="spellEnd"/>
      <w:r w:rsidRPr="000903FB">
        <w:rPr>
          <w:rFonts w:ascii="Courier New" w:hAnsi="Courier New" w:cs="Courier New"/>
        </w:rPr>
        <w:t>), "."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9752B4A" w14:textId="44A30C0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GRM.cpp:364: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397" w:author="Jian Yang" w:date="2021-09-09T16:52:00Z">
        <w:r w:rsidR="008D5452">
          <w:rPr>
            <w:rFonts w:ascii="Courier New" w:hAnsi="Courier New" w:cs="Courier New"/>
          </w:rPr>
          <w:t xml:space="preserve">error in </w:t>
        </w:r>
      </w:ins>
      <w:r w:rsidRPr="000903FB">
        <w:rPr>
          <w:rFonts w:ascii="Courier New" w:hAnsi="Courier New" w:cs="Courier New"/>
        </w:rPr>
        <w:t xml:space="preserve">writing to [" + </w:t>
      </w:r>
      <w:proofErr w:type="spellStart"/>
      <w:r w:rsidRPr="000903FB">
        <w:rPr>
          <w:rFonts w:ascii="Courier New" w:hAnsi="Courier New" w:cs="Courier New"/>
        </w:rPr>
        <w:t>wfile_name</w:t>
      </w:r>
      <w:proofErr w:type="spellEnd"/>
      <w:r w:rsidRPr="000903FB">
        <w:rPr>
          <w:rFonts w:ascii="Courier New" w:hAnsi="Courier New" w:cs="Courier New"/>
        </w:rPr>
        <w:t xml:space="preserve"> + "], </w:t>
      </w:r>
      <w:proofErr w:type="spellStart"/>
      <w:r w:rsidRPr="000903FB">
        <w:rPr>
          <w:rFonts w:ascii="Courier New" w:hAnsi="Courier New" w:cs="Courier New"/>
        </w:rPr>
        <w:t>pos</w:t>
      </w:r>
      <w:proofErr w:type="spellEnd"/>
      <w:r w:rsidRPr="000903FB">
        <w:rPr>
          <w:rFonts w:ascii="Courier New" w:hAnsi="Courier New" w:cs="Courier New"/>
        </w:rPr>
        <w:t xml:space="preserve">: " + </w:t>
      </w:r>
      <w:proofErr w:type="gramStart"/>
      <w:r w:rsidRPr="000903FB">
        <w:rPr>
          <w:rFonts w:ascii="Courier New" w:hAnsi="Courier New" w:cs="Courier New"/>
        </w:rPr>
        <w:t>std::</w:t>
      </w:r>
      <w:proofErr w:type="spellStart"/>
      <w:proofErr w:type="gramEnd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ftell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h_wgrm</w:t>
      </w:r>
      <w:proofErr w:type="spellEnd"/>
      <w:r w:rsidRPr="000903FB">
        <w:rPr>
          <w:rFonts w:ascii="Courier New" w:hAnsi="Courier New" w:cs="Courier New"/>
        </w:rPr>
        <w:t xml:space="preserve">)) + "."); </w:t>
      </w:r>
    </w:p>
    <w:p w14:paraId="4F0AA1C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GRM.cpp:382:    if</w:t>
      </w:r>
      <w:proofErr w:type="gramStart"/>
      <w:r w:rsidRPr="000903FB">
        <w:rPr>
          <w:rFonts w:ascii="Courier New" w:hAnsi="Courier New" w:cs="Courier New"/>
        </w:rPr>
        <w:t>(!</w:t>
      </w:r>
      <w:proofErr w:type="spellStart"/>
      <w:r w:rsidRPr="000903FB">
        <w:rPr>
          <w:rFonts w:ascii="Courier New" w:hAnsi="Courier New" w:cs="Courier New"/>
        </w:rPr>
        <w:t>o</w:t>
      </w:r>
      <w:proofErr w:type="gramEnd"/>
      <w:r w:rsidRPr="000903FB">
        <w:rPr>
          <w:rFonts w:ascii="Courier New" w:hAnsi="Courier New" w:cs="Courier New"/>
        </w:rPr>
        <w:t>_id</w:t>
      </w:r>
      <w:proofErr w:type="spellEnd"/>
      <w:r w:rsidRPr="000903FB">
        <w:rPr>
          <w:rFonts w:ascii="Courier New" w:hAnsi="Courier New" w:cs="Courier New"/>
        </w:rPr>
        <w:t xml:space="preserve">)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write to [" + options["out"] + ".grm.id]");</w:t>
      </w:r>
    </w:p>
    <w:p w14:paraId="65ED3EB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GRM.cpp:387:        if</w:t>
      </w:r>
      <w:proofErr w:type="gramStart"/>
      <w:r w:rsidRPr="000903FB">
        <w:rPr>
          <w:rFonts w:ascii="Courier New" w:hAnsi="Courier New" w:cs="Courier New"/>
        </w:rPr>
        <w:t>(!</w:t>
      </w:r>
      <w:proofErr w:type="spellStart"/>
      <w:r w:rsidRPr="000903FB">
        <w:rPr>
          <w:rFonts w:ascii="Courier New" w:hAnsi="Courier New" w:cs="Courier New"/>
        </w:rPr>
        <w:t>o</w:t>
      </w:r>
      <w:proofErr w:type="gramEnd"/>
      <w:r w:rsidRPr="000903FB">
        <w:rPr>
          <w:rFonts w:ascii="Courier New" w:hAnsi="Courier New" w:cs="Courier New"/>
        </w:rPr>
        <w:t>_fam</w:t>
      </w:r>
      <w:proofErr w:type="spellEnd"/>
      <w:r w:rsidRPr="000903FB">
        <w:rPr>
          <w:rFonts w:ascii="Courier New" w:hAnsi="Courier New" w:cs="Courier New"/>
        </w:rPr>
        <w:t xml:space="preserve">)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write to [" + options["out"] + ".</w:t>
      </w:r>
      <w:proofErr w:type="spellStart"/>
      <w:r w:rsidRPr="000903FB">
        <w:rPr>
          <w:rFonts w:ascii="Courier New" w:hAnsi="Courier New" w:cs="Courier New"/>
        </w:rPr>
        <w:t>grm.sp</w:t>
      </w:r>
      <w:proofErr w:type="spellEnd"/>
      <w:r w:rsidRPr="000903FB">
        <w:rPr>
          <w:rFonts w:ascii="Courier New" w:hAnsi="Courier New" w:cs="Courier New"/>
        </w:rPr>
        <w:t>]");</w:t>
      </w:r>
    </w:p>
    <w:p w14:paraId="598BA9C7" w14:textId="64F00DDA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GRM.cpp:416: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398" w:author="Longda Jiang" w:date="2021-09-07T20:16:00Z">
        <w:r w:rsidR="00332314">
          <w:rPr>
            <w:rFonts w:ascii="Courier New" w:hAnsi="Courier New" w:cs="Courier New"/>
          </w:rPr>
          <w:t>Failed to r</w:t>
        </w:r>
      </w:ins>
      <w:del w:id="399" w:author="Longda Jiang" w:date="2021-09-07T20:16:00Z">
        <w:r w:rsidRPr="000903FB" w:rsidDel="00332314">
          <w:rPr>
            <w:rFonts w:ascii="Courier New" w:hAnsi="Courier New" w:cs="Courier New"/>
          </w:rPr>
          <w:delText>R</w:delText>
        </w:r>
      </w:del>
      <w:r w:rsidRPr="000903FB">
        <w:rPr>
          <w:rFonts w:ascii="Courier New" w:hAnsi="Courier New" w:cs="Courier New"/>
        </w:rPr>
        <w:t xml:space="preserve">ead GRM </w:t>
      </w:r>
      <w:del w:id="400" w:author="Longda Jiang" w:date="2021-09-07T20:16:00Z">
        <w:r w:rsidRPr="000903FB" w:rsidDel="00332314">
          <w:rPr>
            <w:rFonts w:ascii="Courier New" w:hAnsi="Courier New" w:cs="Courier New"/>
          </w:rPr>
          <w:delText xml:space="preserve">failed </w:delText>
        </w:r>
      </w:del>
      <w:r w:rsidRPr="000903FB">
        <w:rPr>
          <w:rFonts w:ascii="Courier New" w:hAnsi="Courier New" w:cs="Courier New"/>
        </w:rPr>
        <w:t xml:space="preserve">between line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index_grm_pairs</w:t>
      </w:r>
      <w:proofErr w:type="spellEnd"/>
      <w:r w:rsidRPr="000903FB">
        <w:rPr>
          <w:rFonts w:ascii="Courier New" w:hAnsi="Courier New" w:cs="Courier New"/>
        </w:rPr>
        <w:t>[</w:t>
      </w:r>
      <w:proofErr w:type="spellStart"/>
      <w:r w:rsidRPr="000903FB">
        <w:rPr>
          <w:rFonts w:ascii="Courier New" w:hAnsi="Courier New" w:cs="Courier New"/>
        </w:rPr>
        <w:t>part_index</w:t>
      </w:r>
      <w:proofErr w:type="spellEnd"/>
      <w:proofErr w:type="gramStart"/>
      <w:r w:rsidRPr="000903FB">
        <w:rPr>
          <w:rFonts w:ascii="Courier New" w:hAnsi="Courier New" w:cs="Courier New"/>
        </w:rPr>
        <w:t>].first</w:t>
      </w:r>
      <w:proofErr w:type="gramEnd"/>
      <w:r w:rsidRPr="000903FB">
        <w:rPr>
          <w:rFonts w:ascii="Courier New" w:hAnsi="Courier New" w:cs="Courier New"/>
        </w:rPr>
        <w:t xml:space="preserve"> + 1) + " and "</w:t>
      </w:r>
    </w:p>
    <w:p w14:paraId="5DFD1314" w14:textId="20F980E4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GRM.cpp:467: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401" w:author="Longda Jiang" w:date="2021-09-07T20:17:00Z">
        <w:r w:rsidR="00332314">
          <w:rPr>
            <w:rFonts w:ascii="Courier New" w:hAnsi="Courier New" w:cs="Courier New"/>
          </w:rPr>
          <w:t>Failed to w</w:t>
        </w:r>
      </w:ins>
      <w:del w:id="402" w:author="Longda Jiang" w:date="2021-09-07T20:17:00Z">
        <w:r w:rsidRPr="000903FB" w:rsidDel="00332314">
          <w:rPr>
            <w:rFonts w:ascii="Courier New" w:hAnsi="Courier New" w:cs="Courier New"/>
          </w:rPr>
          <w:delText>W</w:delText>
        </w:r>
      </w:del>
      <w:r w:rsidRPr="000903FB">
        <w:rPr>
          <w:rFonts w:ascii="Courier New" w:hAnsi="Courier New" w:cs="Courier New"/>
        </w:rPr>
        <w:t xml:space="preserve">rite </w:t>
      </w:r>
      <w:ins w:id="403" w:author="Longda Jiang" w:date="2021-09-07T20:17:00Z">
        <w:r w:rsidR="0033231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output</w:t>
      </w:r>
      <w:del w:id="404" w:author="Longda Jiang" w:date="2021-09-07T20:17:00Z">
        <w:r w:rsidRPr="000903FB" w:rsidDel="00332314">
          <w:rPr>
            <w:rFonts w:ascii="Courier New" w:hAnsi="Courier New" w:cs="Courier New"/>
          </w:rPr>
          <w:delText xml:space="preserve"> failed</w:delText>
        </w:r>
      </w:del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  <w:r w:rsidRPr="000903FB">
        <w:rPr>
          <w:rFonts w:ascii="Courier New" w:hAnsi="Courier New" w:cs="Courier New"/>
        </w:rPr>
        <w:t xml:space="preserve"> </w:t>
      </w:r>
    </w:p>
    <w:p w14:paraId="50D1D3A9" w14:textId="507A409A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GRM.cpp:527: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405" w:author="Longda Jiang" w:date="2021-09-07T20:17:00Z">
        <w:r w:rsidR="00332314">
          <w:rPr>
            <w:rFonts w:ascii="Courier New" w:hAnsi="Courier New" w:cs="Courier New"/>
          </w:rPr>
          <w:t>Failed to w</w:t>
        </w:r>
      </w:ins>
      <w:del w:id="406" w:author="Longda Jiang" w:date="2021-09-07T20:17:00Z">
        <w:r w:rsidRPr="000903FB" w:rsidDel="00332314">
          <w:rPr>
            <w:rFonts w:ascii="Courier New" w:hAnsi="Courier New" w:cs="Courier New"/>
          </w:rPr>
          <w:delText>W</w:delText>
        </w:r>
      </w:del>
      <w:r w:rsidRPr="000903FB">
        <w:rPr>
          <w:rFonts w:ascii="Courier New" w:hAnsi="Courier New" w:cs="Courier New"/>
        </w:rPr>
        <w:t xml:space="preserve">rite </w:t>
      </w:r>
      <w:ins w:id="407" w:author="Longda Jiang" w:date="2021-09-07T20:17:00Z">
        <w:r w:rsidR="0033231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GRM N</w:t>
      </w:r>
      <w:del w:id="408" w:author="Longda Jiang" w:date="2021-09-07T20:17:00Z">
        <w:r w:rsidRPr="000903FB" w:rsidDel="00332314">
          <w:rPr>
            <w:rFonts w:ascii="Courier New" w:hAnsi="Courier New" w:cs="Courier New"/>
          </w:rPr>
          <w:delText xml:space="preserve"> failed</w:delText>
        </w:r>
      </w:del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  <w:r w:rsidRPr="000903FB">
        <w:rPr>
          <w:rFonts w:ascii="Courier New" w:hAnsi="Courier New" w:cs="Courier New"/>
        </w:rPr>
        <w:t xml:space="preserve"> </w:t>
      </w:r>
    </w:p>
    <w:p w14:paraId="1CB1DBBB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GRM.cpp:549: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write to [" + options["out"] + </w:t>
      </w:r>
      <w:proofErr w:type="gramStart"/>
      <w:r w:rsidRPr="000903FB">
        <w:rPr>
          <w:rFonts w:ascii="Courier New" w:hAnsi="Courier New" w:cs="Courier New"/>
        </w:rPr>
        <w:t>".grm.id</w:t>
      </w:r>
      <w:proofErr w:type="gramEnd"/>
      <w:r w:rsidRPr="000903FB">
        <w:rPr>
          <w:rFonts w:ascii="Courier New" w:hAnsi="Courier New" w:cs="Courier New"/>
        </w:rPr>
        <w:t>]");</w:t>
      </w:r>
    </w:p>
    <w:p w14:paraId="6E474689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GRM.cpp:560: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write to [" + options["out"] + </w:t>
      </w:r>
      <w:proofErr w:type="gramStart"/>
      <w:r w:rsidRPr="000903FB">
        <w:rPr>
          <w:rFonts w:ascii="Courier New" w:hAnsi="Courier New" w:cs="Courier New"/>
        </w:rPr>
        <w:t>".family.txt</w:t>
      </w:r>
      <w:proofErr w:type="gramEnd"/>
      <w:r w:rsidRPr="000903FB">
        <w:rPr>
          <w:rFonts w:ascii="Courier New" w:hAnsi="Courier New" w:cs="Courier New"/>
        </w:rPr>
        <w:t>, .singleton.txt]");</w:t>
      </w:r>
    </w:p>
    <w:p w14:paraId="3F69D90D" w14:textId="2F790C2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 xml:space="preserve">GRM.cpp:573: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409" w:author="Longda Jiang" w:date="2021-09-07T20:17:00Z">
        <w:r w:rsidR="00332314">
          <w:rPr>
            <w:rFonts w:ascii="Courier New" w:hAnsi="Courier New" w:cs="Courier New"/>
          </w:rPr>
          <w:t>Failed to r</w:t>
        </w:r>
      </w:ins>
      <w:del w:id="410" w:author="Longda Jiang" w:date="2021-09-07T20:17:00Z">
        <w:r w:rsidRPr="000903FB" w:rsidDel="00332314">
          <w:rPr>
            <w:rFonts w:ascii="Courier New" w:hAnsi="Courier New" w:cs="Courier New"/>
          </w:rPr>
          <w:delText>R</w:delText>
        </w:r>
      </w:del>
      <w:r w:rsidRPr="000903FB">
        <w:rPr>
          <w:rFonts w:ascii="Courier New" w:hAnsi="Courier New" w:cs="Courier New"/>
        </w:rPr>
        <w:t xml:space="preserve">ead GRM </w:t>
      </w:r>
      <w:del w:id="411" w:author="Longda Jiang" w:date="2021-09-07T20:17:00Z">
        <w:r w:rsidRPr="000903FB" w:rsidDel="00332314">
          <w:rPr>
            <w:rFonts w:ascii="Courier New" w:hAnsi="Courier New" w:cs="Courier New"/>
          </w:rPr>
          <w:delText xml:space="preserve">failed </w:delText>
        </w:r>
      </w:del>
      <w:r w:rsidRPr="000903FB">
        <w:rPr>
          <w:rFonts w:ascii="Courier New" w:hAnsi="Courier New" w:cs="Courier New"/>
        </w:rPr>
        <w:t xml:space="preserve">between line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index_grm_pairs</w:t>
      </w:r>
      <w:proofErr w:type="spellEnd"/>
      <w:r w:rsidRPr="000903FB">
        <w:rPr>
          <w:rFonts w:ascii="Courier New" w:hAnsi="Courier New" w:cs="Courier New"/>
        </w:rPr>
        <w:t>[</w:t>
      </w:r>
      <w:proofErr w:type="spellStart"/>
      <w:r w:rsidRPr="000903FB">
        <w:rPr>
          <w:rFonts w:ascii="Courier New" w:hAnsi="Courier New" w:cs="Courier New"/>
        </w:rPr>
        <w:t>part_index</w:t>
      </w:r>
      <w:proofErr w:type="spellEnd"/>
      <w:proofErr w:type="gramStart"/>
      <w:r w:rsidRPr="000903FB">
        <w:rPr>
          <w:rFonts w:ascii="Courier New" w:hAnsi="Courier New" w:cs="Courier New"/>
        </w:rPr>
        <w:t>].first</w:t>
      </w:r>
      <w:proofErr w:type="gramEnd"/>
      <w:r w:rsidRPr="000903FB">
        <w:rPr>
          <w:rFonts w:ascii="Courier New" w:hAnsi="Courier New" w:cs="Courier New"/>
        </w:rPr>
        <w:t xml:space="preserve"> + 1) + " and "</w:t>
      </w:r>
    </w:p>
    <w:p w14:paraId="5AB8951F" w14:textId="27C39A34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GRM.cpp:669: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open [" + options["out"] + </w:t>
      </w:r>
      <w:proofErr w:type="gramStart"/>
      <w:r w:rsidRPr="000903FB">
        <w:rPr>
          <w:rFonts w:ascii="Courier New" w:hAnsi="Courier New" w:cs="Courier New"/>
        </w:rPr>
        <w:t>".</w:t>
      </w:r>
      <w:proofErr w:type="spellStart"/>
      <w:r w:rsidRPr="000903FB">
        <w:rPr>
          <w:rFonts w:ascii="Courier New" w:hAnsi="Courier New" w:cs="Courier New"/>
        </w:rPr>
        <w:t>grm.bin</w:t>
      </w:r>
      <w:proofErr w:type="spellEnd"/>
      <w:proofErr w:type="gramEnd"/>
      <w:r w:rsidRPr="000903FB">
        <w:rPr>
          <w:rFonts w:ascii="Courier New" w:hAnsi="Courier New" w:cs="Courier New"/>
        </w:rPr>
        <w:t xml:space="preserve">] </w:t>
      </w:r>
      <w:ins w:id="412" w:author="Longda Jiang" w:date="2021-09-07T20:18:00Z">
        <w:r w:rsidR="00332314">
          <w:rPr>
            <w:rFonts w:ascii="Courier New" w:hAnsi="Courier New" w:cs="Courier New"/>
          </w:rPr>
          <w:t>to</w:t>
        </w:r>
      </w:ins>
      <w:del w:id="413" w:author="Longda Jiang" w:date="2021-09-07T20:18:00Z">
        <w:r w:rsidRPr="000903FB" w:rsidDel="00332314">
          <w:rPr>
            <w:rFonts w:ascii="Courier New" w:hAnsi="Courier New" w:cs="Courier New"/>
          </w:rPr>
          <w:delText>for</w:delText>
        </w:r>
      </w:del>
      <w:r w:rsidRPr="000903FB">
        <w:rPr>
          <w:rFonts w:ascii="Courier New" w:hAnsi="Courier New" w:cs="Courier New"/>
        </w:rPr>
        <w:t xml:space="preserve"> write");</w:t>
      </w:r>
    </w:p>
    <w:p w14:paraId="763DB873" w14:textId="4CA6534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GRM.cpp:702: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414" w:author="Longda Jiang" w:date="2021-09-07T20:18:00Z">
        <w:r w:rsidR="00332314">
          <w:rPr>
            <w:rFonts w:ascii="Courier New" w:hAnsi="Courier New" w:cs="Courier New"/>
          </w:rPr>
          <w:t>Failed to r</w:t>
        </w:r>
      </w:ins>
      <w:del w:id="415" w:author="Longda Jiang" w:date="2021-09-07T20:18:00Z">
        <w:r w:rsidRPr="000903FB" w:rsidDel="00332314">
          <w:rPr>
            <w:rFonts w:ascii="Courier New" w:hAnsi="Courier New" w:cs="Courier New"/>
          </w:rPr>
          <w:delText>R</w:delText>
        </w:r>
      </w:del>
      <w:r w:rsidRPr="000903FB">
        <w:rPr>
          <w:rFonts w:ascii="Courier New" w:hAnsi="Courier New" w:cs="Courier New"/>
        </w:rPr>
        <w:t xml:space="preserve">ead </w:t>
      </w:r>
      <w:ins w:id="416" w:author="Longda Jiang" w:date="2021-09-07T20:18:00Z">
        <w:r w:rsidR="00332314">
          <w:rPr>
            <w:rFonts w:ascii="Courier New" w:hAnsi="Courier New" w:cs="Courier New"/>
          </w:rPr>
          <w:t xml:space="preserve">GRM </w:t>
        </w:r>
      </w:ins>
      <w:del w:id="417" w:author="Longda Jiang" w:date="2021-09-07T20:18:00Z">
        <w:r w:rsidRPr="000903FB" w:rsidDel="00332314">
          <w:rPr>
            <w:rFonts w:ascii="Courier New" w:hAnsi="Courier New" w:cs="Courier New"/>
          </w:rPr>
          <w:delText xml:space="preserve">failed </w:delText>
        </w:r>
      </w:del>
      <w:r w:rsidRPr="000903FB">
        <w:rPr>
          <w:rFonts w:ascii="Courier New" w:hAnsi="Courier New" w:cs="Courier New"/>
        </w:rPr>
        <w:t xml:space="preserve">between line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index_grm_pairs</w:t>
      </w:r>
      <w:proofErr w:type="spellEnd"/>
      <w:r w:rsidRPr="000903FB">
        <w:rPr>
          <w:rFonts w:ascii="Courier New" w:hAnsi="Courier New" w:cs="Courier New"/>
        </w:rPr>
        <w:t>[</w:t>
      </w:r>
      <w:proofErr w:type="spellStart"/>
      <w:r w:rsidRPr="000903FB">
        <w:rPr>
          <w:rFonts w:ascii="Courier New" w:hAnsi="Courier New" w:cs="Courier New"/>
        </w:rPr>
        <w:t>part_index</w:t>
      </w:r>
      <w:proofErr w:type="spellEnd"/>
      <w:proofErr w:type="gramStart"/>
      <w:r w:rsidRPr="000903FB">
        <w:rPr>
          <w:rFonts w:ascii="Courier New" w:hAnsi="Courier New" w:cs="Courier New"/>
        </w:rPr>
        <w:t>].first</w:t>
      </w:r>
      <w:proofErr w:type="gramEnd"/>
      <w:r w:rsidRPr="000903FB">
        <w:rPr>
          <w:rFonts w:ascii="Courier New" w:hAnsi="Courier New" w:cs="Courier New"/>
        </w:rPr>
        <w:t xml:space="preserve"> + 1) + " and "</w:t>
      </w:r>
    </w:p>
    <w:p w14:paraId="38DA0D16" w14:textId="522F5F15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GRM.cpp:723: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418" w:author="Longda Jiang" w:date="2021-09-07T20:18:00Z">
        <w:r w:rsidR="00332314">
          <w:rPr>
            <w:rFonts w:ascii="Courier New" w:hAnsi="Courier New" w:cs="Courier New"/>
          </w:rPr>
          <w:t xml:space="preserve">Failed </w:t>
        </w:r>
      </w:ins>
      <w:ins w:id="419" w:author="Longda Jiang" w:date="2021-09-07T20:19:00Z">
        <w:r w:rsidR="00332314">
          <w:rPr>
            <w:rFonts w:ascii="Courier New" w:hAnsi="Courier New" w:cs="Courier New"/>
          </w:rPr>
          <w:t>to w</w:t>
        </w:r>
      </w:ins>
      <w:del w:id="420" w:author="Longda Jiang" w:date="2021-09-07T20:19:00Z">
        <w:r w:rsidRPr="000903FB" w:rsidDel="00332314">
          <w:rPr>
            <w:rFonts w:ascii="Courier New" w:hAnsi="Courier New" w:cs="Courier New"/>
          </w:rPr>
          <w:delText>W</w:delText>
        </w:r>
      </w:del>
      <w:r w:rsidRPr="000903FB">
        <w:rPr>
          <w:rFonts w:ascii="Courier New" w:hAnsi="Courier New" w:cs="Courier New"/>
        </w:rPr>
        <w:t xml:space="preserve">rite </w:t>
      </w:r>
      <w:ins w:id="421" w:author="Longda Jiang" w:date="2021-09-07T20:19:00Z">
        <w:r w:rsidR="0033231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output file</w:t>
      </w:r>
      <w:del w:id="422" w:author="Longda Jiang" w:date="2021-09-07T20:19:00Z">
        <w:r w:rsidRPr="000903FB" w:rsidDel="00332314">
          <w:rPr>
            <w:rFonts w:ascii="Courier New" w:hAnsi="Courier New" w:cs="Courier New"/>
          </w:rPr>
          <w:delText xml:space="preserve"> failed</w:delText>
        </w:r>
      </w:del>
      <w:r w:rsidRPr="000903FB">
        <w:rPr>
          <w:rFonts w:ascii="Courier New" w:hAnsi="Courier New" w:cs="Courier New"/>
        </w:rPr>
        <w:t>, please check the disk condition or permission"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034E1D5" w14:textId="10627DF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GRM.cpp:757: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</w:t>
      </w:r>
      <w:del w:id="423" w:author="Longda Jiang" w:date="2021-09-07T20:19:00Z">
        <w:r w:rsidRPr="000903FB" w:rsidDel="00332314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>not calculate</w:t>
      </w:r>
      <w:ins w:id="424" w:author="Longda Jiang" w:date="2021-09-07T20:19:00Z">
        <w:r w:rsidR="00332314">
          <w:rPr>
            <w:rFonts w:ascii="Courier New" w:hAnsi="Courier New" w:cs="Courier New"/>
          </w:rPr>
          <w:t xml:space="preserve"> when</w:t>
        </w:r>
      </w:ins>
      <w:r w:rsidRPr="000903FB">
        <w:rPr>
          <w:rFonts w:ascii="Courier New" w:hAnsi="Courier New" w:cs="Courier New"/>
        </w:rPr>
        <w:t xml:space="preserve">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(part) + "</w:t>
      </w:r>
      <w:ins w:id="425" w:author="Longda Jiang" w:date="2021-09-07T20:20:00Z">
        <w:r w:rsidR="00332314">
          <w:rPr>
            <w:rFonts w:ascii="Courier New" w:hAnsi="Courier New" w:cs="Courier New"/>
          </w:rPr>
          <w:t xml:space="preserve"> is</w:t>
        </w:r>
      </w:ins>
      <w:r w:rsidRPr="000903FB">
        <w:rPr>
          <w:rFonts w:ascii="Courier New" w:hAnsi="Courier New" w:cs="Courier New"/>
        </w:rPr>
        <w:t xml:space="preserve"> larger than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(this-&gt;</w:t>
      </w:r>
      <w:proofErr w:type="spellStart"/>
      <w:r w:rsidRPr="000903FB">
        <w:rPr>
          <w:rFonts w:ascii="Courier New" w:hAnsi="Courier New" w:cs="Courier New"/>
        </w:rPr>
        <w:t>num_parts</w:t>
      </w:r>
      <w:proofErr w:type="spellEnd"/>
      <w:r w:rsidRPr="000903FB">
        <w:rPr>
          <w:rFonts w:ascii="Courier New" w:hAnsi="Courier New" w:cs="Courier New"/>
        </w:rPr>
        <w:t>)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7C85DE1" w14:textId="4DB2AE0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GRM.cpp:776: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allocate enough memory </w:t>
      </w:r>
      <w:ins w:id="426" w:author="Longda Jiang" w:date="2021-09-07T20:20:00Z">
        <w:r w:rsidR="00332314">
          <w:rPr>
            <w:rFonts w:ascii="Courier New" w:hAnsi="Courier New" w:cs="Courier New"/>
          </w:rPr>
          <w:t>for</w:t>
        </w:r>
      </w:ins>
      <w:del w:id="427" w:author="Longda Jiang" w:date="2021-09-07T20:20:00Z">
        <w:r w:rsidRPr="000903FB" w:rsidDel="00332314">
          <w:rPr>
            <w:rFonts w:ascii="Courier New" w:hAnsi="Courier New" w:cs="Courier New"/>
          </w:rPr>
          <w:delText>to</w:delText>
        </w:r>
      </w:del>
      <w:r w:rsidRPr="000903FB">
        <w:rPr>
          <w:rFonts w:ascii="Courier New" w:hAnsi="Courier New" w:cs="Courier New"/>
        </w:rPr>
        <w:t xml:space="preserve"> genotype buffer."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CC64EBD" w14:textId="21D1CBB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GRM.cpp:794: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allocate enough memory to store </w:t>
      </w:r>
      <w:ins w:id="428" w:author="Longda Jiang" w:date="2021-09-07T20:20:00Z">
        <w:r w:rsidR="0033231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mask."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EC785DE" w14:textId="60207286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GRM.cpp:810: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allocate enough memory to </w:t>
      </w:r>
      <w:ins w:id="429" w:author="Longda Jiang" w:date="2021-09-07T20:20:00Z">
        <w:r w:rsidR="00332314">
          <w:rPr>
            <w:rFonts w:ascii="Courier New" w:hAnsi="Courier New" w:cs="Courier New"/>
          </w:rPr>
          <w:t xml:space="preserve">store the </w:t>
        </w:r>
      </w:ins>
      <w:r w:rsidRPr="000903FB">
        <w:rPr>
          <w:rFonts w:ascii="Courier New" w:hAnsi="Courier New" w:cs="Courier New"/>
        </w:rPr>
        <w:t xml:space="preserve">(parted) GRM: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fill_grm</w:t>
      </w:r>
      <w:proofErr w:type="spellEnd"/>
      <w:r w:rsidRPr="000903FB">
        <w:rPr>
          <w:rFonts w:ascii="Courier New" w:hAnsi="Courier New" w:cs="Courier New"/>
        </w:rPr>
        <w:t>*</w:t>
      </w:r>
      <w:proofErr w:type="spellStart"/>
      <w:r w:rsidRPr="000903FB">
        <w:rPr>
          <w:rFonts w:ascii="Courier New" w:hAnsi="Courier New" w:cs="Courier New"/>
        </w:rPr>
        <w:t>sizeof</w:t>
      </w:r>
      <w:proofErr w:type="spellEnd"/>
      <w:r w:rsidRPr="000903FB">
        <w:rPr>
          <w:rFonts w:ascii="Courier New" w:hAnsi="Courier New" w:cs="Courier New"/>
        </w:rPr>
        <w:t>(double) / 1024.0/1024/1024) + "GB</w:t>
      </w:r>
      <w:ins w:id="430" w:author="Longda Jiang" w:date="2021-09-07T20:21:00Z">
        <w:r w:rsidR="00332314">
          <w:rPr>
            <w:rFonts w:ascii="Courier New" w:hAnsi="Courier New" w:cs="Courier New"/>
          </w:rPr>
          <w:t xml:space="preserve"> required.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7679459" w14:textId="48552A9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GRM.cpp:816: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allocate enough memory to </w:t>
      </w:r>
      <w:ins w:id="431" w:author="Longda Jiang" w:date="2021-09-07T20:21:00Z">
        <w:r w:rsidR="00332314">
          <w:rPr>
            <w:rFonts w:ascii="Courier New" w:hAnsi="Courier New" w:cs="Courier New"/>
          </w:rPr>
          <w:t xml:space="preserve">store </w:t>
        </w:r>
      </w:ins>
      <w:r w:rsidRPr="000903FB">
        <w:rPr>
          <w:rFonts w:ascii="Courier New" w:hAnsi="Courier New" w:cs="Courier New"/>
        </w:rPr>
        <w:t xml:space="preserve">(parted) N: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fill_grm</w:t>
      </w:r>
      <w:proofErr w:type="spellEnd"/>
      <w:r w:rsidRPr="000903FB">
        <w:rPr>
          <w:rFonts w:ascii="Courier New" w:hAnsi="Courier New" w:cs="Courier New"/>
        </w:rPr>
        <w:t>*</w:t>
      </w:r>
      <w:proofErr w:type="spellStart"/>
      <w:r w:rsidRPr="000903FB">
        <w:rPr>
          <w:rFonts w:ascii="Courier New" w:hAnsi="Courier New" w:cs="Courier New"/>
        </w:rPr>
        <w:t>sizeof</w:t>
      </w:r>
      <w:proofErr w:type="spellEnd"/>
      <w:r w:rsidRPr="000903FB">
        <w:rPr>
          <w:rFonts w:ascii="Courier New" w:hAnsi="Courier New" w:cs="Courier New"/>
        </w:rPr>
        <w:t>(uint32_t) / 1024.0/1024/1024) + "GB</w:t>
      </w:r>
      <w:ins w:id="432" w:author="Longda Jiang" w:date="2021-09-07T20:21:00Z">
        <w:r w:rsidR="00332314">
          <w:rPr>
            <w:rFonts w:ascii="Courier New" w:hAnsi="Courier New" w:cs="Courier New"/>
          </w:rPr>
          <w:t xml:space="preserve"> required</w:t>
        </w:r>
      </w:ins>
      <w:ins w:id="433" w:author="Jian Yang" w:date="2021-09-09T16:54:00Z">
        <w:r w:rsidR="008D5452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BB3208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GRM.cpp:872:    if </w:t>
      </w:r>
      <w:proofErr w:type="gramStart"/>
      <w:r w:rsidRPr="000903FB">
        <w:rPr>
          <w:rFonts w:ascii="Courier New" w:hAnsi="Courier New" w:cs="Courier New"/>
        </w:rPr>
        <w:t>(!</w:t>
      </w:r>
      <w:proofErr w:type="spellStart"/>
      <w:r w:rsidRPr="000903FB">
        <w:rPr>
          <w:rFonts w:ascii="Courier New" w:hAnsi="Courier New" w:cs="Courier New"/>
        </w:rPr>
        <w:t>grm</w:t>
      </w:r>
      <w:proofErr w:type="gramEnd"/>
      <w:r w:rsidRPr="000903FB">
        <w:rPr>
          <w:rFonts w:ascii="Courier New" w:hAnsi="Courier New" w:cs="Courier New"/>
        </w:rPr>
        <w:t>_id</w:t>
      </w:r>
      <w:proofErr w:type="spellEnd"/>
      <w:r w:rsidRPr="000903FB">
        <w:rPr>
          <w:rFonts w:ascii="Courier New" w:hAnsi="Courier New" w:cs="Courier New"/>
        </w:rPr>
        <w:t xml:space="preserve">) {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</w:t>
      </w:r>
      <w:del w:id="434" w:author="Longda Jiang" w:date="2021-09-07T20:21:00Z">
        <w:r w:rsidRPr="000903FB" w:rsidDel="00332314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 xml:space="preserve">not open the file [" + </w:t>
      </w:r>
      <w:proofErr w:type="spellStart"/>
      <w:r w:rsidRPr="000903FB">
        <w:rPr>
          <w:rFonts w:ascii="Courier New" w:hAnsi="Courier New" w:cs="Courier New"/>
        </w:rPr>
        <w:t>o_grm_id</w:t>
      </w:r>
      <w:proofErr w:type="spellEnd"/>
      <w:r w:rsidRPr="000903FB">
        <w:rPr>
          <w:rFonts w:ascii="Courier New" w:hAnsi="Courier New" w:cs="Courier New"/>
        </w:rPr>
        <w:t xml:space="preserve"> + "] to write"); }</w:t>
      </w:r>
    </w:p>
    <w:p w14:paraId="01F3C12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GRM.cpp:1380: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open " + </w:t>
      </w:r>
      <w:proofErr w:type="spellStart"/>
      <w:r w:rsidRPr="000903FB">
        <w:rPr>
          <w:rFonts w:ascii="Courier New" w:hAnsi="Courier New" w:cs="Courier New"/>
        </w:rPr>
        <w:t>o_name</w:t>
      </w:r>
      <w:proofErr w:type="spellEnd"/>
      <w:r w:rsidRPr="000903FB">
        <w:rPr>
          <w:rFonts w:ascii="Courier New" w:hAnsi="Courier New" w:cs="Courier New"/>
        </w:rPr>
        <w:t xml:space="preserve"> + </w:t>
      </w:r>
      <w:proofErr w:type="gramStart"/>
      <w:r w:rsidRPr="000903FB">
        <w:rPr>
          <w:rFonts w:ascii="Courier New" w:hAnsi="Courier New" w:cs="Courier New"/>
        </w:rPr>
        <w:t>".</w:t>
      </w:r>
      <w:proofErr w:type="spellStart"/>
      <w:r w:rsidRPr="000903FB">
        <w:rPr>
          <w:rFonts w:ascii="Courier New" w:hAnsi="Courier New" w:cs="Courier New"/>
        </w:rPr>
        <w:t>grm</w:t>
      </w:r>
      <w:proofErr w:type="gramEnd"/>
      <w:r w:rsidRPr="000903FB">
        <w:rPr>
          <w:rFonts w:ascii="Courier New" w:hAnsi="Courier New" w:cs="Courier New"/>
        </w:rPr>
        <w:t>.sp</w:t>
      </w:r>
      <w:proofErr w:type="spellEnd"/>
      <w:r w:rsidRPr="000903FB">
        <w:rPr>
          <w:rFonts w:ascii="Courier New" w:hAnsi="Courier New" w:cs="Courier New"/>
        </w:rPr>
        <w:t xml:space="preserve"> to write");</w:t>
      </w:r>
    </w:p>
    <w:p w14:paraId="7F467E8F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GRM.cpp:1388: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open " + </w:t>
      </w:r>
      <w:proofErr w:type="spellStart"/>
      <w:r w:rsidRPr="000903FB">
        <w:rPr>
          <w:rFonts w:ascii="Courier New" w:hAnsi="Courier New" w:cs="Courier New"/>
        </w:rPr>
        <w:t>o_name</w:t>
      </w:r>
      <w:proofErr w:type="spellEnd"/>
      <w:r w:rsidRPr="000903FB">
        <w:rPr>
          <w:rFonts w:ascii="Courier New" w:hAnsi="Courier New" w:cs="Courier New"/>
        </w:rPr>
        <w:t xml:space="preserve"> + </w:t>
      </w:r>
      <w:proofErr w:type="gramStart"/>
      <w:r w:rsidRPr="000903FB">
        <w:rPr>
          <w:rFonts w:ascii="Courier New" w:hAnsi="Courier New" w:cs="Courier New"/>
        </w:rPr>
        <w:t>".</w:t>
      </w:r>
      <w:proofErr w:type="spellStart"/>
      <w:r w:rsidRPr="000903FB">
        <w:rPr>
          <w:rFonts w:ascii="Courier New" w:hAnsi="Courier New" w:cs="Courier New"/>
        </w:rPr>
        <w:t>grm.bin</w:t>
      </w:r>
      <w:proofErr w:type="spellEnd"/>
      <w:proofErr w:type="gramEnd"/>
      <w:r w:rsidRPr="000903FB">
        <w:rPr>
          <w:rFonts w:ascii="Courier New" w:hAnsi="Courier New" w:cs="Courier New"/>
        </w:rPr>
        <w:t xml:space="preserve"> or .</w:t>
      </w:r>
      <w:proofErr w:type="spellStart"/>
      <w:r w:rsidRPr="000903FB">
        <w:rPr>
          <w:rFonts w:ascii="Courier New" w:hAnsi="Courier New" w:cs="Courier New"/>
        </w:rPr>
        <w:t>grm.N.bin</w:t>
      </w:r>
      <w:proofErr w:type="spellEnd"/>
      <w:r w:rsidRPr="000903FB">
        <w:rPr>
          <w:rFonts w:ascii="Courier New" w:hAnsi="Courier New" w:cs="Courier New"/>
        </w:rPr>
        <w:t xml:space="preserve"> to write");</w:t>
      </w:r>
    </w:p>
    <w:p w14:paraId="4E72426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GRM.cpp:1704: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handle multiple GRM files"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069CC46" w14:textId="0650BEAD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GRM.cpp:1711: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435" w:author="Longda Jiang" w:date="2021-09-07T20:21:00Z">
        <w:r w:rsidR="00332314">
          <w:rPr>
            <w:rFonts w:ascii="Courier New" w:hAnsi="Courier New" w:cs="Courier New"/>
          </w:rPr>
          <w:t xml:space="preserve">it </w:t>
        </w:r>
      </w:ins>
      <w:ins w:id="436" w:author="Longda Jiang" w:date="2021-09-07T20:22:00Z">
        <w:r w:rsidR="00332314">
          <w:rPr>
            <w:rFonts w:ascii="Courier New" w:hAnsi="Courier New" w:cs="Courier New"/>
          </w:rPr>
          <w:t xml:space="preserve">is </w:t>
        </w:r>
      </w:ins>
      <w:r w:rsidRPr="000903FB">
        <w:rPr>
          <w:rFonts w:ascii="Courier New" w:hAnsi="Courier New" w:cs="Courier New"/>
        </w:rPr>
        <w:t xml:space="preserve">not allowed to have the same file name for the input and </w:t>
      </w:r>
      <w:ins w:id="437" w:author="Longda Jiang" w:date="2021-09-07T20:22:00Z">
        <w:r w:rsidR="00587D2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output</w:t>
      </w:r>
      <w:ins w:id="438" w:author="Longda Jiang" w:date="2021-09-07T20:22:00Z">
        <w:r w:rsidR="00587D24">
          <w:rPr>
            <w:rFonts w:ascii="Courier New" w:hAnsi="Courier New" w:cs="Courier New"/>
          </w:rPr>
          <w:t xml:space="preserve"> files</w:t>
        </w:r>
      </w:ins>
      <w:ins w:id="439" w:author="Jian Yang" w:date="2021-09-09T16:55:00Z">
        <w:r w:rsidR="008D5452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5CE5A05" w14:textId="088F443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GRM.cpp:1744: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specify --make-</w:t>
      </w:r>
      <w:proofErr w:type="spellStart"/>
      <w:r w:rsidRPr="000903FB">
        <w:rPr>
          <w:rFonts w:ascii="Courier New" w:hAnsi="Courier New" w:cs="Courier New"/>
        </w:rPr>
        <w:t>grm</w:t>
      </w:r>
      <w:proofErr w:type="spellEnd"/>
      <w:r w:rsidRPr="000903FB">
        <w:rPr>
          <w:rFonts w:ascii="Courier New" w:hAnsi="Courier New" w:cs="Courier New"/>
        </w:rPr>
        <w:t>-part, --make-</w:t>
      </w:r>
      <w:proofErr w:type="spellStart"/>
      <w:r w:rsidRPr="000903FB">
        <w:rPr>
          <w:rFonts w:ascii="Courier New" w:hAnsi="Courier New" w:cs="Courier New"/>
        </w:rPr>
        <w:t>grm</w:t>
      </w:r>
      <w:proofErr w:type="spellEnd"/>
      <w:r w:rsidRPr="000903FB">
        <w:rPr>
          <w:rFonts w:ascii="Courier New" w:hAnsi="Courier New" w:cs="Courier New"/>
        </w:rPr>
        <w:t>-d-part or --make-</w:t>
      </w:r>
      <w:proofErr w:type="spellStart"/>
      <w:r w:rsidRPr="000903FB">
        <w:rPr>
          <w:rFonts w:ascii="Courier New" w:hAnsi="Courier New" w:cs="Courier New"/>
        </w:rPr>
        <w:t>grm</w:t>
      </w:r>
      <w:proofErr w:type="spellEnd"/>
      <w:r w:rsidRPr="000903FB">
        <w:rPr>
          <w:rFonts w:ascii="Courier New" w:hAnsi="Courier New" w:cs="Courier New"/>
        </w:rPr>
        <w:t>-</w:t>
      </w:r>
      <w:proofErr w:type="spellStart"/>
      <w:r w:rsidRPr="000903FB">
        <w:rPr>
          <w:rFonts w:ascii="Courier New" w:hAnsi="Courier New" w:cs="Courier New"/>
        </w:rPr>
        <w:t>xchr</w:t>
      </w:r>
      <w:proofErr w:type="spellEnd"/>
      <w:r w:rsidRPr="000903FB">
        <w:rPr>
          <w:rFonts w:ascii="Courier New" w:hAnsi="Courier New" w:cs="Courier New"/>
        </w:rPr>
        <w:t>-part together</w:t>
      </w:r>
      <w:ins w:id="440" w:author="Jian Yang" w:date="2021-09-09T16:55:00Z">
        <w:r w:rsidR="008D5452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8603B53" w14:textId="62AFAD1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GRM.cpp:1753: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part_grm_symbol</w:t>
      </w:r>
      <w:proofErr w:type="spellEnd"/>
      <w:r w:rsidRPr="000903FB">
        <w:rPr>
          <w:rFonts w:ascii="Courier New" w:hAnsi="Courier New" w:cs="Courier New"/>
        </w:rPr>
        <w:t xml:space="preserve"> + " can only deal with integer value</w:t>
      </w:r>
      <w:ins w:id="441" w:author="Jian Yang" w:date="2021-09-09T16:55:00Z">
        <w:r w:rsidR="008D5452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ED099E6" w14:textId="7B37A533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GRM.cpp:1756: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part_grm_symbol</w:t>
      </w:r>
      <w:proofErr w:type="spellEnd"/>
      <w:r w:rsidRPr="000903FB">
        <w:rPr>
          <w:rFonts w:ascii="Courier New" w:hAnsi="Courier New" w:cs="Courier New"/>
        </w:rPr>
        <w:t xml:space="preserve"> + "</w:t>
      </w:r>
      <w:ins w:id="442" w:author="Jian Yang" w:date="2021-09-09T16:56:00Z">
        <w:r w:rsidR="008D5452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 xml:space="preserve">arguments should </w:t>
      </w:r>
      <w:ins w:id="443" w:author="Longda Jiang" w:date="2021-09-07T20:22:00Z">
        <w:r w:rsidR="00587D24">
          <w:rPr>
            <w:rFonts w:ascii="Courier New" w:hAnsi="Courier New" w:cs="Courier New"/>
          </w:rPr>
          <w:t xml:space="preserve">be </w:t>
        </w:r>
      </w:ins>
      <w:r w:rsidRPr="000903FB">
        <w:rPr>
          <w:rFonts w:ascii="Courier New" w:hAnsi="Courier New" w:cs="Courier New"/>
        </w:rPr>
        <w:t>&gt;= 1"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3ACCF9D" w14:textId="491699B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GRM.cpp:1759: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part_grm_symbol</w:t>
      </w:r>
      <w:proofErr w:type="spellEnd"/>
      <w:r w:rsidRPr="000903FB">
        <w:rPr>
          <w:rFonts w:ascii="Courier New" w:hAnsi="Courier New" w:cs="Courier New"/>
        </w:rPr>
        <w:t xml:space="preserve"> + "</w:t>
      </w:r>
      <w:ins w:id="444" w:author="Longda Jiang" w:date="2021-09-07T20:22:00Z">
        <w:r w:rsidR="00587D2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 xml:space="preserve">1st parameter (number of parts) can't </w:t>
      </w:r>
      <w:ins w:id="445" w:author="Longda Jiang" w:date="2021-09-07T20:23:00Z">
        <w:r w:rsidR="00587D24">
          <w:rPr>
            <w:rFonts w:ascii="Courier New" w:hAnsi="Courier New" w:cs="Courier New"/>
          </w:rPr>
          <w:t>be smaller</w:t>
        </w:r>
      </w:ins>
      <w:del w:id="446" w:author="Longda Jiang" w:date="2021-09-07T20:23:00Z">
        <w:r w:rsidRPr="000903FB" w:rsidDel="00587D24">
          <w:rPr>
            <w:rFonts w:ascii="Courier New" w:hAnsi="Courier New" w:cs="Courier New"/>
          </w:rPr>
          <w:delText>less</w:delText>
        </w:r>
      </w:del>
      <w:r w:rsidRPr="000903FB">
        <w:rPr>
          <w:rFonts w:ascii="Courier New" w:hAnsi="Courier New" w:cs="Courier New"/>
        </w:rPr>
        <w:t xml:space="preserve"> than </w:t>
      </w:r>
      <w:ins w:id="447" w:author="Longda Jiang" w:date="2021-09-07T20:23:00Z">
        <w:r w:rsidR="00587D2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2nd parameter"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7A5A9AD" w14:textId="321C8A9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GRM.cpp:1778: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part_grm_symbol</w:t>
      </w:r>
      <w:proofErr w:type="spellEnd"/>
      <w:r w:rsidRPr="000903FB">
        <w:rPr>
          <w:rFonts w:ascii="Courier New" w:hAnsi="Courier New" w:cs="Courier New"/>
        </w:rPr>
        <w:t xml:space="preserve"> + " takes two arguments</w:t>
      </w:r>
      <w:ins w:id="448" w:author="Longda Jiang" w:date="2021-09-07T20:23:00Z">
        <w:r w:rsidR="00587D24">
          <w:rPr>
            <w:rFonts w:ascii="Courier New" w:hAnsi="Courier New" w:cs="Courier New"/>
          </w:rPr>
          <w:t>: the number of</w:t>
        </w:r>
      </w:ins>
      <w:del w:id="449" w:author="Longda Jiang" w:date="2021-09-07T20:23:00Z">
        <w:r w:rsidRPr="000903FB" w:rsidDel="00587D2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total parts and </w:t>
      </w:r>
      <w:ins w:id="450" w:author="Longda Jiang" w:date="2021-09-07T20:23:00Z">
        <w:r w:rsidR="00587D24">
          <w:rPr>
            <w:rFonts w:ascii="Courier New" w:hAnsi="Courier New" w:cs="Courier New"/>
          </w:rPr>
          <w:t xml:space="preserve">the </w:t>
        </w:r>
      </w:ins>
      <w:ins w:id="451" w:author="Longda Jiang" w:date="2021-09-07T20:24:00Z">
        <w:r w:rsidR="00587D24">
          <w:rPr>
            <w:rFonts w:ascii="Courier New" w:hAnsi="Courier New" w:cs="Courier New"/>
          </w:rPr>
          <w:t>part number</w:t>
        </w:r>
      </w:ins>
      <w:del w:id="452" w:author="Longda Jiang" w:date="2021-09-07T20:24:00Z">
        <w:r w:rsidRPr="000903FB" w:rsidDel="00587D24">
          <w:rPr>
            <w:rFonts w:ascii="Courier New" w:hAnsi="Courier New" w:cs="Courier New"/>
          </w:rPr>
          <w:delText>part</w:delText>
        </w:r>
      </w:del>
      <w:r w:rsidRPr="000903FB">
        <w:rPr>
          <w:rFonts w:ascii="Courier New" w:hAnsi="Courier New" w:cs="Courier New"/>
        </w:rPr>
        <w:t xml:space="preserve"> to </w:t>
      </w:r>
      <w:ins w:id="453" w:author="Longda Jiang" w:date="2021-09-07T20:23:00Z">
        <w:r w:rsidR="00587D24">
          <w:rPr>
            <w:rFonts w:ascii="Courier New" w:hAnsi="Courier New" w:cs="Courier New"/>
          </w:rPr>
          <w:t xml:space="preserve">be </w:t>
        </w:r>
      </w:ins>
      <w:r w:rsidRPr="000903FB">
        <w:rPr>
          <w:rFonts w:ascii="Courier New" w:hAnsi="Courier New" w:cs="Courier New"/>
        </w:rPr>
        <w:t>calculate</w:t>
      </w:r>
      <w:ins w:id="454" w:author="Longda Jiang" w:date="2021-09-07T20:23:00Z">
        <w:r w:rsidR="00587D24">
          <w:rPr>
            <w:rFonts w:ascii="Courier New" w:hAnsi="Courier New" w:cs="Courier New"/>
          </w:rPr>
          <w:t>d</w:t>
        </w:r>
      </w:ins>
      <w:r w:rsidRPr="000903FB">
        <w:rPr>
          <w:rFonts w:ascii="Courier New" w:hAnsi="Courier New" w:cs="Courier New"/>
        </w:rPr>
        <w:t xml:space="preserve"> currently"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96B446A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GRM.cpp:1879: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"--</w:t>
      </w:r>
      <w:proofErr w:type="spellStart"/>
      <w:r w:rsidRPr="000903FB">
        <w:rPr>
          <w:rFonts w:ascii="Courier New" w:hAnsi="Courier New" w:cs="Courier New"/>
        </w:rPr>
        <w:t>grm-cutoff</w:t>
      </w:r>
      <w:proofErr w:type="spellEnd"/>
      <w:r w:rsidRPr="000903FB">
        <w:rPr>
          <w:rFonts w:ascii="Courier New" w:hAnsi="Courier New" w:cs="Courier New"/>
        </w:rPr>
        <w:t xml:space="preserve"> can't deal with more than one value currently"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32C6603" w14:textId="568931C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GRM.cpp:1882: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find </w:t>
      </w:r>
      <w:ins w:id="455" w:author="Longda Jiang" w:date="2021-09-07T20:24:00Z">
        <w:r w:rsidR="00587D2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--</w:t>
      </w:r>
      <w:proofErr w:type="spellStart"/>
      <w:r w:rsidRPr="000903FB">
        <w:rPr>
          <w:rFonts w:ascii="Courier New" w:hAnsi="Courier New" w:cs="Courier New"/>
        </w:rPr>
        <w:t>grm</w:t>
      </w:r>
      <w:proofErr w:type="spellEnd"/>
      <w:r w:rsidRPr="000903FB">
        <w:rPr>
          <w:rFonts w:ascii="Courier New" w:hAnsi="Courier New" w:cs="Courier New"/>
        </w:rPr>
        <w:t xml:space="preserve"> flag that is essential to --</w:t>
      </w:r>
      <w:proofErr w:type="spellStart"/>
      <w:r w:rsidRPr="000903FB">
        <w:rPr>
          <w:rFonts w:ascii="Courier New" w:hAnsi="Courier New" w:cs="Courier New"/>
        </w:rPr>
        <w:t>grm-cutoff</w:t>
      </w:r>
      <w:proofErr w:type="spellEnd"/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95229DA" w14:textId="20C98579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GRM.cpp:1897: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opitem</w:t>
      </w:r>
      <w:proofErr w:type="spellEnd"/>
      <w:r w:rsidRPr="000903FB">
        <w:rPr>
          <w:rFonts w:ascii="Courier New" w:hAnsi="Courier New" w:cs="Courier New"/>
        </w:rPr>
        <w:t xml:space="preserve"> + " can't deal with more than one value currently</w:t>
      </w:r>
      <w:ins w:id="456" w:author="Jian Yang" w:date="2021-09-09T16:56:00Z">
        <w:r w:rsidR="008D5452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01C62D7" w14:textId="3A27EBC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GRM.cpp:1900: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find </w:t>
      </w:r>
      <w:ins w:id="457" w:author="Longda Jiang" w:date="2021-09-07T20:25:00Z">
        <w:r w:rsidR="00587D2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--</w:t>
      </w:r>
      <w:proofErr w:type="spellStart"/>
      <w:r w:rsidRPr="000903FB">
        <w:rPr>
          <w:rFonts w:ascii="Courier New" w:hAnsi="Courier New" w:cs="Courier New"/>
        </w:rPr>
        <w:t>grm</w:t>
      </w:r>
      <w:proofErr w:type="spellEnd"/>
      <w:r w:rsidRPr="000903FB">
        <w:rPr>
          <w:rFonts w:ascii="Courier New" w:hAnsi="Courier New" w:cs="Courier New"/>
        </w:rPr>
        <w:t xml:space="preserve"> flag that is essential to " + </w:t>
      </w:r>
      <w:proofErr w:type="spellStart"/>
      <w:r w:rsidRPr="000903FB">
        <w:rPr>
          <w:rFonts w:ascii="Courier New" w:hAnsi="Courier New" w:cs="Courier New"/>
        </w:rPr>
        <w:t>opitem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C08B95B" w14:textId="58892A6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GRM.cpp:1926: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find </w:t>
      </w:r>
      <w:ins w:id="458" w:author="Longda Jiang" w:date="2021-09-07T20:25:00Z">
        <w:r w:rsidR="00587D2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--</w:t>
      </w:r>
      <w:proofErr w:type="spellStart"/>
      <w:r w:rsidRPr="000903FB">
        <w:rPr>
          <w:rFonts w:ascii="Courier New" w:hAnsi="Courier New" w:cs="Courier New"/>
        </w:rPr>
        <w:t>grm</w:t>
      </w:r>
      <w:proofErr w:type="spellEnd"/>
      <w:r w:rsidRPr="000903FB">
        <w:rPr>
          <w:rFonts w:ascii="Courier New" w:hAnsi="Courier New" w:cs="Courier New"/>
        </w:rPr>
        <w:t xml:space="preserve"> flag that is essential to " + </w:t>
      </w:r>
      <w:proofErr w:type="spellStart"/>
      <w:r w:rsidRPr="000903FB">
        <w:rPr>
          <w:rFonts w:ascii="Courier New" w:hAnsi="Courier New" w:cs="Courier New"/>
        </w:rPr>
        <w:t>curFlag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5BBBD70" w14:textId="6E1234D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GRM.cpp:1938: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curFlag</w:t>
      </w:r>
      <w:proofErr w:type="spellEnd"/>
      <w:r w:rsidRPr="000903FB">
        <w:rPr>
          <w:rFonts w:ascii="Courier New" w:hAnsi="Courier New" w:cs="Courier New"/>
        </w:rPr>
        <w:t xml:space="preserve"> + " can't deal with more than one value currently</w:t>
      </w:r>
      <w:ins w:id="459" w:author="Jian Yang" w:date="2021-09-09T16:57:00Z">
        <w:r w:rsidR="008D5452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E5F4263" w14:textId="0D2AB2F3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GRM.cpp:1981: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all</w:t>
      </w:r>
      <w:del w:id="460" w:author="Longda Jiang" w:date="2021-09-07T20:25:00Z">
        <w:r w:rsidRPr="000903FB" w:rsidDel="00587D24">
          <w:rPr>
            <w:rFonts w:ascii="Courier New" w:hAnsi="Courier New" w:cs="Courier New"/>
          </w:rPr>
          <w:delText>n</w:delText>
        </w:r>
      </w:del>
      <w:r w:rsidRPr="000903FB">
        <w:rPr>
          <w:rFonts w:ascii="Courier New" w:hAnsi="Courier New" w:cs="Courier New"/>
        </w:rPr>
        <w:t>ocate enough memory for</w:t>
      </w:r>
      <w:ins w:id="461" w:author="Jian Yang" w:date="2021-09-09T16:57:00Z">
        <w:r w:rsidR="008D5452">
          <w:rPr>
            <w:rFonts w:ascii="Courier New" w:hAnsi="Courier New" w:cs="Courier New"/>
          </w:rPr>
          <w:t xml:space="preserve"> the</w:t>
        </w:r>
      </w:ins>
      <w:r w:rsidRPr="000903FB">
        <w:rPr>
          <w:rFonts w:ascii="Courier New" w:hAnsi="Courier New" w:cs="Courier New"/>
        </w:rPr>
        <w:t xml:space="preserve"> genotype buffer."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7829B7F" w14:textId="77102523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GRM.cpp:1989: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462" w:author="Longda Jiang" w:date="2021-09-07T20:25:00Z">
        <w:r w:rsidR="00587D2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original version has been deleted</w:t>
      </w:r>
      <w:ins w:id="463" w:author="Longda Jiang" w:date="2021-09-07T20:25:00Z">
        <w:r w:rsidR="00587D24">
          <w:rPr>
            <w:rFonts w:ascii="Courier New" w:hAnsi="Courier New" w:cs="Courier New"/>
          </w:rPr>
          <w:t>.</w:t>
        </w:r>
      </w:ins>
      <w:del w:id="464" w:author="Longda Jiang" w:date="2021-09-07T20:25:00Z">
        <w:r w:rsidRPr="000903FB" w:rsidDel="00587D2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ins w:id="465" w:author="Longda Jiang" w:date="2021-09-07T20:25:00Z">
        <w:r w:rsidR="00587D24">
          <w:rPr>
            <w:rFonts w:ascii="Courier New" w:hAnsi="Courier New" w:cs="Courier New"/>
          </w:rPr>
          <w:t>P</w:t>
        </w:r>
      </w:ins>
      <w:del w:id="466" w:author="Longda Jiang" w:date="2021-09-07T20:25:00Z">
        <w:r w:rsidRPr="000903FB" w:rsidDel="00587D24">
          <w:rPr>
            <w:rFonts w:ascii="Courier New" w:hAnsi="Courier New" w:cs="Courier New"/>
          </w:rPr>
          <w:delText>p</w:delText>
        </w:r>
      </w:del>
      <w:r w:rsidRPr="000903FB">
        <w:rPr>
          <w:rFonts w:ascii="Courier New" w:hAnsi="Courier New" w:cs="Courier New"/>
        </w:rPr>
        <w:t xml:space="preserve">lease use GCTA </w:t>
      </w:r>
      <w:ins w:id="467" w:author="Longda Jiang" w:date="2021-09-07T20:25:00Z">
        <w:r w:rsidR="00587D24">
          <w:rPr>
            <w:rFonts w:ascii="Courier New" w:hAnsi="Courier New" w:cs="Courier New"/>
          </w:rPr>
          <w:t xml:space="preserve">&gt;= </w:t>
        </w:r>
      </w:ins>
      <w:r w:rsidRPr="000903FB">
        <w:rPr>
          <w:rFonts w:ascii="Courier New" w:hAnsi="Courier New" w:cs="Courier New"/>
        </w:rPr>
        <w:t>1.92.4"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8940E36" w14:textId="014F71E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GRM.cpp:2019: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all</w:t>
      </w:r>
      <w:del w:id="468" w:author="Longda Jiang" w:date="2021-09-07T20:25:00Z">
        <w:r w:rsidRPr="000903FB" w:rsidDel="00587D24">
          <w:rPr>
            <w:rFonts w:ascii="Courier New" w:hAnsi="Courier New" w:cs="Courier New"/>
          </w:rPr>
          <w:delText>n</w:delText>
        </w:r>
      </w:del>
      <w:r w:rsidRPr="000903FB">
        <w:rPr>
          <w:rFonts w:ascii="Courier New" w:hAnsi="Courier New" w:cs="Courier New"/>
        </w:rPr>
        <w:t xml:space="preserve">ocate enough memory for </w:t>
      </w:r>
      <w:ins w:id="469" w:author="Jian Yang" w:date="2021-09-09T16:57:00Z">
        <w:r w:rsidR="008D5452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genotype buffer."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2F1F480" w14:textId="7972F30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 xml:space="preserve">GRM.cpp:2027: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470" w:author="Longda Jiang" w:date="2021-09-07T20:25:00Z">
        <w:r w:rsidR="00587D24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original version has been deleted</w:t>
      </w:r>
      <w:ins w:id="471" w:author="Longda Jiang" w:date="2021-09-07T20:25:00Z">
        <w:r w:rsidR="00587D24">
          <w:rPr>
            <w:rFonts w:ascii="Courier New" w:hAnsi="Courier New" w:cs="Courier New"/>
          </w:rPr>
          <w:t>.</w:t>
        </w:r>
      </w:ins>
      <w:del w:id="472" w:author="Longda Jiang" w:date="2021-09-07T20:25:00Z">
        <w:r w:rsidRPr="000903FB" w:rsidDel="00587D2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</w:t>
      </w:r>
      <w:ins w:id="473" w:author="Longda Jiang" w:date="2021-09-07T20:26:00Z">
        <w:r w:rsidR="00587D24">
          <w:rPr>
            <w:rFonts w:ascii="Courier New" w:hAnsi="Courier New" w:cs="Courier New"/>
          </w:rPr>
          <w:t>P</w:t>
        </w:r>
      </w:ins>
      <w:del w:id="474" w:author="Longda Jiang" w:date="2021-09-07T20:25:00Z">
        <w:r w:rsidRPr="000903FB" w:rsidDel="00587D24">
          <w:rPr>
            <w:rFonts w:ascii="Courier New" w:hAnsi="Courier New" w:cs="Courier New"/>
          </w:rPr>
          <w:delText>p</w:delText>
        </w:r>
      </w:del>
      <w:r w:rsidRPr="000903FB">
        <w:rPr>
          <w:rFonts w:ascii="Courier New" w:hAnsi="Courier New" w:cs="Courier New"/>
        </w:rPr>
        <w:t xml:space="preserve">lease use GCTA </w:t>
      </w:r>
      <w:ins w:id="475" w:author="Jian Yang" w:date="2021-09-09T16:57:00Z">
        <w:r w:rsidR="008D5452">
          <w:rPr>
            <w:rFonts w:ascii="Courier New" w:hAnsi="Courier New" w:cs="Courier New"/>
          </w:rPr>
          <w:t>&gt;=</w:t>
        </w:r>
        <w:r w:rsidR="008D5452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1.92.4"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73DA5E6" w14:textId="49E267FA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Geno.cpp:162: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476" w:author="Jian Yang" w:date="2021-09-09T16:57:00Z">
        <w:r w:rsidR="008D5452">
          <w:rPr>
            <w:rFonts w:ascii="Courier New" w:hAnsi="Courier New" w:cs="Courier New"/>
          </w:rPr>
          <w:t>n</w:t>
        </w:r>
      </w:ins>
      <w:del w:id="477" w:author="Jian Yang" w:date="2021-09-09T16:57:00Z">
        <w:r w:rsidRPr="000903FB" w:rsidDel="008D5452">
          <w:rPr>
            <w:rFonts w:ascii="Courier New" w:hAnsi="Courier New" w:cs="Courier New"/>
          </w:rPr>
          <w:delText>N</w:delText>
        </w:r>
      </w:del>
      <w:r w:rsidRPr="000903FB">
        <w:rPr>
          <w:rFonts w:ascii="Courier New" w:hAnsi="Courier New" w:cs="Courier New"/>
        </w:rPr>
        <w:t xml:space="preserve">o genotype file </w:t>
      </w:r>
      <w:ins w:id="478" w:author="Longda Jiang" w:date="2021-09-07T20:26:00Z">
        <w:r w:rsidR="00587D24">
          <w:rPr>
            <w:rFonts w:ascii="Courier New" w:hAnsi="Courier New" w:cs="Courier New"/>
          </w:rPr>
          <w:t xml:space="preserve">is </w:t>
        </w:r>
      </w:ins>
      <w:r w:rsidRPr="000903FB">
        <w:rPr>
          <w:rFonts w:ascii="Courier New" w:hAnsi="Courier New" w:cs="Courier New"/>
        </w:rPr>
        <w:t>specified"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3122266" w14:textId="36F3D61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Geno.cpp:400: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"the third colum</w:t>
      </w:r>
      <w:del w:id="479" w:author="Longda Jiang" w:date="2021-09-07T20:26:00Z">
        <w:r w:rsidRPr="000903FB" w:rsidDel="00587D24">
          <w:rPr>
            <w:rFonts w:ascii="Courier New" w:hAnsi="Courier New" w:cs="Courier New"/>
          </w:rPr>
          <w:delText>u</w:delText>
        </w:r>
      </w:del>
      <w:r w:rsidRPr="000903FB">
        <w:rPr>
          <w:rFonts w:ascii="Courier New" w:hAnsi="Courier New" w:cs="Courier New"/>
        </w:rPr>
        <w:t>n sh</w:t>
      </w:r>
      <w:ins w:id="480" w:author="Longda Jiang" w:date="2021-09-07T20:27:00Z">
        <w:r w:rsidR="00587D24">
          <w:rPr>
            <w:rFonts w:ascii="Courier New" w:hAnsi="Courier New" w:cs="Courier New"/>
          </w:rPr>
          <w:t>ould</w:t>
        </w:r>
      </w:ins>
      <w:del w:id="481" w:author="Longda Jiang" w:date="2021-09-07T20:27:00Z">
        <w:r w:rsidRPr="000903FB" w:rsidDel="00587D24">
          <w:rPr>
            <w:rFonts w:ascii="Courier New" w:hAnsi="Courier New" w:cs="Courier New"/>
          </w:rPr>
          <w:delText>all</w:delText>
        </w:r>
      </w:del>
      <w:r w:rsidRPr="000903FB">
        <w:rPr>
          <w:rFonts w:ascii="Courier New" w:hAnsi="Courier New" w:cs="Courier New"/>
        </w:rPr>
        <w:t xml:space="preserve"> be </w:t>
      </w:r>
      <w:del w:id="482" w:author="Longda Jiang" w:date="2021-09-07T20:27:00Z">
        <w:r w:rsidRPr="000903FB" w:rsidDel="00587D24">
          <w:rPr>
            <w:rFonts w:ascii="Courier New" w:hAnsi="Courier New" w:cs="Courier New"/>
          </w:rPr>
          <w:delText>a number</w:delText>
        </w:r>
      </w:del>
      <w:ins w:id="483" w:author="Longda Jiang" w:date="2021-09-07T20:27:00Z">
        <w:r w:rsidR="00587D24">
          <w:rPr>
            <w:rFonts w:ascii="Courier New" w:hAnsi="Courier New" w:cs="Courier New"/>
          </w:rPr>
          <w:t>numeric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9BE8596" w14:textId="361D5B2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Geno.cpp:403: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"frequency values </w:t>
      </w:r>
      <w:ins w:id="484" w:author="Longda Jiang" w:date="2021-09-07T20:27:00Z">
        <w:r w:rsidR="00587D24">
          <w:rPr>
            <w:rFonts w:ascii="Courier New" w:hAnsi="Courier New" w:cs="Courier New"/>
          </w:rPr>
          <w:t>should</w:t>
        </w:r>
      </w:ins>
      <w:del w:id="485" w:author="Longda Jiang" w:date="2021-09-07T20:27:00Z">
        <w:r w:rsidRPr="000903FB" w:rsidDel="00587D24">
          <w:rPr>
            <w:rFonts w:ascii="Courier New" w:hAnsi="Courier New" w:cs="Courier New"/>
          </w:rPr>
          <w:delText>shall</w:delText>
        </w:r>
      </w:del>
      <w:r w:rsidRPr="000903FB">
        <w:rPr>
          <w:rFonts w:ascii="Courier New" w:hAnsi="Courier New" w:cs="Courier New"/>
        </w:rPr>
        <w:t xml:space="preserve"> </w:t>
      </w:r>
      <w:del w:id="486" w:author="Longda Jiang" w:date="2021-09-07T20:27:00Z">
        <w:r w:rsidRPr="000903FB" w:rsidDel="00587D24">
          <w:rPr>
            <w:rFonts w:ascii="Courier New" w:hAnsi="Courier New" w:cs="Courier New"/>
          </w:rPr>
          <w:delText xml:space="preserve">be in </w:delText>
        </w:r>
      </w:del>
      <w:r w:rsidRPr="000903FB">
        <w:rPr>
          <w:rFonts w:ascii="Courier New" w:hAnsi="Courier New" w:cs="Courier New"/>
        </w:rPr>
        <w:t>range from 0 to 1"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D179FD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Geno.cpp:456:    if </w:t>
      </w:r>
      <w:proofErr w:type="gramStart"/>
      <w:r w:rsidRPr="000903FB">
        <w:rPr>
          <w:rFonts w:ascii="Courier New" w:hAnsi="Courier New" w:cs="Courier New"/>
        </w:rPr>
        <w:t>(!</w:t>
      </w:r>
      <w:proofErr w:type="spellStart"/>
      <w:r w:rsidRPr="000903FB">
        <w:rPr>
          <w:rFonts w:ascii="Courier New" w:hAnsi="Courier New" w:cs="Courier New"/>
        </w:rPr>
        <w:t>o</w:t>
      </w:r>
      <w:proofErr w:type="gramEnd"/>
      <w:r w:rsidRPr="000903FB">
        <w:rPr>
          <w:rFonts w:ascii="Courier New" w:hAnsi="Courier New" w:cs="Courier New"/>
        </w:rPr>
        <w:t>_freq</w:t>
      </w:r>
      <w:proofErr w:type="spellEnd"/>
      <w:r w:rsidRPr="000903FB">
        <w:rPr>
          <w:rFonts w:ascii="Courier New" w:hAnsi="Courier New" w:cs="Courier New"/>
        </w:rPr>
        <w:t xml:space="preserve">) {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</w:t>
      </w:r>
      <w:del w:id="487" w:author="Longda Jiang" w:date="2021-09-07T20:27:00Z">
        <w:r w:rsidRPr="000903FB" w:rsidDel="00587D24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 xml:space="preserve">not open the file [" + </w:t>
      </w:r>
      <w:proofErr w:type="spellStart"/>
      <w:r w:rsidRPr="000903FB">
        <w:rPr>
          <w:rFonts w:ascii="Courier New" w:hAnsi="Courier New" w:cs="Courier New"/>
        </w:rPr>
        <w:t>name_frq</w:t>
      </w:r>
      <w:proofErr w:type="spellEnd"/>
      <w:r w:rsidRPr="000903FB">
        <w:rPr>
          <w:rFonts w:ascii="Courier New" w:hAnsi="Courier New" w:cs="Courier New"/>
        </w:rPr>
        <w:t xml:space="preserve"> + "] to write"); }</w:t>
      </w:r>
    </w:p>
    <w:p w14:paraId="7E5CA8F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Geno.cpp:515: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message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3CBEB98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Geno.cpp:536: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open [" + </w:t>
      </w:r>
      <w:proofErr w:type="spellStart"/>
      <w:r w:rsidRPr="000903FB">
        <w:rPr>
          <w:rFonts w:ascii="Courier New" w:hAnsi="Courier New" w:cs="Courier New"/>
        </w:rPr>
        <w:t>cur_bed_file</w:t>
      </w:r>
      <w:proofErr w:type="spellEnd"/>
      <w:r w:rsidRPr="000903FB">
        <w:rPr>
          <w:rFonts w:ascii="Courier New" w:hAnsi="Courier New" w:cs="Courier New"/>
        </w:rPr>
        <w:t xml:space="preserve"> + "] to read."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119FF76" w14:textId="4C71D384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Geno.cpp:560: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488" w:author="Jian Yang" w:date="2021-09-09T19:06:00Z">
        <w:r w:rsidR="00A3387E">
          <w:rPr>
            <w:rFonts w:ascii="Courier New" w:hAnsi="Courier New" w:cs="Courier New"/>
          </w:rPr>
          <w:t xml:space="preserve">error in </w:t>
        </w:r>
      </w:ins>
      <w:r w:rsidRPr="000903FB">
        <w:rPr>
          <w:rFonts w:ascii="Courier New" w:hAnsi="Courier New" w:cs="Courier New"/>
        </w:rPr>
        <w:t>read</w:t>
      </w:r>
      <w:ins w:id="489" w:author="Jian Yang" w:date="2021-09-09T16:58:00Z">
        <w:r w:rsidR="008D5452">
          <w:rPr>
            <w:rFonts w:ascii="Courier New" w:hAnsi="Courier New" w:cs="Courier New"/>
          </w:rPr>
          <w:t>ing</w:t>
        </w:r>
      </w:ins>
      <w:ins w:id="490" w:author="Jian Yang" w:date="2021-09-09T19:06:00Z">
        <w:r w:rsidR="00A3387E">
          <w:rPr>
            <w:rFonts w:ascii="Courier New" w:hAnsi="Courier New" w:cs="Courier New"/>
          </w:rPr>
          <w:t xml:space="preserve"> data from</w:t>
        </w:r>
      </w:ins>
      <w:ins w:id="491" w:author="Longda Jiang" w:date="2021-09-07T20:28:00Z">
        <w:r w:rsidR="00254901">
          <w:rPr>
            <w:rFonts w:ascii="Courier New" w:hAnsi="Courier New" w:cs="Courier New"/>
          </w:rPr>
          <w:t xml:space="preserve"> </w:t>
        </w:r>
        <w:del w:id="492" w:author="Jian Yang" w:date="2021-09-09T19:06:00Z">
          <w:r w:rsidR="00254901" w:rsidDel="00A3387E">
            <w:rPr>
              <w:rFonts w:ascii="Courier New" w:hAnsi="Courier New" w:cs="Courier New"/>
            </w:rPr>
            <w:delText>error for</w:delText>
          </w:r>
        </w:del>
      </w:ins>
      <w:del w:id="493" w:author="Jian Yang" w:date="2021-09-09T19:06:00Z">
        <w:r w:rsidRPr="000903FB" w:rsidDel="00A3387E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 xml:space="preserve">[" + </w:t>
      </w:r>
      <w:proofErr w:type="spellStart"/>
      <w:r w:rsidRPr="000903FB">
        <w:rPr>
          <w:rFonts w:ascii="Courier New" w:hAnsi="Courier New" w:cs="Courier New"/>
        </w:rPr>
        <w:t>geno_files</w:t>
      </w:r>
      <w:proofErr w:type="spellEnd"/>
      <w:r w:rsidRPr="000903FB">
        <w:rPr>
          <w:rFonts w:ascii="Courier New" w:hAnsi="Courier New" w:cs="Courier New"/>
        </w:rPr>
        <w:t>[</w:t>
      </w:r>
      <w:proofErr w:type="spellStart"/>
      <w:r w:rsidRPr="000903FB">
        <w:rPr>
          <w:rFonts w:ascii="Courier New" w:hAnsi="Courier New" w:cs="Courier New"/>
        </w:rPr>
        <w:t>cur_file_index</w:t>
      </w:r>
      <w:proofErr w:type="spellEnd"/>
      <w:r w:rsidRPr="000903FB">
        <w:rPr>
          <w:rFonts w:ascii="Courier New" w:hAnsi="Courier New" w:cs="Courier New"/>
        </w:rPr>
        <w:t>] + "]</w:t>
      </w:r>
      <w:del w:id="494" w:author="Longda Jiang" w:date="2021-09-07T20:28:00Z">
        <w:r w:rsidRPr="000903FB" w:rsidDel="00254901">
          <w:rPr>
            <w:rFonts w:ascii="Courier New" w:hAnsi="Courier New" w:cs="Courier New"/>
          </w:rPr>
          <w:delText xml:space="preserve"> error</w:delText>
        </w:r>
      </w:del>
      <w:r w:rsidRPr="000903FB">
        <w:rPr>
          <w:rFonts w:ascii="Courier New" w:hAnsi="Courier New" w:cs="Courier New"/>
        </w:rPr>
        <w:t>.\</w:t>
      </w:r>
      <w:proofErr w:type="spellStart"/>
      <w:r w:rsidRPr="000903FB">
        <w:rPr>
          <w:rFonts w:ascii="Courier New" w:hAnsi="Courier New" w:cs="Courier New"/>
        </w:rPr>
        <w:t>nThere</w:t>
      </w:r>
      <w:proofErr w:type="spellEnd"/>
      <w:r w:rsidRPr="000903FB">
        <w:rPr>
          <w:rFonts w:ascii="Courier New" w:hAnsi="Courier New" w:cs="Courier New"/>
        </w:rPr>
        <w:t xml:space="preserve"> might be some problems </w:t>
      </w:r>
      <w:ins w:id="495" w:author="Longda Jiang" w:date="2021-09-07T20:28:00Z">
        <w:r w:rsidR="00587D24">
          <w:rPr>
            <w:rFonts w:ascii="Courier New" w:hAnsi="Courier New" w:cs="Courier New"/>
          </w:rPr>
          <w:t>with</w:t>
        </w:r>
      </w:ins>
      <w:del w:id="496" w:author="Longda Jiang" w:date="2021-09-07T20:28:00Z">
        <w:r w:rsidRPr="000903FB" w:rsidDel="00587D24">
          <w:rPr>
            <w:rFonts w:ascii="Courier New" w:hAnsi="Courier New" w:cs="Courier New"/>
          </w:rPr>
          <w:delText>in</w:delText>
        </w:r>
      </w:del>
      <w:r w:rsidRPr="000903FB">
        <w:rPr>
          <w:rFonts w:ascii="Courier New" w:hAnsi="Courier New" w:cs="Courier New"/>
        </w:rPr>
        <w:t xml:space="preserve"> your storage</w:t>
      </w:r>
      <w:ins w:id="497" w:author="Longda Jiang" w:date="2021-09-07T20:29:00Z">
        <w:r w:rsidR="00254901">
          <w:rPr>
            <w:rFonts w:ascii="Courier New" w:hAnsi="Courier New" w:cs="Courier New"/>
          </w:rPr>
          <w:t>,</w:t>
        </w:r>
      </w:ins>
      <w:del w:id="498" w:author="Longda Jiang" w:date="2021-09-07T20:28:00Z">
        <w:r w:rsidRPr="000903FB" w:rsidDel="00587D2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or have you changed the file</w:t>
      </w:r>
      <w:ins w:id="499" w:author="Jian Yang" w:date="2021-09-09T16:58:00Z">
        <w:r w:rsidR="008D5452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>?"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D6A1227" w14:textId="0D450FEB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Geno.cpp:568: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500" w:author="Jian Yang" w:date="2021-09-09T19:06:00Z">
        <w:r w:rsidR="00A3387E">
          <w:rPr>
            <w:rFonts w:ascii="Courier New" w:hAnsi="Courier New" w:cs="Courier New"/>
          </w:rPr>
          <w:t xml:space="preserve">error in </w:t>
        </w:r>
      </w:ins>
      <w:r w:rsidRPr="000903FB">
        <w:rPr>
          <w:rFonts w:ascii="Courier New" w:hAnsi="Courier New" w:cs="Courier New"/>
        </w:rPr>
        <w:t>read</w:t>
      </w:r>
      <w:ins w:id="501" w:author="Jian Yang" w:date="2021-09-09T16:58:00Z">
        <w:r w:rsidR="008D5452">
          <w:rPr>
            <w:rFonts w:ascii="Courier New" w:hAnsi="Courier New" w:cs="Courier New"/>
          </w:rPr>
          <w:t>ing</w:t>
        </w:r>
      </w:ins>
      <w:ins w:id="502" w:author="Longda Jiang" w:date="2021-09-07T20:28:00Z">
        <w:r w:rsidR="00254901">
          <w:rPr>
            <w:rFonts w:ascii="Courier New" w:hAnsi="Courier New" w:cs="Courier New"/>
          </w:rPr>
          <w:t xml:space="preserve"> </w:t>
        </w:r>
      </w:ins>
      <w:ins w:id="503" w:author="Jian Yang" w:date="2021-09-09T19:06:00Z">
        <w:r w:rsidR="00A3387E">
          <w:rPr>
            <w:rFonts w:ascii="Courier New" w:hAnsi="Courier New" w:cs="Courier New"/>
          </w:rPr>
          <w:t xml:space="preserve">data from </w:t>
        </w:r>
      </w:ins>
      <w:ins w:id="504" w:author="Longda Jiang" w:date="2021-09-07T20:28:00Z">
        <w:del w:id="505" w:author="Jian Yang" w:date="2021-09-09T19:06:00Z">
          <w:r w:rsidR="00254901" w:rsidDel="00A3387E">
            <w:rPr>
              <w:rFonts w:ascii="Courier New" w:hAnsi="Courier New" w:cs="Courier New"/>
            </w:rPr>
            <w:delText>error for</w:delText>
          </w:r>
        </w:del>
      </w:ins>
      <w:del w:id="506" w:author="Jian Yang" w:date="2021-09-09T19:06:00Z">
        <w:r w:rsidRPr="000903FB" w:rsidDel="00A3387E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 xml:space="preserve">[" + </w:t>
      </w:r>
      <w:proofErr w:type="spellStart"/>
      <w:r w:rsidRPr="000903FB">
        <w:rPr>
          <w:rFonts w:ascii="Courier New" w:hAnsi="Courier New" w:cs="Courier New"/>
        </w:rPr>
        <w:t>geno_files</w:t>
      </w:r>
      <w:proofErr w:type="spellEnd"/>
      <w:r w:rsidRPr="000903FB">
        <w:rPr>
          <w:rFonts w:ascii="Courier New" w:hAnsi="Courier New" w:cs="Courier New"/>
        </w:rPr>
        <w:t>[</w:t>
      </w:r>
      <w:proofErr w:type="spellStart"/>
      <w:r w:rsidRPr="000903FB">
        <w:rPr>
          <w:rFonts w:ascii="Courier New" w:hAnsi="Courier New" w:cs="Courier New"/>
        </w:rPr>
        <w:t>cur_file_index</w:t>
      </w:r>
      <w:proofErr w:type="spellEnd"/>
      <w:r w:rsidRPr="000903FB">
        <w:rPr>
          <w:rFonts w:ascii="Courier New" w:hAnsi="Courier New" w:cs="Courier New"/>
        </w:rPr>
        <w:t>] + "]</w:t>
      </w:r>
      <w:del w:id="507" w:author="Longda Jiang" w:date="2021-09-07T20:28:00Z">
        <w:r w:rsidRPr="000903FB" w:rsidDel="00254901">
          <w:rPr>
            <w:rFonts w:ascii="Courier New" w:hAnsi="Courier New" w:cs="Courier New"/>
          </w:rPr>
          <w:delText xml:space="preserve"> error</w:delText>
        </w:r>
      </w:del>
      <w:r w:rsidRPr="000903FB">
        <w:rPr>
          <w:rFonts w:ascii="Courier New" w:hAnsi="Courier New" w:cs="Courier New"/>
        </w:rPr>
        <w:t>.\</w:t>
      </w:r>
      <w:proofErr w:type="spellStart"/>
      <w:r w:rsidRPr="000903FB">
        <w:rPr>
          <w:rFonts w:ascii="Courier New" w:hAnsi="Courier New" w:cs="Courier New"/>
        </w:rPr>
        <w:t>nThere</w:t>
      </w:r>
      <w:proofErr w:type="spellEnd"/>
      <w:r w:rsidRPr="000903FB">
        <w:rPr>
          <w:rFonts w:ascii="Courier New" w:hAnsi="Courier New" w:cs="Courier New"/>
        </w:rPr>
        <w:t xml:space="preserve"> might be some problems </w:t>
      </w:r>
      <w:ins w:id="508" w:author="Longda Jiang" w:date="2021-09-07T20:28:00Z">
        <w:r w:rsidR="00254901">
          <w:rPr>
            <w:rFonts w:ascii="Courier New" w:hAnsi="Courier New" w:cs="Courier New"/>
          </w:rPr>
          <w:t>with</w:t>
        </w:r>
      </w:ins>
      <w:del w:id="509" w:author="Longda Jiang" w:date="2021-09-07T20:28:00Z">
        <w:r w:rsidRPr="000903FB" w:rsidDel="00254901">
          <w:rPr>
            <w:rFonts w:ascii="Courier New" w:hAnsi="Courier New" w:cs="Courier New"/>
          </w:rPr>
          <w:delText>in</w:delText>
        </w:r>
      </w:del>
      <w:r w:rsidRPr="000903FB">
        <w:rPr>
          <w:rFonts w:ascii="Courier New" w:hAnsi="Courier New" w:cs="Courier New"/>
        </w:rPr>
        <w:t xml:space="preserve"> your storage</w:t>
      </w:r>
      <w:ins w:id="510" w:author="Longda Jiang" w:date="2021-09-07T20:29:00Z">
        <w:r w:rsidR="00254901">
          <w:rPr>
            <w:rFonts w:ascii="Courier New" w:hAnsi="Courier New" w:cs="Courier New"/>
          </w:rPr>
          <w:t>,</w:t>
        </w:r>
      </w:ins>
      <w:del w:id="511" w:author="Longda Jiang" w:date="2021-09-07T20:29:00Z">
        <w:r w:rsidRPr="000903FB" w:rsidDel="00254901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or </w:t>
      </w:r>
      <w:del w:id="512" w:author="Jian Yang" w:date="2021-09-09T19:13:00Z">
        <w:r w:rsidRPr="000903FB" w:rsidDel="00A3387E">
          <w:rPr>
            <w:rFonts w:ascii="Courier New" w:hAnsi="Courier New" w:cs="Courier New"/>
          </w:rPr>
          <w:delText xml:space="preserve">have you changed </w:delText>
        </w:r>
      </w:del>
      <w:r w:rsidRPr="000903FB">
        <w:rPr>
          <w:rFonts w:ascii="Courier New" w:hAnsi="Courier New" w:cs="Courier New"/>
        </w:rPr>
        <w:t>the file</w:t>
      </w:r>
      <w:ins w:id="513" w:author="Jian Yang" w:date="2021-09-09T16:58:00Z">
        <w:r w:rsidR="008D5452">
          <w:rPr>
            <w:rFonts w:ascii="Courier New" w:hAnsi="Courier New" w:cs="Courier New"/>
          </w:rPr>
          <w:t>s</w:t>
        </w:r>
      </w:ins>
      <w:ins w:id="514" w:author="Jian Yang" w:date="2021-09-09T19:13:00Z">
        <w:r w:rsidR="00A3387E">
          <w:rPr>
            <w:rFonts w:ascii="Courier New" w:hAnsi="Courier New" w:cs="Courier New"/>
          </w:rPr>
          <w:t xml:space="preserve"> </w:t>
        </w:r>
        <w:r w:rsidR="00A3387E" w:rsidRPr="000903FB">
          <w:rPr>
            <w:rFonts w:ascii="Courier New" w:hAnsi="Courier New" w:cs="Courier New"/>
          </w:rPr>
          <w:t xml:space="preserve">have </w:t>
        </w:r>
        <w:r w:rsidR="00A3387E">
          <w:rPr>
            <w:rFonts w:ascii="Courier New" w:hAnsi="Courier New" w:cs="Courier New"/>
          </w:rPr>
          <w:t>been</w:t>
        </w:r>
        <w:r w:rsidR="00A3387E" w:rsidRPr="000903FB">
          <w:rPr>
            <w:rFonts w:ascii="Courier New" w:hAnsi="Courier New" w:cs="Courier New"/>
          </w:rPr>
          <w:t xml:space="preserve"> changed</w:t>
        </w:r>
      </w:ins>
      <w:r w:rsidRPr="000903FB">
        <w:rPr>
          <w:rFonts w:ascii="Courier New" w:hAnsi="Courier New" w:cs="Courier New"/>
        </w:rPr>
        <w:t>?"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9475C8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Geno.cpp:649: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allocate enough memory to read genotype."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1B57DB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Geno.cpp:674: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allocate enough memory to read genotype."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AA57535" w14:textId="7675164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Geno.cpp:703: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"inconsistent sample size</w:t>
      </w:r>
      <w:ins w:id="515" w:author="Longda Jiang" w:date="2021-09-07T20:46:00Z">
        <w:r w:rsidR="00A112DB">
          <w:rPr>
            <w:rFonts w:ascii="Courier New" w:hAnsi="Courier New" w:cs="Courier New"/>
          </w:rPr>
          <w:t>s between</w:t>
        </w:r>
      </w:ins>
      <w:del w:id="516" w:author="Longda Jiang" w:date="2021-09-07T20:46:00Z">
        <w:r w:rsidRPr="000903FB" w:rsidDel="00A112DB">
          <w:rPr>
            <w:rFonts w:ascii="Courier New" w:hAnsi="Courier New" w:cs="Courier New"/>
          </w:rPr>
          <w:delText xml:space="preserve"> in</w:delText>
        </w:r>
      </w:del>
      <w:ins w:id="517" w:author="Longda Jiang" w:date="2021-09-07T20:30:00Z">
        <w:r w:rsidR="00254901">
          <w:rPr>
            <w:rFonts w:ascii="Courier New" w:hAnsi="Courier New" w:cs="Courier New"/>
          </w:rPr>
          <w:t xml:space="preserve"> the</w:t>
        </w:r>
      </w:ins>
      <w:r w:rsidRPr="000903FB">
        <w:rPr>
          <w:rFonts w:ascii="Courier New" w:hAnsi="Courier New" w:cs="Courier New"/>
        </w:rPr>
        <w:t xml:space="preserve"> </w:t>
      </w:r>
      <w:ins w:id="518" w:author="Longda Jiang" w:date="2021-09-07T20:30:00Z">
        <w:r w:rsidR="00254901">
          <w:rPr>
            <w:rFonts w:ascii="Courier New" w:hAnsi="Courier New" w:cs="Courier New"/>
          </w:rPr>
          <w:t>.</w:t>
        </w:r>
      </w:ins>
      <w:proofErr w:type="spellStart"/>
      <w:r w:rsidRPr="000903FB">
        <w:rPr>
          <w:rFonts w:ascii="Courier New" w:hAnsi="Courier New" w:cs="Courier New"/>
        </w:rPr>
        <w:t>bgen</w:t>
      </w:r>
      <w:proofErr w:type="spellEnd"/>
      <w:r w:rsidRPr="000903FB">
        <w:rPr>
          <w:rFonts w:ascii="Courier New" w:hAnsi="Courier New" w:cs="Courier New"/>
        </w:rPr>
        <w:t xml:space="preserve"> file [" + </w:t>
      </w:r>
      <w:proofErr w:type="spellStart"/>
      <w:r w:rsidRPr="000903FB">
        <w:rPr>
          <w:rFonts w:ascii="Courier New" w:hAnsi="Courier New" w:cs="Courier New"/>
        </w:rPr>
        <w:t>geno_files</w:t>
      </w:r>
      <w:proofErr w:type="spellEnd"/>
      <w:r w:rsidRPr="000903FB">
        <w:rPr>
          <w:rFonts w:ascii="Courier New" w:hAnsi="Courier New" w:cs="Courier New"/>
        </w:rPr>
        <w:t>[</w:t>
      </w:r>
      <w:proofErr w:type="spellStart"/>
      <w:r w:rsidRPr="000903FB">
        <w:rPr>
          <w:rFonts w:ascii="Courier New" w:hAnsi="Courier New" w:cs="Courier New"/>
        </w:rPr>
        <w:t>i</w:t>
      </w:r>
      <w:proofErr w:type="spellEnd"/>
      <w:r w:rsidRPr="000903FB">
        <w:rPr>
          <w:rFonts w:ascii="Courier New" w:hAnsi="Courier New" w:cs="Courier New"/>
        </w:rPr>
        <w:t xml:space="preserve">] + "] </w:t>
      </w:r>
      <w:del w:id="519" w:author="Longda Jiang" w:date="2021-09-07T20:29:00Z">
        <w:r w:rsidRPr="000903FB" w:rsidDel="00254901">
          <w:rPr>
            <w:rFonts w:ascii="Courier New" w:hAnsi="Courier New" w:cs="Courier New"/>
          </w:rPr>
          <w:delText>to the input of</w:delText>
        </w:r>
      </w:del>
      <w:ins w:id="520" w:author="Longda Jiang" w:date="2021-09-07T20:29:00Z">
        <w:r w:rsidR="00254901">
          <w:rPr>
            <w:rFonts w:ascii="Courier New" w:hAnsi="Courier New" w:cs="Courier New"/>
          </w:rPr>
          <w:t xml:space="preserve">and the </w:t>
        </w:r>
      </w:ins>
      <w:ins w:id="521" w:author="Longda Jiang" w:date="2021-09-07T20:30:00Z">
        <w:r w:rsidR="00254901">
          <w:rPr>
            <w:rFonts w:ascii="Courier New" w:hAnsi="Courier New" w:cs="Courier New"/>
          </w:rPr>
          <w:t>.</w:t>
        </w:r>
      </w:ins>
      <w:ins w:id="522" w:author="Longda Jiang" w:date="2021-09-07T20:29:00Z">
        <w:r w:rsidR="00254901">
          <w:rPr>
            <w:rFonts w:ascii="Courier New" w:hAnsi="Courier New" w:cs="Courier New"/>
          </w:rPr>
          <w:t>sample file</w:t>
        </w:r>
      </w:ins>
      <w:r w:rsidRPr="000903FB">
        <w:rPr>
          <w:rFonts w:ascii="Courier New" w:hAnsi="Courier New" w:cs="Courier New"/>
        </w:rPr>
        <w:t xml:space="preserve"> </w:t>
      </w:r>
      <w:ins w:id="523" w:author="Longda Jiang" w:date="2021-09-07T20:30:00Z">
        <w:r w:rsidR="00254901">
          <w:rPr>
            <w:rFonts w:ascii="Courier New" w:hAnsi="Courier New" w:cs="Courier New"/>
          </w:rPr>
          <w:t xml:space="preserve">(specified by </w:t>
        </w:r>
      </w:ins>
      <w:r w:rsidRPr="000903FB">
        <w:rPr>
          <w:rFonts w:ascii="Courier New" w:hAnsi="Courier New" w:cs="Courier New"/>
        </w:rPr>
        <w:t>--sample</w:t>
      </w:r>
      <w:ins w:id="524" w:author="Longda Jiang" w:date="2021-09-07T20:30:00Z">
        <w:r w:rsidR="00254901">
          <w:rPr>
            <w:rFonts w:ascii="Courier New" w:hAnsi="Courier New" w:cs="Courier New"/>
          </w:rPr>
          <w:t>)</w:t>
        </w:r>
      </w:ins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88E38E8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Geno.cpp:714: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allocate enough memory to read genotype."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32A278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Geno.cpp:846: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err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33A1FDD" w14:textId="063AAFB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Geno.cpp:897: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"f</w:t>
      </w:r>
      <w:ins w:id="525" w:author="Longda Jiang" w:date="2021-09-07T20:33:00Z">
        <w:r w:rsidR="008B3C67">
          <w:rPr>
            <w:rFonts w:ascii="Courier New" w:hAnsi="Courier New" w:cs="Courier New"/>
          </w:rPr>
          <w:t>ound</w:t>
        </w:r>
      </w:ins>
      <w:del w:id="526" w:author="Longda Jiang" w:date="2021-09-07T20:33:00Z">
        <w:r w:rsidRPr="000903FB" w:rsidDel="008B3C67">
          <w:rPr>
            <w:rFonts w:ascii="Courier New" w:hAnsi="Courier New" w:cs="Courier New"/>
          </w:rPr>
          <w:delText>ind</w:delText>
        </w:r>
      </w:del>
      <w:r w:rsidRPr="000903FB">
        <w:rPr>
          <w:rFonts w:ascii="Courier New" w:hAnsi="Courier New" w:cs="Courier New"/>
        </w:rPr>
        <w:t xml:space="preserve"> heterozygote </w:t>
      </w:r>
      <w:del w:id="527" w:author="Longda Jiang" w:date="2021-09-07T20:33:00Z">
        <w:r w:rsidRPr="000903FB" w:rsidDel="008B3C67">
          <w:rPr>
            <w:rFonts w:ascii="Courier New" w:hAnsi="Courier New" w:cs="Courier New"/>
          </w:rPr>
          <w:delText xml:space="preserve">(1) </w:delText>
        </w:r>
      </w:del>
      <w:r w:rsidRPr="000903FB">
        <w:rPr>
          <w:rFonts w:ascii="Courier New" w:hAnsi="Courier New" w:cs="Courier New"/>
        </w:rPr>
        <w:t>coding</w:t>
      </w:r>
      <w:ins w:id="528" w:author="Longda Jiang" w:date="2021-09-07T20:33:00Z">
        <w:r w:rsidR="008B3C67">
          <w:rPr>
            <w:rFonts w:ascii="Courier New" w:hAnsi="Courier New" w:cs="Courier New"/>
          </w:rPr>
          <w:t xml:space="preserve"> </w:t>
        </w:r>
        <w:r w:rsidR="008B3C67" w:rsidRPr="000903FB">
          <w:rPr>
            <w:rFonts w:ascii="Courier New" w:hAnsi="Courier New" w:cs="Courier New"/>
          </w:rPr>
          <w:t>(</w:t>
        </w:r>
        <w:r w:rsidR="008B3C67">
          <w:rPr>
            <w:rFonts w:ascii="Courier New" w:hAnsi="Courier New" w:cs="Courier New"/>
          </w:rPr>
          <w:t>=</w:t>
        </w:r>
        <w:r w:rsidR="008B3C67" w:rsidRPr="000903FB">
          <w:rPr>
            <w:rFonts w:ascii="Courier New" w:hAnsi="Courier New" w:cs="Courier New"/>
          </w:rPr>
          <w:t>1)</w:t>
        </w:r>
      </w:ins>
      <w:r w:rsidRPr="000903FB">
        <w:rPr>
          <w:rFonts w:ascii="Courier New" w:hAnsi="Courier New" w:cs="Courier New"/>
        </w:rPr>
        <w:t xml:space="preserve"> </w:t>
      </w:r>
      <w:ins w:id="529" w:author="Longda Jiang" w:date="2021-09-07T20:33:00Z">
        <w:r w:rsidR="008B3C67">
          <w:rPr>
            <w:rFonts w:ascii="Courier New" w:hAnsi="Courier New" w:cs="Courier New"/>
          </w:rPr>
          <w:t>on</w:t>
        </w:r>
      </w:ins>
      <w:del w:id="530" w:author="Longda Jiang" w:date="2021-09-07T20:33:00Z">
        <w:r w:rsidRPr="000903FB" w:rsidDel="008B3C67">
          <w:rPr>
            <w:rFonts w:ascii="Courier New" w:hAnsi="Courier New" w:cs="Courier New"/>
          </w:rPr>
          <w:delText>in</w:delText>
        </w:r>
      </w:del>
      <w:r w:rsidRPr="000903FB">
        <w:rPr>
          <w:rFonts w:ascii="Courier New" w:hAnsi="Courier New" w:cs="Courier New"/>
        </w:rPr>
        <w:t xml:space="preserve"> </w:t>
      </w:r>
      <w:proofErr w:type="spellStart"/>
      <w:r w:rsidRPr="000903FB">
        <w:rPr>
          <w:rFonts w:ascii="Courier New" w:hAnsi="Courier New" w:cs="Courier New"/>
        </w:rPr>
        <w:t>ChrX</w:t>
      </w:r>
      <w:proofErr w:type="spellEnd"/>
      <w:r w:rsidRPr="000903FB">
        <w:rPr>
          <w:rFonts w:ascii="Courier New" w:hAnsi="Courier New" w:cs="Courier New"/>
        </w:rPr>
        <w:t xml:space="preserve"> (23) for male samples. GCTA </w:t>
      </w:r>
      <w:del w:id="531" w:author="Jian Yang" w:date="2021-09-09T16:58:00Z">
        <w:r w:rsidRPr="000903FB" w:rsidDel="008D5452">
          <w:rPr>
            <w:rFonts w:ascii="Courier New" w:hAnsi="Courier New" w:cs="Courier New"/>
          </w:rPr>
          <w:delText xml:space="preserve">follows the convention </w:delText>
        </w:r>
      </w:del>
      <w:ins w:id="532" w:author="Longda Jiang" w:date="2021-09-07T20:33:00Z">
        <w:del w:id="533" w:author="Jian Yang" w:date="2021-09-09T16:58:00Z">
          <w:r w:rsidR="008B3C67" w:rsidDel="008D5452">
            <w:rPr>
              <w:rFonts w:ascii="Courier New" w:hAnsi="Courier New" w:cs="Courier New"/>
            </w:rPr>
            <w:delText>from</w:delText>
          </w:r>
        </w:del>
      </w:ins>
      <w:del w:id="534" w:author="Jian Yang" w:date="2021-09-09T16:58:00Z">
        <w:r w:rsidRPr="000903FB" w:rsidDel="008D5452">
          <w:rPr>
            <w:rFonts w:ascii="Courier New" w:hAnsi="Courier New" w:cs="Courier New"/>
          </w:rPr>
          <w:delText xml:space="preserve">of PLINK, </w:delText>
        </w:r>
      </w:del>
      <w:del w:id="535" w:author="Longda Jiang" w:date="2021-09-07T20:34:00Z">
        <w:r w:rsidRPr="000903FB" w:rsidDel="008B3C67">
          <w:rPr>
            <w:rFonts w:ascii="Courier New" w:hAnsi="Courier New" w:cs="Courier New"/>
          </w:rPr>
          <w:delText xml:space="preserve">and </w:delText>
        </w:r>
      </w:del>
      <w:r w:rsidRPr="000903FB">
        <w:rPr>
          <w:rFonts w:ascii="Courier New" w:hAnsi="Courier New" w:cs="Courier New"/>
        </w:rPr>
        <w:t>treat</w:t>
      </w:r>
      <w:ins w:id="536" w:author="Longda Jiang" w:date="2021-09-07T20:33:00Z">
        <w:r w:rsidR="008B3C67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</w:t>
      </w:r>
      <w:proofErr w:type="spellStart"/>
      <w:r w:rsidRPr="000903FB">
        <w:rPr>
          <w:rFonts w:ascii="Courier New" w:hAnsi="Courier New" w:cs="Courier New"/>
        </w:rPr>
        <w:t>ChrX</w:t>
      </w:r>
      <w:proofErr w:type="spellEnd"/>
      <w:r w:rsidRPr="000903FB">
        <w:rPr>
          <w:rFonts w:ascii="Courier New" w:hAnsi="Courier New" w:cs="Courier New"/>
        </w:rPr>
        <w:t xml:space="preserve"> (23) as non-PAR </w:t>
      </w:r>
      <w:del w:id="537" w:author="Longda Jiang" w:date="2021-09-07T20:33:00Z">
        <w:r w:rsidRPr="000903FB" w:rsidDel="008B3C67">
          <w:rPr>
            <w:rFonts w:ascii="Courier New" w:hAnsi="Courier New" w:cs="Courier New"/>
          </w:rPr>
          <w:delText xml:space="preserve">while male </w:delText>
        </w:r>
      </w:del>
      <w:ins w:id="538" w:author="Longda Jiang" w:date="2021-09-07T20:34:00Z">
        <w:r w:rsidR="008B3C67">
          <w:rPr>
            <w:rFonts w:ascii="Courier New" w:hAnsi="Courier New" w:cs="Courier New"/>
          </w:rPr>
          <w:t>and</w:t>
        </w:r>
      </w:ins>
      <w:ins w:id="539" w:author="Longda Jiang" w:date="2021-09-07T20:33:00Z">
        <w:r w:rsidR="008B3C67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code</w:t>
      </w:r>
      <w:ins w:id="540" w:author="Longda Jiang" w:date="2021-09-07T20:34:00Z">
        <w:r w:rsidR="008B3C67">
          <w:rPr>
            <w:rFonts w:ascii="Courier New" w:hAnsi="Courier New" w:cs="Courier New"/>
          </w:rPr>
          <w:t xml:space="preserve">s male genotype on </w:t>
        </w:r>
        <w:proofErr w:type="spellStart"/>
        <w:r w:rsidR="008B3C67">
          <w:rPr>
            <w:rFonts w:ascii="Courier New" w:hAnsi="Courier New" w:cs="Courier New"/>
          </w:rPr>
          <w:t>ChrX</w:t>
        </w:r>
      </w:ins>
      <w:proofErr w:type="spellEnd"/>
      <w:del w:id="541" w:author="Longda Jiang" w:date="2021-09-07T20:34:00Z">
        <w:r w:rsidRPr="000903FB" w:rsidDel="008B3C67">
          <w:rPr>
            <w:rFonts w:ascii="Courier New" w:hAnsi="Courier New" w:cs="Courier New"/>
          </w:rPr>
          <w:delText>d</w:delText>
        </w:r>
      </w:del>
      <w:r w:rsidRPr="000903FB">
        <w:rPr>
          <w:rFonts w:ascii="Courier New" w:hAnsi="Courier New" w:cs="Courier New"/>
        </w:rPr>
        <w:t xml:space="preserve"> as </w:t>
      </w:r>
      <w:ins w:id="542" w:author="Longda Jiang" w:date="2021-09-07T20:34:00Z">
        <w:r w:rsidR="008B3C67">
          <w:rPr>
            <w:rFonts w:ascii="Courier New" w:hAnsi="Courier New" w:cs="Courier New"/>
          </w:rPr>
          <w:t xml:space="preserve">either </w:t>
        </w:r>
      </w:ins>
      <w:r w:rsidRPr="000903FB">
        <w:rPr>
          <w:rFonts w:ascii="Courier New" w:hAnsi="Courier New" w:cs="Courier New"/>
        </w:rPr>
        <w:t>0</w:t>
      </w:r>
      <w:ins w:id="543" w:author="Longda Jiang" w:date="2021-09-07T20:34:00Z">
        <w:r w:rsidR="008B3C67">
          <w:rPr>
            <w:rFonts w:ascii="Courier New" w:hAnsi="Courier New" w:cs="Courier New"/>
          </w:rPr>
          <w:t xml:space="preserve"> or </w:t>
        </w:r>
      </w:ins>
      <w:del w:id="544" w:author="Longda Jiang" w:date="2021-09-07T20:34:00Z">
        <w:r w:rsidRPr="000903FB" w:rsidDel="008B3C67">
          <w:rPr>
            <w:rFonts w:ascii="Courier New" w:hAnsi="Courier New" w:cs="Courier New"/>
          </w:rPr>
          <w:delText>/</w:delText>
        </w:r>
      </w:del>
      <w:r w:rsidRPr="000903FB">
        <w:rPr>
          <w:rFonts w:ascii="Courier New" w:hAnsi="Courier New" w:cs="Courier New"/>
        </w:rPr>
        <w:t>2. \</w:t>
      </w:r>
      <w:proofErr w:type="spellStart"/>
      <w:r w:rsidRPr="000903FB">
        <w:rPr>
          <w:rFonts w:ascii="Courier New" w:hAnsi="Courier New" w:cs="Courier New"/>
        </w:rPr>
        <w:t>nPlease</w:t>
      </w:r>
      <w:proofErr w:type="spellEnd"/>
      <w:r w:rsidRPr="000903FB">
        <w:rPr>
          <w:rFonts w:ascii="Courier New" w:hAnsi="Courier New" w:cs="Courier New"/>
        </w:rPr>
        <w:t xml:space="preserve"> check the gender information</w:t>
      </w:r>
      <w:ins w:id="545" w:author="Longda Jiang" w:date="2021-09-07T20:36:00Z">
        <w:r w:rsidR="008B3C67">
          <w:rPr>
            <w:rFonts w:ascii="Courier New" w:hAnsi="Courier New" w:cs="Courier New"/>
          </w:rPr>
          <w:t xml:space="preserve"> in your genotype file</w:t>
        </w:r>
      </w:ins>
      <w:r w:rsidRPr="000903FB">
        <w:rPr>
          <w:rFonts w:ascii="Courier New" w:hAnsi="Courier New" w:cs="Courier New"/>
        </w:rPr>
        <w:t>, or use PLINK --split-x to sep</w:t>
      </w:r>
      <w:ins w:id="546" w:author="Longda Jiang" w:date="2021-09-07T20:35:00Z">
        <w:r w:rsidR="008B3C67">
          <w:rPr>
            <w:rFonts w:ascii="Courier New" w:hAnsi="Courier New" w:cs="Courier New"/>
          </w:rPr>
          <w:t>a</w:t>
        </w:r>
      </w:ins>
      <w:del w:id="547" w:author="Longda Jiang" w:date="2021-09-07T20:35:00Z">
        <w:r w:rsidRPr="000903FB" w:rsidDel="008B3C67">
          <w:rPr>
            <w:rFonts w:ascii="Courier New" w:hAnsi="Courier New" w:cs="Courier New"/>
          </w:rPr>
          <w:delText>e</w:delText>
        </w:r>
      </w:del>
      <w:r w:rsidRPr="000903FB">
        <w:rPr>
          <w:rFonts w:ascii="Courier New" w:hAnsi="Courier New" w:cs="Courier New"/>
        </w:rPr>
        <w:t xml:space="preserve">rate the </w:t>
      </w:r>
      <w:proofErr w:type="spellStart"/>
      <w:r w:rsidRPr="000903FB">
        <w:rPr>
          <w:rFonts w:ascii="Courier New" w:hAnsi="Courier New" w:cs="Courier New"/>
        </w:rPr>
        <w:t>ChrX</w:t>
      </w:r>
      <w:proofErr w:type="spellEnd"/>
      <w:r w:rsidRPr="000903FB">
        <w:rPr>
          <w:rFonts w:ascii="Courier New" w:hAnsi="Courier New" w:cs="Courier New"/>
        </w:rPr>
        <w:t xml:space="preserve"> into non-PAR (chr23) and PAR (chr25)</w:t>
      </w:r>
      <w:ins w:id="548" w:author="Longda Jiang" w:date="2021-09-07T20:35:00Z">
        <w:r w:rsidR="008B3C67">
          <w:rPr>
            <w:rFonts w:ascii="Courier New" w:hAnsi="Courier New" w:cs="Courier New"/>
          </w:rPr>
          <w:t xml:space="preserve"> </w:t>
        </w:r>
      </w:ins>
      <w:ins w:id="549" w:author="Longda Jiang" w:date="2021-09-07T20:36:00Z">
        <w:r w:rsidR="008B3C67">
          <w:rPr>
            <w:rFonts w:ascii="Courier New" w:hAnsi="Courier New" w:cs="Courier New"/>
          </w:rPr>
          <w:t xml:space="preserve">regions </w:t>
        </w:r>
      </w:ins>
      <w:ins w:id="550" w:author="Longda Jiang" w:date="2021-09-07T20:35:00Z">
        <w:r w:rsidR="008B3C67">
          <w:rPr>
            <w:rFonts w:ascii="Courier New" w:hAnsi="Courier New" w:cs="Courier New"/>
          </w:rPr>
          <w:t>for further analysis</w:t>
        </w:r>
      </w:ins>
      <w:r w:rsidRPr="000903FB">
        <w:rPr>
          <w:rFonts w:ascii="Courier New" w:hAnsi="Courier New" w:cs="Courier New"/>
        </w:rPr>
        <w:t>.\</w:t>
      </w:r>
      <w:proofErr w:type="spellStart"/>
      <w:r w:rsidRPr="000903FB">
        <w:rPr>
          <w:rFonts w:ascii="Courier New" w:hAnsi="Courier New" w:cs="Courier New"/>
        </w:rPr>
        <w:t>n</w:t>
      </w:r>
      <w:ins w:id="551" w:author="Longda Jiang" w:date="2021-09-07T20:35:00Z">
        <w:r w:rsidR="008B3C67">
          <w:rPr>
            <w:rFonts w:ascii="Courier New" w:hAnsi="Courier New" w:cs="Courier New"/>
          </w:rPr>
          <w:t>The</w:t>
        </w:r>
        <w:proofErr w:type="spellEnd"/>
        <w:r w:rsidR="008B3C67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 xml:space="preserve">non-PAR </w:t>
      </w:r>
      <w:ins w:id="552" w:author="Longda Jiang" w:date="2021-09-07T20:36:00Z">
        <w:r w:rsidR="008B3C67">
          <w:rPr>
            <w:rFonts w:ascii="Courier New" w:hAnsi="Courier New" w:cs="Courier New"/>
          </w:rPr>
          <w:t xml:space="preserve">region </w:t>
        </w:r>
      </w:ins>
      <w:del w:id="553" w:author="Longda Jiang" w:date="2021-09-07T20:37:00Z">
        <w:r w:rsidRPr="000903FB" w:rsidDel="008B3C67">
          <w:rPr>
            <w:rFonts w:ascii="Courier New" w:hAnsi="Courier New" w:cs="Courier New"/>
          </w:rPr>
          <w:delText xml:space="preserve">has </w:delText>
        </w:r>
      </w:del>
      <w:ins w:id="554" w:author="Longda Jiang" w:date="2021-09-07T20:37:00Z">
        <w:r w:rsidR="008B3C67">
          <w:rPr>
            <w:rFonts w:ascii="Courier New" w:hAnsi="Courier New" w:cs="Courier New"/>
          </w:rPr>
          <w:t xml:space="preserve">is </w:t>
        </w:r>
      </w:ins>
      <w:ins w:id="555" w:author="Longda Jiang" w:date="2021-09-07T20:38:00Z">
        <w:r w:rsidR="008B3C67">
          <w:rPr>
            <w:rFonts w:ascii="Courier New" w:hAnsi="Courier New" w:cs="Courier New"/>
          </w:rPr>
          <w:t>assumed to have</w:t>
        </w:r>
      </w:ins>
      <w:ins w:id="556" w:author="Longda Jiang" w:date="2021-09-07T20:37:00Z">
        <w:r w:rsidR="008B3C67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 xml:space="preserve">the dosage compensation </w:t>
      </w:r>
      <w:del w:id="557" w:author="Jian Yang" w:date="2021-09-09T16:59:00Z">
        <w:r w:rsidRPr="000903FB" w:rsidDel="008D5452">
          <w:rPr>
            <w:rFonts w:ascii="Courier New" w:hAnsi="Courier New" w:cs="Courier New"/>
          </w:rPr>
          <w:delText>problem</w:delText>
        </w:r>
      </w:del>
      <w:ins w:id="558" w:author="Jian Yang" w:date="2021-09-09T16:59:00Z">
        <w:r w:rsidR="008D5452">
          <w:rPr>
            <w:rFonts w:ascii="Courier New" w:hAnsi="Courier New" w:cs="Courier New"/>
          </w:rPr>
          <w:t>issue</w:t>
        </w:r>
      </w:ins>
      <w:r w:rsidRPr="000903FB">
        <w:rPr>
          <w:rFonts w:ascii="Courier New" w:hAnsi="Courier New" w:cs="Courier New"/>
        </w:rPr>
        <w:t xml:space="preserve">, </w:t>
      </w:r>
      <w:ins w:id="559" w:author="Longda Jiang" w:date="2021-09-07T20:37:00Z">
        <w:r w:rsidR="008B3C67">
          <w:rPr>
            <w:rFonts w:ascii="Courier New" w:hAnsi="Courier New" w:cs="Courier New"/>
          </w:rPr>
          <w:t xml:space="preserve">and </w:t>
        </w:r>
      </w:ins>
      <w:r w:rsidRPr="000903FB">
        <w:rPr>
          <w:rFonts w:ascii="Courier New" w:hAnsi="Courier New" w:cs="Courier New"/>
        </w:rPr>
        <w:t xml:space="preserve">you can specify </w:t>
      </w:r>
      <w:ins w:id="560" w:author="Longda Jiang" w:date="2021-09-07T20:35:00Z">
        <w:r w:rsidR="008B3C67">
          <w:rPr>
            <w:rFonts w:ascii="Courier New" w:hAnsi="Courier New" w:cs="Courier New"/>
          </w:rPr>
          <w:t>it with the</w:t>
        </w:r>
      </w:ins>
      <w:del w:id="561" w:author="Longda Jiang" w:date="2021-09-07T20:35:00Z">
        <w:r w:rsidRPr="000903FB" w:rsidDel="008B3C67">
          <w:rPr>
            <w:rFonts w:ascii="Courier New" w:hAnsi="Courier New" w:cs="Courier New"/>
          </w:rPr>
          <w:delText>by</w:delText>
        </w:r>
      </w:del>
      <w:r w:rsidRPr="000903FB">
        <w:rPr>
          <w:rFonts w:ascii="Courier New" w:hAnsi="Courier New" w:cs="Courier New"/>
        </w:rPr>
        <w:t xml:space="preserve"> --dc flag,</w:t>
      </w:r>
      <w:ins w:id="562" w:author="Longda Jiang" w:date="2021-09-07T20:36:00Z">
        <w:r w:rsidR="008B3C67">
          <w:rPr>
            <w:rFonts w:ascii="Courier New" w:hAnsi="Courier New" w:cs="Courier New"/>
          </w:rPr>
          <w:t xml:space="preserve"> with</w:t>
        </w:r>
      </w:ins>
      <w:r w:rsidRPr="000903FB">
        <w:rPr>
          <w:rFonts w:ascii="Courier New" w:hAnsi="Courier New" w:cs="Courier New"/>
        </w:rPr>
        <w:t xml:space="preserve"> 0: no compensation, </w:t>
      </w:r>
      <w:ins w:id="563" w:author="Longda Jiang" w:date="2021-09-07T20:36:00Z">
        <w:r w:rsidR="008B3C67">
          <w:rPr>
            <w:rFonts w:ascii="Courier New" w:hAnsi="Courier New" w:cs="Courier New"/>
          </w:rPr>
          <w:t xml:space="preserve">and </w:t>
        </w:r>
      </w:ins>
      <w:r w:rsidRPr="000903FB">
        <w:rPr>
          <w:rFonts w:ascii="Courier New" w:hAnsi="Courier New" w:cs="Courier New"/>
        </w:rPr>
        <w:t>1: dosage compensation (</w:t>
      </w:r>
      <w:ins w:id="564" w:author="Longda Jiang" w:date="2021-09-07T20:35:00Z">
        <w:r w:rsidR="008B3C67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 xml:space="preserve">default </w:t>
      </w:r>
      <w:ins w:id="565" w:author="Longda Jiang" w:date="2021-09-07T20:35:00Z">
        <w:r w:rsidR="008B3C67">
          <w:rPr>
            <w:rFonts w:ascii="Courier New" w:hAnsi="Courier New" w:cs="Courier New"/>
          </w:rPr>
          <w:t xml:space="preserve">is </w:t>
        </w:r>
      </w:ins>
      <w:r w:rsidRPr="000903FB">
        <w:rPr>
          <w:rFonts w:ascii="Courier New" w:hAnsi="Courier New" w:cs="Courier New"/>
        </w:rPr>
        <w:t>1 in GCTA).");</w:t>
      </w:r>
    </w:p>
    <w:p w14:paraId="67E503E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Geno.cpp:1051: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read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lag_index</w:t>
      </w:r>
      <w:proofErr w:type="spellEnd"/>
      <w:r w:rsidRPr="000903FB">
        <w:rPr>
          <w:rFonts w:ascii="Courier New" w:hAnsi="Courier New" w:cs="Courier New"/>
        </w:rPr>
        <w:t>) + "</w:t>
      </w:r>
      <w:proofErr w:type="spellStart"/>
      <w:r w:rsidRPr="000903FB">
        <w:rPr>
          <w:rFonts w:ascii="Courier New" w:hAnsi="Courier New" w:cs="Courier New"/>
        </w:rPr>
        <w:t>th</w:t>
      </w:r>
      <w:proofErr w:type="spellEnd"/>
      <w:r w:rsidRPr="000903FB">
        <w:rPr>
          <w:rFonts w:ascii="Courier New" w:hAnsi="Courier New" w:cs="Courier New"/>
        </w:rPr>
        <w:t xml:space="preserve"> SNP in [" + </w:t>
      </w:r>
      <w:proofErr w:type="spellStart"/>
      <w:r w:rsidRPr="000903FB">
        <w:rPr>
          <w:rFonts w:ascii="Courier New" w:hAnsi="Courier New" w:cs="Courier New"/>
        </w:rPr>
        <w:t>geno_files</w:t>
      </w:r>
      <w:proofErr w:type="spellEnd"/>
      <w:r w:rsidRPr="000903FB">
        <w:rPr>
          <w:rFonts w:ascii="Courier New" w:hAnsi="Courier New" w:cs="Courier New"/>
        </w:rPr>
        <w:t>[</w:t>
      </w:r>
      <w:proofErr w:type="spellStart"/>
      <w:r w:rsidRPr="000903FB">
        <w:rPr>
          <w:rFonts w:ascii="Courier New" w:hAnsi="Courier New" w:cs="Courier New"/>
        </w:rPr>
        <w:t>fileIndex</w:t>
      </w:r>
      <w:proofErr w:type="spellEnd"/>
      <w:r w:rsidRPr="000903FB">
        <w:rPr>
          <w:rFonts w:ascii="Courier New" w:hAnsi="Courier New" w:cs="Courier New"/>
        </w:rPr>
        <w:t>] + "]."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7D3A29B" w14:textId="18DB2D6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Geno.cpp:1163: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"decompress</w:t>
      </w:r>
      <w:ins w:id="566" w:author="Jian Yang" w:date="2021-09-09T19:08:00Z">
        <w:r w:rsidR="00A3387E">
          <w:rPr>
            <w:rFonts w:ascii="Courier New" w:hAnsi="Courier New" w:cs="Courier New"/>
          </w:rPr>
          <w:t>ing</w:t>
        </w:r>
      </w:ins>
      <w:r w:rsidRPr="000903FB">
        <w:rPr>
          <w:rFonts w:ascii="Courier New" w:hAnsi="Courier New" w:cs="Courier New"/>
        </w:rPr>
        <w:t xml:space="preserve"> genotype data error in " + </w:t>
      </w:r>
      <w:proofErr w:type="spellStart"/>
      <w:r w:rsidRPr="000903FB">
        <w:rPr>
          <w:rFonts w:ascii="Courier New" w:hAnsi="Courier New" w:cs="Courier New"/>
        </w:rPr>
        <w:t>error_promp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  <w:r w:rsidRPr="000903FB">
        <w:rPr>
          <w:rFonts w:ascii="Courier New" w:hAnsi="Courier New" w:cs="Courier New"/>
        </w:rPr>
        <w:t xml:space="preserve"> </w:t>
      </w:r>
    </w:p>
    <w:p w14:paraId="6D1209D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Geno.cpp:1170: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"not compressed by </w:t>
      </w:r>
      <w:proofErr w:type="spellStart"/>
      <w:r w:rsidRPr="000903FB">
        <w:rPr>
          <w:rFonts w:ascii="Courier New" w:hAnsi="Courier New" w:cs="Courier New"/>
        </w:rPr>
        <w:t>zstd</w:t>
      </w:r>
      <w:proofErr w:type="spellEnd"/>
      <w:r w:rsidRPr="000903FB">
        <w:rPr>
          <w:rFonts w:ascii="Courier New" w:hAnsi="Courier New" w:cs="Courier New"/>
        </w:rPr>
        <w:t xml:space="preserve"> in " + </w:t>
      </w:r>
      <w:proofErr w:type="spellStart"/>
      <w:r w:rsidRPr="000903FB">
        <w:rPr>
          <w:rFonts w:ascii="Courier New" w:hAnsi="Courier New" w:cs="Courier New"/>
        </w:rPr>
        <w:t>error_promp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81189A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Geno.cpp:1173: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"original size unknown in " + </w:t>
      </w:r>
      <w:proofErr w:type="spellStart"/>
      <w:r w:rsidRPr="000903FB">
        <w:rPr>
          <w:rFonts w:ascii="Courier New" w:hAnsi="Courier New" w:cs="Courier New"/>
        </w:rPr>
        <w:t>error_promp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3D9A242" w14:textId="0F2F071D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Geno.cpp:1177: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"size stated in </w:t>
      </w:r>
      <w:ins w:id="567" w:author="Longda Jiang" w:date="2021-09-07T20:39:00Z">
        <w:r w:rsidR="008B3C67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 xml:space="preserve">compressed </w:t>
      </w:r>
      <w:del w:id="568" w:author="Longda Jiang" w:date="2021-09-07T20:39:00Z">
        <w:r w:rsidRPr="000903FB" w:rsidDel="008B3C67">
          <w:rPr>
            <w:rFonts w:ascii="Courier New" w:hAnsi="Courier New" w:cs="Courier New"/>
          </w:rPr>
          <w:delText xml:space="preserve">data </w:delText>
        </w:r>
      </w:del>
      <w:ins w:id="569" w:author="Longda Jiang" w:date="2021-09-07T20:39:00Z">
        <w:r w:rsidR="008B3C67">
          <w:rPr>
            <w:rFonts w:ascii="Courier New" w:hAnsi="Courier New" w:cs="Courier New"/>
          </w:rPr>
          <w:t>file</w:t>
        </w:r>
        <w:r w:rsidR="008B3C67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 xml:space="preserve">is different from " + </w:t>
      </w:r>
      <w:proofErr w:type="spellStart"/>
      <w:r w:rsidRPr="000903FB">
        <w:rPr>
          <w:rFonts w:ascii="Courier New" w:hAnsi="Courier New" w:cs="Courier New"/>
        </w:rPr>
        <w:t>error_promp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F327D5E" w14:textId="4BACC956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Geno.cpp:1182: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"decompress</w:t>
      </w:r>
      <w:ins w:id="570" w:author="Jian Yang" w:date="2021-09-09T19:08:00Z">
        <w:r w:rsidR="00A3387E">
          <w:rPr>
            <w:rFonts w:ascii="Courier New" w:hAnsi="Courier New" w:cs="Courier New"/>
          </w:rPr>
          <w:t>ing</w:t>
        </w:r>
      </w:ins>
      <w:r w:rsidRPr="000903FB">
        <w:rPr>
          <w:rFonts w:ascii="Courier New" w:hAnsi="Courier New" w:cs="Courier New"/>
        </w:rPr>
        <w:t xml:space="preserve"> genotype error: " + </w:t>
      </w:r>
      <w:proofErr w:type="gramStart"/>
      <w:r w:rsidRPr="000903FB">
        <w:rPr>
          <w:rFonts w:ascii="Courier New" w:hAnsi="Courier New" w:cs="Courier New"/>
        </w:rPr>
        <w:t>string(</w:t>
      </w:r>
      <w:proofErr w:type="spellStart"/>
      <w:proofErr w:type="gramEnd"/>
      <w:r w:rsidRPr="000903FB">
        <w:rPr>
          <w:rFonts w:ascii="Courier New" w:hAnsi="Courier New" w:cs="Courier New"/>
        </w:rPr>
        <w:t>ZSTD_getErrorName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dSize</w:t>
      </w:r>
      <w:proofErr w:type="spellEnd"/>
      <w:r w:rsidRPr="000903FB">
        <w:rPr>
          <w:rFonts w:ascii="Courier New" w:hAnsi="Courier New" w:cs="Courier New"/>
        </w:rPr>
        <w:t xml:space="preserve">)) + " in " + </w:t>
      </w:r>
      <w:proofErr w:type="spellStart"/>
      <w:r w:rsidRPr="000903FB">
        <w:rPr>
          <w:rFonts w:ascii="Courier New" w:hAnsi="Courier New" w:cs="Courier New"/>
        </w:rPr>
        <w:t>error_promp</w:t>
      </w:r>
      <w:proofErr w:type="spellEnd"/>
      <w:r w:rsidRPr="000903FB">
        <w:rPr>
          <w:rFonts w:ascii="Courier New" w:hAnsi="Courier New" w:cs="Courier New"/>
        </w:rPr>
        <w:t>);</w:t>
      </w:r>
    </w:p>
    <w:p w14:paraId="5F004C4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Geno.cpp:1185: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"unknown compress format in " + </w:t>
      </w:r>
      <w:proofErr w:type="spellStart"/>
      <w:r w:rsidRPr="000903FB">
        <w:rPr>
          <w:rFonts w:ascii="Courier New" w:hAnsi="Courier New" w:cs="Courier New"/>
        </w:rPr>
        <w:t>error_promp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97A0992" w14:textId="7CB4C3BA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Geno.cpp:1193: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"inconsistent number of </w:t>
      </w:r>
      <w:del w:id="571" w:author="Jian Yang" w:date="2021-09-09T17:00:00Z">
        <w:r w:rsidRPr="000903FB" w:rsidDel="008D5452">
          <w:rPr>
            <w:rFonts w:ascii="Courier New" w:hAnsi="Courier New" w:cs="Courier New"/>
          </w:rPr>
          <w:delText>sample</w:delText>
        </w:r>
      </w:del>
      <w:ins w:id="572" w:author="Longda Jiang" w:date="2021-09-07T20:39:00Z">
        <w:del w:id="573" w:author="Jian Yang" w:date="2021-09-09T17:00:00Z">
          <w:r w:rsidR="008B3C67" w:rsidDel="008D5452">
            <w:rPr>
              <w:rFonts w:ascii="Courier New" w:hAnsi="Courier New" w:cs="Courier New"/>
            </w:rPr>
            <w:delText>s</w:delText>
          </w:r>
        </w:del>
      </w:ins>
      <w:del w:id="574" w:author="Jian Yang" w:date="2021-09-09T17:00:00Z">
        <w:r w:rsidRPr="000903FB" w:rsidDel="008D5452">
          <w:rPr>
            <w:rFonts w:ascii="Courier New" w:hAnsi="Courier New" w:cs="Courier New"/>
          </w:rPr>
          <w:delText xml:space="preserve"> </w:delText>
        </w:r>
      </w:del>
      <w:ins w:id="575" w:author="Jian Yang" w:date="2021-09-09T17:00:00Z">
        <w:r w:rsidR="008D5452">
          <w:rPr>
            <w:rFonts w:ascii="Courier New" w:hAnsi="Courier New" w:cs="Courier New"/>
          </w:rPr>
          <w:t>individuals</w:t>
        </w:r>
        <w:r w:rsidR="008D5452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 xml:space="preserve">in " + </w:t>
      </w:r>
      <w:proofErr w:type="spellStart"/>
      <w:r w:rsidRPr="000903FB">
        <w:rPr>
          <w:rFonts w:ascii="Courier New" w:hAnsi="Courier New" w:cs="Courier New"/>
        </w:rPr>
        <w:t>error_promp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9CDE31B" w14:textId="3D31CF9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Geno.cpp:1197: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"multi</w:t>
      </w:r>
      <w:ins w:id="576" w:author="Longda Jiang" w:date="2021-09-07T20:39:00Z">
        <w:r w:rsidR="008B3C67">
          <w:rPr>
            <w:rFonts w:ascii="Courier New" w:hAnsi="Courier New" w:cs="Courier New"/>
          </w:rPr>
          <w:t>-</w:t>
        </w:r>
      </w:ins>
      <w:del w:id="577" w:author="Longda Jiang" w:date="2021-09-07T20:39:00Z">
        <w:r w:rsidRPr="000903FB" w:rsidDel="008B3C67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>allel</w:t>
      </w:r>
      <w:ins w:id="578" w:author="Longda Jiang" w:date="2021-09-07T20:40:00Z">
        <w:r w:rsidR="008B3C67">
          <w:rPr>
            <w:rFonts w:ascii="Courier New" w:hAnsi="Courier New" w:cs="Courier New"/>
          </w:rPr>
          <w:t>ic SNPs</w:t>
        </w:r>
      </w:ins>
      <w:del w:id="579" w:author="Longda Jiang" w:date="2021-09-07T20:40:00Z">
        <w:r w:rsidRPr="000903FB" w:rsidDel="008B3C67">
          <w:rPr>
            <w:rFonts w:ascii="Courier New" w:hAnsi="Courier New" w:cs="Courier New"/>
          </w:rPr>
          <w:delText>es</w:delText>
        </w:r>
      </w:del>
      <w:r w:rsidRPr="000903FB">
        <w:rPr>
          <w:rFonts w:ascii="Courier New" w:hAnsi="Courier New" w:cs="Courier New"/>
        </w:rPr>
        <w:t xml:space="preserve"> detected in " + </w:t>
      </w:r>
      <w:proofErr w:type="spellStart"/>
      <w:r w:rsidRPr="000903FB">
        <w:rPr>
          <w:rFonts w:ascii="Courier New" w:hAnsi="Courier New" w:cs="Courier New"/>
        </w:rPr>
        <w:t>error_promp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A8E5E11" w14:textId="7460625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Geno.cpp:1205: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"multi</w:t>
      </w:r>
      <w:del w:id="580" w:author="Longda Jiang" w:date="2021-09-07T20:41:00Z">
        <w:r w:rsidRPr="000903FB" w:rsidDel="008B3C67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 xml:space="preserve">ploidy detected in " + </w:t>
      </w:r>
      <w:proofErr w:type="spellStart"/>
      <w:r w:rsidRPr="000903FB">
        <w:rPr>
          <w:rFonts w:ascii="Courier New" w:hAnsi="Courier New" w:cs="Courier New"/>
        </w:rPr>
        <w:t>error_promp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2BBBB85" w14:textId="19B4AAF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Geno.cpp:1273: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581" w:author="Longda Jiang" w:date="2021-09-07T20:42:00Z">
        <w:r w:rsidR="008B3C67" w:rsidRPr="000903FB">
          <w:rPr>
            <w:rFonts w:ascii="Courier New" w:hAnsi="Courier New" w:cs="Courier New"/>
          </w:rPr>
          <w:t>multiploidy</w:t>
        </w:r>
        <w:r w:rsidR="008B3C67" w:rsidRPr="000903FB" w:rsidDel="008B3C67">
          <w:rPr>
            <w:rFonts w:ascii="Courier New" w:hAnsi="Courier New" w:cs="Courier New"/>
          </w:rPr>
          <w:t xml:space="preserve"> </w:t>
        </w:r>
      </w:ins>
      <w:del w:id="582" w:author="Longda Jiang" w:date="2021-09-07T20:42:00Z">
        <w:r w:rsidRPr="000903FB" w:rsidDel="008B3C67">
          <w:rPr>
            <w:rFonts w:ascii="Courier New" w:hAnsi="Courier New" w:cs="Courier New"/>
          </w:rPr>
          <w:delText xml:space="preserve">Ploidy other than diploid </w:delText>
        </w:r>
      </w:del>
      <w:r w:rsidRPr="000903FB">
        <w:rPr>
          <w:rFonts w:ascii="Courier New" w:hAnsi="Courier New" w:cs="Courier New"/>
        </w:rPr>
        <w:t xml:space="preserve">detected in " + </w:t>
      </w:r>
      <w:proofErr w:type="spellStart"/>
      <w:r w:rsidRPr="000903FB">
        <w:rPr>
          <w:rFonts w:ascii="Courier New" w:hAnsi="Courier New" w:cs="Courier New"/>
        </w:rPr>
        <w:t>error_promp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715B535" w14:textId="26976FE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 xml:space="preserve">Geno.cpp:1517: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583" w:author="Jian Yang" w:date="2021-09-09T19:10:00Z">
        <w:r w:rsidR="00A3387E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read</w:t>
      </w:r>
      <w:ins w:id="584" w:author="Jian Yang" w:date="2021-09-09T19:10:00Z">
        <w:r w:rsidR="00A3387E">
          <w:rPr>
            <w:rFonts w:ascii="Courier New" w:hAnsi="Courier New" w:cs="Courier New"/>
          </w:rPr>
          <w:t>ing process reached</w:t>
        </w:r>
      </w:ins>
      <w:r w:rsidRPr="000903FB">
        <w:rPr>
          <w:rFonts w:ascii="Courier New" w:hAnsi="Courier New" w:cs="Courier New"/>
        </w:rPr>
        <w:t xml:space="preserve"> to the end of the genotype file</w:t>
      </w:r>
      <w:del w:id="585" w:author="Jian Yang" w:date="2021-09-09T19:10:00Z">
        <w:r w:rsidRPr="000903FB" w:rsidDel="00A3387E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but </w:t>
      </w:r>
      <w:del w:id="586" w:author="Jian Yang" w:date="2021-09-09T19:11:00Z">
        <w:r w:rsidRPr="000903FB" w:rsidDel="00A3387E">
          <w:rPr>
            <w:rFonts w:ascii="Courier New" w:hAnsi="Courier New" w:cs="Courier New"/>
          </w:rPr>
          <w:delText xml:space="preserve">still didn't </w:delText>
        </w:r>
      </w:del>
      <w:ins w:id="587" w:author="Jian Yang" w:date="2021-09-09T19:11:00Z">
        <w:r w:rsidR="00A3387E">
          <w:rPr>
            <w:rFonts w:ascii="Courier New" w:hAnsi="Courier New" w:cs="Courier New"/>
          </w:rPr>
          <w:t>could</w:t>
        </w:r>
        <w:r w:rsidR="00A3387E" w:rsidRPr="000903FB">
          <w:rPr>
            <w:rFonts w:ascii="Courier New" w:hAnsi="Courier New" w:cs="Courier New"/>
          </w:rPr>
          <w:t xml:space="preserve">n't </w:t>
        </w:r>
      </w:ins>
      <w:r w:rsidRPr="000903FB">
        <w:rPr>
          <w:rFonts w:ascii="Courier New" w:hAnsi="Courier New" w:cs="Courier New"/>
        </w:rPr>
        <w:t>finish."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6D58E91" w14:textId="5E3CE584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Geno.cpp:1641: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588" w:author="Longda Jiang" w:date="2021-09-07T20:44:00Z">
        <w:r w:rsidRPr="000903FB" w:rsidDel="0073347B">
          <w:rPr>
            <w:rFonts w:ascii="Courier New" w:hAnsi="Courier New" w:cs="Courier New"/>
          </w:rPr>
          <w:delText>extracted marker</w:delText>
        </w:r>
      </w:del>
      <w:ins w:id="589" w:author="Longda Jiang" w:date="2021-09-07T20:44:00Z">
        <w:del w:id="590" w:author="Jian Yang" w:date="2021-09-09T17:01:00Z">
          <w:r w:rsidR="0073347B" w:rsidDel="008D5452">
            <w:rPr>
              <w:rFonts w:ascii="Courier New" w:hAnsi="Courier New" w:cs="Courier New"/>
            </w:rPr>
            <w:delText>T</w:delText>
          </w:r>
        </w:del>
      </w:ins>
      <w:ins w:id="591" w:author="Jian Yang" w:date="2021-09-09T17:01:00Z">
        <w:r w:rsidR="008D5452">
          <w:rPr>
            <w:rFonts w:ascii="Courier New" w:hAnsi="Courier New" w:cs="Courier New"/>
          </w:rPr>
          <w:t>t</w:t>
        </w:r>
      </w:ins>
      <w:ins w:id="592" w:author="Longda Jiang" w:date="2021-09-07T20:44:00Z">
        <w:r w:rsidR="0073347B">
          <w:rPr>
            <w:rFonts w:ascii="Courier New" w:hAnsi="Courier New" w:cs="Courier New"/>
          </w:rPr>
          <w:t>he si</w:t>
        </w:r>
      </w:ins>
      <w:ins w:id="593" w:author="Longda Jiang" w:date="2021-09-07T20:45:00Z">
        <w:r w:rsidR="0073347B">
          <w:rPr>
            <w:rFonts w:ascii="Courier New" w:hAnsi="Courier New" w:cs="Courier New"/>
          </w:rPr>
          <w:t xml:space="preserve">ze of the extracted </w:t>
        </w:r>
        <w:del w:id="594" w:author="Jian Yang" w:date="2021-09-09T17:01:00Z">
          <w:r w:rsidR="0073347B" w:rsidDel="0019205F">
            <w:rPr>
              <w:rFonts w:ascii="Courier New" w:hAnsi="Courier New" w:cs="Courier New"/>
            </w:rPr>
            <w:delText>markers</w:delText>
          </w:r>
        </w:del>
      </w:ins>
      <w:ins w:id="595" w:author="Jian Yang" w:date="2021-09-09T17:01:00Z">
        <w:r w:rsidR="0019205F">
          <w:rPr>
            <w:rFonts w:ascii="Courier New" w:hAnsi="Courier New" w:cs="Courier New"/>
          </w:rPr>
          <w:t>SNPs</w:t>
        </w:r>
      </w:ins>
      <w:ins w:id="596" w:author="Longda Jiang" w:date="2021-09-07T20:45:00Z">
        <w:r w:rsidR="0073347B">
          <w:rPr>
            <w:rFonts w:ascii="Courier New" w:hAnsi="Courier New" w:cs="Courier New"/>
          </w:rPr>
          <w:t xml:space="preserve"> is</w:t>
        </w:r>
      </w:ins>
      <w:r w:rsidRPr="000903FB">
        <w:rPr>
          <w:rFonts w:ascii="Courier New" w:hAnsi="Courier New" w:cs="Courier New"/>
        </w:rPr>
        <w:t xml:space="preserve"> larger than </w:t>
      </w:r>
      <w:ins w:id="597" w:author="Longda Jiang" w:date="2021-09-07T20:45:00Z">
        <w:r w:rsidR="0073347B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buffer</w:t>
      </w:r>
      <w:ins w:id="598" w:author="Longda Jiang" w:date="2021-09-07T20:45:00Z">
        <w:r w:rsidR="0073347B">
          <w:rPr>
            <w:rFonts w:ascii="Courier New" w:hAnsi="Courier New" w:cs="Courier New"/>
          </w:rPr>
          <w:t xml:space="preserve"> size</w:t>
        </w:r>
      </w:ins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9CB221F" w14:textId="5E6CC0F3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Geno.cpp:1672: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"inconsistent sample size</w:t>
      </w:r>
      <w:ins w:id="599" w:author="Longda Jiang" w:date="2021-09-07T20:46:00Z">
        <w:r w:rsidR="00393F03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</w:t>
      </w:r>
      <w:ins w:id="600" w:author="Longda Jiang" w:date="2021-09-07T20:46:00Z">
        <w:r w:rsidR="00393F03">
          <w:rPr>
            <w:rFonts w:ascii="Courier New" w:hAnsi="Courier New" w:cs="Courier New"/>
          </w:rPr>
          <w:t>between</w:t>
        </w:r>
      </w:ins>
      <w:del w:id="601" w:author="Longda Jiang" w:date="2021-09-07T20:46:00Z">
        <w:r w:rsidRPr="000903FB" w:rsidDel="00393F03">
          <w:rPr>
            <w:rFonts w:ascii="Courier New" w:hAnsi="Courier New" w:cs="Courier New"/>
          </w:rPr>
          <w:delText>in</w:delText>
        </w:r>
      </w:del>
      <w:r w:rsidRPr="000903FB">
        <w:rPr>
          <w:rFonts w:ascii="Courier New" w:hAnsi="Courier New" w:cs="Courier New"/>
        </w:rPr>
        <w:t xml:space="preserve"> </w:t>
      </w:r>
      <w:ins w:id="602" w:author="Longda Jiang" w:date="2021-09-07T20:45:00Z">
        <w:r w:rsidR="0084268B">
          <w:rPr>
            <w:rFonts w:ascii="Courier New" w:hAnsi="Courier New" w:cs="Courier New"/>
          </w:rPr>
          <w:t>the .</w:t>
        </w:r>
      </w:ins>
      <w:proofErr w:type="spellStart"/>
      <w:r w:rsidRPr="000903FB">
        <w:rPr>
          <w:rFonts w:ascii="Courier New" w:hAnsi="Courier New" w:cs="Courier New"/>
        </w:rPr>
        <w:t>bgen</w:t>
      </w:r>
      <w:proofErr w:type="spellEnd"/>
      <w:r w:rsidRPr="000903FB">
        <w:rPr>
          <w:rFonts w:ascii="Courier New" w:hAnsi="Courier New" w:cs="Courier New"/>
        </w:rPr>
        <w:t xml:space="preserve"> file [" + </w:t>
      </w:r>
      <w:proofErr w:type="spellStart"/>
      <w:r w:rsidRPr="000903FB">
        <w:rPr>
          <w:rFonts w:ascii="Courier New" w:hAnsi="Courier New" w:cs="Courier New"/>
        </w:rPr>
        <w:t>geno_files</w:t>
      </w:r>
      <w:proofErr w:type="spellEnd"/>
      <w:r w:rsidRPr="000903FB">
        <w:rPr>
          <w:rFonts w:ascii="Courier New" w:hAnsi="Courier New" w:cs="Courier New"/>
        </w:rPr>
        <w:t>[</w:t>
      </w:r>
      <w:proofErr w:type="spellStart"/>
      <w:r w:rsidRPr="000903FB">
        <w:rPr>
          <w:rFonts w:ascii="Courier New" w:hAnsi="Courier New" w:cs="Courier New"/>
        </w:rPr>
        <w:t>i</w:t>
      </w:r>
      <w:proofErr w:type="spellEnd"/>
      <w:r w:rsidRPr="000903FB">
        <w:rPr>
          <w:rFonts w:ascii="Courier New" w:hAnsi="Courier New" w:cs="Courier New"/>
        </w:rPr>
        <w:t xml:space="preserve">] + "] </w:t>
      </w:r>
      <w:ins w:id="603" w:author="Longda Jiang" w:date="2021-09-07T20:45:00Z">
        <w:r w:rsidR="0084268B">
          <w:rPr>
            <w:rFonts w:ascii="Courier New" w:hAnsi="Courier New" w:cs="Courier New"/>
          </w:rPr>
          <w:t xml:space="preserve">and the .sample file </w:t>
        </w:r>
      </w:ins>
      <w:del w:id="604" w:author="Longda Jiang" w:date="2021-09-07T20:45:00Z">
        <w:r w:rsidRPr="000903FB" w:rsidDel="0084268B">
          <w:rPr>
            <w:rFonts w:ascii="Courier New" w:hAnsi="Courier New" w:cs="Courier New"/>
          </w:rPr>
          <w:delText xml:space="preserve">to </w:delText>
        </w:r>
      </w:del>
      <w:ins w:id="605" w:author="Longda Jiang" w:date="2021-09-07T20:45:00Z">
        <w:r w:rsidR="0084268B">
          <w:rPr>
            <w:rFonts w:ascii="Courier New" w:hAnsi="Courier New" w:cs="Courier New"/>
          </w:rPr>
          <w:t xml:space="preserve">(specified by </w:t>
        </w:r>
      </w:ins>
      <w:del w:id="606" w:author="Longda Jiang" w:date="2021-09-07T20:45:00Z">
        <w:r w:rsidRPr="000903FB" w:rsidDel="0084268B">
          <w:rPr>
            <w:rFonts w:ascii="Courier New" w:hAnsi="Courier New" w:cs="Courier New"/>
          </w:rPr>
          <w:delText>the input of --</w:delText>
        </w:r>
      </w:del>
      <w:ins w:id="607" w:author="Longda Jiang" w:date="2021-09-07T20:45:00Z">
        <w:r w:rsidR="00393F03">
          <w:rPr>
            <w:rFonts w:ascii="Courier New" w:hAnsi="Courier New" w:cs="Courier New"/>
          </w:rPr>
          <w:t>--</w:t>
        </w:r>
      </w:ins>
      <w:r w:rsidRPr="000903FB">
        <w:rPr>
          <w:rFonts w:ascii="Courier New" w:hAnsi="Courier New" w:cs="Courier New"/>
        </w:rPr>
        <w:t>sample</w:t>
      </w:r>
      <w:ins w:id="608" w:author="Longda Jiang" w:date="2021-09-07T20:45:00Z">
        <w:r w:rsidR="0084268B">
          <w:rPr>
            <w:rFonts w:ascii="Courier New" w:hAnsi="Courier New" w:cs="Courier New"/>
          </w:rPr>
          <w:t>)</w:t>
        </w:r>
      </w:ins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0E8EA1C" w14:textId="00234A0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Geno.cpp:1797: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"decompress</w:t>
      </w:r>
      <w:ins w:id="609" w:author="Jian Yang" w:date="2021-09-09T19:11:00Z">
        <w:r w:rsidR="00A3387E">
          <w:rPr>
            <w:rFonts w:ascii="Courier New" w:hAnsi="Courier New" w:cs="Courier New"/>
          </w:rPr>
          <w:t>ing</w:t>
        </w:r>
      </w:ins>
      <w:r w:rsidRPr="000903FB">
        <w:rPr>
          <w:rFonts w:ascii="Courier New" w:hAnsi="Courier New" w:cs="Courier New"/>
        </w:rPr>
        <w:t xml:space="preserve"> genotype data error in " + </w:t>
      </w:r>
      <w:proofErr w:type="spellStart"/>
      <w:r w:rsidRPr="000903FB">
        <w:rPr>
          <w:rFonts w:ascii="Courier New" w:hAnsi="Courier New" w:cs="Courier New"/>
        </w:rPr>
        <w:t>error_promp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  <w:r w:rsidRPr="000903FB">
        <w:rPr>
          <w:rFonts w:ascii="Courier New" w:hAnsi="Courier New" w:cs="Courier New"/>
        </w:rPr>
        <w:t xml:space="preserve"> </w:t>
      </w:r>
    </w:p>
    <w:p w14:paraId="626A0EC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Geno.cpp:1804: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"not compressed by </w:t>
      </w:r>
      <w:proofErr w:type="spellStart"/>
      <w:r w:rsidRPr="000903FB">
        <w:rPr>
          <w:rFonts w:ascii="Courier New" w:hAnsi="Courier New" w:cs="Courier New"/>
        </w:rPr>
        <w:t>zstd</w:t>
      </w:r>
      <w:proofErr w:type="spellEnd"/>
      <w:r w:rsidRPr="000903FB">
        <w:rPr>
          <w:rFonts w:ascii="Courier New" w:hAnsi="Courier New" w:cs="Courier New"/>
        </w:rPr>
        <w:t xml:space="preserve"> in " + </w:t>
      </w:r>
      <w:proofErr w:type="spellStart"/>
      <w:r w:rsidRPr="000903FB">
        <w:rPr>
          <w:rFonts w:ascii="Courier New" w:hAnsi="Courier New" w:cs="Courier New"/>
        </w:rPr>
        <w:t>error_promp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9C51979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Geno.cpp:1807: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"original size unknown in " + </w:t>
      </w:r>
      <w:proofErr w:type="spellStart"/>
      <w:r w:rsidRPr="000903FB">
        <w:rPr>
          <w:rFonts w:ascii="Courier New" w:hAnsi="Courier New" w:cs="Courier New"/>
        </w:rPr>
        <w:t>error_promp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96EE723" w14:textId="7E3A1AC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Geno.cpp:1811: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610" w:author="Longda Jiang" w:date="2021-09-07T20:46:00Z">
        <w:r w:rsidR="00A112DB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 xml:space="preserve">size stated in compressed data is different from " + </w:t>
      </w:r>
      <w:proofErr w:type="spellStart"/>
      <w:r w:rsidRPr="000903FB">
        <w:rPr>
          <w:rFonts w:ascii="Courier New" w:hAnsi="Courier New" w:cs="Courier New"/>
        </w:rPr>
        <w:t>error_promp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EA5FBAF" w14:textId="3C181C4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Geno.cpp:1816: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"decompress</w:t>
      </w:r>
      <w:ins w:id="611" w:author="Jian Yang" w:date="2021-09-09T19:12:00Z">
        <w:r w:rsidR="00A3387E">
          <w:rPr>
            <w:rFonts w:ascii="Courier New" w:hAnsi="Courier New" w:cs="Courier New"/>
          </w:rPr>
          <w:t>ing</w:t>
        </w:r>
      </w:ins>
      <w:r w:rsidRPr="000903FB">
        <w:rPr>
          <w:rFonts w:ascii="Courier New" w:hAnsi="Courier New" w:cs="Courier New"/>
        </w:rPr>
        <w:t xml:space="preserve"> genotype error: " + </w:t>
      </w:r>
      <w:proofErr w:type="gramStart"/>
      <w:r w:rsidRPr="000903FB">
        <w:rPr>
          <w:rFonts w:ascii="Courier New" w:hAnsi="Courier New" w:cs="Courier New"/>
        </w:rPr>
        <w:t>string(</w:t>
      </w:r>
      <w:proofErr w:type="spellStart"/>
      <w:proofErr w:type="gramEnd"/>
      <w:r w:rsidRPr="000903FB">
        <w:rPr>
          <w:rFonts w:ascii="Courier New" w:hAnsi="Courier New" w:cs="Courier New"/>
        </w:rPr>
        <w:t>ZSTD_getErrorName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dSize</w:t>
      </w:r>
      <w:proofErr w:type="spellEnd"/>
      <w:r w:rsidRPr="000903FB">
        <w:rPr>
          <w:rFonts w:ascii="Courier New" w:hAnsi="Courier New" w:cs="Courier New"/>
        </w:rPr>
        <w:t xml:space="preserve">)) + " in " + </w:t>
      </w:r>
      <w:proofErr w:type="spellStart"/>
      <w:r w:rsidRPr="000903FB">
        <w:rPr>
          <w:rFonts w:ascii="Courier New" w:hAnsi="Courier New" w:cs="Courier New"/>
        </w:rPr>
        <w:t>error_promp</w:t>
      </w:r>
      <w:proofErr w:type="spellEnd"/>
      <w:r w:rsidRPr="000903FB">
        <w:rPr>
          <w:rFonts w:ascii="Courier New" w:hAnsi="Courier New" w:cs="Courier New"/>
        </w:rPr>
        <w:t>);</w:t>
      </w:r>
    </w:p>
    <w:p w14:paraId="70B55DD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Geno.cpp:1819: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"unknown compress format in " + </w:t>
      </w:r>
      <w:proofErr w:type="spellStart"/>
      <w:r w:rsidRPr="000903FB">
        <w:rPr>
          <w:rFonts w:ascii="Courier New" w:hAnsi="Courier New" w:cs="Courier New"/>
        </w:rPr>
        <w:t>error_promp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8DDBEEB" w14:textId="57DB15D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Geno.cpp:1839: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"inconsistent number of sample</w:t>
      </w:r>
      <w:ins w:id="612" w:author="Longda Jiang" w:date="2021-09-07T20:47:00Z">
        <w:r w:rsidR="0043766F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in " + </w:t>
      </w:r>
      <w:proofErr w:type="spellStart"/>
      <w:r w:rsidRPr="000903FB">
        <w:rPr>
          <w:rFonts w:ascii="Courier New" w:hAnsi="Courier New" w:cs="Courier New"/>
        </w:rPr>
        <w:t>error_</w:t>
      </w:r>
      <w:proofErr w:type="gramStart"/>
      <w:r w:rsidRPr="000903FB">
        <w:rPr>
          <w:rFonts w:ascii="Courier New" w:hAnsi="Courier New" w:cs="Courier New"/>
        </w:rPr>
        <w:t>promp</w:t>
      </w:r>
      <w:proofErr w:type="spellEnd"/>
      <w:r w:rsidRPr="000903FB">
        <w:rPr>
          <w:rFonts w:ascii="Courier New" w:hAnsi="Courier New" w:cs="Courier New"/>
        </w:rPr>
        <w:t xml:space="preserve"> )</w:t>
      </w:r>
      <w:proofErr w:type="gramEnd"/>
      <w:r w:rsidRPr="000903FB">
        <w:rPr>
          <w:rFonts w:ascii="Courier New" w:hAnsi="Courier New" w:cs="Courier New"/>
        </w:rPr>
        <w:t>;</w:t>
      </w:r>
    </w:p>
    <w:p w14:paraId="6DF23807" w14:textId="69A35594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Geno.cpp:1843: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"multi</w:t>
      </w:r>
      <w:ins w:id="613" w:author="Longda Jiang" w:date="2021-09-07T20:47:00Z">
        <w:r w:rsidR="0043766F">
          <w:rPr>
            <w:rFonts w:ascii="Courier New" w:hAnsi="Courier New" w:cs="Courier New"/>
          </w:rPr>
          <w:t>-</w:t>
        </w:r>
      </w:ins>
      <w:del w:id="614" w:author="Longda Jiang" w:date="2021-09-07T20:47:00Z">
        <w:r w:rsidRPr="000903FB" w:rsidDel="0043766F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>allel</w:t>
      </w:r>
      <w:ins w:id="615" w:author="Longda Jiang" w:date="2021-09-07T20:47:00Z">
        <w:r w:rsidR="0043766F">
          <w:rPr>
            <w:rFonts w:ascii="Courier New" w:hAnsi="Courier New" w:cs="Courier New"/>
          </w:rPr>
          <w:t>ic SNPs</w:t>
        </w:r>
      </w:ins>
      <w:del w:id="616" w:author="Longda Jiang" w:date="2021-09-07T20:47:00Z">
        <w:r w:rsidRPr="000903FB" w:rsidDel="0043766F">
          <w:rPr>
            <w:rFonts w:ascii="Courier New" w:hAnsi="Courier New" w:cs="Courier New"/>
          </w:rPr>
          <w:delText>es</w:delText>
        </w:r>
      </w:del>
      <w:r w:rsidRPr="000903FB">
        <w:rPr>
          <w:rFonts w:ascii="Courier New" w:hAnsi="Courier New" w:cs="Courier New"/>
        </w:rPr>
        <w:t xml:space="preserve"> detected in " + </w:t>
      </w:r>
      <w:proofErr w:type="spellStart"/>
      <w:r w:rsidRPr="000903FB">
        <w:rPr>
          <w:rFonts w:ascii="Courier New" w:hAnsi="Courier New" w:cs="Courier New"/>
        </w:rPr>
        <w:t>error_promp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05C4BB9" w14:textId="6BF18D5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Geno.cpp:1851: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"multi</w:t>
      </w:r>
      <w:ins w:id="617" w:author="Longda Jiang" w:date="2021-09-07T20:47:00Z">
        <w:r w:rsidR="0043766F">
          <w:rPr>
            <w:rFonts w:ascii="Courier New" w:hAnsi="Courier New" w:cs="Courier New"/>
          </w:rPr>
          <w:t>-</w:t>
        </w:r>
      </w:ins>
      <w:del w:id="618" w:author="Longda Jiang" w:date="2021-09-07T20:47:00Z">
        <w:r w:rsidRPr="000903FB" w:rsidDel="0043766F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 xml:space="preserve">ploidy detected in " + </w:t>
      </w:r>
      <w:proofErr w:type="spellStart"/>
      <w:r w:rsidRPr="000903FB">
        <w:rPr>
          <w:rFonts w:ascii="Courier New" w:hAnsi="Courier New" w:cs="Courier New"/>
        </w:rPr>
        <w:t>error_promp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FD1B053" w14:textId="19B85166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Geno.cpp:1860: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619" w:author="Jian Yang" w:date="2021-09-09T19:18:00Z">
        <w:r w:rsidR="00B0288D">
          <w:rPr>
            <w:rFonts w:ascii="Courier New" w:hAnsi="Courier New" w:cs="Courier New"/>
          </w:rPr>
          <w:t xml:space="preserve">the current version of </w:t>
        </w:r>
      </w:ins>
      <w:r w:rsidRPr="000903FB">
        <w:rPr>
          <w:rFonts w:ascii="Courier New" w:hAnsi="Courier New" w:cs="Courier New"/>
        </w:rPr>
        <w:t xml:space="preserve">GCTA </w:t>
      </w:r>
      <w:ins w:id="620" w:author="Longda Jiang" w:date="2021-09-07T20:51:00Z">
        <w:del w:id="621" w:author="Jian Yang" w:date="2021-09-09T19:18:00Z">
          <w:r w:rsidR="00677DBB" w:rsidDel="00B0288D">
            <w:rPr>
              <w:rFonts w:ascii="Courier New" w:hAnsi="Courier New" w:cs="Courier New"/>
            </w:rPr>
            <w:delText xml:space="preserve">currently </w:delText>
          </w:r>
        </w:del>
      </w:ins>
      <w:del w:id="622" w:author="Longda Jiang" w:date="2021-09-07T20:48:00Z">
        <w:r w:rsidRPr="000903FB" w:rsidDel="0043766F">
          <w:rPr>
            <w:rFonts w:ascii="Courier New" w:hAnsi="Courier New" w:cs="Courier New"/>
          </w:rPr>
          <w:delText xml:space="preserve">can't </w:delText>
        </w:r>
      </w:del>
      <w:ins w:id="623" w:author="Longda Jiang" w:date="2021-09-07T20:51:00Z">
        <w:del w:id="624" w:author="Jian Yang" w:date="2021-09-09T19:12:00Z">
          <w:r w:rsidR="00677DBB" w:rsidDel="00A3387E">
            <w:rPr>
              <w:rFonts w:ascii="Courier New" w:hAnsi="Courier New" w:cs="Courier New"/>
            </w:rPr>
            <w:delText>cannot</w:delText>
          </w:r>
        </w:del>
      </w:ins>
      <w:ins w:id="625" w:author="Jian Yang" w:date="2021-09-09T19:12:00Z">
        <w:r w:rsidR="00A3387E">
          <w:rPr>
            <w:rFonts w:ascii="Courier New" w:hAnsi="Courier New" w:cs="Courier New"/>
          </w:rPr>
          <w:t>doe</w:t>
        </w:r>
      </w:ins>
      <w:ins w:id="626" w:author="Jian Yang" w:date="2021-09-09T19:17:00Z">
        <w:r w:rsidR="00B0288D">
          <w:rPr>
            <w:rFonts w:ascii="Courier New" w:hAnsi="Courier New" w:cs="Courier New"/>
          </w:rPr>
          <w:t>s</w:t>
        </w:r>
      </w:ins>
      <w:ins w:id="627" w:author="Jian Yang" w:date="2021-09-09T19:12:00Z">
        <w:r w:rsidR="00A3387E">
          <w:rPr>
            <w:rFonts w:ascii="Courier New" w:hAnsi="Courier New" w:cs="Courier New"/>
          </w:rPr>
          <w:t xml:space="preserve"> not</w:t>
        </w:r>
      </w:ins>
      <w:ins w:id="628" w:author="Longda Jiang" w:date="2021-09-07T20:48:00Z">
        <w:r w:rsidR="0043766F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 xml:space="preserve">support phased data in " + </w:t>
      </w:r>
      <w:proofErr w:type="spellStart"/>
      <w:r w:rsidRPr="000903FB">
        <w:rPr>
          <w:rFonts w:ascii="Courier New" w:hAnsi="Courier New" w:cs="Courier New"/>
        </w:rPr>
        <w:t>error_promp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A66623A" w14:textId="31AB265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Geno.cpp:1898: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629" w:author="Longda Jiang" w:date="2021-09-07T20:48:00Z">
        <w:r w:rsidR="0043766F" w:rsidRPr="000903FB">
          <w:rPr>
            <w:rFonts w:ascii="Courier New" w:hAnsi="Courier New" w:cs="Courier New"/>
          </w:rPr>
          <w:t>multi</w:t>
        </w:r>
        <w:r w:rsidR="0043766F">
          <w:rPr>
            <w:rFonts w:ascii="Courier New" w:hAnsi="Courier New" w:cs="Courier New"/>
          </w:rPr>
          <w:t>-</w:t>
        </w:r>
        <w:r w:rsidR="0043766F" w:rsidRPr="000903FB">
          <w:rPr>
            <w:rFonts w:ascii="Courier New" w:hAnsi="Courier New" w:cs="Courier New"/>
          </w:rPr>
          <w:t>allel</w:t>
        </w:r>
        <w:r w:rsidR="0043766F">
          <w:rPr>
            <w:rFonts w:ascii="Courier New" w:hAnsi="Courier New" w:cs="Courier New"/>
          </w:rPr>
          <w:t>ic SNPs</w:t>
        </w:r>
        <w:r w:rsidR="0043766F" w:rsidRPr="000903FB">
          <w:rPr>
            <w:rFonts w:ascii="Courier New" w:hAnsi="Courier New" w:cs="Courier New"/>
          </w:rPr>
          <w:t xml:space="preserve"> </w:t>
        </w:r>
      </w:ins>
      <w:del w:id="630" w:author="Longda Jiang" w:date="2021-09-07T20:48:00Z">
        <w:r w:rsidRPr="000903FB" w:rsidDel="0043766F">
          <w:rPr>
            <w:rFonts w:ascii="Courier New" w:hAnsi="Courier New" w:cs="Courier New"/>
          </w:rPr>
          <w:delText xml:space="preserve">multiple alleles </w:delText>
        </w:r>
      </w:del>
      <w:r w:rsidRPr="000903FB">
        <w:rPr>
          <w:rFonts w:ascii="Courier New" w:hAnsi="Courier New" w:cs="Courier New"/>
        </w:rPr>
        <w:t xml:space="preserve">detected in " + </w:t>
      </w:r>
      <w:proofErr w:type="spellStart"/>
      <w:r w:rsidRPr="000903FB">
        <w:rPr>
          <w:rFonts w:ascii="Courier New" w:hAnsi="Courier New" w:cs="Courier New"/>
        </w:rPr>
        <w:t>error_promp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4D33FE3" w14:textId="30B99BF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Geno.cpp:2037: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631" w:author="Longda Jiang" w:date="2021-09-07T20:48:00Z">
        <w:r w:rsidR="0043766F" w:rsidRPr="000903FB">
          <w:rPr>
            <w:rFonts w:ascii="Courier New" w:hAnsi="Courier New" w:cs="Courier New"/>
          </w:rPr>
          <w:t>multi</w:t>
        </w:r>
        <w:r w:rsidR="0043766F">
          <w:rPr>
            <w:rFonts w:ascii="Courier New" w:hAnsi="Courier New" w:cs="Courier New"/>
          </w:rPr>
          <w:t>-</w:t>
        </w:r>
        <w:r w:rsidR="0043766F" w:rsidRPr="000903FB">
          <w:rPr>
            <w:rFonts w:ascii="Courier New" w:hAnsi="Courier New" w:cs="Courier New"/>
          </w:rPr>
          <w:t>allel</w:t>
        </w:r>
        <w:r w:rsidR="0043766F">
          <w:rPr>
            <w:rFonts w:ascii="Courier New" w:hAnsi="Courier New" w:cs="Courier New"/>
          </w:rPr>
          <w:t>ic SNPs</w:t>
        </w:r>
        <w:r w:rsidR="0043766F" w:rsidRPr="000903FB">
          <w:rPr>
            <w:rFonts w:ascii="Courier New" w:hAnsi="Courier New" w:cs="Courier New"/>
          </w:rPr>
          <w:t xml:space="preserve"> </w:t>
        </w:r>
      </w:ins>
      <w:del w:id="632" w:author="Longda Jiang" w:date="2021-09-07T20:48:00Z">
        <w:r w:rsidRPr="000903FB" w:rsidDel="0043766F">
          <w:rPr>
            <w:rFonts w:ascii="Courier New" w:hAnsi="Courier New" w:cs="Courier New"/>
          </w:rPr>
          <w:delText xml:space="preserve">multiple alleles </w:delText>
        </w:r>
      </w:del>
      <w:r w:rsidRPr="000903FB">
        <w:rPr>
          <w:rFonts w:ascii="Courier New" w:hAnsi="Courier New" w:cs="Courier New"/>
        </w:rPr>
        <w:t xml:space="preserve">detected in " + </w:t>
      </w:r>
      <w:proofErr w:type="spellStart"/>
      <w:r w:rsidRPr="000903FB">
        <w:rPr>
          <w:rFonts w:ascii="Courier New" w:hAnsi="Courier New" w:cs="Courier New"/>
        </w:rPr>
        <w:t>error_promp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746A1C2" w14:textId="5BA06C4D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Geno.cpp:2068: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633" w:author="Longda Jiang" w:date="2021-09-07T20:48:00Z">
        <w:r w:rsidR="0043766F" w:rsidRPr="000903FB">
          <w:rPr>
            <w:rFonts w:ascii="Courier New" w:hAnsi="Courier New" w:cs="Courier New"/>
          </w:rPr>
          <w:t>multi</w:t>
        </w:r>
        <w:r w:rsidR="0043766F">
          <w:rPr>
            <w:rFonts w:ascii="Courier New" w:hAnsi="Courier New" w:cs="Courier New"/>
          </w:rPr>
          <w:t>-</w:t>
        </w:r>
        <w:r w:rsidR="0043766F" w:rsidRPr="000903FB">
          <w:rPr>
            <w:rFonts w:ascii="Courier New" w:hAnsi="Courier New" w:cs="Courier New"/>
          </w:rPr>
          <w:t>allel</w:t>
        </w:r>
        <w:r w:rsidR="0043766F">
          <w:rPr>
            <w:rFonts w:ascii="Courier New" w:hAnsi="Courier New" w:cs="Courier New"/>
          </w:rPr>
          <w:t>ic SNPs</w:t>
        </w:r>
        <w:r w:rsidR="0043766F" w:rsidRPr="000903FB">
          <w:rPr>
            <w:rFonts w:ascii="Courier New" w:hAnsi="Courier New" w:cs="Courier New"/>
          </w:rPr>
          <w:t xml:space="preserve"> </w:t>
        </w:r>
      </w:ins>
      <w:del w:id="634" w:author="Longda Jiang" w:date="2021-09-07T20:48:00Z">
        <w:r w:rsidRPr="000903FB" w:rsidDel="0043766F">
          <w:rPr>
            <w:rFonts w:ascii="Courier New" w:hAnsi="Courier New" w:cs="Courier New"/>
          </w:rPr>
          <w:delText xml:space="preserve">multiple alleles </w:delText>
        </w:r>
      </w:del>
      <w:r w:rsidRPr="000903FB">
        <w:rPr>
          <w:rFonts w:ascii="Courier New" w:hAnsi="Courier New" w:cs="Courier New"/>
        </w:rPr>
        <w:t xml:space="preserve">detected in " + </w:t>
      </w:r>
      <w:proofErr w:type="spellStart"/>
      <w:r w:rsidRPr="000903FB">
        <w:rPr>
          <w:rFonts w:ascii="Courier New" w:hAnsi="Courier New" w:cs="Courier New"/>
        </w:rPr>
        <w:t>error_promp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BB8757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Geno.cpp:2152: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message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E7EC525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Geno.cpp:2189:        </w:t>
      </w:r>
      <w:proofErr w:type="gramStart"/>
      <w:r w:rsidRPr="000903FB">
        <w:rPr>
          <w:rFonts w:ascii="Courier New" w:hAnsi="Courier New" w:cs="Courier New"/>
        </w:rPr>
        <w:t>if(</w:t>
      </w:r>
      <w:proofErr w:type="spellStart"/>
      <w:proofErr w:type="gramEnd"/>
      <w:r w:rsidRPr="000903FB">
        <w:rPr>
          <w:rFonts w:ascii="Courier New" w:hAnsi="Courier New" w:cs="Courier New"/>
        </w:rPr>
        <w:t>lag_index</w:t>
      </w:r>
      <w:proofErr w:type="spellEnd"/>
      <w:r w:rsidRPr="000903FB">
        <w:rPr>
          <w:rFonts w:ascii="Courier New" w:hAnsi="Courier New" w:cs="Courier New"/>
        </w:rPr>
        <w:t xml:space="preserve"> &lt; 0)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"strange index in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curRawIndex</w:t>
      </w:r>
      <w:proofErr w:type="spellEnd"/>
      <w:r w:rsidRPr="000903FB">
        <w:rPr>
          <w:rFonts w:ascii="Courier New" w:hAnsi="Courier New" w:cs="Courier New"/>
        </w:rPr>
        <w:t xml:space="preserve">) </w:t>
      </w:r>
    </w:p>
    <w:p w14:paraId="605E0CC2" w14:textId="1C4BECD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Geno.cpp:2197: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635" w:author="Jian Yang" w:date="2021-09-09T19:12:00Z">
        <w:r w:rsidR="00A3387E">
          <w:rPr>
            <w:rFonts w:ascii="Courier New" w:hAnsi="Courier New" w:cs="Courier New"/>
          </w:rPr>
          <w:t xml:space="preserve">error in </w:t>
        </w:r>
      </w:ins>
      <w:r w:rsidRPr="000903FB">
        <w:rPr>
          <w:rFonts w:ascii="Courier New" w:hAnsi="Courier New" w:cs="Courier New"/>
        </w:rPr>
        <w:t>read</w:t>
      </w:r>
      <w:ins w:id="636" w:author="Jian Yang" w:date="2021-09-09T19:12:00Z">
        <w:r w:rsidR="00A3387E">
          <w:rPr>
            <w:rFonts w:ascii="Courier New" w:hAnsi="Courier New" w:cs="Courier New"/>
          </w:rPr>
          <w:t>ing</w:t>
        </w:r>
      </w:ins>
      <w:r w:rsidRPr="000903FB">
        <w:rPr>
          <w:rFonts w:ascii="Courier New" w:hAnsi="Courier New" w:cs="Courier New"/>
        </w:rPr>
        <w:t xml:space="preserve"> [" + </w:t>
      </w:r>
      <w:proofErr w:type="spellStart"/>
      <w:r w:rsidRPr="000903FB">
        <w:rPr>
          <w:rFonts w:ascii="Courier New" w:hAnsi="Courier New" w:cs="Courier New"/>
        </w:rPr>
        <w:t>geno_files</w:t>
      </w:r>
      <w:proofErr w:type="spellEnd"/>
      <w:r w:rsidRPr="000903FB">
        <w:rPr>
          <w:rFonts w:ascii="Courier New" w:hAnsi="Courier New" w:cs="Courier New"/>
        </w:rPr>
        <w:t>[</w:t>
      </w:r>
      <w:proofErr w:type="spellStart"/>
      <w:r w:rsidRPr="000903FB">
        <w:rPr>
          <w:rFonts w:ascii="Courier New" w:hAnsi="Courier New" w:cs="Courier New"/>
        </w:rPr>
        <w:t>curFileID</w:t>
      </w:r>
      <w:proofErr w:type="spellEnd"/>
      <w:r w:rsidRPr="000903FB">
        <w:rPr>
          <w:rFonts w:ascii="Courier New" w:hAnsi="Courier New" w:cs="Courier New"/>
        </w:rPr>
        <w:t>] + "]</w:t>
      </w:r>
      <w:del w:id="637" w:author="Jian Yang" w:date="2021-09-09T19:12:00Z">
        <w:r w:rsidRPr="000903FB" w:rsidDel="00A3387E">
          <w:rPr>
            <w:rFonts w:ascii="Courier New" w:hAnsi="Courier New" w:cs="Courier New"/>
          </w:rPr>
          <w:delText xml:space="preserve"> error</w:delText>
        </w:r>
      </w:del>
      <w:r w:rsidRPr="000903FB">
        <w:rPr>
          <w:rFonts w:ascii="Courier New" w:hAnsi="Courier New" w:cs="Courier New"/>
        </w:rPr>
        <w:t>.\</w:t>
      </w:r>
      <w:proofErr w:type="spellStart"/>
      <w:r w:rsidRPr="000903FB">
        <w:rPr>
          <w:rFonts w:ascii="Courier New" w:hAnsi="Courier New" w:cs="Courier New"/>
        </w:rPr>
        <w:t>nThere</w:t>
      </w:r>
      <w:proofErr w:type="spellEnd"/>
      <w:r w:rsidRPr="000903FB">
        <w:rPr>
          <w:rFonts w:ascii="Courier New" w:hAnsi="Courier New" w:cs="Courier New"/>
        </w:rPr>
        <w:t xml:space="preserve"> might be some problems </w:t>
      </w:r>
      <w:ins w:id="638" w:author="Longda Jiang" w:date="2021-09-07T20:49:00Z">
        <w:r w:rsidR="008F62E8">
          <w:rPr>
            <w:rFonts w:ascii="Courier New" w:hAnsi="Courier New" w:cs="Courier New"/>
          </w:rPr>
          <w:t>with</w:t>
        </w:r>
      </w:ins>
      <w:del w:id="639" w:author="Longda Jiang" w:date="2021-09-07T20:49:00Z">
        <w:r w:rsidRPr="000903FB" w:rsidDel="008F62E8">
          <w:rPr>
            <w:rFonts w:ascii="Courier New" w:hAnsi="Courier New" w:cs="Courier New"/>
          </w:rPr>
          <w:delText>in</w:delText>
        </w:r>
      </w:del>
      <w:r w:rsidRPr="000903FB">
        <w:rPr>
          <w:rFonts w:ascii="Courier New" w:hAnsi="Courier New" w:cs="Courier New"/>
        </w:rPr>
        <w:t xml:space="preserve"> your storage, or </w:t>
      </w:r>
      <w:del w:id="640" w:author="Jian Yang" w:date="2021-09-09T19:13:00Z">
        <w:r w:rsidRPr="000903FB" w:rsidDel="00A3387E">
          <w:rPr>
            <w:rFonts w:ascii="Courier New" w:hAnsi="Courier New" w:cs="Courier New"/>
          </w:rPr>
          <w:delText xml:space="preserve">have you changed </w:delText>
        </w:r>
      </w:del>
      <w:r w:rsidRPr="000903FB">
        <w:rPr>
          <w:rFonts w:ascii="Courier New" w:hAnsi="Courier New" w:cs="Courier New"/>
        </w:rPr>
        <w:t>the file</w:t>
      </w:r>
      <w:ins w:id="641" w:author="Jian Yang" w:date="2021-09-09T19:13:00Z">
        <w:r w:rsidR="00A3387E">
          <w:rPr>
            <w:rFonts w:ascii="Courier New" w:hAnsi="Courier New" w:cs="Courier New"/>
          </w:rPr>
          <w:t xml:space="preserve"> </w:t>
        </w:r>
        <w:r w:rsidR="00A3387E" w:rsidRPr="000903FB">
          <w:rPr>
            <w:rFonts w:ascii="Courier New" w:hAnsi="Courier New" w:cs="Courier New"/>
          </w:rPr>
          <w:t>ha</w:t>
        </w:r>
      </w:ins>
      <w:ins w:id="642" w:author="Jian Yang" w:date="2021-09-09T19:14:00Z">
        <w:r w:rsidR="00A3387E">
          <w:rPr>
            <w:rFonts w:ascii="Courier New" w:hAnsi="Courier New" w:cs="Courier New"/>
          </w:rPr>
          <w:t>s</w:t>
        </w:r>
      </w:ins>
      <w:ins w:id="643" w:author="Jian Yang" w:date="2021-09-09T19:13:00Z">
        <w:r w:rsidR="00A3387E" w:rsidRPr="000903FB">
          <w:rPr>
            <w:rFonts w:ascii="Courier New" w:hAnsi="Courier New" w:cs="Courier New"/>
          </w:rPr>
          <w:t xml:space="preserve"> </w:t>
        </w:r>
        <w:r w:rsidR="00A3387E">
          <w:rPr>
            <w:rFonts w:ascii="Courier New" w:hAnsi="Courier New" w:cs="Courier New"/>
          </w:rPr>
          <w:t>been</w:t>
        </w:r>
        <w:r w:rsidR="00A3387E" w:rsidRPr="000903FB">
          <w:rPr>
            <w:rFonts w:ascii="Courier New" w:hAnsi="Courier New" w:cs="Courier New"/>
          </w:rPr>
          <w:t xml:space="preserve"> changed</w:t>
        </w:r>
        <w:r w:rsidR="00A3387E">
          <w:rPr>
            <w:rFonts w:ascii="Courier New" w:hAnsi="Courier New" w:cs="Courier New"/>
          </w:rPr>
          <w:t>.</w:t>
        </w:r>
      </w:ins>
      <w:del w:id="644" w:author="Jian Yang" w:date="2021-09-09T19:13:00Z">
        <w:r w:rsidRPr="000903FB" w:rsidDel="00A3387E">
          <w:rPr>
            <w:rFonts w:ascii="Courier New" w:hAnsi="Courier New" w:cs="Courier New"/>
          </w:rPr>
          <w:delText>?</w:delText>
        </w:r>
      </w:del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31C531C" w14:textId="1FBDD74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Geno.cpp:2355: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645" w:author="Jian Yang" w:date="2021-09-09T19:13:00Z">
        <w:r w:rsidR="00A3387E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read</w:t>
      </w:r>
      <w:ins w:id="646" w:author="Jian Yang" w:date="2021-09-09T19:14:00Z">
        <w:r w:rsidR="00A3387E">
          <w:rPr>
            <w:rFonts w:ascii="Courier New" w:hAnsi="Courier New" w:cs="Courier New"/>
          </w:rPr>
          <w:t>ing process reached</w:t>
        </w:r>
      </w:ins>
      <w:r w:rsidRPr="000903FB">
        <w:rPr>
          <w:rFonts w:ascii="Courier New" w:hAnsi="Courier New" w:cs="Courier New"/>
        </w:rPr>
        <w:t xml:space="preserve"> to the end of the BED file</w:t>
      </w:r>
      <w:del w:id="647" w:author="Jian Yang" w:date="2021-09-09T19:14:00Z">
        <w:r w:rsidRPr="000903FB" w:rsidDel="00A3387E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but </w:t>
      </w:r>
      <w:del w:id="648" w:author="Jian Yang" w:date="2021-09-09T19:14:00Z">
        <w:r w:rsidRPr="000903FB" w:rsidDel="00A3387E">
          <w:rPr>
            <w:rFonts w:ascii="Courier New" w:hAnsi="Courier New" w:cs="Courier New"/>
          </w:rPr>
          <w:delText xml:space="preserve">still </w:delText>
        </w:r>
      </w:del>
      <w:ins w:id="649" w:author="Jian Yang" w:date="2021-09-09T19:14:00Z">
        <w:r w:rsidR="00A3387E">
          <w:rPr>
            <w:rFonts w:ascii="Courier New" w:hAnsi="Courier New" w:cs="Courier New"/>
          </w:rPr>
          <w:t>couldn’t</w:t>
        </w:r>
      </w:ins>
      <w:del w:id="650" w:author="Jian Yang" w:date="2021-09-09T19:14:00Z">
        <w:r w:rsidRPr="000903FB" w:rsidDel="00A3387E">
          <w:rPr>
            <w:rFonts w:ascii="Courier New" w:hAnsi="Courier New" w:cs="Courier New"/>
          </w:rPr>
          <w:delText>didn't</w:delText>
        </w:r>
      </w:del>
      <w:r w:rsidRPr="000903FB">
        <w:rPr>
          <w:rFonts w:ascii="Courier New" w:hAnsi="Courier New" w:cs="Courier New"/>
        </w:rPr>
        <w:t xml:space="preserve"> finish."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0AD0A7A" w14:textId="2F2B70F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Geno.cpp:2366: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"requested marker number exceed</w:t>
      </w:r>
      <w:ins w:id="651" w:author="Longda Jiang" w:date="2021-09-07T20:50:00Z">
        <w:r w:rsidR="004071CC">
          <w:rPr>
            <w:rFonts w:ascii="Courier New" w:hAnsi="Courier New" w:cs="Courier New"/>
          </w:rPr>
          <w:t>ed</w:t>
        </w:r>
      </w:ins>
      <w:r w:rsidRPr="000903FB">
        <w:rPr>
          <w:rFonts w:ascii="Courier New" w:hAnsi="Courier New" w:cs="Courier New"/>
        </w:rPr>
        <w:t xml:space="preserve"> the buffer size."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977B1BA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Geno.cpp:2377:            </w:t>
      </w:r>
      <w:proofErr w:type="gramStart"/>
      <w:r w:rsidRPr="000903FB">
        <w:rPr>
          <w:rFonts w:ascii="Courier New" w:hAnsi="Courier New" w:cs="Courier New"/>
        </w:rPr>
        <w:t>if(</w:t>
      </w:r>
      <w:proofErr w:type="spellStart"/>
      <w:proofErr w:type="gramEnd"/>
      <w:r w:rsidRPr="000903FB">
        <w:rPr>
          <w:rFonts w:ascii="Courier New" w:hAnsi="Courier New" w:cs="Courier New"/>
        </w:rPr>
        <w:t>lag_index</w:t>
      </w:r>
      <w:proofErr w:type="spellEnd"/>
      <w:r w:rsidRPr="000903FB">
        <w:rPr>
          <w:rFonts w:ascii="Courier New" w:hAnsi="Courier New" w:cs="Courier New"/>
        </w:rPr>
        <w:t xml:space="preserve"> &lt; 0)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"strange index in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curRawIndex</w:t>
      </w:r>
      <w:proofErr w:type="spellEnd"/>
      <w:r w:rsidRPr="000903FB">
        <w:rPr>
          <w:rFonts w:ascii="Courier New" w:hAnsi="Courier New" w:cs="Courier New"/>
        </w:rPr>
        <w:t xml:space="preserve">) </w:t>
      </w:r>
    </w:p>
    <w:p w14:paraId="0FEA0A62" w14:textId="25EE86FD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Geno.cpp:2382: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652" w:author="Jian Yang" w:date="2021-09-09T19:14:00Z">
        <w:r w:rsidR="00A3387E">
          <w:rPr>
            <w:rFonts w:ascii="Courier New" w:hAnsi="Courier New" w:cs="Courier New"/>
          </w:rPr>
          <w:t xml:space="preserve">error in </w:t>
        </w:r>
      </w:ins>
      <w:r w:rsidRPr="000903FB">
        <w:rPr>
          <w:rFonts w:ascii="Courier New" w:hAnsi="Courier New" w:cs="Courier New"/>
        </w:rPr>
        <w:t>read</w:t>
      </w:r>
      <w:ins w:id="653" w:author="Jian Yang" w:date="2021-09-09T19:14:00Z">
        <w:r w:rsidR="00A3387E">
          <w:rPr>
            <w:rFonts w:ascii="Courier New" w:hAnsi="Courier New" w:cs="Courier New"/>
          </w:rPr>
          <w:t>ing</w:t>
        </w:r>
      </w:ins>
      <w:r w:rsidRPr="000903FB">
        <w:rPr>
          <w:rFonts w:ascii="Courier New" w:hAnsi="Courier New" w:cs="Courier New"/>
        </w:rPr>
        <w:t xml:space="preserve"> [" + </w:t>
      </w:r>
      <w:proofErr w:type="spellStart"/>
      <w:r w:rsidRPr="000903FB">
        <w:rPr>
          <w:rFonts w:ascii="Courier New" w:hAnsi="Courier New" w:cs="Courier New"/>
        </w:rPr>
        <w:t>geno_files</w:t>
      </w:r>
      <w:proofErr w:type="spellEnd"/>
      <w:r w:rsidRPr="000903FB">
        <w:rPr>
          <w:rFonts w:ascii="Courier New" w:hAnsi="Courier New" w:cs="Courier New"/>
        </w:rPr>
        <w:t>[</w:t>
      </w:r>
      <w:proofErr w:type="spellStart"/>
      <w:r w:rsidRPr="000903FB">
        <w:rPr>
          <w:rFonts w:ascii="Courier New" w:hAnsi="Courier New" w:cs="Courier New"/>
        </w:rPr>
        <w:t>curFileID</w:t>
      </w:r>
      <w:proofErr w:type="spellEnd"/>
      <w:r w:rsidRPr="000903FB">
        <w:rPr>
          <w:rFonts w:ascii="Courier New" w:hAnsi="Courier New" w:cs="Courier New"/>
        </w:rPr>
        <w:t>] + "]</w:t>
      </w:r>
      <w:del w:id="654" w:author="Jian Yang" w:date="2021-09-09T19:14:00Z">
        <w:r w:rsidRPr="000903FB" w:rsidDel="00A3387E">
          <w:rPr>
            <w:rFonts w:ascii="Courier New" w:hAnsi="Courier New" w:cs="Courier New"/>
          </w:rPr>
          <w:delText xml:space="preserve"> error</w:delText>
        </w:r>
      </w:del>
      <w:r w:rsidRPr="000903FB">
        <w:rPr>
          <w:rFonts w:ascii="Courier New" w:hAnsi="Courier New" w:cs="Courier New"/>
        </w:rPr>
        <w:t>.\</w:t>
      </w:r>
      <w:proofErr w:type="spellStart"/>
      <w:r w:rsidRPr="000903FB">
        <w:rPr>
          <w:rFonts w:ascii="Courier New" w:hAnsi="Courier New" w:cs="Courier New"/>
        </w:rPr>
        <w:t>nThere</w:t>
      </w:r>
      <w:proofErr w:type="spellEnd"/>
      <w:r w:rsidRPr="000903FB">
        <w:rPr>
          <w:rFonts w:ascii="Courier New" w:hAnsi="Courier New" w:cs="Courier New"/>
        </w:rPr>
        <w:t xml:space="preserve"> might be some problems </w:t>
      </w:r>
      <w:ins w:id="655" w:author="Longda Jiang" w:date="2021-09-07T20:50:00Z">
        <w:r w:rsidR="001F1026">
          <w:rPr>
            <w:rFonts w:ascii="Courier New" w:hAnsi="Courier New" w:cs="Courier New"/>
          </w:rPr>
          <w:t>with</w:t>
        </w:r>
      </w:ins>
      <w:del w:id="656" w:author="Longda Jiang" w:date="2021-09-07T20:50:00Z">
        <w:r w:rsidRPr="000903FB" w:rsidDel="001F1026">
          <w:rPr>
            <w:rFonts w:ascii="Courier New" w:hAnsi="Courier New" w:cs="Courier New"/>
          </w:rPr>
          <w:delText>in</w:delText>
        </w:r>
      </w:del>
      <w:r w:rsidRPr="000903FB">
        <w:rPr>
          <w:rFonts w:ascii="Courier New" w:hAnsi="Courier New" w:cs="Courier New"/>
        </w:rPr>
        <w:t xml:space="preserve"> your storage, or </w:t>
      </w:r>
      <w:del w:id="657" w:author="Jian Yang" w:date="2021-09-09T19:14:00Z">
        <w:r w:rsidRPr="000903FB" w:rsidDel="00A3387E">
          <w:rPr>
            <w:rFonts w:ascii="Courier New" w:hAnsi="Courier New" w:cs="Courier New"/>
          </w:rPr>
          <w:delText xml:space="preserve">have you changed </w:delText>
        </w:r>
      </w:del>
      <w:r w:rsidRPr="000903FB">
        <w:rPr>
          <w:rFonts w:ascii="Courier New" w:hAnsi="Courier New" w:cs="Courier New"/>
        </w:rPr>
        <w:t>the file</w:t>
      </w:r>
      <w:ins w:id="658" w:author="Jian Yang" w:date="2021-09-09T19:14:00Z">
        <w:r w:rsidR="00A3387E">
          <w:rPr>
            <w:rFonts w:ascii="Courier New" w:hAnsi="Courier New" w:cs="Courier New"/>
          </w:rPr>
          <w:t xml:space="preserve"> has been </w:t>
        </w:r>
        <w:r w:rsidR="00A3387E" w:rsidRPr="000903FB">
          <w:rPr>
            <w:rFonts w:ascii="Courier New" w:hAnsi="Courier New" w:cs="Courier New"/>
          </w:rPr>
          <w:t>changed</w:t>
        </w:r>
      </w:ins>
      <w:ins w:id="659" w:author="Jian Yang" w:date="2021-09-09T19:15:00Z">
        <w:r w:rsidR="00A3387E">
          <w:rPr>
            <w:rFonts w:ascii="Courier New" w:hAnsi="Courier New" w:cs="Courier New"/>
          </w:rPr>
          <w:t>.</w:t>
        </w:r>
      </w:ins>
      <w:del w:id="660" w:author="Jian Yang" w:date="2021-09-09T19:15:00Z">
        <w:r w:rsidRPr="000903FB" w:rsidDel="00A3387E">
          <w:rPr>
            <w:rFonts w:ascii="Courier New" w:hAnsi="Courier New" w:cs="Courier New"/>
          </w:rPr>
          <w:delText>?</w:delText>
        </w:r>
      </w:del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09D14F7" w14:textId="1F9E7A3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Geno.cpp:2509: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661" w:author="Jian Yang" w:date="2021-09-09T19:15:00Z">
        <w:r w:rsidR="00A3387E">
          <w:rPr>
            <w:rFonts w:ascii="Courier New" w:hAnsi="Courier New" w:cs="Courier New"/>
          </w:rPr>
          <w:t xml:space="preserve">failed to </w:t>
        </w:r>
      </w:ins>
      <w:r w:rsidRPr="000903FB">
        <w:rPr>
          <w:rFonts w:ascii="Courier New" w:hAnsi="Courier New" w:cs="Courier New"/>
        </w:rPr>
        <w:t xml:space="preserve">open genotype [" + </w:t>
      </w:r>
      <w:proofErr w:type="spellStart"/>
      <w:r w:rsidRPr="000903FB">
        <w:rPr>
          <w:rFonts w:ascii="Courier New" w:hAnsi="Courier New" w:cs="Courier New"/>
        </w:rPr>
        <w:t>cur_filename</w:t>
      </w:r>
      <w:proofErr w:type="spellEnd"/>
      <w:r w:rsidRPr="000903FB">
        <w:rPr>
          <w:rFonts w:ascii="Courier New" w:hAnsi="Courier New" w:cs="Courier New"/>
        </w:rPr>
        <w:t xml:space="preserve"> + "], " + string(</w:t>
      </w:r>
      <w:proofErr w:type="spellStart"/>
      <w:r w:rsidRPr="000903FB">
        <w:rPr>
          <w:rFonts w:ascii="Courier New" w:hAnsi="Courier New" w:cs="Courier New"/>
        </w:rPr>
        <w:t>strerror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errno</w:t>
      </w:r>
      <w:proofErr w:type="spellEnd"/>
      <w:r w:rsidRPr="000903FB">
        <w:rPr>
          <w:rFonts w:ascii="Courier New" w:hAnsi="Courier New" w:cs="Courier New"/>
        </w:rPr>
        <w:t>))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53A0685" w14:textId="24992F35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Geno.cpp:2651:        if </w:t>
      </w:r>
      <w:proofErr w:type="gramStart"/>
      <w:r w:rsidRPr="000903FB">
        <w:rPr>
          <w:rFonts w:ascii="Courier New" w:hAnsi="Courier New" w:cs="Courier New"/>
        </w:rPr>
        <w:t>(!out</w:t>
      </w:r>
      <w:proofErr w:type="gramEnd"/>
      <w:r w:rsidRPr="000903FB">
        <w:rPr>
          <w:rFonts w:ascii="Courier New" w:hAnsi="Courier New" w:cs="Courier New"/>
        </w:rPr>
        <w:t xml:space="preserve">) {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662" w:author="Jian Yang" w:date="2021-09-09T19:15:00Z">
        <w:r w:rsidRPr="000903FB" w:rsidDel="00A3387E">
          <w:rPr>
            <w:rFonts w:ascii="Courier New" w:hAnsi="Courier New" w:cs="Courier New"/>
          </w:rPr>
          <w:delText>can not</w:delText>
        </w:r>
      </w:del>
      <w:ins w:id="663" w:author="Jian Yang" w:date="2021-09-09T19:15:00Z">
        <w:r w:rsidR="00A3387E">
          <w:rPr>
            <w:rFonts w:ascii="Courier New" w:hAnsi="Courier New" w:cs="Courier New"/>
          </w:rPr>
          <w:t>failed to</w:t>
        </w:r>
      </w:ins>
      <w:r w:rsidRPr="000903FB">
        <w:rPr>
          <w:rFonts w:ascii="Courier New" w:hAnsi="Courier New" w:cs="Courier New"/>
        </w:rPr>
        <w:t xml:space="preserve"> open the file [" + options["out"] + ".sum" + "] to write"); }</w:t>
      </w:r>
    </w:p>
    <w:p w14:paraId="5E18FE65" w14:textId="463ABE3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Geno.cpp:2814: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"decompress</w:t>
      </w:r>
      <w:ins w:id="664" w:author="Jian Yang" w:date="2021-09-09T19:15:00Z">
        <w:r w:rsidR="00A3387E">
          <w:rPr>
            <w:rFonts w:ascii="Courier New" w:hAnsi="Courier New" w:cs="Courier New"/>
          </w:rPr>
          <w:t>ing</w:t>
        </w:r>
      </w:ins>
      <w:r w:rsidRPr="000903FB">
        <w:rPr>
          <w:rFonts w:ascii="Courier New" w:hAnsi="Courier New" w:cs="Courier New"/>
        </w:rPr>
        <w:t xml:space="preserve"> genotype data error in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raw_index</w:t>
      </w:r>
      <w:proofErr w:type="spellEnd"/>
      <w:r w:rsidRPr="000903FB">
        <w:rPr>
          <w:rFonts w:ascii="Courier New" w:hAnsi="Courier New" w:cs="Courier New"/>
        </w:rPr>
        <w:t>) + "</w:t>
      </w:r>
      <w:proofErr w:type="spellStart"/>
      <w:r w:rsidRPr="000903FB">
        <w:rPr>
          <w:rFonts w:ascii="Courier New" w:hAnsi="Courier New" w:cs="Courier New"/>
        </w:rPr>
        <w:t>th</w:t>
      </w:r>
      <w:proofErr w:type="spellEnd"/>
      <w:r w:rsidRPr="000903FB">
        <w:rPr>
          <w:rFonts w:ascii="Courier New" w:hAnsi="Courier New" w:cs="Courier New"/>
        </w:rPr>
        <w:t xml:space="preserve"> SNP."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  <w:r w:rsidRPr="000903FB">
        <w:rPr>
          <w:rFonts w:ascii="Courier New" w:hAnsi="Courier New" w:cs="Courier New"/>
        </w:rPr>
        <w:t xml:space="preserve"> </w:t>
      </w:r>
    </w:p>
    <w:p w14:paraId="7FE45FF9" w14:textId="71337EC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Geno.cpp:2819: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"inconsistent number of sample</w:t>
      </w:r>
      <w:ins w:id="665" w:author="Longda Jiang" w:date="2021-09-07T20:50:00Z">
        <w:r w:rsidR="001F1026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in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raw_index</w:t>
      </w:r>
      <w:proofErr w:type="spellEnd"/>
      <w:r w:rsidRPr="000903FB">
        <w:rPr>
          <w:rFonts w:ascii="Courier New" w:hAnsi="Courier New" w:cs="Courier New"/>
        </w:rPr>
        <w:t>) + "</w:t>
      </w:r>
      <w:proofErr w:type="spellStart"/>
      <w:r w:rsidRPr="000903FB">
        <w:rPr>
          <w:rFonts w:ascii="Courier New" w:hAnsi="Courier New" w:cs="Courier New"/>
        </w:rPr>
        <w:t>th</w:t>
      </w:r>
      <w:proofErr w:type="spellEnd"/>
      <w:r w:rsidRPr="000903FB">
        <w:rPr>
          <w:rFonts w:ascii="Courier New" w:hAnsi="Courier New" w:cs="Courier New"/>
        </w:rPr>
        <w:t xml:space="preserve"> SNP.</w:t>
      </w:r>
      <w:proofErr w:type="gramStart"/>
      <w:r w:rsidRPr="000903FB">
        <w:rPr>
          <w:rFonts w:ascii="Courier New" w:hAnsi="Courier New" w:cs="Courier New"/>
        </w:rPr>
        <w:t>" )</w:t>
      </w:r>
      <w:proofErr w:type="gramEnd"/>
      <w:r w:rsidRPr="000903FB">
        <w:rPr>
          <w:rFonts w:ascii="Courier New" w:hAnsi="Courier New" w:cs="Courier New"/>
        </w:rPr>
        <w:t>;</w:t>
      </w:r>
    </w:p>
    <w:p w14:paraId="7742DA40" w14:textId="5B4579E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Geno.cpp:2823: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666" w:author="Longda Jiang" w:date="2021-09-07T20:50:00Z">
        <w:r w:rsidRPr="000903FB" w:rsidDel="00677DBB">
          <w:rPr>
            <w:rFonts w:ascii="Courier New" w:hAnsi="Courier New" w:cs="Courier New"/>
          </w:rPr>
          <w:delText>multi alleles</w:delText>
        </w:r>
      </w:del>
      <w:ins w:id="667" w:author="Longda Jiang" w:date="2021-09-07T20:50:00Z">
        <w:r w:rsidR="00677DBB">
          <w:rPr>
            <w:rFonts w:ascii="Courier New" w:hAnsi="Courier New" w:cs="Courier New"/>
          </w:rPr>
          <w:t>multi-allelic SNPs</w:t>
        </w:r>
      </w:ins>
      <w:r w:rsidRPr="000903FB">
        <w:rPr>
          <w:rFonts w:ascii="Courier New" w:hAnsi="Courier New" w:cs="Courier New"/>
        </w:rPr>
        <w:t xml:space="preserve"> </w:t>
      </w:r>
      <w:del w:id="668" w:author="Jian Yang" w:date="2021-09-09T19:15:00Z">
        <w:r w:rsidRPr="000903FB" w:rsidDel="00A3387E">
          <w:rPr>
            <w:rFonts w:ascii="Courier New" w:hAnsi="Courier New" w:cs="Courier New"/>
          </w:rPr>
          <w:delText xml:space="preserve">still </w:delText>
        </w:r>
      </w:del>
      <w:r w:rsidRPr="000903FB">
        <w:rPr>
          <w:rFonts w:ascii="Courier New" w:hAnsi="Courier New" w:cs="Courier New"/>
        </w:rPr>
        <w:t>detected</w:t>
      </w:r>
      <w:ins w:id="669" w:author="Jian Yang" w:date="2021-09-09T19:17:00Z">
        <w:r w:rsidR="00B0288D">
          <w:rPr>
            <w:rFonts w:ascii="Courier New" w:hAnsi="Courier New" w:cs="Courier New"/>
          </w:rPr>
          <w:t xml:space="preserve"> likely because </w:t>
        </w:r>
      </w:ins>
      <w:del w:id="670" w:author="Jian Yang" w:date="2021-09-09T19:17:00Z">
        <w:r w:rsidRPr="000903FB" w:rsidDel="00B0288D">
          <w:rPr>
            <w:rFonts w:ascii="Courier New" w:hAnsi="Courier New" w:cs="Courier New"/>
          </w:rPr>
          <w:delText xml:space="preserve">, </w:delText>
        </w:r>
      </w:del>
      <w:r w:rsidRPr="000903FB">
        <w:rPr>
          <w:rFonts w:ascii="Courier New" w:hAnsi="Courier New" w:cs="Courier New"/>
        </w:rPr>
        <w:t xml:space="preserve">the </w:t>
      </w:r>
      <w:proofErr w:type="spellStart"/>
      <w:r w:rsidRPr="000903FB">
        <w:rPr>
          <w:rFonts w:ascii="Courier New" w:hAnsi="Courier New" w:cs="Courier New"/>
        </w:rPr>
        <w:t>bgen</w:t>
      </w:r>
      <w:proofErr w:type="spellEnd"/>
      <w:r w:rsidRPr="000903FB">
        <w:rPr>
          <w:rFonts w:ascii="Courier New" w:hAnsi="Courier New" w:cs="Courier New"/>
        </w:rPr>
        <w:t xml:space="preserve"> file </w:t>
      </w:r>
      <w:del w:id="671" w:author="Jian Yang" w:date="2021-09-09T19:17:00Z">
        <w:r w:rsidRPr="000903FB" w:rsidDel="00B0288D">
          <w:rPr>
            <w:rFonts w:ascii="Courier New" w:hAnsi="Courier New" w:cs="Courier New"/>
          </w:rPr>
          <w:delText>might be</w:delText>
        </w:r>
      </w:del>
      <w:ins w:id="672" w:author="Jian Yang" w:date="2021-09-09T19:17:00Z">
        <w:r w:rsidR="00B0288D">
          <w:rPr>
            <w:rFonts w:ascii="Courier New" w:hAnsi="Courier New" w:cs="Courier New"/>
          </w:rPr>
          <w:t>is</w:t>
        </w:r>
      </w:ins>
      <w:r w:rsidRPr="000903FB">
        <w:rPr>
          <w:rFonts w:ascii="Courier New" w:hAnsi="Courier New" w:cs="Courier New"/>
        </w:rPr>
        <w:t xml:space="preserve"> malformed."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ABBC0C2" w14:textId="33C8D22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 xml:space="preserve">Geno.cpp:2836: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673" w:author="Jian Yang" w:date="2021-09-09T19:16:00Z">
        <w:r w:rsidR="00B0288D" w:rsidRPr="000903FB">
          <w:rPr>
            <w:rFonts w:ascii="Courier New" w:hAnsi="Courier New" w:cs="Courier New"/>
          </w:rPr>
          <w:t xml:space="preserve">GCTA </w:t>
        </w:r>
        <w:r w:rsidR="00B0288D">
          <w:rPr>
            <w:rFonts w:ascii="Courier New" w:hAnsi="Courier New" w:cs="Courier New"/>
          </w:rPr>
          <w:t>do</w:t>
        </w:r>
      </w:ins>
      <w:ins w:id="674" w:author="Jian Yang" w:date="2021-09-09T19:17:00Z">
        <w:r w:rsidR="00B0288D">
          <w:rPr>
            <w:rFonts w:ascii="Courier New" w:hAnsi="Courier New" w:cs="Courier New"/>
          </w:rPr>
          <w:t>e</w:t>
        </w:r>
      </w:ins>
      <w:ins w:id="675" w:author="Jian Yang" w:date="2021-09-09T19:16:00Z">
        <w:r w:rsidR="00B0288D">
          <w:rPr>
            <w:rFonts w:ascii="Courier New" w:hAnsi="Courier New" w:cs="Courier New"/>
          </w:rPr>
          <w:t>s not</w:t>
        </w:r>
      </w:ins>
      <w:del w:id="676" w:author="Jian Yang" w:date="2021-09-09T19:16:00Z">
        <w:r w:rsidRPr="000903FB" w:rsidDel="00B0288D">
          <w:rPr>
            <w:rFonts w:ascii="Courier New" w:hAnsi="Courier New" w:cs="Courier New"/>
          </w:rPr>
          <w:delText>can't</w:delText>
        </w:r>
      </w:del>
      <w:r w:rsidRPr="000903FB">
        <w:rPr>
          <w:rFonts w:ascii="Courier New" w:hAnsi="Courier New" w:cs="Courier New"/>
        </w:rPr>
        <w:t xml:space="preserve"> support phased data currently."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FDEC7E3" w14:textId="536326D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Geno.cpp:2842: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677" w:author="Jian Yang" w:date="2021-09-09T19:18:00Z">
        <w:r w:rsidR="00B0288D" w:rsidRPr="000903FB">
          <w:rPr>
            <w:rFonts w:ascii="Courier New" w:hAnsi="Courier New" w:cs="Courier New"/>
          </w:rPr>
          <w:t xml:space="preserve">GCTA </w:t>
        </w:r>
        <w:r w:rsidR="00B0288D">
          <w:rPr>
            <w:rFonts w:ascii="Courier New" w:hAnsi="Courier New" w:cs="Courier New"/>
          </w:rPr>
          <w:t>does not</w:t>
        </w:r>
        <w:r w:rsidR="00B0288D" w:rsidRPr="000903FB">
          <w:rPr>
            <w:rFonts w:ascii="Courier New" w:hAnsi="Courier New" w:cs="Courier New"/>
          </w:rPr>
          <w:t xml:space="preserve"> </w:t>
        </w:r>
      </w:ins>
      <w:del w:id="678" w:author="Jian Yang" w:date="2021-09-09T19:18:00Z">
        <w:r w:rsidRPr="000903FB" w:rsidDel="00B0288D">
          <w:rPr>
            <w:rFonts w:ascii="Courier New" w:hAnsi="Courier New" w:cs="Courier New"/>
          </w:rPr>
          <w:delText xml:space="preserve">can't </w:delText>
        </w:r>
      </w:del>
      <w:r w:rsidRPr="000903FB">
        <w:rPr>
          <w:rFonts w:ascii="Courier New" w:hAnsi="Courier New" w:cs="Courier New"/>
        </w:rPr>
        <w:t>support probability bits other than in byte unit</w:t>
      </w:r>
      <w:ins w:id="679" w:author="Jian Yang" w:date="2021-09-09T19:19:00Z">
        <w:r w:rsidR="00B0288D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0A7418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Geno.cpp:2846: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"malformed data in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raw_index</w:t>
      </w:r>
      <w:proofErr w:type="spellEnd"/>
      <w:r w:rsidRPr="000903FB">
        <w:rPr>
          <w:rFonts w:ascii="Courier New" w:hAnsi="Courier New" w:cs="Courier New"/>
        </w:rPr>
        <w:t>) + "</w:t>
      </w:r>
      <w:proofErr w:type="spellStart"/>
      <w:r w:rsidRPr="000903FB">
        <w:rPr>
          <w:rFonts w:ascii="Courier New" w:hAnsi="Courier New" w:cs="Courier New"/>
        </w:rPr>
        <w:t>th</w:t>
      </w:r>
      <w:proofErr w:type="spellEnd"/>
      <w:r w:rsidRPr="000903FB">
        <w:rPr>
          <w:rFonts w:ascii="Courier New" w:hAnsi="Courier New" w:cs="Courier New"/>
        </w:rPr>
        <w:t xml:space="preserve"> SNP."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B88DD63" w14:textId="44DE4AB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Geno.cpp:2898: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680" w:author="Longda Jiang" w:date="2021-09-07T20:51:00Z">
        <w:r w:rsidR="00677DBB">
          <w:rPr>
            <w:rFonts w:ascii="Courier New" w:hAnsi="Courier New" w:cs="Courier New"/>
          </w:rPr>
          <w:t>multi-allelic SNPs</w:t>
        </w:r>
        <w:r w:rsidR="00677DBB" w:rsidRPr="000903FB">
          <w:rPr>
            <w:rFonts w:ascii="Courier New" w:hAnsi="Courier New" w:cs="Courier New"/>
          </w:rPr>
          <w:t xml:space="preserve"> </w:t>
        </w:r>
      </w:ins>
      <w:del w:id="681" w:author="Longda Jiang" w:date="2021-09-07T20:51:00Z">
        <w:r w:rsidRPr="000903FB" w:rsidDel="00677DBB">
          <w:rPr>
            <w:rFonts w:ascii="Courier New" w:hAnsi="Courier New" w:cs="Courier New"/>
          </w:rPr>
          <w:delText xml:space="preserve">multiple alleles </w:delText>
        </w:r>
      </w:del>
      <w:r w:rsidRPr="000903FB">
        <w:rPr>
          <w:rFonts w:ascii="Courier New" w:hAnsi="Courier New" w:cs="Courier New"/>
        </w:rPr>
        <w:t xml:space="preserve">detected in </w:t>
      </w:r>
      <w:ins w:id="682" w:author="Longda Jiang" w:date="2021-09-07T20:51:00Z">
        <w:r w:rsidR="00677DBB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 xml:space="preserve">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raw_index</w:t>
      </w:r>
      <w:proofErr w:type="spellEnd"/>
      <w:r w:rsidRPr="000903FB">
        <w:rPr>
          <w:rFonts w:ascii="Courier New" w:hAnsi="Courier New" w:cs="Courier New"/>
        </w:rPr>
        <w:t>) + "</w:t>
      </w:r>
      <w:proofErr w:type="spellStart"/>
      <w:r w:rsidRPr="000903FB">
        <w:rPr>
          <w:rFonts w:ascii="Courier New" w:hAnsi="Courier New" w:cs="Courier New"/>
        </w:rPr>
        <w:t>th</w:t>
      </w:r>
      <w:proofErr w:type="spellEnd"/>
      <w:r w:rsidRPr="000903FB">
        <w:rPr>
          <w:rFonts w:ascii="Courier New" w:hAnsi="Courier New" w:cs="Courier New"/>
        </w:rPr>
        <w:t xml:space="preserve"> SNP."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CA1EB8C" w14:textId="2540093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Geno.cpp:2943: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683" w:author="Longda Jiang" w:date="2021-09-07T20:51:00Z">
        <w:r w:rsidR="00677DBB" w:rsidRPr="00677DBB">
          <w:rPr>
            <w:rFonts w:ascii="Courier New" w:hAnsi="Courier New" w:cs="Courier New"/>
          </w:rPr>
          <w:t xml:space="preserve"> </w:t>
        </w:r>
        <w:r w:rsidR="00677DBB">
          <w:rPr>
            <w:rFonts w:ascii="Courier New" w:hAnsi="Courier New" w:cs="Courier New"/>
          </w:rPr>
          <w:t>multi-allelic SNPs</w:t>
        </w:r>
        <w:r w:rsidR="00677DBB" w:rsidRPr="000903FB">
          <w:rPr>
            <w:rFonts w:ascii="Courier New" w:hAnsi="Courier New" w:cs="Courier New"/>
          </w:rPr>
          <w:t xml:space="preserve"> </w:t>
        </w:r>
      </w:ins>
      <w:del w:id="684" w:author="Longda Jiang" w:date="2021-09-07T20:51:00Z">
        <w:r w:rsidRPr="000903FB" w:rsidDel="00677DBB">
          <w:rPr>
            <w:rFonts w:ascii="Courier New" w:hAnsi="Courier New" w:cs="Courier New"/>
          </w:rPr>
          <w:delText xml:space="preserve">multiple alleles </w:delText>
        </w:r>
      </w:del>
      <w:r w:rsidRPr="000903FB">
        <w:rPr>
          <w:rFonts w:ascii="Courier New" w:hAnsi="Courier New" w:cs="Courier New"/>
        </w:rPr>
        <w:t xml:space="preserve">detected in </w:t>
      </w:r>
      <w:ins w:id="685" w:author="Longda Jiang" w:date="2021-09-07T20:51:00Z">
        <w:r w:rsidR="00677DBB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 xml:space="preserve">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raw_index</w:t>
      </w:r>
      <w:proofErr w:type="spellEnd"/>
      <w:r w:rsidRPr="000903FB">
        <w:rPr>
          <w:rFonts w:ascii="Courier New" w:hAnsi="Courier New" w:cs="Courier New"/>
        </w:rPr>
        <w:t>) + "</w:t>
      </w:r>
      <w:proofErr w:type="spellStart"/>
      <w:r w:rsidRPr="000903FB">
        <w:rPr>
          <w:rFonts w:ascii="Courier New" w:hAnsi="Courier New" w:cs="Courier New"/>
        </w:rPr>
        <w:t>th</w:t>
      </w:r>
      <w:proofErr w:type="spellEnd"/>
      <w:r w:rsidRPr="000903FB">
        <w:rPr>
          <w:rFonts w:ascii="Courier New" w:hAnsi="Courier New" w:cs="Courier New"/>
        </w:rPr>
        <w:t xml:space="preserve"> SNP."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AD5FF6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Geno.cpp:2986: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err_string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EB3C5F8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Geno.cpp:2993: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err_string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1BE93B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Geno.cpp:3003: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err_string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7366890" w14:textId="0F48EE3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Geno.cpp:3285: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686" w:author="Jian Yang" w:date="2021-09-09T19:20:00Z">
        <w:r w:rsidR="00B0288D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read</w:t>
      </w:r>
      <w:ins w:id="687" w:author="Jian Yang" w:date="2021-09-09T19:20:00Z">
        <w:r w:rsidR="00B0288D">
          <w:rPr>
            <w:rFonts w:ascii="Courier New" w:hAnsi="Courier New" w:cs="Courier New"/>
          </w:rPr>
          <w:t>ing process reached</w:t>
        </w:r>
      </w:ins>
      <w:r w:rsidRPr="000903FB">
        <w:rPr>
          <w:rFonts w:ascii="Courier New" w:hAnsi="Courier New" w:cs="Courier New"/>
        </w:rPr>
        <w:t xml:space="preserve"> to the end of the BED file</w:t>
      </w:r>
      <w:del w:id="688" w:author="Jian Yang" w:date="2021-09-09T19:20:00Z">
        <w:r w:rsidRPr="000903FB" w:rsidDel="00B0288D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but </w:t>
      </w:r>
      <w:del w:id="689" w:author="Jian Yang" w:date="2021-09-09T19:20:00Z">
        <w:r w:rsidRPr="000903FB" w:rsidDel="00B0288D">
          <w:rPr>
            <w:rFonts w:ascii="Courier New" w:hAnsi="Courier New" w:cs="Courier New"/>
          </w:rPr>
          <w:delText xml:space="preserve">still </w:delText>
        </w:r>
      </w:del>
      <w:ins w:id="690" w:author="Jian Yang" w:date="2021-09-09T19:20:00Z">
        <w:r w:rsidR="00B0288D">
          <w:rPr>
            <w:rFonts w:ascii="Courier New" w:hAnsi="Courier New" w:cs="Courier New"/>
          </w:rPr>
          <w:t>couldn’t</w:t>
        </w:r>
      </w:ins>
      <w:del w:id="691" w:author="Jian Yang" w:date="2021-09-09T19:20:00Z">
        <w:r w:rsidRPr="000903FB" w:rsidDel="00B0288D">
          <w:rPr>
            <w:rFonts w:ascii="Courier New" w:hAnsi="Courier New" w:cs="Courier New"/>
          </w:rPr>
          <w:delText>didn't</w:delText>
        </w:r>
      </w:del>
      <w:r w:rsidRPr="000903FB">
        <w:rPr>
          <w:rFonts w:ascii="Courier New" w:hAnsi="Courier New" w:cs="Courier New"/>
        </w:rPr>
        <w:t xml:space="preserve"> finish."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D56514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Geno.cpp:3424: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"MAF can't be negative: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val</w:t>
      </w:r>
      <w:proofErr w:type="spellEnd"/>
      <w:r w:rsidRPr="000903FB">
        <w:rPr>
          <w:rFonts w:ascii="Courier New" w:hAnsi="Courier New" w:cs="Courier New"/>
        </w:rPr>
        <w:t>)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378D906" w14:textId="19E83EDA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Geno.cpp:3444: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692" w:author="Jian Yang" w:date="2021-09-09T19:23:00Z">
        <w:r w:rsidR="00B0288D">
          <w:rPr>
            <w:rFonts w:ascii="Courier New" w:hAnsi="Courier New" w:cs="Courier New"/>
          </w:rPr>
          <w:t xml:space="preserve">the </w:t>
        </w:r>
      </w:ins>
      <w:del w:id="693" w:author="Longda Jiang" w:date="2021-09-07T20:52:00Z">
        <w:r w:rsidRPr="000903FB" w:rsidDel="005F0988">
          <w:rPr>
            <w:rFonts w:ascii="Courier New" w:hAnsi="Courier New" w:cs="Courier New"/>
          </w:rPr>
          <w:delText>MAF range:</w:delText>
        </w:r>
      </w:del>
      <w:ins w:id="694" w:author="Longda Jiang" w:date="2021-09-07T20:52:00Z">
        <w:r w:rsidR="005F0988">
          <w:rPr>
            <w:rFonts w:ascii="Courier New" w:hAnsi="Courier New" w:cs="Courier New"/>
          </w:rPr>
          <w:t xml:space="preserve">value specified </w:t>
        </w:r>
      </w:ins>
      <w:ins w:id="695" w:author="Jian Yang" w:date="2021-09-09T19:21:00Z">
        <w:r w:rsidR="00B0288D">
          <w:rPr>
            <w:rFonts w:ascii="Courier New" w:hAnsi="Courier New" w:cs="Courier New"/>
          </w:rPr>
          <w:t>for</w:t>
        </w:r>
      </w:ins>
      <w:ins w:id="696" w:author="Longda Jiang" w:date="2021-09-07T20:52:00Z">
        <w:del w:id="697" w:author="Jian Yang" w:date="2021-09-09T19:21:00Z">
          <w:r w:rsidR="005F0988" w:rsidDel="00B0288D">
            <w:rPr>
              <w:rFonts w:ascii="Courier New" w:hAnsi="Courier New" w:cs="Courier New"/>
            </w:rPr>
            <w:delText>by</w:delText>
          </w:r>
        </w:del>
        <w:r w:rsidR="005F0988">
          <w:rPr>
            <w:rFonts w:ascii="Courier New" w:hAnsi="Courier New" w:cs="Courier New"/>
          </w:rPr>
          <w:t xml:space="preserve"> </w:t>
        </w:r>
      </w:ins>
      <w:del w:id="698" w:author="Longda Jiang" w:date="2021-09-07T20:52:00Z">
        <w:r w:rsidRPr="000903FB" w:rsidDel="005F0988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>--max-</w:t>
      </w:r>
      <w:proofErr w:type="spellStart"/>
      <w:r w:rsidRPr="000903FB">
        <w:rPr>
          <w:rFonts w:ascii="Courier New" w:hAnsi="Courier New" w:cs="Courier New"/>
        </w:rPr>
        <w:t>maf</w:t>
      </w:r>
      <w:proofErr w:type="spellEnd"/>
      <w:r w:rsidRPr="000903FB">
        <w:rPr>
          <w:rFonts w:ascii="Courier New" w:hAnsi="Courier New" w:cs="Courier New"/>
        </w:rPr>
        <w:t xml:space="preserve"> can't be smaller than </w:t>
      </w:r>
      <w:ins w:id="699" w:author="Longda Jiang" w:date="2021-09-07T20:52:00Z">
        <w:r w:rsidR="005F0988">
          <w:rPr>
            <w:rFonts w:ascii="Courier New" w:hAnsi="Courier New" w:cs="Courier New"/>
          </w:rPr>
          <w:t xml:space="preserve">that </w:t>
        </w:r>
      </w:ins>
      <w:ins w:id="700" w:author="Jian Yang" w:date="2021-09-09T19:21:00Z">
        <w:r w:rsidR="00B0288D">
          <w:rPr>
            <w:rFonts w:ascii="Courier New" w:hAnsi="Courier New" w:cs="Courier New"/>
          </w:rPr>
          <w:t>for</w:t>
        </w:r>
      </w:ins>
      <w:ins w:id="701" w:author="Longda Jiang" w:date="2021-09-07T20:52:00Z">
        <w:del w:id="702" w:author="Jian Yang" w:date="2021-09-09T19:21:00Z">
          <w:r w:rsidR="005F0988" w:rsidDel="00B0288D">
            <w:rPr>
              <w:rFonts w:ascii="Courier New" w:hAnsi="Courier New" w:cs="Courier New"/>
            </w:rPr>
            <w:delText>by</w:delText>
          </w:r>
        </w:del>
        <w:r w:rsidR="005F0988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--min-</w:t>
      </w:r>
      <w:proofErr w:type="spellStart"/>
      <w:r w:rsidRPr="000903FB">
        <w:rPr>
          <w:rFonts w:ascii="Courier New" w:hAnsi="Courier New" w:cs="Courier New"/>
        </w:rPr>
        <w:t>maf</w:t>
      </w:r>
      <w:proofErr w:type="spellEnd"/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E2A98EA" w14:textId="4EE34E1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Geno.cpp:3456: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703" w:author="Jian Yang" w:date="2021-09-09T19:23:00Z">
        <w:r w:rsidR="00B0288D">
          <w:rPr>
            <w:rFonts w:ascii="Courier New" w:hAnsi="Courier New" w:cs="Courier New"/>
          </w:rPr>
          <w:t xml:space="preserve">the </w:t>
        </w:r>
      </w:ins>
      <w:ins w:id="704" w:author="Jian Yang" w:date="2021-09-09T19:21:00Z">
        <w:r w:rsidR="00B0288D">
          <w:rPr>
            <w:rFonts w:ascii="Courier New" w:hAnsi="Courier New" w:cs="Courier New"/>
          </w:rPr>
          <w:t xml:space="preserve">value specified for </w:t>
        </w:r>
        <w:r w:rsidR="00B0288D">
          <w:rPr>
            <w:rFonts w:ascii="Courier New" w:hAnsi="Courier New" w:cs="Courier New"/>
          </w:rPr>
          <w:t>--</w:t>
        </w:r>
      </w:ins>
      <w:r w:rsidRPr="000903FB">
        <w:rPr>
          <w:rFonts w:ascii="Courier New" w:hAnsi="Courier New" w:cs="Courier New"/>
        </w:rPr>
        <w:t>max</w:t>
      </w:r>
      <w:ins w:id="705" w:author="Jian Yang" w:date="2021-09-09T19:21:00Z">
        <w:r w:rsidR="00B0288D">
          <w:rPr>
            <w:rFonts w:ascii="Courier New" w:hAnsi="Courier New" w:cs="Courier New"/>
          </w:rPr>
          <w:t>-</w:t>
        </w:r>
      </w:ins>
      <w:proofErr w:type="spellStart"/>
      <w:del w:id="706" w:author="Jian Yang" w:date="2021-09-09T19:21:00Z">
        <w:r w:rsidRPr="000903FB" w:rsidDel="00B0288D">
          <w:rPr>
            <w:rFonts w:ascii="Courier New" w:hAnsi="Courier New" w:cs="Courier New"/>
          </w:rPr>
          <w:delText xml:space="preserve"> </w:delText>
        </w:r>
      </w:del>
      <w:ins w:id="707" w:author="Jian Yang" w:date="2021-09-09T19:21:00Z">
        <w:r w:rsidR="00B0288D">
          <w:rPr>
            <w:rFonts w:ascii="Courier New" w:hAnsi="Courier New" w:cs="Courier New"/>
          </w:rPr>
          <w:t>maf</w:t>
        </w:r>
        <w:proofErr w:type="spellEnd"/>
        <w:r w:rsidR="00B0288D">
          <w:rPr>
            <w:rFonts w:ascii="Courier New" w:hAnsi="Courier New" w:cs="Courier New"/>
          </w:rPr>
          <w:t xml:space="preserve"> </w:t>
        </w:r>
      </w:ins>
      <w:del w:id="708" w:author="Jian Yang" w:date="2021-09-09T19:21:00Z">
        <w:r w:rsidRPr="000903FB" w:rsidDel="00B0288D">
          <w:rPr>
            <w:rFonts w:ascii="Courier New" w:hAnsi="Courier New" w:cs="Courier New"/>
          </w:rPr>
          <w:delText xml:space="preserve">MAF </w:delText>
        </w:r>
      </w:del>
      <w:r w:rsidRPr="000903FB">
        <w:rPr>
          <w:rFonts w:ascii="Courier New" w:hAnsi="Courier New" w:cs="Courier New"/>
        </w:rPr>
        <w:t>can't be negative or larger than 0.5"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3392BC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Geno.cpp:3480: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"no " + </w:t>
      </w:r>
      <w:proofErr w:type="spellStart"/>
      <w:r w:rsidRPr="000903FB">
        <w:rPr>
          <w:rFonts w:ascii="Courier New" w:hAnsi="Courier New" w:cs="Courier New"/>
        </w:rPr>
        <w:t>key_name</w:t>
      </w:r>
      <w:proofErr w:type="spellEnd"/>
      <w:r w:rsidRPr="000903FB">
        <w:rPr>
          <w:rFonts w:ascii="Courier New" w:hAnsi="Courier New" w:cs="Courier New"/>
        </w:rPr>
        <w:t xml:space="preserve"> + " parameter found"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350C11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Geno.cpp:3484: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key_name</w:t>
      </w:r>
      <w:proofErr w:type="spellEnd"/>
      <w:r w:rsidRPr="000903FB">
        <w:rPr>
          <w:rFonts w:ascii="Courier New" w:hAnsi="Courier New" w:cs="Courier New"/>
        </w:rPr>
        <w:t xml:space="preserve"> + " " + options[</w:t>
      </w:r>
      <w:proofErr w:type="spellStart"/>
      <w:r w:rsidRPr="000903FB">
        <w:rPr>
          <w:rFonts w:ascii="Courier New" w:hAnsi="Courier New" w:cs="Courier New"/>
        </w:rPr>
        <w:t>key_store</w:t>
      </w:r>
      <w:proofErr w:type="spellEnd"/>
      <w:r w:rsidRPr="000903FB">
        <w:rPr>
          <w:rFonts w:ascii="Courier New" w:hAnsi="Courier New" w:cs="Courier New"/>
        </w:rPr>
        <w:t>] + " not found"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C0D573E" w14:textId="78C633D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Geno.cpp:3510: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709" w:author="Jian Yang" w:date="2021-09-09T19:21:00Z">
        <w:r w:rsidRPr="000903FB" w:rsidDel="00B0288D">
          <w:rPr>
            <w:rFonts w:ascii="Courier New" w:hAnsi="Courier New" w:cs="Courier New"/>
          </w:rPr>
          <w:delText xml:space="preserve">illegal </w:delText>
        </w:r>
      </w:del>
      <w:ins w:id="710" w:author="Jian Yang" w:date="2021-09-09T19:21:00Z">
        <w:r w:rsidR="00B0288D">
          <w:rPr>
            <w:rFonts w:ascii="Courier New" w:hAnsi="Courier New" w:cs="Courier New"/>
          </w:rPr>
          <w:t>invalid</w:t>
        </w:r>
        <w:r w:rsidR="00B0288D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 xml:space="preserve">value </w:t>
      </w:r>
      <w:ins w:id="711" w:author="Jian Yang" w:date="2021-09-09T19:21:00Z">
        <w:r w:rsidR="00B0288D">
          <w:rPr>
            <w:rFonts w:ascii="Courier New" w:hAnsi="Courier New" w:cs="Courier New"/>
          </w:rPr>
          <w:t>for</w:t>
        </w:r>
      </w:ins>
      <w:del w:id="712" w:author="Jian Yang" w:date="2021-09-09T19:21:00Z">
        <w:r w:rsidRPr="000903FB" w:rsidDel="00B0288D">
          <w:rPr>
            <w:rFonts w:ascii="Courier New" w:hAnsi="Courier New" w:cs="Courier New"/>
          </w:rPr>
          <w:delText>in</w:delText>
        </w:r>
      </w:del>
      <w:r w:rsidRPr="000903FB">
        <w:rPr>
          <w:rFonts w:ascii="Courier New" w:hAnsi="Courier New" w:cs="Courier New"/>
        </w:rPr>
        <w:t xml:space="preserve"> --</w:t>
      </w:r>
      <w:proofErr w:type="spellStart"/>
      <w:r w:rsidRPr="000903FB">
        <w:rPr>
          <w:rFonts w:ascii="Courier New" w:hAnsi="Courier New" w:cs="Courier New"/>
        </w:rPr>
        <w:t>maf</w:t>
      </w:r>
      <w:proofErr w:type="spellEnd"/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6D8B9F8" w14:textId="2D195366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Geno.cpp:3513: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713" w:author="Jian Yang" w:date="2021-09-09T19:21:00Z">
        <w:r w:rsidR="00B0288D">
          <w:rPr>
            <w:rFonts w:ascii="Courier New" w:hAnsi="Courier New" w:cs="Courier New"/>
          </w:rPr>
          <w:t>value speci</w:t>
        </w:r>
      </w:ins>
      <w:ins w:id="714" w:author="Jian Yang" w:date="2021-09-09T19:22:00Z">
        <w:r w:rsidR="00B0288D">
          <w:rPr>
            <w:rFonts w:ascii="Courier New" w:hAnsi="Courier New" w:cs="Courier New"/>
          </w:rPr>
          <w:t>fied for</w:t>
        </w:r>
      </w:ins>
      <w:r w:rsidRPr="000903FB">
        <w:rPr>
          <w:rFonts w:ascii="Courier New" w:hAnsi="Courier New" w:cs="Courier New"/>
        </w:rPr>
        <w:t>--</w:t>
      </w:r>
      <w:proofErr w:type="spellStart"/>
      <w:r w:rsidRPr="000903FB">
        <w:rPr>
          <w:rFonts w:ascii="Courier New" w:hAnsi="Courier New" w:cs="Courier New"/>
        </w:rPr>
        <w:t>maf</w:t>
      </w:r>
      <w:proofErr w:type="spellEnd"/>
      <w:r w:rsidRPr="000903FB">
        <w:rPr>
          <w:rFonts w:ascii="Courier New" w:hAnsi="Courier New" w:cs="Courier New"/>
        </w:rPr>
        <w:t xml:space="preserve"> can't be smaller than 0 or larger than 0.5"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3632DC6" w14:textId="6707482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Geno.cpp:3519: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715" w:author="Jian Yang" w:date="2021-09-09T19:22:00Z">
        <w:r w:rsidR="00B0288D">
          <w:rPr>
            <w:rFonts w:ascii="Courier New" w:hAnsi="Courier New" w:cs="Courier New"/>
          </w:rPr>
          <w:t xml:space="preserve">GCTA does not support </w:t>
        </w:r>
      </w:ins>
      <w:ins w:id="716" w:author="Longda Jiang" w:date="2021-09-07T20:53:00Z">
        <w:del w:id="717" w:author="Jian Yang" w:date="2021-09-09T19:22:00Z">
          <w:r w:rsidR="0006065C" w:rsidDel="00B0288D">
            <w:rPr>
              <w:rFonts w:ascii="Courier New" w:hAnsi="Courier New" w:cs="Courier New"/>
            </w:rPr>
            <w:delText xml:space="preserve">cannot support </w:delText>
          </w:r>
        </w:del>
        <w:r w:rsidR="0006065C">
          <w:rPr>
            <w:rFonts w:ascii="Courier New" w:hAnsi="Courier New" w:cs="Courier New"/>
          </w:rPr>
          <w:t xml:space="preserve">multiple values </w:t>
        </w:r>
      </w:ins>
      <w:del w:id="718" w:author="Longda Jiang" w:date="2021-09-07T20:53:00Z">
        <w:r w:rsidRPr="000903FB" w:rsidDel="0006065C">
          <w:rPr>
            <w:rFonts w:ascii="Courier New" w:hAnsi="Courier New" w:cs="Courier New"/>
          </w:rPr>
          <w:delText xml:space="preserve">multiple value </w:delText>
        </w:r>
      </w:del>
      <w:ins w:id="719" w:author="Jian Yang" w:date="2021-09-09T19:22:00Z">
        <w:r w:rsidR="00B0288D">
          <w:rPr>
            <w:rFonts w:ascii="Courier New" w:hAnsi="Courier New" w:cs="Courier New"/>
          </w:rPr>
          <w:t>for</w:t>
        </w:r>
      </w:ins>
      <w:del w:id="720" w:author="Jian Yang" w:date="2021-09-09T19:22:00Z">
        <w:r w:rsidRPr="000903FB" w:rsidDel="00B0288D">
          <w:rPr>
            <w:rFonts w:ascii="Courier New" w:hAnsi="Courier New" w:cs="Courier New"/>
          </w:rPr>
          <w:delText>in</w:delText>
        </w:r>
      </w:del>
      <w:r w:rsidRPr="000903FB">
        <w:rPr>
          <w:rFonts w:ascii="Courier New" w:hAnsi="Courier New" w:cs="Courier New"/>
        </w:rPr>
        <w:t xml:space="preserve"> </w:t>
      </w:r>
      <w:del w:id="721" w:author="Longda Jiang" w:date="2021-09-07T20:53:00Z">
        <w:r w:rsidRPr="000903FB" w:rsidDel="0006065C">
          <w:rPr>
            <w:rFonts w:ascii="Courier New" w:hAnsi="Courier New" w:cs="Courier New"/>
          </w:rPr>
          <w:delText>--</w:delText>
        </w:r>
      </w:del>
      <w:ins w:id="722" w:author="Longda Jiang" w:date="2021-09-07T20:53:00Z">
        <w:r w:rsidR="0006065C">
          <w:rPr>
            <w:rFonts w:ascii="Courier New" w:hAnsi="Courier New" w:cs="Courier New"/>
          </w:rPr>
          <w:t>--</w:t>
        </w:r>
      </w:ins>
      <w:proofErr w:type="spellStart"/>
      <w:r w:rsidRPr="000903FB">
        <w:rPr>
          <w:rFonts w:ascii="Courier New" w:hAnsi="Courier New" w:cs="Courier New"/>
        </w:rPr>
        <w:t>maf</w:t>
      </w:r>
      <w:proofErr w:type="spellEnd"/>
      <w:ins w:id="723" w:author="Longda Jiang" w:date="2021-09-07T20:53:00Z">
        <w:r w:rsidR="0006065C">
          <w:rPr>
            <w:rFonts w:ascii="Courier New" w:hAnsi="Courier New" w:cs="Courier New"/>
          </w:rPr>
          <w:t xml:space="preserve"> </w:t>
        </w:r>
      </w:ins>
      <w:del w:id="724" w:author="Longda Jiang" w:date="2021-09-07T20:53:00Z">
        <w:r w:rsidRPr="000903FB" w:rsidDel="0006065C">
          <w:rPr>
            <w:rFonts w:ascii="Courier New" w:hAnsi="Courier New" w:cs="Courier New"/>
          </w:rPr>
          <w:delText xml:space="preserve">, not supported </w:delText>
        </w:r>
      </w:del>
      <w:r w:rsidRPr="000903FB">
        <w:rPr>
          <w:rFonts w:ascii="Courier New" w:hAnsi="Courier New" w:cs="Courier New"/>
        </w:rPr>
        <w:t>currently"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EDFADC4" w14:textId="7E21500B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Geno.cpp:3530: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725" w:author="Jian Yang" w:date="2021-09-09T19:23:00Z">
        <w:r w:rsidRPr="000903FB" w:rsidDel="00B0288D">
          <w:rPr>
            <w:rFonts w:ascii="Courier New" w:hAnsi="Courier New" w:cs="Courier New"/>
          </w:rPr>
          <w:delText xml:space="preserve">illegal </w:delText>
        </w:r>
      </w:del>
      <w:ins w:id="726" w:author="Jian Yang" w:date="2021-09-09T19:23:00Z">
        <w:r w:rsidR="00B0288D">
          <w:rPr>
            <w:rFonts w:ascii="Courier New" w:hAnsi="Courier New" w:cs="Courier New"/>
          </w:rPr>
          <w:t>invalid</w:t>
        </w:r>
        <w:r w:rsidR="00B0288D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 xml:space="preserve">value </w:t>
      </w:r>
      <w:ins w:id="727" w:author="Jian Yang" w:date="2021-09-09T19:23:00Z">
        <w:r w:rsidR="00B0288D">
          <w:rPr>
            <w:rFonts w:ascii="Courier New" w:hAnsi="Courier New" w:cs="Courier New"/>
          </w:rPr>
          <w:t>for</w:t>
        </w:r>
      </w:ins>
      <w:del w:id="728" w:author="Jian Yang" w:date="2021-09-09T19:23:00Z">
        <w:r w:rsidRPr="000903FB" w:rsidDel="00B0288D">
          <w:rPr>
            <w:rFonts w:ascii="Courier New" w:hAnsi="Courier New" w:cs="Courier New"/>
          </w:rPr>
          <w:delText>in</w:delText>
        </w:r>
      </w:del>
      <w:r w:rsidRPr="000903FB">
        <w:rPr>
          <w:rFonts w:ascii="Courier New" w:hAnsi="Courier New" w:cs="Courier New"/>
        </w:rPr>
        <w:t xml:space="preserve"> --</w:t>
      </w:r>
      <w:proofErr w:type="spellStart"/>
      <w:r w:rsidRPr="000903FB">
        <w:rPr>
          <w:rFonts w:ascii="Courier New" w:hAnsi="Courier New" w:cs="Courier New"/>
        </w:rPr>
        <w:t>maf</w:t>
      </w:r>
      <w:proofErr w:type="spellEnd"/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61A11D1" w14:textId="2C20F6F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Geno.cpp:3533: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729" w:author="Jian Yang" w:date="2021-09-09T19:23:00Z">
        <w:r w:rsidR="00B0288D">
          <w:rPr>
            <w:rFonts w:ascii="Courier New" w:hAnsi="Courier New" w:cs="Courier New"/>
          </w:rPr>
          <w:t xml:space="preserve">the value specified for </w:t>
        </w:r>
      </w:ins>
      <w:r w:rsidRPr="000903FB">
        <w:rPr>
          <w:rFonts w:ascii="Courier New" w:hAnsi="Courier New" w:cs="Courier New"/>
        </w:rPr>
        <w:t>--max-</w:t>
      </w:r>
      <w:proofErr w:type="spellStart"/>
      <w:r w:rsidRPr="000903FB">
        <w:rPr>
          <w:rFonts w:ascii="Courier New" w:hAnsi="Courier New" w:cs="Courier New"/>
        </w:rPr>
        <w:t>maf</w:t>
      </w:r>
      <w:proofErr w:type="spellEnd"/>
      <w:r w:rsidRPr="000903FB">
        <w:rPr>
          <w:rFonts w:ascii="Courier New" w:hAnsi="Courier New" w:cs="Courier New"/>
        </w:rPr>
        <w:t xml:space="preserve"> can't be smaller than 0 or larger than 0.5"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12A620E" w14:textId="21476323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Geno.cpp:3536: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730" w:author="Jian Yang" w:date="2021-09-09T19:23:00Z">
        <w:r w:rsidR="00B0288D" w:rsidRPr="00B0288D">
          <w:rPr>
            <w:rFonts w:ascii="Courier New" w:hAnsi="Courier New" w:cs="Courier New"/>
          </w:rPr>
          <w:t xml:space="preserve"> </w:t>
        </w:r>
        <w:r w:rsidR="00B0288D">
          <w:rPr>
            <w:rFonts w:ascii="Courier New" w:hAnsi="Courier New" w:cs="Courier New"/>
          </w:rPr>
          <w:t xml:space="preserve">GCTA does not </w:t>
        </w:r>
      </w:ins>
      <w:ins w:id="731" w:author="Longda Jiang" w:date="2021-09-07T20:53:00Z">
        <w:del w:id="732" w:author="Jian Yang" w:date="2021-09-09T19:23:00Z">
          <w:r w:rsidR="00ED5833" w:rsidDel="00B0288D">
            <w:rPr>
              <w:rFonts w:ascii="Courier New" w:hAnsi="Courier New" w:cs="Courier New"/>
            </w:rPr>
            <w:delText xml:space="preserve">cannot </w:delText>
          </w:r>
        </w:del>
        <w:r w:rsidR="00ED5833">
          <w:rPr>
            <w:rFonts w:ascii="Courier New" w:hAnsi="Courier New" w:cs="Courier New"/>
          </w:rPr>
          <w:t xml:space="preserve">support multiple values </w:t>
        </w:r>
      </w:ins>
      <w:ins w:id="733" w:author="Jian Yang" w:date="2021-09-09T19:23:00Z">
        <w:r w:rsidR="00B0288D">
          <w:rPr>
            <w:rFonts w:ascii="Courier New" w:hAnsi="Courier New" w:cs="Courier New"/>
          </w:rPr>
          <w:t>for</w:t>
        </w:r>
      </w:ins>
      <w:ins w:id="734" w:author="Longda Jiang" w:date="2021-09-07T20:53:00Z">
        <w:del w:id="735" w:author="Jian Yang" w:date="2021-09-09T19:23:00Z">
          <w:r w:rsidR="00ED5833" w:rsidRPr="000903FB" w:rsidDel="00B0288D">
            <w:rPr>
              <w:rFonts w:ascii="Courier New" w:hAnsi="Courier New" w:cs="Courier New"/>
            </w:rPr>
            <w:delText>in</w:delText>
          </w:r>
        </w:del>
        <w:r w:rsidR="00ED5833" w:rsidRPr="000903FB">
          <w:rPr>
            <w:rFonts w:ascii="Courier New" w:hAnsi="Courier New" w:cs="Courier New"/>
          </w:rPr>
          <w:t xml:space="preserve"> </w:t>
        </w:r>
        <w:r w:rsidR="00ED5833">
          <w:rPr>
            <w:rFonts w:ascii="Courier New" w:hAnsi="Courier New" w:cs="Courier New"/>
          </w:rPr>
          <w:t>--</w:t>
        </w:r>
        <w:proofErr w:type="spellStart"/>
        <w:r w:rsidR="00ED5833" w:rsidRPr="000903FB">
          <w:rPr>
            <w:rFonts w:ascii="Courier New" w:hAnsi="Courier New" w:cs="Courier New"/>
          </w:rPr>
          <w:t>maf</w:t>
        </w:r>
        <w:proofErr w:type="spellEnd"/>
        <w:r w:rsidR="00ED5833">
          <w:rPr>
            <w:rFonts w:ascii="Courier New" w:hAnsi="Courier New" w:cs="Courier New"/>
          </w:rPr>
          <w:t xml:space="preserve"> </w:t>
        </w:r>
        <w:r w:rsidR="00ED5833" w:rsidRPr="000903FB">
          <w:rPr>
            <w:rFonts w:ascii="Courier New" w:hAnsi="Courier New" w:cs="Courier New"/>
          </w:rPr>
          <w:t>currently</w:t>
        </w:r>
        <w:r w:rsidR="00ED5833" w:rsidRPr="000903FB" w:rsidDel="00ED5833">
          <w:rPr>
            <w:rFonts w:ascii="Courier New" w:hAnsi="Courier New" w:cs="Courier New"/>
          </w:rPr>
          <w:t xml:space="preserve"> </w:t>
        </w:r>
      </w:ins>
      <w:del w:id="736" w:author="Longda Jiang" w:date="2021-09-07T20:53:00Z">
        <w:r w:rsidRPr="000903FB" w:rsidDel="00ED5833">
          <w:rPr>
            <w:rFonts w:ascii="Courier New" w:hAnsi="Courier New" w:cs="Courier New"/>
          </w:rPr>
          <w:delText>multiple value in --maf, not supported currently</w:delText>
        </w:r>
      </w:del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20098D8" w14:textId="6862BC5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Geno.cpp:3542: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ins w:id="737" w:author="Longda Jiang" w:date="2021-09-07T20:54:00Z">
        <w:r w:rsidR="001B6270">
          <w:rPr>
            <w:rFonts w:ascii="Courier New" w:hAnsi="Courier New" w:cs="Courier New"/>
          </w:rPr>
          <w:t xml:space="preserve">"value specified </w:t>
        </w:r>
      </w:ins>
      <w:ins w:id="738" w:author="Jian Yang" w:date="2021-09-09T19:23:00Z">
        <w:r w:rsidR="00B0288D">
          <w:rPr>
            <w:rFonts w:ascii="Courier New" w:hAnsi="Courier New" w:cs="Courier New"/>
          </w:rPr>
          <w:t>for</w:t>
        </w:r>
      </w:ins>
      <w:ins w:id="739" w:author="Longda Jiang" w:date="2021-09-07T20:54:00Z">
        <w:del w:id="740" w:author="Jian Yang" w:date="2021-09-09T19:23:00Z">
          <w:r w:rsidR="001B6270" w:rsidDel="00B0288D">
            <w:rPr>
              <w:rFonts w:ascii="Courier New" w:hAnsi="Courier New" w:cs="Courier New"/>
            </w:rPr>
            <w:delText>by</w:delText>
          </w:r>
        </w:del>
        <w:r w:rsidR="001B6270">
          <w:rPr>
            <w:rFonts w:ascii="Courier New" w:hAnsi="Courier New" w:cs="Courier New"/>
          </w:rPr>
          <w:t xml:space="preserve"> </w:t>
        </w:r>
        <w:r w:rsidR="001B6270" w:rsidRPr="000903FB">
          <w:rPr>
            <w:rFonts w:ascii="Courier New" w:hAnsi="Courier New" w:cs="Courier New"/>
          </w:rPr>
          <w:t>--max-</w:t>
        </w:r>
        <w:proofErr w:type="spellStart"/>
        <w:r w:rsidR="001B6270" w:rsidRPr="000903FB">
          <w:rPr>
            <w:rFonts w:ascii="Courier New" w:hAnsi="Courier New" w:cs="Courier New"/>
          </w:rPr>
          <w:t>maf</w:t>
        </w:r>
        <w:proofErr w:type="spellEnd"/>
        <w:r w:rsidR="001B6270" w:rsidRPr="000903FB">
          <w:rPr>
            <w:rFonts w:ascii="Courier New" w:hAnsi="Courier New" w:cs="Courier New"/>
          </w:rPr>
          <w:t xml:space="preserve"> can't be smaller than </w:t>
        </w:r>
        <w:r w:rsidR="001B6270">
          <w:rPr>
            <w:rFonts w:ascii="Courier New" w:hAnsi="Courier New" w:cs="Courier New"/>
          </w:rPr>
          <w:t xml:space="preserve">that </w:t>
        </w:r>
      </w:ins>
      <w:ins w:id="741" w:author="Jian Yang" w:date="2021-09-09T19:23:00Z">
        <w:r w:rsidR="00B0288D">
          <w:rPr>
            <w:rFonts w:ascii="Courier New" w:hAnsi="Courier New" w:cs="Courier New"/>
          </w:rPr>
          <w:t>for</w:t>
        </w:r>
      </w:ins>
      <w:ins w:id="742" w:author="Longda Jiang" w:date="2021-09-07T20:54:00Z">
        <w:del w:id="743" w:author="Jian Yang" w:date="2021-09-09T19:23:00Z">
          <w:r w:rsidR="001B6270" w:rsidDel="00B0288D">
            <w:rPr>
              <w:rFonts w:ascii="Courier New" w:hAnsi="Courier New" w:cs="Courier New"/>
            </w:rPr>
            <w:delText>by</w:delText>
          </w:r>
        </w:del>
        <w:r w:rsidR="001B6270">
          <w:rPr>
            <w:rFonts w:ascii="Courier New" w:hAnsi="Courier New" w:cs="Courier New"/>
          </w:rPr>
          <w:t xml:space="preserve"> </w:t>
        </w:r>
        <w:r w:rsidR="001B6270" w:rsidRPr="000903FB">
          <w:rPr>
            <w:rFonts w:ascii="Courier New" w:hAnsi="Courier New" w:cs="Courier New"/>
          </w:rPr>
          <w:t>--min-</w:t>
        </w:r>
        <w:proofErr w:type="spellStart"/>
        <w:r w:rsidR="001B6270" w:rsidRPr="000903FB">
          <w:rPr>
            <w:rFonts w:ascii="Courier New" w:hAnsi="Courier New" w:cs="Courier New"/>
          </w:rPr>
          <w:t>maf</w:t>
        </w:r>
      </w:ins>
      <w:proofErr w:type="spellEnd"/>
      <w:del w:id="744" w:author="Longda Jiang" w:date="2021-09-07T20:54:00Z">
        <w:r w:rsidRPr="000903FB" w:rsidDel="001B6270">
          <w:rPr>
            <w:rFonts w:ascii="Courier New" w:hAnsi="Courier New" w:cs="Courier New"/>
          </w:rPr>
          <w:delText>"--maf can't be larger than --max-maf value</w:delText>
        </w:r>
      </w:del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BF43D5B" w14:textId="4DA0DC69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Geno.cpp:3566: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745" w:author="Jian Yang" w:date="2021-09-09T19:23:00Z">
        <w:r w:rsidR="00B0288D">
          <w:rPr>
            <w:rFonts w:ascii="Courier New" w:hAnsi="Courier New" w:cs="Courier New"/>
          </w:rPr>
          <w:t>invalid</w:t>
        </w:r>
      </w:ins>
      <w:del w:id="746" w:author="Jian Yang" w:date="2021-09-09T19:23:00Z">
        <w:r w:rsidRPr="000903FB" w:rsidDel="00B0288D">
          <w:rPr>
            <w:rFonts w:ascii="Courier New" w:hAnsi="Courier New" w:cs="Courier New"/>
          </w:rPr>
          <w:delText>illegal</w:delText>
        </w:r>
      </w:del>
      <w:r w:rsidRPr="000903FB">
        <w:rPr>
          <w:rFonts w:ascii="Courier New" w:hAnsi="Courier New" w:cs="Courier New"/>
        </w:rPr>
        <w:t xml:space="preserve"> value in " + flag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3E2B051" w14:textId="3D3ACF4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Geno.cpp:3569: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747" w:author="Jian Yang" w:date="2021-09-09T19:24:00Z">
        <w:r w:rsidR="00B0288D" w:rsidRPr="00B0288D">
          <w:rPr>
            <w:rFonts w:ascii="Courier New" w:hAnsi="Courier New" w:cs="Courier New"/>
          </w:rPr>
          <w:t xml:space="preserve"> </w:t>
        </w:r>
        <w:r w:rsidR="00B0288D">
          <w:rPr>
            <w:rFonts w:ascii="Courier New" w:hAnsi="Courier New" w:cs="Courier New"/>
          </w:rPr>
          <w:t xml:space="preserve">GCTA does not support </w:t>
        </w:r>
      </w:ins>
      <w:r w:rsidRPr="000903FB">
        <w:rPr>
          <w:rFonts w:ascii="Courier New" w:hAnsi="Courier New" w:cs="Courier New"/>
        </w:rPr>
        <w:t>multiple value</w:t>
      </w:r>
      <w:ins w:id="748" w:author="Longda Jiang" w:date="2021-09-07T20:54:00Z">
        <w:r w:rsidR="00A2052C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</w:t>
      </w:r>
      <w:ins w:id="749" w:author="Jian Yang" w:date="2021-09-09T19:24:00Z">
        <w:r w:rsidR="00B0288D">
          <w:rPr>
            <w:rFonts w:ascii="Courier New" w:hAnsi="Courier New" w:cs="Courier New"/>
          </w:rPr>
          <w:t>for</w:t>
        </w:r>
      </w:ins>
      <w:del w:id="750" w:author="Jian Yang" w:date="2021-09-09T19:24:00Z">
        <w:r w:rsidRPr="000903FB" w:rsidDel="00B0288D">
          <w:rPr>
            <w:rFonts w:ascii="Courier New" w:hAnsi="Courier New" w:cs="Courier New"/>
          </w:rPr>
          <w:delText>in</w:delText>
        </w:r>
      </w:del>
      <w:r w:rsidRPr="000903FB">
        <w:rPr>
          <w:rFonts w:ascii="Courier New" w:hAnsi="Courier New" w:cs="Courier New"/>
        </w:rPr>
        <w:t xml:space="preserve"> " + flag + "</w:t>
      </w:r>
      <w:del w:id="751" w:author="Jian Yang" w:date="2021-09-09T19:24:00Z">
        <w:r w:rsidRPr="000903FB" w:rsidDel="00B0288D">
          <w:rPr>
            <w:rFonts w:ascii="Courier New" w:hAnsi="Courier New" w:cs="Courier New"/>
          </w:rPr>
          <w:delText>, not supported</w:delText>
        </w:r>
      </w:del>
      <w:r w:rsidRPr="000903FB">
        <w:rPr>
          <w:rFonts w:ascii="Courier New" w:hAnsi="Courier New" w:cs="Courier New"/>
        </w:rPr>
        <w:t xml:space="preserve"> currently."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A92DF53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Geno.cpp:3628: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recognize recode method: " + </w:t>
      </w:r>
      <w:proofErr w:type="spellStart"/>
      <w:r w:rsidRPr="000903FB">
        <w:rPr>
          <w:rFonts w:ascii="Courier New" w:hAnsi="Courier New" w:cs="Courier New"/>
        </w:rPr>
        <w:t>options_in</w:t>
      </w:r>
      <w:proofErr w:type="spellEnd"/>
      <w:r w:rsidRPr="000903FB">
        <w:rPr>
          <w:rFonts w:ascii="Courier New" w:hAnsi="Courier New" w:cs="Courier New"/>
        </w:rPr>
        <w:t>["--</w:t>
      </w:r>
      <w:proofErr w:type="spellStart"/>
      <w:r w:rsidRPr="000903FB">
        <w:rPr>
          <w:rFonts w:ascii="Courier New" w:hAnsi="Courier New" w:cs="Courier New"/>
        </w:rPr>
        <w:t>recodet</w:t>
      </w:r>
      <w:proofErr w:type="spellEnd"/>
      <w:r w:rsidRPr="000903FB">
        <w:rPr>
          <w:rFonts w:ascii="Courier New" w:hAnsi="Courier New" w:cs="Courier New"/>
        </w:rPr>
        <w:t>"][0]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F8E736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Geno.cpp:3802:    if </w:t>
      </w:r>
      <w:proofErr w:type="gramStart"/>
      <w:r w:rsidRPr="000903FB">
        <w:rPr>
          <w:rFonts w:ascii="Courier New" w:hAnsi="Courier New" w:cs="Courier New"/>
        </w:rPr>
        <w:t>(!</w:t>
      </w:r>
      <w:proofErr w:type="spellStart"/>
      <w:r w:rsidRPr="000903FB">
        <w:rPr>
          <w:rFonts w:ascii="Courier New" w:hAnsi="Courier New" w:cs="Courier New"/>
        </w:rPr>
        <w:t>osOut</w:t>
      </w:r>
      <w:proofErr w:type="spellEnd"/>
      <w:proofErr w:type="gramEnd"/>
      <w:r w:rsidRPr="000903FB">
        <w:rPr>
          <w:rFonts w:ascii="Courier New" w:hAnsi="Courier New" w:cs="Courier New"/>
        </w:rPr>
        <w:t xml:space="preserve">) {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</w:t>
      </w:r>
      <w:del w:id="752" w:author="Longda Jiang" w:date="2021-09-07T20:54:00Z">
        <w:r w:rsidRPr="000903FB" w:rsidDel="00EB44D4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 xml:space="preserve">not open the file [" + </w:t>
      </w:r>
      <w:proofErr w:type="spellStart"/>
      <w:r w:rsidRPr="000903FB">
        <w:rPr>
          <w:rFonts w:ascii="Courier New" w:hAnsi="Courier New" w:cs="Courier New"/>
        </w:rPr>
        <w:t>name_out</w:t>
      </w:r>
      <w:proofErr w:type="spellEnd"/>
      <w:r w:rsidRPr="000903FB">
        <w:rPr>
          <w:rFonts w:ascii="Courier New" w:hAnsi="Courier New" w:cs="Courier New"/>
        </w:rPr>
        <w:t xml:space="preserve"> + "] to write."); }</w:t>
      </w:r>
    </w:p>
    <w:p w14:paraId="46EF1B9A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Geno.cpp:3833:    if </w:t>
      </w:r>
      <w:proofErr w:type="gramStart"/>
      <w:r w:rsidRPr="000903FB">
        <w:rPr>
          <w:rFonts w:ascii="Courier New" w:hAnsi="Courier New" w:cs="Courier New"/>
        </w:rPr>
        <w:t>(!</w:t>
      </w:r>
      <w:proofErr w:type="spellStart"/>
      <w:r w:rsidRPr="000903FB">
        <w:rPr>
          <w:rFonts w:ascii="Courier New" w:hAnsi="Courier New" w:cs="Courier New"/>
        </w:rPr>
        <w:t>osOut</w:t>
      </w:r>
      <w:proofErr w:type="spellEnd"/>
      <w:proofErr w:type="gramEnd"/>
      <w:r w:rsidRPr="000903FB">
        <w:rPr>
          <w:rFonts w:ascii="Courier New" w:hAnsi="Courier New" w:cs="Courier New"/>
        </w:rPr>
        <w:t xml:space="preserve">) {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</w:t>
      </w:r>
      <w:del w:id="753" w:author="Longda Jiang" w:date="2021-09-07T20:54:00Z">
        <w:r w:rsidRPr="000903FB" w:rsidDel="00EB44D4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 xml:space="preserve">not open the file [" + </w:t>
      </w:r>
      <w:proofErr w:type="spellStart"/>
      <w:r w:rsidRPr="000903FB">
        <w:rPr>
          <w:rFonts w:ascii="Courier New" w:hAnsi="Courier New" w:cs="Courier New"/>
        </w:rPr>
        <w:t>name_out</w:t>
      </w:r>
      <w:proofErr w:type="spellEnd"/>
      <w:r w:rsidRPr="000903FB">
        <w:rPr>
          <w:rFonts w:ascii="Courier New" w:hAnsi="Courier New" w:cs="Courier New"/>
        </w:rPr>
        <w:t xml:space="preserve"> + "] to write."); }</w:t>
      </w:r>
    </w:p>
    <w:p w14:paraId="5E02B84A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Geno.cpp:3994:            if </w:t>
      </w:r>
      <w:proofErr w:type="gramStart"/>
      <w:r w:rsidRPr="000903FB">
        <w:rPr>
          <w:rFonts w:ascii="Courier New" w:hAnsi="Courier New" w:cs="Courier New"/>
        </w:rPr>
        <w:t>(!</w:t>
      </w:r>
      <w:proofErr w:type="spellStart"/>
      <w:r w:rsidRPr="000903FB">
        <w:rPr>
          <w:rFonts w:ascii="Courier New" w:hAnsi="Courier New" w:cs="Courier New"/>
        </w:rPr>
        <w:t>o</w:t>
      </w:r>
      <w:proofErr w:type="gramEnd"/>
      <w:r w:rsidRPr="000903FB">
        <w:rPr>
          <w:rFonts w:ascii="Courier New" w:hAnsi="Courier New" w:cs="Courier New"/>
        </w:rPr>
        <w:t>_freq</w:t>
      </w:r>
      <w:proofErr w:type="spellEnd"/>
      <w:r w:rsidRPr="000903FB">
        <w:rPr>
          <w:rFonts w:ascii="Courier New" w:hAnsi="Courier New" w:cs="Courier New"/>
        </w:rPr>
        <w:t xml:space="preserve">) {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</w:t>
      </w:r>
      <w:del w:id="754" w:author="Longda Jiang" w:date="2021-09-07T20:54:00Z">
        <w:r w:rsidRPr="000903FB" w:rsidDel="00EB44D4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 xml:space="preserve">not open the file [" + </w:t>
      </w:r>
      <w:proofErr w:type="spellStart"/>
      <w:r w:rsidRPr="000903FB">
        <w:rPr>
          <w:rFonts w:ascii="Courier New" w:hAnsi="Courier New" w:cs="Courier New"/>
        </w:rPr>
        <w:t>name_frq</w:t>
      </w:r>
      <w:proofErr w:type="spellEnd"/>
      <w:r w:rsidRPr="000903FB">
        <w:rPr>
          <w:rFonts w:ascii="Courier New" w:hAnsi="Courier New" w:cs="Courier New"/>
        </w:rPr>
        <w:t xml:space="preserve"> + "] to write"); }</w:t>
      </w:r>
    </w:p>
    <w:p w14:paraId="2964C47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LD.cpp:35: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open " + options["out"] + " for writing."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9D15A4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LD.cpp:106: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write to " + options["out"] + "."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F80275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LD.cpp:109: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write to " + options["out"] + "."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272D3A8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LD.cpp:171: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"LD window is not an integer."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A2EA8B3" w14:textId="2B5FB503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Marker.cpp:91: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"no marker </w:t>
      </w:r>
      <w:del w:id="755" w:author="Jian Yang" w:date="2021-09-09T19:25:00Z">
        <w:r w:rsidRPr="000903FB" w:rsidDel="00B0288D">
          <w:rPr>
            <w:rFonts w:ascii="Courier New" w:hAnsi="Courier New" w:cs="Courier New"/>
          </w:rPr>
          <w:delText>exist</w:delText>
        </w:r>
      </w:del>
      <w:ins w:id="756" w:author="Longda Jiang" w:date="2021-09-07T20:55:00Z">
        <w:del w:id="757" w:author="Jian Yang" w:date="2021-09-09T19:25:00Z">
          <w:r w:rsidR="00EB44D4" w:rsidDel="00B0288D">
            <w:rPr>
              <w:rFonts w:ascii="Courier New" w:hAnsi="Courier New" w:cs="Courier New"/>
            </w:rPr>
            <w:delText>s</w:delText>
          </w:r>
        </w:del>
      </w:ins>
      <w:ins w:id="758" w:author="Jian Yang" w:date="2021-09-09T19:25:00Z">
        <w:r w:rsidR="00B0288D">
          <w:rPr>
            <w:rFonts w:ascii="Courier New" w:hAnsi="Courier New" w:cs="Courier New"/>
          </w:rPr>
          <w:t>found.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B0ABE9B" w14:textId="6A429019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Marker.cpp:119: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759" w:author="Jian Yang" w:date="2021-09-09T19:24:00Z">
        <w:r w:rsidR="00B0288D">
          <w:rPr>
            <w:rFonts w:ascii="Courier New" w:hAnsi="Courier New" w:cs="Courier New"/>
          </w:rPr>
          <w:t>no</w:t>
        </w:r>
      </w:ins>
      <w:del w:id="760" w:author="Jian Yang" w:date="2021-09-09T19:24:00Z">
        <w:r w:rsidRPr="000903FB" w:rsidDel="00B0288D">
          <w:rPr>
            <w:rFonts w:ascii="Courier New" w:hAnsi="Courier New" w:cs="Courier New"/>
          </w:rPr>
          <w:delText>0</w:delText>
        </w:r>
      </w:del>
      <w:r w:rsidRPr="000903FB">
        <w:rPr>
          <w:rFonts w:ascii="Courier New" w:hAnsi="Courier New" w:cs="Courier New"/>
        </w:rPr>
        <w:t xml:space="preserve"> SNP remained</w:t>
      </w:r>
      <w:ins w:id="761" w:author="Jian Yang" w:date="2021-09-09T19:24:00Z">
        <w:r w:rsidR="00B0288D">
          <w:rPr>
            <w:rFonts w:ascii="Courier New" w:hAnsi="Courier New" w:cs="Courier New"/>
          </w:rPr>
          <w:t>.</w:t>
        </w:r>
      </w:ins>
      <w:del w:id="762" w:author="Jian Yang" w:date="2021-09-09T19:24:00Z">
        <w:r w:rsidRPr="000903FB" w:rsidDel="00B0288D">
          <w:rPr>
            <w:rFonts w:ascii="Courier New" w:hAnsi="Courier New" w:cs="Courier New"/>
          </w:rPr>
          <w:delText>!</w:delText>
        </w:r>
      </w:del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63F298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 xml:space="preserve">Marker.cpp:129: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open [" + filename + "] to read]"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0283AF8" w14:textId="7BB1454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Marker.cpp:413: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763" w:author="Longda Jiang" w:date="2021-09-07T20:55:00Z">
        <w:r w:rsidRPr="000903FB" w:rsidDel="00EB44D4">
          <w:rPr>
            <w:rFonts w:ascii="Courier New" w:hAnsi="Courier New" w:cs="Courier New"/>
          </w:rPr>
          <w:delText>too large</w:delText>
        </w:r>
      </w:del>
      <w:ins w:id="764" w:author="Longda Jiang" w:date="2021-09-07T20:55:00Z">
        <w:r w:rsidR="00EB44D4">
          <w:rPr>
            <w:rFonts w:ascii="Courier New" w:hAnsi="Courier New" w:cs="Courier New"/>
          </w:rPr>
          <w:t>the</w:t>
        </w:r>
      </w:ins>
      <w:r w:rsidRPr="000903FB">
        <w:rPr>
          <w:rFonts w:ascii="Courier New" w:hAnsi="Courier New" w:cs="Courier New"/>
        </w:rPr>
        <w:t xml:space="preserve"> SNP index </w:t>
      </w:r>
      <w:ins w:id="765" w:author="Longda Jiang" w:date="2021-09-07T20:55:00Z">
        <w:r w:rsidR="00EB44D4">
          <w:rPr>
            <w:rFonts w:ascii="Courier New" w:hAnsi="Courier New" w:cs="Courier New"/>
          </w:rPr>
          <w:t>is too large in</w:t>
        </w:r>
      </w:ins>
      <w:r w:rsidRPr="000903FB">
        <w:rPr>
          <w:rFonts w:ascii="Courier New" w:hAnsi="Courier New" w:cs="Courier New"/>
        </w:rPr>
        <w:t xml:space="preserve">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raw_index</w:t>
      </w:r>
      <w:proofErr w:type="spellEnd"/>
      <w:r w:rsidRPr="000903FB">
        <w:rPr>
          <w:rFonts w:ascii="Courier New" w:hAnsi="Courier New" w:cs="Courier New"/>
        </w:rPr>
        <w:t>)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DC4E0D7" w14:textId="77777777" w:rsidR="00EB44D4" w:rsidRDefault="00EB44D4" w:rsidP="000903FB">
      <w:pPr>
        <w:pStyle w:val="PlainText"/>
        <w:rPr>
          <w:ins w:id="766" w:author="Longda Jiang" w:date="2021-09-07T20:56:00Z"/>
          <w:rFonts w:ascii="Courier New" w:hAnsi="Courier New" w:cs="Courier New"/>
        </w:rPr>
      </w:pPr>
    </w:p>
    <w:p w14:paraId="372C1E81" w14:textId="77777777" w:rsidR="00EB44D4" w:rsidRDefault="00EB44D4" w:rsidP="000903FB">
      <w:pPr>
        <w:pStyle w:val="PlainText"/>
        <w:rPr>
          <w:ins w:id="767" w:author="Longda Jiang" w:date="2021-09-07T20:56:00Z"/>
          <w:rFonts w:ascii="Courier New" w:hAnsi="Courier New" w:cs="Courier New"/>
        </w:rPr>
      </w:pPr>
    </w:p>
    <w:p w14:paraId="426AEE4C" w14:textId="484586F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Marker.cpp:451: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768" w:author="Longda Jiang" w:date="2021-09-07T20:57:00Z">
        <w:r w:rsidRPr="000903FB" w:rsidDel="00EB44D4">
          <w:rPr>
            <w:rFonts w:ascii="Courier New" w:hAnsi="Courier New" w:cs="Courier New"/>
          </w:rPr>
          <w:delText>can't read</w:delText>
        </w:r>
      </w:del>
      <w:ins w:id="769" w:author="Longda Jiang" w:date="2021-09-07T20:57:00Z">
        <w:r w:rsidR="00EB44D4">
          <w:rPr>
            <w:rFonts w:ascii="Courier New" w:hAnsi="Courier New" w:cs="Courier New"/>
          </w:rPr>
          <w:t xml:space="preserve">The </w:t>
        </w:r>
      </w:ins>
      <w:ins w:id="770" w:author="Longda Jiang" w:date="2021-09-07T20:58:00Z">
        <w:r w:rsidR="00EB44D4">
          <w:rPr>
            <w:rFonts w:ascii="Courier New" w:hAnsi="Courier New" w:cs="Courier New"/>
          </w:rPr>
          <w:t>.</w:t>
        </w:r>
      </w:ins>
      <w:proofErr w:type="spellStart"/>
      <w:ins w:id="771" w:author="Longda Jiang" w:date="2021-09-07T20:57:00Z">
        <w:r w:rsidR="00EB44D4">
          <w:rPr>
            <w:rFonts w:ascii="Courier New" w:hAnsi="Courier New" w:cs="Courier New"/>
          </w:rPr>
          <w:t>bim</w:t>
        </w:r>
        <w:proofErr w:type="spellEnd"/>
        <w:r w:rsidR="00EB44D4">
          <w:rPr>
            <w:rFonts w:ascii="Courier New" w:hAnsi="Courier New" w:cs="Courier New"/>
          </w:rPr>
          <w:t xml:space="preserve"> file only </w:t>
        </w:r>
      </w:ins>
      <w:ins w:id="772" w:author="Longda Jiang" w:date="2021-09-07T20:58:00Z">
        <w:r w:rsidR="00EB44D4">
          <w:rPr>
            <w:rFonts w:ascii="Courier New" w:hAnsi="Courier New" w:cs="Courier New"/>
          </w:rPr>
          <w:t>has</w:t>
        </w:r>
      </w:ins>
      <w:r w:rsidRPr="000903FB">
        <w:rPr>
          <w:rFonts w:ascii="Courier New" w:hAnsi="Courier New" w:cs="Courier New"/>
        </w:rPr>
        <w:t xml:space="preserve"> </w:t>
      </w:r>
      <w:del w:id="773" w:author="Longda Jiang" w:date="2021-09-07T20:58:00Z">
        <w:r w:rsidRPr="000903FB" w:rsidDel="00EB44D4">
          <w:rPr>
            <w:rFonts w:ascii="Courier New" w:hAnsi="Courier New" w:cs="Courier New"/>
          </w:rPr>
          <w:delText xml:space="preserve">variant list file with </w:delText>
        </w:r>
      </w:del>
      <w:r w:rsidRPr="000903FB">
        <w:rPr>
          <w:rFonts w:ascii="Courier New" w:hAnsi="Courier New" w:cs="Courier New"/>
        </w:rPr>
        <w:t xml:space="preserve">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ncol</w:t>
      </w:r>
      <w:proofErr w:type="spellEnd"/>
      <w:r w:rsidRPr="000903FB">
        <w:rPr>
          <w:rFonts w:ascii="Courier New" w:hAnsi="Courier New" w:cs="Courier New"/>
        </w:rPr>
        <w:t xml:space="preserve">) + " columns, </w:t>
      </w:r>
      <w:ins w:id="774" w:author="Longda Jiang" w:date="2021-09-07T20:58:00Z">
        <w:r w:rsidR="00EB44D4">
          <w:rPr>
            <w:rFonts w:ascii="Courier New" w:hAnsi="Courier New" w:cs="Courier New"/>
          </w:rPr>
          <w:t xml:space="preserve">which is </w:t>
        </w:r>
      </w:ins>
      <w:r w:rsidRPr="000903FB">
        <w:rPr>
          <w:rFonts w:ascii="Courier New" w:hAnsi="Courier New" w:cs="Courier New"/>
        </w:rPr>
        <w:t xml:space="preserve">not </w:t>
      </w:r>
      <w:del w:id="775" w:author="Jian Yang" w:date="2021-09-09T19:25:00Z">
        <w:r w:rsidRPr="000903FB" w:rsidDel="00B0288D">
          <w:rPr>
            <w:rFonts w:ascii="Courier New" w:hAnsi="Courier New" w:cs="Courier New"/>
          </w:rPr>
          <w:delText xml:space="preserve">a </w:delText>
        </w:r>
      </w:del>
      <w:r w:rsidRPr="000903FB">
        <w:rPr>
          <w:rFonts w:ascii="Courier New" w:hAnsi="Courier New" w:cs="Courier New"/>
        </w:rPr>
        <w:t>valid</w:t>
      </w:r>
      <w:del w:id="776" w:author="Longda Jiang" w:date="2021-09-07T20:58:00Z">
        <w:r w:rsidRPr="000903FB" w:rsidDel="00EB44D4">
          <w:rPr>
            <w:rFonts w:ascii="Courier New" w:hAnsi="Courier New" w:cs="Courier New"/>
          </w:rPr>
          <w:delText xml:space="preserve"> BIM file</w:delText>
        </w:r>
      </w:del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B44A7E9" w14:textId="2F0B84A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Marker.cpp:471:    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find </w:t>
      </w:r>
      <w:del w:id="777" w:author="Longda Jiang" w:date="2021-09-07T20:59:00Z">
        <w:r w:rsidRPr="000903FB" w:rsidDel="00EB44D4">
          <w:rPr>
            <w:rFonts w:ascii="Courier New" w:hAnsi="Courier New" w:cs="Courier New"/>
          </w:rPr>
          <w:delText xml:space="preserve">enough </w:delText>
        </w:r>
      </w:del>
      <w:ins w:id="778" w:author="Longda Jiang" w:date="2021-09-07T20:59:00Z">
        <w:r w:rsidR="00EB44D4">
          <w:rPr>
            <w:rFonts w:ascii="Courier New" w:hAnsi="Courier New" w:cs="Courier New"/>
          </w:rPr>
          <w:t>all the</w:t>
        </w:r>
        <w:r w:rsidR="00EB44D4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essential columns in</w:t>
      </w:r>
      <w:ins w:id="779" w:author="Jian Yang" w:date="2021-09-09T19:25:00Z">
        <w:r w:rsidR="00B0288D">
          <w:rPr>
            <w:rFonts w:ascii="Courier New" w:hAnsi="Courier New" w:cs="Courier New"/>
          </w:rPr>
          <w:t xml:space="preserve"> the</w:t>
        </w:r>
      </w:ins>
      <w:r w:rsidRPr="000903FB">
        <w:rPr>
          <w:rFonts w:ascii="Courier New" w:hAnsi="Courier New" w:cs="Courier New"/>
        </w:rPr>
        <w:t xml:space="preserve"> PVAR file."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3EA685E" w14:textId="6F852219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Marker.cpp:474: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780" w:author="Longda Jiang" w:date="2021-09-07T20:56:00Z">
        <w:r w:rsidRPr="000903FB" w:rsidDel="00EB44D4">
          <w:rPr>
            <w:rFonts w:ascii="Courier New" w:hAnsi="Courier New" w:cs="Courier New"/>
          </w:rPr>
          <w:delText>invaild</w:delText>
        </w:r>
      </w:del>
      <w:ins w:id="781" w:author="Longda Jiang" w:date="2021-09-07T20:56:00Z">
        <w:r w:rsidR="00EB44D4" w:rsidRPr="000903FB">
          <w:rPr>
            <w:rFonts w:ascii="Courier New" w:hAnsi="Courier New" w:cs="Courier New"/>
          </w:rPr>
          <w:t>invalid</w:t>
        </w:r>
      </w:ins>
      <w:r w:rsidRPr="000903FB">
        <w:rPr>
          <w:rFonts w:ascii="Courier New" w:hAnsi="Courier New" w:cs="Courier New"/>
        </w:rPr>
        <w:t xml:space="preserve"> PVAR file</w:t>
      </w:r>
      <w:ins w:id="782" w:author="Longda Jiang" w:date="2021-09-07T20:56:00Z">
        <w:r w:rsidR="00EB44D4">
          <w:rPr>
            <w:rFonts w:ascii="Courier New" w:hAnsi="Courier New" w:cs="Courier New"/>
          </w:rPr>
          <w:t>. It</w:t>
        </w:r>
      </w:ins>
      <w:del w:id="783" w:author="Longda Jiang" w:date="2021-09-07T20:56:00Z">
        <w:r w:rsidRPr="000903FB" w:rsidDel="00EB44D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should start with #CHROM."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2B2A601" w14:textId="5D5030B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Marker.cpp:505: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784" w:author="Jian Yang" w:date="2021-09-09T19:25:00Z">
        <w:r w:rsidR="00B0288D">
          <w:rPr>
            <w:rFonts w:ascii="Courier New" w:hAnsi="Courier New" w:cs="Courier New"/>
          </w:rPr>
          <w:t>l</w:t>
        </w:r>
      </w:ins>
      <w:del w:id="785" w:author="Jian Yang" w:date="2021-09-09T19:25:00Z">
        <w:r w:rsidRPr="000903FB" w:rsidDel="00B0288D">
          <w:rPr>
            <w:rFonts w:ascii="Courier New" w:hAnsi="Courier New" w:cs="Courier New"/>
          </w:rPr>
          <w:delText>L</w:delText>
        </w:r>
      </w:del>
      <w:r w:rsidRPr="000903FB">
        <w:rPr>
          <w:rFonts w:ascii="Courier New" w:hAnsi="Courier New" w:cs="Courier New"/>
        </w:rPr>
        <w:t xml:space="preserve">ine " + </w:t>
      </w:r>
      <w:proofErr w:type="spellStart"/>
      <w:r w:rsidRPr="000903FB">
        <w:rPr>
          <w:rFonts w:ascii="Courier New" w:hAnsi="Courier New" w:cs="Courier New"/>
        </w:rPr>
        <w:t>to_</w:t>
      </w:r>
      <w:proofErr w:type="gramStart"/>
      <w:r w:rsidRPr="000903FB">
        <w:rPr>
          <w:rFonts w:ascii="Courier New" w:hAnsi="Courier New" w:cs="Courier New"/>
        </w:rPr>
        <w:t>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proofErr w:type="gramEnd"/>
      <w:r w:rsidRPr="000903FB">
        <w:rPr>
          <w:rFonts w:ascii="Courier New" w:hAnsi="Courier New" w:cs="Courier New"/>
        </w:rPr>
        <w:t>nHeader</w:t>
      </w:r>
      <w:proofErr w:type="spellEnd"/>
      <w:r w:rsidRPr="000903FB">
        <w:rPr>
          <w:rFonts w:ascii="Courier New" w:hAnsi="Courier New" w:cs="Courier New"/>
        </w:rPr>
        <w:t xml:space="preserve"> + </w:t>
      </w:r>
      <w:proofErr w:type="spellStart"/>
      <w:r w:rsidRPr="000903FB">
        <w:rPr>
          <w:rFonts w:ascii="Courier New" w:hAnsi="Courier New" w:cs="Courier New"/>
        </w:rPr>
        <w:t>i</w:t>
      </w:r>
      <w:proofErr w:type="spellEnd"/>
      <w:r w:rsidRPr="000903FB">
        <w:rPr>
          <w:rFonts w:ascii="Courier New" w:hAnsi="Courier New" w:cs="Courier New"/>
        </w:rPr>
        <w:t xml:space="preserve"> + 1) + " contains </w:t>
      </w:r>
      <w:del w:id="786" w:author="Jian Yang" w:date="2021-09-09T19:25:00Z">
        <w:r w:rsidRPr="000903FB" w:rsidDel="00B0288D">
          <w:rPr>
            <w:rFonts w:ascii="Courier New" w:hAnsi="Courier New" w:cs="Courier New"/>
          </w:rPr>
          <w:delText xml:space="preserve">illegal </w:delText>
        </w:r>
      </w:del>
      <w:ins w:id="787" w:author="Jian Yang" w:date="2021-09-09T19:25:00Z">
        <w:r w:rsidR="00B0288D">
          <w:rPr>
            <w:rFonts w:ascii="Courier New" w:hAnsi="Courier New" w:cs="Courier New"/>
          </w:rPr>
          <w:t>invalid</w:t>
        </w:r>
        <w:r w:rsidR="00B0288D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distance value.");</w:t>
      </w:r>
    </w:p>
    <w:p w14:paraId="5A97559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Marker.cpp:542: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"invalid PVAR file."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ABC85C2" w14:textId="0C87EA8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Marker.cpp:550: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788" w:author="Longda Jiang" w:date="2021-09-07T20:59:00Z">
        <w:r w:rsidRPr="000903FB" w:rsidDel="00EB44D4">
          <w:rPr>
            <w:rFonts w:ascii="Courier New" w:hAnsi="Courier New" w:cs="Courier New"/>
          </w:rPr>
          <w:delText>can not</w:delText>
        </w:r>
      </w:del>
      <w:ins w:id="789" w:author="Longda Jiang" w:date="2021-09-07T20:59:00Z">
        <w:r w:rsidR="00EB44D4">
          <w:rPr>
            <w:rFonts w:ascii="Courier New" w:hAnsi="Courier New" w:cs="Courier New"/>
          </w:rPr>
          <w:t>cannot</w:t>
        </w:r>
      </w:ins>
      <w:r w:rsidRPr="000903FB">
        <w:rPr>
          <w:rFonts w:ascii="Courier New" w:hAnsi="Courier New" w:cs="Courier New"/>
        </w:rPr>
        <w:t xml:space="preserve"> open the file [" + </w:t>
      </w:r>
      <w:proofErr w:type="spellStart"/>
      <w:r w:rsidRPr="000903FB">
        <w:rPr>
          <w:rFonts w:ascii="Courier New" w:hAnsi="Courier New" w:cs="Courier New"/>
        </w:rPr>
        <w:t>bim_file</w:t>
      </w:r>
      <w:proofErr w:type="spellEnd"/>
      <w:r w:rsidRPr="000903FB">
        <w:rPr>
          <w:rFonts w:ascii="Courier New" w:hAnsi="Courier New" w:cs="Courier New"/>
        </w:rPr>
        <w:t xml:space="preserve"> + "] to read"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D644AE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Marker.cpp:567: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"the </w:t>
      </w:r>
      <w:proofErr w:type="spellStart"/>
      <w:r w:rsidRPr="000903FB">
        <w:rPr>
          <w:rFonts w:ascii="Courier New" w:hAnsi="Courier New" w:cs="Courier New"/>
        </w:rPr>
        <w:t>bim</w:t>
      </w:r>
      <w:proofErr w:type="spellEnd"/>
      <w:r w:rsidRPr="000903FB">
        <w:rPr>
          <w:rFonts w:ascii="Courier New" w:hAnsi="Courier New" w:cs="Courier New"/>
        </w:rPr>
        <w:t xml:space="preserve"> file [" + </w:t>
      </w:r>
      <w:proofErr w:type="spellStart"/>
      <w:r w:rsidRPr="000903FB">
        <w:rPr>
          <w:rFonts w:ascii="Courier New" w:hAnsi="Courier New" w:cs="Courier New"/>
        </w:rPr>
        <w:t>bim_file</w:t>
      </w:r>
      <w:proofErr w:type="spellEnd"/>
      <w:r w:rsidRPr="000903FB">
        <w:rPr>
          <w:rFonts w:ascii="Courier New" w:hAnsi="Courier New" w:cs="Courier New"/>
        </w:rPr>
        <w:t xml:space="preserve"> + "], line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line_number</w:t>
      </w:r>
      <w:proofErr w:type="spellEnd"/>
      <w:r w:rsidRPr="000903FB">
        <w:rPr>
          <w:rFonts w:ascii="Courier New" w:hAnsi="Courier New" w:cs="Courier New"/>
        </w:rPr>
        <w:t>)</w:t>
      </w:r>
    </w:p>
    <w:p w14:paraId="7B9966B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Marker.cpp:579: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"Line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line_number</w:t>
      </w:r>
      <w:proofErr w:type="spellEnd"/>
      <w:r w:rsidRPr="000903FB">
        <w:rPr>
          <w:rFonts w:ascii="Courier New" w:hAnsi="Courier New" w:cs="Courier New"/>
        </w:rPr>
        <w:t xml:space="preserve">) + " of [" + </w:t>
      </w:r>
      <w:proofErr w:type="spellStart"/>
      <w:r w:rsidRPr="000903FB">
        <w:rPr>
          <w:rFonts w:ascii="Courier New" w:hAnsi="Courier New" w:cs="Courier New"/>
        </w:rPr>
        <w:t>bim_file</w:t>
      </w:r>
      <w:proofErr w:type="spellEnd"/>
      <w:r w:rsidRPr="000903FB">
        <w:rPr>
          <w:rFonts w:ascii="Courier New" w:hAnsi="Courier New" w:cs="Courier New"/>
        </w:rPr>
        <w:t xml:space="preserve"> +</w:t>
      </w:r>
    </w:p>
    <w:p w14:paraId="47055CA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Marker.cpp:588: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"Line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line_number</w:t>
      </w:r>
      <w:proofErr w:type="spellEnd"/>
      <w:r w:rsidRPr="000903FB">
        <w:rPr>
          <w:rFonts w:ascii="Courier New" w:hAnsi="Courier New" w:cs="Courier New"/>
        </w:rPr>
        <w:t xml:space="preserve">) + " of [" + </w:t>
      </w:r>
      <w:proofErr w:type="spellStart"/>
      <w:r w:rsidRPr="000903FB">
        <w:rPr>
          <w:rFonts w:ascii="Courier New" w:hAnsi="Courier New" w:cs="Courier New"/>
        </w:rPr>
        <w:t>bim_file</w:t>
      </w:r>
      <w:proofErr w:type="spellEnd"/>
      <w:r w:rsidRPr="000903FB">
        <w:rPr>
          <w:rFonts w:ascii="Courier New" w:hAnsi="Courier New" w:cs="Courier New"/>
        </w:rPr>
        <w:t xml:space="preserve"> +</w:t>
      </w:r>
    </w:p>
    <w:p w14:paraId="33C16B09" w14:textId="553D1B8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Marker.cpp:621: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790" w:author="Longda Jiang" w:date="2021-09-07T20:59:00Z">
        <w:r w:rsidRPr="000903FB" w:rsidDel="00EB44D4">
          <w:rPr>
            <w:rFonts w:ascii="Courier New" w:hAnsi="Courier New" w:cs="Courier New"/>
          </w:rPr>
          <w:delText>can not</w:delText>
        </w:r>
      </w:del>
      <w:ins w:id="791" w:author="Longda Jiang" w:date="2021-09-07T20:59:00Z">
        <w:r w:rsidR="00EB44D4">
          <w:rPr>
            <w:rFonts w:ascii="Courier New" w:hAnsi="Courier New" w:cs="Courier New"/>
          </w:rPr>
          <w:t>cannot</w:t>
        </w:r>
      </w:ins>
      <w:r w:rsidRPr="000903FB">
        <w:rPr>
          <w:rFonts w:ascii="Courier New" w:hAnsi="Courier New" w:cs="Courier New"/>
        </w:rPr>
        <w:t xml:space="preserve"> open the file [" + </w:t>
      </w:r>
      <w:proofErr w:type="spellStart"/>
      <w:r w:rsidRPr="000903FB">
        <w:rPr>
          <w:rFonts w:ascii="Courier New" w:hAnsi="Courier New" w:cs="Courier New"/>
        </w:rPr>
        <w:t>gfile</w:t>
      </w:r>
      <w:proofErr w:type="spellEnd"/>
      <w:r w:rsidRPr="000903FB">
        <w:rPr>
          <w:rFonts w:ascii="Courier New" w:hAnsi="Courier New" w:cs="Courier New"/>
        </w:rPr>
        <w:t xml:space="preserve"> + "] to read"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E33FA5C" w14:textId="73015CCB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Marker.cpp:634: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"invalid gene list file</w:t>
      </w:r>
      <w:ins w:id="792" w:author="Jian Yang" w:date="2021-09-09T19:25:00Z">
        <w:r w:rsidR="00B0288D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B1856D7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Marker.cpp:652: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gramStart"/>
      <w:r w:rsidRPr="000903FB">
        <w:rPr>
          <w:rFonts w:ascii="Courier New" w:hAnsi="Courier New" w:cs="Courier New"/>
        </w:rPr>
        <w:t>"  line</w:t>
      </w:r>
      <w:proofErr w:type="gramEnd"/>
      <w:r w:rsidRPr="000903FB">
        <w:rPr>
          <w:rFonts w:ascii="Courier New" w:hAnsi="Courier New" w:cs="Courier New"/>
        </w:rPr>
        <w:t xml:space="preserve">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line_number</w:t>
      </w:r>
      <w:proofErr w:type="spellEnd"/>
      <w:r w:rsidRPr="000903FB">
        <w:rPr>
          <w:rFonts w:ascii="Courier New" w:hAnsi="Courier New" w:cs="Courier New"/>
        </w:rPr>
        <w:t>)</w:t>
      </w:r>
    </w:p>
    <w:p w14:paraId="7FC85184" w14:textId="33C17A5A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Marker.cpp:659: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gramStart"/>
      <w:r w:rsidRPr="000903FB">
        <w:rPr>
          <w:rFonts w:ascii="Courier New" w:hAnsi="Courier New" w:cs="Courier New"/>
        </w:rPr>
        <w:t xml:space="preserve">"  </w:t>
      </w:r>
      <w:ins w:id="793" w:author="Jian Yang" w:date="2021-09-09T19:25:00Z">
        <w:r w:rsidR="00B0288D">
          <w:rPr>
            <w:rFonts w:ascii="Courier New" w:hAnsi="Courier New" w:cs="Courier New"/>
          </w:rPr>
          <w:t>l</w:t>
        </w:r>
      </w:ins>
      <w:proofErr w:type="gramEnd"/>
      <w:del w:id="794" w:author="Jian Yang" w:date="2021-09-09T19:25:00Z">
        <w:r w:rsidRPr="000903FB" w:rsidDel="00B0288D">
          <w:rPr>
            <w:rFonts w:ascii="Courier New" w:hAnsi="Courier New" w:cs="Courier New"/>
          </w:rPr>
          <w:delText>L</w:delText>
        </w:r>
      </w:del>
      <w:r w:rsidRPr="000903FB">
        <w:rPr>
          <w:rFonts w:ascii="Courier New" w:hAnsi="Courier New" w:cs="Courier New"/>
        </w:rPr>
        <w:t xml:space="preserve">ine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line_number</w:t>
      </w:r>
      <w:proofErr w:type="spellEnd"/>
      <w:r w:rsidRPr="000903FB">
        <w:rPr>
          <w:rFonts w:ascii="Courier New" w:hAnsi="Courier New" w:cs="Courier New"/>
        </w:rPr>
        <w:t xml:space="preserve">) + " of [" + </w:t>
      </w:r>
      <w:proofErr w:type="spellStart"/>
      <w:r w:rsidRPr="000903FB">
        <w:rPr>
          <w:rFonts w:ascii="Courier New" w:hAnsi="Courier New" w:cs="Courier New"/>
        </w:rPr>
        <w:t>gfile</w:t>
      </w:r>
      <w:proofErr w:type="spellEnd"/>
      <w:r w:rsidRPr="000903FB">
        <w:rPr>
          <w:rFonts w:ascii="Courier New" w:hAnsi="Courier New" w:cs="Courier New"/>
        </w:rPr>
        <w:t xml:space="preserve"> +</w:t>
      </w:r>
    </w:p>
    <w:p w14:paraId="42EC25DF" w14:textId="2637F989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Marker.cpp:669: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gramStart"/>
      <w:r w:rsidRPr="000903FB">
        <w:rPr>
          <w:rFonts w:ascii="Courier New" w:hAnsi="Courier New" w:cs="Courier New"/>
        </w:rPr>
        <w:t xml:space="preserve">"  </w:t>
      </w:r>
      <w:ins w:id="795" w:author="Jian Yang" w:date="2021-09-09T19:25:00Z">
        <w:r w:rsidR="00B0288D">
          <w:rPr>
            <w:rFonts w:ascii="Courier New" w:hAnsi="Courier New" w:cs="Courier New"/>
          </w:rPr>
          <w:t>l</w:t>
        </w:r>
      </w:ins>
      <w:proofErr w:type="gramEnd"/>
      <w:del w:id="796" w:author="Jian Yang" w:date="2021-09-09T19:25:00Z">
        <w:r w:rsidRPr="000903FB" w:rsidDel="00B0288D">
          <w:rPr>
            <w:rFonts w:ascii="Courier New" w:hAnsi="Courier New" w:cs="Courier New"/>
          </w:rPr>
          <w:delText>L</w:delText>
        </w:r>
      </w:del>
      <w:r w:rsidRPr="000903FB">
        <w:rPr>
          <w:rFonts w:ascii="Courier New" w:hAnsi="Courier New" w:cs="Courier New"/>
        </w:rPr>
        <w:t xml:space="preserve">ine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line_number</w:t>
      </w:r>
      <w:proofErr w:type="spellEnd"/>
      <w:r w:rsidRPr="000903FB">
        <w:rPr>
          <w:rFonts w:ascii="Courier New" w:hAnsi="Courier New" w:cs="Courier New"/>
        </w:rPr>
        <w:t xml:space="preserve">) + " of [" + </w:t>
      </w:r>
      <w:proofErr w:type="spellStart"/>
      <w:r w:rsidRPr="000903FB">
        <w:rPr>
          <w:rFonts w:ascii="Courier New" w:hAnsi="Courier New" w:cs="Courier New"/>
        </w:rPr>
        <w:t>gfile</w:t>
      </w:r>
      <w:proofErr w:type="spellEnd"/>
      <w:r w:rsidRPr="000903FB">
        <w:rPr>
          <w:rFonts w:ascii="Courier New" w:hAnsi="Courier New" w:cs="Courier New"/>
        </w:rPr>
        <w:t xml:space="preserve"> +</w:t>
      </w:r>
    </w:p>
    <w:p w14:paraId="7875ABA8" w14:textId="54321E4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Marker.cpp:698:                //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 </w:t>
      </w:r>
      <w:ins w:id="797" w:author="Jian Yang" w:date="2021-09-09T19:25:00Z">
        <w:r w:rsidR="00B0288D">
          <w:rPr>
            <w:rFonts w:ascii="Courier New" w:hAnsi="Courier New" w:cs="Courier New"/>
          </w:rPr>
          <w:t>l</w:t>
        </w:r>
      </w:ins>
      <w:del w:id="798" w:author="Jian Yang" w:date="2021-09-09T19:25:00Z">
        <w:r w:rsidRPr="000903FB" w:rsidDel="00B0288D">
          <w:rPr>
            <w:rFonts w:ascii="Courier New" w:hAnsi="Courier New" w:cs="Courier New"/>
          </w:rPr>
          <w:delText>L</w:delText>
        </w:r>
      </w:del>
      <w:r w:rsidRPr="000903FB">
        <w:rPr>
          <w:rFonts w:ascii="Courier New" w:hAnsi="Courier New" w:cs="Courier New"/>
        </w:rPr>
        <w:t xml:space="preserve">ine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line_number</w:t>
      </w:r>
      <w:proofErr w:type="spellEnd"/>
      <w:r w:rsidRPr="000903FB">
        <w:rPr>
          <w:rFonts w:ascii="Courier New" w:hAnsi="Courier New" w:cs="Courier New"/>
        </w:rPr>
        <w:t xml:space="preserve">) + ", </w:t>
      </w:r>
      <w:ins w:id="799" w:author="Longda Jiang" w:date="2021-09-07T21:00:00Z">
        <w:r w:rsidR="00186BD4">
          <w:rPr>
            <w:rFonts w:ascii="Courier New" w:hAnsi="Courier New" w:cs="Courier New"/>
          </w:rPr>
          <w:t>chromosome</w:t>
        </w:r>
      </w:ins>
      <w:del w:id="800" w:author="Longda Jiang" w:date="2021-09-07T21:00:00Z">
        <w:r w:rsidRPr="000903FB" w:rsidDel="00186BD4">
          <w:rPr>
            <w:rFonts w:ascii="Courier New" w:hAnsi="Courier New" w:cs="Courier New"/>
          </w:rPr>
          <w:delText>chr</w:delText>
        </w:r>
      </w:del>
      <w:r w:rsidRPr="000903FB">
        <w:rPr>
          <w:rFonts w:ascii="Courier New" w:hAnsi="Courier New" w:cs="Courier New"/>
        </w:rPr>
        <w:t xml:space="preserve"> information can't be found in the genotype</w:t>
      </w:r>
      <w:ins w:id="801" w:author="Longda Jiang" w:date="2021-09-07T21:00:00Z">
        <w:r w:rsidR="00186BD4">
          <w:rPr>
            <w:rFonts w:ascii="Courier New" w:hAnsi="Courier New" w:cs="Courier New"/>
          </w:rPr>
          <w:t xml:space="preserve"> file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5474F7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Marker.cpp:740: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"bad magic number in the </w:t>
      </w:r>
      <w:proofErr w:type="spellStart"/>
      <w:r w:rsidRPr="000903FB">
        <w:rPr>
          <w:rFonts w:ascii="Courier New" w:hAnsi="Courier New" w:cs="Courier New"/>
        </w:rPr>
        <w:t>bgen</w:t>
      </w:r>
      <w:proofErr w:type="spellEnd"/>
      <w:r w:rsidRPr="000903FB">
        <w:rPr>
          <w:rFonts w:ascii="Courier New" w:hAnsi="Courier New" w:cs="Courier New"/>
        </w:rPr>
        <w:t xml:space="preserve"> file."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BC0060F" w14:textId="6B7B53A5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Marker.cpp:747: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802" w:author="Jian Yang" w:date="2021-09-09T19:28:00Z">
        <w:r w:rsidRPr="000903FB" w:rsidDel="00F12250">
          <w:rPr>
            <w:rFonts w:ascii="Courier New" w:hAnsi="Courier New" w:cs="Courier New"/>
          </w:rPr>
          <w:delText xml:space="preserve">strange </w:delText>
        </w:r>
      </w:del>
      <w:ins w:id="803" w:author="Jian Yang" w:date="2021-09-09T19:28:00Z">
        <w:r w:rsidR="00F12250">
          <w:rPr>
            <w:rFonts w:ascii="Courier New" w:hAnsi="Courier New" w:cs="Courier New"/>
          </w:rPr>
          <w:t>unusual</w:t>
        </w:r>
        <w:r w:rsidR="00F12250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header length</w:t>
      </w:r>
      <w:ins w:id="804" w:author="Longda Jiang" w:date="2021-09-07T21:00:00Z">
        <w:r w:rsidR="00186BD4">
          <w:rPr>
            <w:rFonts w:ascii="Courier New" w:hAnsi="Courier New" w:cs="Courier New"/>
          </w:rPr>
          <w:t xml:space="preserve"> -</w:t>
        </w:r>
      </w:ins>
      <w:del w:id="805" w:author="Longda Jiang" w:date="2021-09-07T21:00:00Z">
        <w:r w:rsidRPr="000903FB" w:rsidDel="00186BD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might be an invalid </w:t>
      </w:r>
      <w:proofErr w:type="spellStart"/>
      <w:r w:rsidRPr="000903FB">
        <w:rPr>
          <w:rFonts w:ascii="Courier New" w:hAnsi="Courier New" w:cs="Courier New"/>
        </w:rPr>
        <w:t>bgen</w:t>
      </w:r>
      <w:proofErr w:type="spellEnd"/>
      <w:ins w:id="806" w:author="Longda Jiang" w:date="2021-09-07T21:00:00Z">
        <w:r w:rsidR="00186BD4">
          <w:rPr>
            <w:rFonts w:ascii="Courier New" w:hAnsi="Courier New" w:cs="Courier New"/>
          </w:rPr>
          <w:t xml:space="preserve"> file</w:t>
        </w:r>
      </w:ins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0B53D07" w14:textId="3D1D0C6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Marker.cpp:782: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"GCTA only support</w:t>
      </w:r>
      <w:ins w:id="807" w:author="Longda Jiang" w:date="2021-09-07T21:00:00Z">
        <w:r w:rsidR="00186BD4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</w:t>
      </w:r>
      <w:proofErr w:type="spellStart"/>
      <w:r w:rsidRPr="000903FB">
        <w:rPr>
          <w:rFonts w:ascii="Courier New" w:hAnsi="Courier New" w:cs="Courier New"/>
        </w:rPr>
        <w:t>bgen</w:t>
      </w:r>
      <w:proofErr w:type="spellEnd"/>
      <w:r w:rsidRPr="000903FB">
        <w:rPr>
          <w:rFonts w:ascii="Courier New" w:hAnsi="Courier New" w:cs="Courier New"/>
        </w:rPr>
        <w:t xml:space="preserve"> version 1.2</w:t>
      </w:r>
      <w:ins w:id="808" w:author="Longda Jiang" w:date="2021-09-07T21:00:00Z">
        <w:r w:rsidR="00186BD4">
          <w:rPr>
            <w:rFonts w:ascii="Courier New" w:hAnsi="Courier New" w:cs="Courier New"/>
          </w:rPr>
          <w:t xml:space="preserve"> and</w:t>
        </w:r>
      </w:ins>
      <w:del w:id="809" w:author="Longda Jiang" w:date="2021-09-07T21:00:00Z">
        <w:r w:rsidRPr="000903FB" w:rsidDel="00186BD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1.3. Use QCTOOLv2 to convert</w:t>
      </w:r>
      <w:ins w:id="810" w:author="Longda Jiang" w:date="2021-09-07T21:00:00Z">
        <w:r w:rsidR="00186BD4">
          <w:rPr>
            <w:rFonts w:ascii="Courier New" w:hAnsi="Courier New" w:cs="Courier New"/>
          </w:rPr>
          <w:t xml:space="preserve"> </w:t>
        </w:r>
      </w:ins>
      <w:ins w:id="811" w:author="Longda Jiang" w:date="2021-09-07T21:01:00Z">
        <w:r w:rsidR="00186BD4">
          <w:rPr>
            <w:rFonts w:ascii="Courier New" w:hAnsi="Courier New" w:cs="Courier New"/>
          </w:rPr>
          <w:t xml:space="preserve">files </w:t>
        </w:r>
      </w:ins>
      <w:ins w:id="812" w:author="Longda Jiang" w:date="2021-09-07T21:08:00Z">
        <w:r w:rsidR="00966244">
          <w:rPr>
            <w:rFonts w:ascii="Courier New" w:hAnsi="Courier New" w:cs="Courier New"/>
          </w:rPr>
          <w:t>with</w:t>
        </w:r>
      </w:ins>
      <w:ins w:id="813" w:author="Longda Jiang" w:date="2021-09-07T21:01:00Z">
        <w:r w:rsidR="00186BD4">
          <w:rPr>
            <w:rFonts w:ascii="Courier New" w:hAnsi="Courier New" w:cs="Courier New"/>
          </w:rPr>
          <w:t xml:space="preserve"> </w:t>
        </w:r>
      </w:ins>
      <w:ins w:id="814" w:author="Longda Jiang" w:date="2021-09-07T21:07:00Z">
        <w:r w:rsidR="00966244">
          <w:rPr>
            <w:rFonts w:ascii="Courier New" w:hAnsi="Courier New" w:cs="Courier New"/>
          </w:rPr>
          <w:t xml:space="preserve">&lt; v1.2 </w:t>
        </w:r>
      </w:ins>
      <w:del w:id="815" w:author="Longda Jiang" w:date="2021-09-07T21:07:00Z">
        <w:r w:rsidRPr="000903FB" w:rsidDel="00966244">
          <w:rPr>
            <w:rFonts w:ascii="Courier New" w:hAnsi="Courier New" w:cs="Courier New"/>
          </w:rPr>
          <w:delText xml:space="preserve"> </w:delText>
        </w:r>
      </w:del>
      <w:ins w:id="816" w:author="Longda Jiang" w:date="2021-09-07T21:01:00Z">
        <w:del w:id="817" w:author="Jian Yang" w:date="2021-09-09T19:26:00Z">
          <w:r w:rsidR="00186BD4" w:rsidDel="00F12250">
            <w:rPr>
              <w:rFonts w:ascii="Courier New" w:hAnsi="Courier New" w:cs="Courier New"/>
            </w:rPr>
            <w:delText>in</w:delText>
          </w:r>
        </w:del>
      </w:ins>
      <w:r w:rsidRPr="000903FB">
        <w:rPr>
          <w:rFonts w:ascii="Courier New" w:hAnsi="Courier New" w:cs="Courier New"/>
        </w:rPr>
        <w:t>to</w:t>
      </w:r>
      <w:ins w:id="818" w:author="Jian Yang" w:date="2021-09-09T19:26:00Z">
        <w:r w:rsidR="00F12250">
          <w:rPr>
            <w:rFonts w:ascii="Courier New" w:hAnsi="Courier New" w:cs="Courier New"/>
          </w:rPr>
          <w:t xml:space="preserve"> a</w:t>
        </w:r>
      </w:ins>
      <w:del w:id="819" w:author="Longda Jiang" w:date="2021-09-07T21:07:00Z">
        <w:r w:rsidRPr="000903FB" w:rsidDel="00966244">
          <w:rPr>
            <w:rFonts w:ascii="Courier New" w:hAnsi="Courier New" w:cs="Courier New"/>
          </w:rPr>
          <w:delText xml:space="preserve"> </w:delText>
        </w:r>
      </w:del>
      <w:ins w:id="820" w:author="Longda Jiang" w:date="2021-09-07T21:01:00Z">
        <w:r w:rsidR="00186BD4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new</w:t>
      </w:r>
      <w:ins w:id="821" w:author="Longda Jiang" w:date="2021-09-07T21:01:00Z">
        <w:r w:rsidR="00184A0C">
          <w:rPr>
            <w:rFonts w:ascii="Courier New" w:hAnsi="Courier New" w:cs="Courier New"/>
          </w:rPr>
          <w:t>er</w:t>
        </w:r>
      </w:ins>
      <w:r w:rsidRPr="000903FB">
        <w:rPr>
          <w:rFonts w:ascii="Courier New" w:hAnsi="Courier New" w:cs="Courier New"/>
        </w:rPr>
        <w:t xml:space="preserve"> version."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3F2E546" w14:textId="0E53A8A6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Marker.cpp:811: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open</w:t>
      </w:r>
      <w:ins w:id="822" w:author="Jian Yang" w:date="2021-09-09T19:26:00Z">
        <w:r w:rsidR="00F12250">
          <w:rPr>
            <w:rFonts w:ascii="Courier New" w:hAnsi="Courier New" w:cs="Courier New"/>
          </w:rPr>
          <w:t xml:space="preserve"> the</w:t>
        </w:r>
      </w:ins>
      <w:r w:rsidRPr="000903FB">
        <w:rPr>
          <w:rFonts w:ascii="Courier New" w:hAnsi="Courier New" w:cs="Courier New"/>
        </w:rPr>
        <w:t xml:space="preserve"> index file: " + string(sqlite3_errmsg(</w:t>
      </w:r>
      <w:proofErr w:type="spellStart"/>
      <w:r w:rsidRPr="000903FB">
        <w:rPr>
          <w:rFonts w:ascii="Courier New" w:hAnsi="Courier New" w:cs="Courier New"/>
        </w:rPr>
        <w:t>db</w:t>
      </w:r>
      <w:proofErr w:type="spellEnd"/>
      <w:r w:rsidRPr="000903FB">
        <w:rPr>
          <w:rFonts w:ascii="Courier New" w:hAnsi="Courier New" w:cs="Courier New"/>
        </w:rPr>
        <w:t xml:space="preserve">)) + </w:t>
      </w:r>
    </w:p>
    <w:p w14:paraId="58527CF4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Marker.cpp:821: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"bad index file: " + string(sqlite3_errmsg(</w:t>
      </w:r>
      <w:proofErr w:type="spellStart"/>
      <w:r w:rsidRPr="000903FB">
        <w:rPr>
          <w:rFonts w:ascii="Courier New" w:hAnsi="Courier New" w:cs="Courier New"/>
        </w:rPr>
        <w:t>db</w:t>
      </w:r>
      <w:proofErr w:type="spellEnd"/>
      <w:r w:rsidRPr="000903FB">
        <w:rPr>
          <w:rFonts w:ascii="Courier New" w:hAnsi="Courier New" w:cs="Courier New"/>
        </w:rPr>
        <w:t>)) +</w:t>
      </w:r>
    </w:p>
    <w:p w14:paraId="6F908FBA" w14:textId="3E409059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Marker.cpp:840: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read</w:t>
      </w:r>
      <w:ins w:id="823" w:author="Jian Yang" w:date="2021-09-09T19:26:00Z">
        <w:r w:rsidR="00F12250">
          <w:rPr>
            <w:rFonts w:ascii="Courier New" w:hAnsi="Courier New" w:cs="Courier New"/>
          </w:rPr>
          <w:t xml:space="preserve"> </w:t>
        </w:r>
        <w:proofErr w:type="spellStart"/>
        <w:r w:rsidR="00F12250">
          <w:rPr>
            <w:rFonts w:ascii="Courier New" w:hAnsi="Courier New" w:cs="Courier New"/>
          </w:rPr>
          <w:t>the</w:t>
        </w:r>
      </w:ins>
      <w:r w:rsidRPr="000903FB">
        <w:rPr>
          <w:rFonts w:ascii="Courier New" w:hAnsi="Courier New" w:cs="Courier New"/>
        </w:rPr>
        <w:t xml:space="preserve"> bgen</w:t>
      </w:r>
      <w:proofErr w:type="spellEnd"/>
      <w:r w:rsidRPr="000903FB">
        <w:rPr>
          <w:rFonts w:ascii="Courier New" w:hAnsi="Courier New" w:cs="Courier New"/>
        </w:rPr>
        <w:t xml:space="preserve"> file [" + </w:t>
      </w:r>
      <w:proofErr w:type="spellStart"/>
      <w:r w:rsidRPr="000903FB">
        <w:rPr>
          <w:rFonts w:ascii="Courier New" w:hAnsi="Courier New" w:cs="Courier New"/>
        </w:rPr>
        <w:t>bgen_file</w:t>
      </w:r>
      <w:proofErr w:type="spellEnd"/>
      <w:r w:rsidRPr="000903FB">
        <w:rPr>
          <w:rFonts w:ascii="Courier New" w:hAnsi="Courier New" w:cs="Courier New"/>
        </w:rPr>
        <w:t xml:space="preserve"> + "], " + string(</w:t>
      </w:r>
      <w:proofErr w:type="spellStart"/>
      <w:r w:rsidRPr="000903FB">
        <w:rPr>
          <w:rFonts w:ascii="Courier New" w:hAnsi="Courier New" w:cs="Courier New"/>
        </w:rPr>
        <w:t>strerror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errno</w:t>
      </w:r>
      <w:proofErr w:type="spellEnd"/>
      <w:r w:rsidRPr="000903FB">
        <w:rPr>
          <w:rFonts w:ascii="Courier New" w:hAnsi="Courier New" w:cs="Courier New"/>
        </w:rPr>
        <w:t>))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7E6D2C7" w14:textId="4295945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Marker.cpp:845: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read</w:t>
      </w:r>
      <w:ins w:id="824" w:author="Jian Yang" w:date="2021-09-09T19:26:00Z">
        <w:r w:rsidR="00F12250">
          <w:rPr>
            <w:rFonts w:ascii="Courier New" w:hAnsi="Courier New" w:cs="Courier New"/>
          </w:rPr>
          <w:t xml:space="preserve"> the</w:t>
        </w:r>
      </w:ins>
      <w:r w:rsidRPr="000903FB">
        <w:rPr>
          <w:rFonts w:ascii="Courier New" w:hAnsi="Courier New" w:cs="Courier New"/>
        </w:rPr>
        <w:t xml:space="preserve"> </w:t>
      </w:r>
      <w:proofErr w:type="spellStart"/>
      <w:r w:rsidRPr="000903FB">
        <w:rPr>
          <w:rFonts w:ascii="Courier New" w:hAnsi="Courier New" w:cs="Courier New"/>
        </w:rPr>
        <w:t>bgen</w:t>
      </w:r>
      <w:proofErr w:type="spellEnd"/>
      <w:r w:rsidRPr="000903FB">
        <w:rPr>
          <w:rFonts w:ascii="Courier New" w:hAnsi="Courier New" w:cs="Courier New"/>
        </w:rPr>
        <w:t xml:space="preserve"> file [" + </w:t>
      </w:r>
      <w:proofErr w:type="spellStart"/>
      <w:r w:rsidRPr="000903FB">
        <w:rPr>
          <w:rFonts w:ascii="Courier New" w:hAnsi="Courier New" w:cs="Courier New"/>
        </w:rPr>
        <w:t>bgen_file</w:t>
      </w:r>
      <w:proofErr w:type="spellEnd"/>
      <w:r w:rsidRPr="000903FB">
        <w:rPr>
          <w:rFonts w:ascii="Courier New" w:hAnsi="Courier New" w:cs="Courier New"/>
        </w:rPr>
        <w:t xml:space="preserve"> + "], " + string(</w:t>
      </w:r>
      <w:proofErr w:type="spellStart"/>
      <w:r w:rsidRPr="000903FB">
        <w:rPr>
          <w:rFonts w:ascii="Courier New" w:hAnsi="Courier New" w:cs="Courier New"/>
        </w:rPr>
        <w:t>strerror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errno</w:t>
      </w:r>
      <w:proofErr w:type="spellEnd"/>
      <w:r w:rsidRPr="000903FB">
        <w:rPr>
          <w:rFonts w:ascii="Courier New" w:hAnsi="Courier New" w:cs="Courier New"/>
        </w:rPr>
        <w:t>))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D30C7AE" w14:textId="74F2D67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Marker.cpp:849: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"bad index file, </w:t>
      </w:r>
      <w:ins w:id="825" w:author="Jian Yang" w:date="2021-09-09T19:26:00Z">
        <w:r w:rsidR="00F12250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first 1000 bytes aren't consistent."</w:t>
      </w:r>
    </w:p>
    <w:p w14:paraId="23691835" w14:textId="4086C9EB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Marker.cpp:855: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"bad index file, </w:t>
      </w:r>
      <w:ins w:id="826" w:author="Jian Yang" w:date="2021-09-09T19:27:00Z">
        <w:r w:rsidR="00F12250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file size isn't consistent."</w:t>
      </w:r>
    </w:p>
    <w:p w14:paraId="11D2735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Marker.cpp:866: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"bad index file: " + string(sqlite3_errmsg(</w:t>
      </w:r>
      <w:proofErr w:type="spellStart"/>
      <w:r w:rsidRPr="000903FB">
        <w:rPr>
          <w:rFonts w:ascii="Courier New" w:hAnsi="Courier New" w:cs="Courier New"/>
        </w:rPr>
        <w:t>db</w:t>
      </w:r>
      <w:proofErr w:type="spellEnd"/>
      <w:r w:rsidRPr="000903FB">
        <w:rPr>
          <w:rFonts w:ascii="Courier New" w:hAnsi="Courier New" w:cs="Courier New"/>
        </w:rPr>
        <w:t>)) +</w:t>
      </w:r>
    </w:p>
    <w:p w14:paraId="51A05C8C" w14:textId="6696E3E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Marker.cpp:881: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"bad index file, the indexed SNPs are different from </w:t>
      </w:r>
      <w:ins w:id="827" w:author="Longda Jiang" w:date="2021-09-07T21:03:00Z">
        <w:r w:rsidR="002F6FDF">
          <w:rPr>
            <w:rFonts w:ascii="Courier New" w:hAnsi="Courier New" w:cs="Courier New"/>
          </w:rPr>
          <w:t>those in</w:t>
        </w:r>
      </w:ins>
      <w:ins w:id="828" w:author="Jian Yang" w:date="2021-09-09T19:27:00Z">
        <w:r w:rsidR="00F12250">
          <w:rPr>
            <w:rFonts w:ascii="Courier New" w:hAnsi="Courier New" w:cs="Courier New"/>
          </w:rPr>
          <w:t xml:space="preserve"> the</w:t>
        </w:r>
      </w:ins>
      <w:ins w:id="829" w:author="Longda Jiang" w:date="2021-09-07T21:03:00Z">
        <w:r w:rsidR="002F6FDF">
          <w:rPr>
            <w:rFonts w:ascii="Courier New" w:hAnsi="Courier New" w:cs="Courier New"/>
          </w:rPr>
          <w:t xml:space="preserve"> </w:t>
        </w:r>
      </w:ins>
      <w:proofErr w:type="spellStart"/>
      <w:r w:rsidRPr="000903FB">
        <w:rPr>
          <w:rFonts w:ascii="Courier New" w:hAnsi="Courier New" w:cs="Courier New"/>
        </w:rPr>
        <w:t>bgen</w:t>
      </w:r>
      <w:proofErr w:type="spellEnd"/>
      <w:r w:rsidRPr="000903FB">
        <w:rPr>
          <w:rFonts w:ascii="Courier New" w:hAnsi="Courier New" w:cs="Courier New"/>
        </w:rPr>
        <w:t xml:space="preserve"> file."</w:t>
      </w:r>
    </w:p>
    <w:p w14:paraId="100B55A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Marker.cpp:893: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"bad index file: " + string(sqlite3_errmsg(</w:t>
      </w:r>
      <w:proofErr w:type="spellStart"/>
      <w:r w:rsidRPr="000903FB">
        <w:rPr>
          <w:rFonts w:ascii="Courier New" w:hAnsi="Courier New" w:cs="Courier New"/>
        </w:rPr>
        <w:t>db</w:t>
      </w:r>
      <w:proofErr w:type="spellEnd"/>
      <w:r w:rsidRPr="000903FB">
        <w:rPr>
          <w:rFonts w:ascii="Courier New" w:hAnsi="Courier New" w:cs="Courier New"/>
        </w:rPr>
        <w:t>)) +</w:t>
      </w:r>
    </w:p>
    <w:p w14:paraId="1DE2C07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 xml:space="preserve">Marker.cpp:901: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"bad index file: " + string(sqlite3_errmsg(</w:t>
      </w:r>
      <w:proofErr w:type="spellStart"/>
      <w:r w:rsidRPr="000903FB">
        <w:rPr>
          <w:rFonts w:ascii="Courier New" w:hAnsi="Courier New" w:cs="Courier New"/>
        </w:rPr>
        <w:t>db</w:t>
      </w:r>
      <w:proofErr w:type="spellEnd"/>
      <w:r w:rsidRPr="000903FB">
        <w:rPr>
          <w:rFonts w:ascii="Courier New" w:hAnsi="Courier New" w:cs="Courier New"/>
        </w:rPr>
        <w:t>)) +</w:t>
      </w:r>
    </w:p>
    <w:p w14:paraId="1EFF51C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Marker.cpp:924: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"bad index file: " + string(sqlite3_errmsg(</w:t>
      </w:r>
      <w:proofErr w:type="spellStart"/>
      <w:r w:rsidRPr="000903FB">
        <w:rPr>
          <w:rFonts w:ascii="Courier New" w:hAnsi="Courier New" w:cs="Courier New"/>
        </w:rPr>
        <w:t>db</w:t>
      </w:r>
      <w:proofErr w:type="spellEnd"/>
      <w:r w:rsidRPr="000903FB">
        <w:rPr>
          <w:rFonts w:ascii="Courier New" w:hAnsi="Courier New" w:cs="Courier New"/>
        </w:rPr>
        <w:t>)) +</w:t>
      </w:r>
    </w:p>
    <w:p w14:paraId="43F20FDF" w14:textId="714A28A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Marker.cpp:971: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string(sqlite3_errmsg(</w:t>
      </w:r>
      <w:proofErr w:type="spellStart"/>
      <w:r w:rsidRPr="000903FB">
        <w:rPr>
          <w:rFonts w:ascii="Courier New" w:hAnsi="Courier New" w:cs="Courier New"/>
        </w:rPr>
        <w:t>db</w:t>
      </w:r>
      <w:proofErr w:type="spellEnd"/>
      <w:r w:rsidRPr="000903FB">
        <w:rPr>
          <w:rFonts w:ascii="Courier New" w:hAnsi="Courier New" w:cs="Courier New"/>
        </w:rPr>
        <w:t>)) + "\</w:t>
      </w:r>
      <w:proofErr w:type="spellStart"/>
      <w:r w:rsidRPr="000903FB">
        <w:rPr>
          <w:rFonts w:ascii="Courier New" w:hAnsi="Courier New" w:cs="Courier New"/>
        </w:rPr>
        <w:t>n</w:t>
      </w:r>
      <w:ins w:id="830" w:author="Jian Yang" w:date="2021-09-09T19:27:00Z">
        <w:r w:rsidR="00F12250">
          <w:rPr>
            <w:rFonts w:ascii="Courier New" w:hAnsi="Courier New" w:cs="Courier New"/>
          </w:rPr>
          <w:t>b</w:t>
        </w:r>
      </w:ins>
      <w:del w:id="831" w:author="Jian Yang" w:date="2021-09-09T19:27:00Z">
        <w:r w:rsidRPr="000903FB" w:rsidDel="00F12250">
          <w:rPr>
            <w:rFonts w:ascii="Courier New" w:hAnsi="Courier New" w:cs="Courier New"/>
          </w:rPr>
          <w:delText>B</w:delText>
        </w:r>
      </w:del>
      <w:r w:rsidRPr="000903FB">
        <w:rPr>
          <w:rFonts w:ascii="Courier New" w:hAnsi="Courier New" w:cs="Courier New"/>
        </w:rPr>
        <w:t>ad</w:t>
      </w:r>
      <w:proofErr w:type="spellEnd"/>
      <w:r w:rsidRPr="000903FB">
        <w:rPr>
          <w:rFonts w:ascii="Courier New" w:hAnsi="Courier New" w:cs="Courier New"/>
        </w:rPr>
        <w:t xml:space="preserve"> index file</w:t>
      </w:r>
      <w:ins w:id="832" w:author="Longda Jiang" w:date="2021-09-07T21:04:00Z">
        <w:r w:rsidR="00784DAD">
          <w:rPr>
            <w:rFonts w:ascii="Courier New" w:hAnsi="Courier New" w:cs="Courier New"/>
          </w:rPr>
          <w:t>.</w:t>
        </w:r>
      </w:ins>
      <w:ins w:id="833" w:author="Longda Jiang" w:date="2021-09-07T21:03:00Z">
        <w:r w:rsidR="00784DAD">
          <w:rPr>
            <w:rFonts w:ascii="Courier New" w:hAnsi="Courier New" w:cs="Courier New"/>
          </w:rPr>
          <w:t xml:space="preserve"> </w:t>
        </w:r>
      </w:ins>
      <w:ins w:id="834" w:author="Jian Yang" w:date="2021-09-09T19:27:00Z">
        <w:r w:rsidR="00F12250">
          <w:rPr>
            <w:rFonts w:ascii="Courier New" w:hAnsi="Courier New" w:cs="Courier New"/>
          </w:rPr>
          <w:t>You may r</w:t>
        </w:r>
      </w:ins>
      <w:del w:id="835" w:author="Longda Jiang" w:date="2021-09-07T21:03:00Z">
        <w:r w:rsidRPr="000903FB" w:rsidDel="00784DAD">
          <w:rPr>
            <w:rFonts w:ascii="Courier New" w:hAnsi="Courier New" w:cs="Courier New"/>
          </w:rPr>
          <w:delText>,</w:delText>
        </w:r>
        <w:r w:rsidRPr="000903FB" w:rsidDel="002F6FDF">
          <w:rPr>
            <w:rFonts w:ascii="Courier New" w:hAnsi="Courier New" w:cs="Courier New"/>
          </w:rPr>
          <w:delText xml:space="preserve"> </w:delText>
        </w:r>
      </w:del>
      <w:ins w:id="836" w:author="Longda Jiang" w:date="2021-09-07T21:04:00Z">
        <w:del w:id="837" w:author="Jian Yang" w:date="2021-09-09T19:27:00Z">
          <w:r w:rsidR="00784DAD" w:rsidDel="00F12250">
            <w:rPr>
              <w:rFonts w:ascii="Courier New" w:hAnsi="Courier New" w:cs="Courier New"/>
            </w:rPr>
            <w:delText>R</w:delText>
          </w:r>
        </w:del>
      </w:ins>
      <w:del w:id="838" w:author="Longda Jiang" w:date="2021-09-07T21:04:00Z">
        <w:r w:rsidRPr="000903FB" w:rsidDel="00784DAD">
          <w:rPr>
            <w:rFonts w:ascii="Courier New" w:hAnsi="Courier New" w:cs="Courier New"/>
          </w:rPr>
          <w:delText>r</w:delText>
        </w:r>
      </w:del>
      <w:r w:rsidRPr="000903FB">
        <w:rPr>
          <w:rFonts w:ascii="Courier New" w:hAnsi="Courier New" w:cs="Courier New"/>
        </w:rPr>
        <w:t>egenerate</w:t>
      </w:r>
      <w:ins w:id="839" w:author="Longda Jiang" w:date="2021-09-07T21:04:00Z">
        <w:r w:rsidR="00784DAD">
          <w:rPr>
            <w:rFonts w:ascii="Courier New" w:hAnsi="Courier New" w:cs="Courier New"/>
          </w:rPr>
          <w:t xml:space="preserve"> it</w:t>
        </w:r>
      </w:ins>
      <w:r w:rsidRPr="000903FB">
        <w:rPr>
          <w:rFonts w:ascii="Courier New" w:hAnsi="Courier New" w:cs="Courier New"/>
        </w:rPr>
        <w:t xml:space="preserve"> by " + </w:t>
      </w:r>
      <w:proofErr w:type="spellStart"/>
      <w:r w:rsidRPr="000903FB">
        <w:rPr>
          <w:rFonts w:ascii="Courier New" w:hAnsi="Courier New" w:cs="Courier New"/>
        </w:rPr>
        <w:t>prompt_index</w:t>
      </w:r>
      <w:proofErr w:type="spellEnd"/>
      <w:r w:rsidRPr="000903FB">
        <w:rPr>
          <w:rFonts w:ascii="Courier New" w:hAnsi="Courier New" w:cs="Courier New"/>
        </w:rPr>
        <w:t xml:space="preserve"> + "."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857B527" w14:textId="5CF9F3F4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Marker.cpp:991: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840" w:author="Jian Yang" w:date="2021-09-09T19:27:00Z">
        <w:r w:rsidR="00F12250">
          <w:rPr>
            <w:rFonts w:ascii="Courier New" w:hAnsi="Courier New" w:cs="Courier New"/>
          </w:rPr>
          <w:t>t</w:t>
        </w:r>
      </w:ins>
      <w:del w:id="841" w:author="Jian Yang" w:date="2021-09-09T19:27:00Z">
        <w:r w:rsidRPr="000903FB" w:rsidDel="00F12250">
          <w:rPr>
            <w:rFonts w:ascii="Courier New" w:hAnsi="Courier New" w:cs="Courier New"/>
          </w:rPr>
          <w:delText>T</w:delText>
        </w:r>
      </w:del>
      <w:r w:rsidRPr="000903FB">
        <w:rPr>
          <w:rFonts w:ascii="Courier New" w:hAnsi="Courier New" w:cs="Courier New"/>
        </w:rPr>
        <w:t xml:space="preserve">he first variant in </w:t>
      </w:r>
      <w:ins w:id="842" w:author="Jian Yang" w:date="2021-09-09T19:27:00Z">
        <w:r w:rsidR="00F12250">
          <w:rPr>
            <w:rFonts w:ascii="Courier New" w:hAnsi="Courier New" w:cs="Courier New"/>
          </w:rPr>
          <w:t xml:space="preserve">the </w:t>
        </w:r>
      </w:ins>
      <w:proofErr w:type="spellStart"/>
      <w:r w:rsidRPr="000903FB">
        <w:rPr>
          <w:rFonts w:ascii="Courier New" w:hAnsi="Courier New" w:cs="Courier New"/>
        </w:rPr>
        <w:t>bgen</w:t>
      </w:r>
      <w:proofErr w:type="spellEnd"/>
      <w:r w:rsidRPr="000903FB">
        <w:rPr>
          <w:rFonts w:ascii="Courier New" w:hAnsi="Courier New" w:cs="Courier New"/>
        </w:rPr>
        <w:t xml:space="preserve"> file </w:t>
      </w:r>
      <w:ins w:id="843" w:author="Longda Jiang" w:date="2021-09-07T21:05:00Z">
        <w:r w:rsidR="00784DAD">
          <w:rPr>
            <w:rFonts w:ascii="Courier New" w:hAnsi="Courier New" w:cs="Courier New" w:hint="eastAsia"/>
          </w:rPr>
          <w:t>is</w:t>
        </w:r>
      </w:ins>
      <w:del w:id="844" w:author="Longda Jiang" w:date="2021-09-07T21:05:00Z">
        <w:r w:rsidRPr="000903FB" w:rsidDel="00784DAD">
          <w:rPr>
            <w:rFonts w:ascii="Courier New" w:hAnsi="Courier New" w:cs="Courier New"/>
          </w:rPr>
          <w:delText>are</w:delText>
        </w:r>
      </w:del>
      <w:ins w:id="845" w:author="Longda Jiang" w:date="2021-09-07T21:05:00Z">
        <w:r w:rsidR="00784DAD">
          <w:rPr>
            <w:rFonts w:ascii="Courier New" w:hAnsi="Courier New" w:cs="Courier New"/>
          </w:rPr>
          <w:t xml:space="preserve"> no</w:t>
        </w:r>
      </w:ins>
      <w:del w:id="846" w:author="Longda Jiang" w:date="2021-09-07T21:05:00Z">
        <w:r w:rsidRPr="000903FB" w:rsidDel="00784DAD">
          <w:rPr>
            <w:rFonts w:ascii="Courier New" w:hAnsi="Courier New" w:cs="Courier New"/>
          </w:rPr>
          <w:delText>n'</w:delText>
        </w:r>
      </w:del>
      <w:ins w:id="847" w:author="Longda Jiang" w:date="2021-09-07T21:05:00Z">
        <w:r w:rsidR="00784DAD">
          <w:rPr>
            <w:rFonts w:ascii="Courier New" w:hAnsi="Courier New" w:cs="Courier New"/>
          </w:rPr>
          <w:t>t</w:t>
        </w:r>
      </w:ins>
      <w:del w:id="848" w:author="Longda Jiang" w:date="2021-09-07T21:05:00Z">
        <w:r w:rsidRPr="000903FB" w:rsidDel="00784DAD">
          <w:rPr>
            <w:rFonts w:ascii="Courier New" w:hAnsi="Courier New" w:cs="Courier New"/>
          </w:rPr>
          <w:delText>t</w:delText>
        </w:r>
      </w:del>
      <w:r w:rsidRPr="000903FB">
        <w:rPr>
          <w:rFonts w:ascii="Courier New" w:hAnsi="Courier New" w:cs="Courier New"/>
        </w:rPr>
        <w:t xml:space="preserve"> consistent with </w:t>
      </w:r>
      <w:ins w:id="849" w:author="Longda Jiang" w:date="2021-09-07T21:05:00Z">
        <w:r w:rsidR="00966244">
          <w:rPr>
            <w:rFonts w:ascii="Courier New" w:hAnsi="Courier New" w:cs="Courier New"/>
          </w:rPr>
          <w:t>that in</w:t>
        </w:r>
      </w:ins>
      <w:ins w:id="850" w:author="Jian Yang" w:date="2021-09-09T19:27:00Z">
        <w:r w:rsidR="00F12250">
          <w:rPr>
            <w:rFonts w:ascii="Courier New" w:hAnsi="Courier New" w:cs="Courier New"/>
          </w:rPr>
          <w:t xml:space="preserve"> the</w:t>
        </w:r>
      </w:ins>
      <w:ins w:id="851" w:author="Longda Jiang" w:date="2021-09-07T21:05:00Z">
        <w:r w:rsidR="00966244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index file."</w:t>
      </w:r>
    </w:p>
    <w:p w14:paraId="17CD7C87" w14:textId="4EA6608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Marker.cpp:996: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852" w:author="Jian Yang" w:date="2021-09-09T19:27:00Z">
        <w:r w:rsidR="00F12250">
          <w:rPr>
            <w:rFonts w:ascii="Courier New" w:hAnsi="Courier New" w:cs="Courier New"/>
          </w:rPr>
          <w:t>t</w:t>
        </w:r>
      </w:ins>
      <w:del w:id="853" w:author="Jian Yang" w:date="2021-09-09T19:27:00Z">
        <w:r w:rsidRPr="000903FB" w:rsidDel="00F12250">
          <w:rPr>
            <w:rFonts w:ascii="Courier New" w:hAnsi="Courier New" w:cs="Courier New"/>
          </w:rPr>
          <w:delText>T</w:delText>
        </w:r>
      </w:del>
      <w:r w:rsidRPr="000903FB">
        <w:rPr>
          <w:rFonts w:ascii="Courier New" w:hAnsi="Courier New" w:cs="Courier New"/>
        </w:rPr>
        <w:t xml:space="preserve">he variants in </w:t>
      </w:r>
      <w:proofErr w:type="spellStart"/>
      <w:r w:rsidRPr="000903FB">
        <w:rPr>
          <w:rFonts w:ascii="Courier New" w:hAnsi="Courier New" w:cs="Courier New"/>
        </w:rPr>
        <w:t>bgen</w:t>
      </w:r>
      <w:proofErr w:type="spellEnd"/>
      <w:r w:rsidRPr="000903FB">
        <w:rPr>
          <w:rFonts w:ascii="Courier New" w:hAnsi="Courier New" w:cs="Courier New"/>
        </w:rPr>
        <w:t xml:space="preserve"> file aren't consistent with </w:t>
      </w:r>
      <w:ins w:id="854" w:author="Longda Jiang" w:date="2021-09-07T21:05:00Z">
        <w:r w:rsidR="00966244">
          <w:rPr>
            <w:rFonts w:ascii="Courier New" w:hAnsi="Courier New" w:cs="Courier New"/>
          </w:rPr>
          <w:t>those in</w:t>
        </w:r>
      </w:ins>
      <w:ins w:id="855" w:author="Jian Yang" w:date="2021-09-09T19:27:00Z">
        <w:r w:rsidR="00F12250">
          <w:rPr>
            <w:rFonts w:ascii="Courier New" w:hAnsi="Courier New" w:cs="Courier New"/>
          </w:rPr>
          <w:t xml:space="preserve"> the</w:t>
        </w:r>
      </w:ins>
      <w:ins w:id="856" w:author="Longda Jiang" w:date="2021-09-07T21:05:00Z">
        <w:r w:rsidR="00966244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index file."</w:t>
      </w:r>
    </w:p>
    <w:p w14:paraId="412EF4F9" w14:textId="54BAA299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Marker.cpp:1066: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857" w:author="Jian Yang" w:date="2021-09-09T19:27:00Z">
        <w:r w:rsidR="00F12250">
          <w:rPr>
            <w:rFonts w:ascii="Courier New" w:hAnsi="Courier New" w:cs="Courier New"/>
          </w:rPr>
          <w:t>t</w:t>
        </w:r>
      </w:ins>
      <w:ins w:id="858" w:author="Longda Jiang" w:date="2021-09-07T21:06:00Z">
        <w:del w:id="859" w:author="Jian Yang" w:date="2021-09-09T19:27:00Z">
          <w:r w:rsidR="00966244" w:rsidDel="00F12250">
            <w:rPr>
              <w:rFonts w:ascii="Courier New" w:hAnsi="Courier New" w:cs="Courier New" w:hint="eastAsia"/>
            </w:rPr>
            <w:delText>T</w:delText>
          </w:r>
        </w:del>
        <w:r w:rsidR="00966244">
          <w:rPr>
            <w:rFonts w:ascii="Courier New" w:hAnsi="Courier New" w:cs="Courier New" w:hint="eastAsia"/>
          </w:rPr>
          <w:t>he</w:t>
        </w:r>
        <w:r w:rsidR="00966244">
          <w:rPr>
            <w:rFonts w:ascii="Courier New" w:hAnsi="Courier New" w:cs="Courier New"/>
            <w:lang w:val="en-AU"/>
          </w:rPr>
          <w:t xml:space="preserve"> </w:t>
        </w:r>
      </w:ins>
      <w:del w:id="860" w:author="Longda Jiang" w:date="2021-09-07T21:06:00Z">
        <w:r w:rsidRPr="000903FB" w:rsidDel="00966244">
          <w:rPr>
            <w:rFonts w:ascii="Courier New" w:hAnsi="Courier New" w:cs="Courier New"/>
          </w:rPr>
          <w:delText xml:space="preserve">Get </w:delText>
        </w:r>
      </w:del>
      <w:ins w:id="861" w:author="Longda Jiang" w:date="2021-09-07T21:06:00Z">
        <w:r w:rsidR="00966244">
          <w:rPr>
            <w:rFonts w:ascii="Courier New" w:hAnsi="Courier New" w:cs="Courier New"/>
          </w:rPr>
          <w:t>m</w:t>
        </w:r>
      </w:ins>
      <w:del w:id="862" w:author="Longda Jiang" w:date="2021-09-07T21:06:00Z">
        <w:r w:rsidRPr="000903FB" w:rsidDel="00966244">
          <w:rPr>
            <w:rFonts w:ascii="Courier New" w:hAnsi="Courier New" w:cs="Courier New"/>
          </w:rPr>
          <w:delText>M</w:delText>
        </w:r>
      </w:del>
      <w:r w:rsidRPr="000903FB">
        <w:rPr>
          <w:rFonts w:ascii="Courier New" w:hAnsi="Courier New" w:cs="Courier New"/>
        </w:rPr>
        <w:t xml:space="preserve">arker </w:t>
      </w:r>
      <w:ins w:id="863" w:author="Longda Jiang" w:date="2021-09-07T21:06:00Z">
        <w:r w:rsidR="00966244">
          <w:rPr>
            <w:rFonts w:ascii="Courier New" w:hAnsi="Courier New" w:cs="Courier New"/>
          </w:rPr>
          <w:t>p</w:t>
        </w:r>
      </w:ins>
      <w:del w:id="864" w:author="Longda Jiang" w:date="2021-09-07T21:06:00Z">
        <w:r w:rsidRPr="000903FB" w:rsidDel="00966244">
          <w:rPr>
            <w:rFonts w:ascii="Courier New" w:hAnsi="Courier New" w:cs="Courier New"/>
          </w:rPr>
          <w:delText>P</w:delText>
        </w:r>
      </w:del>
      <w:r w:rsidRPr="000903FB">
        <w:rPr>
          <w:rFonts w:ascii="Courier New" w:hAnsi="Courier New" w:cs="Courier New"/>
        </w:rPr>
        <w:t>aram</w:t>
      </w:r>
      <w:ins w:id="865" w:author="Longda Jiang" w:date="2021-09-07T21:06:00Z">
        <w:r w:rsidR="00966244">
          <w:rPr>
            <w:rFonts w:ascii="Courier New" w:hAnsi="Courier New" w:cs="Courier New"/>
          </w:rPr>
          <w:t>eter</w:t>
        </w:r>
      </w:ins>
      <w:r w:rsidRPr="000903FB">
        <w:rPr>
          <w:rFonts w:ascii="Courier New" w:hAnsi="Courier New" w:cs="Courier New"/>
        </w:rPr>
        <w:t xml:space="preserve">s </w:t>
      </w:r>
      <w:ins w:id="866" w:author="Longda Jiang" w:date="2021-09-07T21:06:00Z">
        <w:r w:rsidR="00966244">
          <w:rPr>
            <w:rFonts w:ascii="Courier New" w:hAnsi="Courier New" w:cs="Courier New"/>
          </w:rPr>
          <w:t xml:space="preserve">are </w:t>
        </w:r>
      </w:ins>
      <w:r w:rsidRPr="000903FB">
        <w:rPr>
          <w:rFonts w:ascii="Courier New" w:hAnsi="Courier New" w:cs="Courier New"/>
        </w:rPr>
        <w:t>out of range."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178DB8F" w14:textId="04332536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Marker.cpp:1076: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open</w:t>
      </w:r>
      <w:ins w:id="867" w:author="Jian Yang" w:date="2021-09-09T19:27:00Z">
        <w:r w:rsidR="00F12250">
          <w:rPr>
            <w:rFonts w:ascii="Courier New" w:hAnsi="Courier New" w:cs="Courier New"/>
          </w:rPr>
          <w:t xml:space="preserve"> the</w:t>
        </w:r>
      </w:ins>
      <w:r w:rsidRPr="000903FB">
        <w:rPr>
          <w:rFonts w:ascii="Courier New" w:hAnsi="Courier New" w:cs="Courier New"/>
        </w:rPr>
        <w:t xml:space="preserve"> </w:t>
      </w:r>
      <w:proofErr w:type="spellStart"/>
      <w:r w:rsidRPr="000903FB">
        <w:rPr>
          <w:rFonts w:ascii="Courier New" w:hAnsi="Courier New" w:cs="Courier New"/>
        </w:rPr>
        <w:t>bgen</w:t>
      </w:r>
      <w:proofErr w:type="spellEnd"/>
      <w:r w:rsidRPr="000903FB">
        <w:rPr>
          <w:rFonts w:ascii="Courier New" w:hAnsi="Courier New" w:cs="Courier New"/>
        </w:rPr>
        <w:t xml:space="preserve"> file to read"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48BD464" w14:textId="719C41AD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Marker.cpp:1096: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868" w:author="Jian Yang" w:date="2021-09-09T19:28:00Z">
        <w:r w:rsidR="00F12250">
          <w:rPr>
            <w:rFonts w:ascii="Courier New" w:hAnsi="Courier New" w:cs="Courier New"/>
          </w:rPr>
          <w:t>unusual</w:t>
        </w:r>
        <w:r w:rsidR="00F12250" w:rsidRPr="000903FB">
          <w:rPr>
            <w:rFonts w:ascii="Courier New" w:hAnsi="Courier New" w:cs="Courier New"/>
          </w:rPr>
          <w:t xml:space="preserve"> </w:t>
        </w:r>
      </w:ins>
      <w:del w:id="869" w:author="Jian Yang" w:date="2021-09-09T19:28:00Z">
        <w:r w:rsidRPr="000903FB" w:rsidDel="00F12250">
          <w:rPr>
            <w:rFonts w:ascii="Courier New" w:hAnsi="Courier New" w:cs="Courier New"/>
          </w:rPr>
          <w:delText xml:space="preserve">strange </w:delText>
        </w:r>
      </w:del>
      <w:r w:rsidRPr="000903FB">
        <w:rPr>
          <w:rFonts w:ascii="Courier New" w:hAnsi="Courier New" w:cs="Courier New"/>
        </w:rPr>
        <w:t>header length</w:t>
      </w:r>
      <w:ins w:id="870" w:author="Longda Jiang" w:date="2021-09-07T21:06:00Z">
        <w:r w:rsidR="00966244">
          <w:rPr>
            <w:rFonts w:ascii="Courier New" w:hAnsi="Courier New" w:cs="Courier New"/>
          </w:rPr>
          <w:t xml:space="preserve"> - </w:t>
        </w:r>
        <w:r w:rsidR="00966244">
          <w:rPr>
            <w:rFonts w:ascii="Courier New" w:hAnsi="Courier New" w:cs="Courier New" w:hint="eastAsia"/>
          </w:rPr>
          <w:t>it</w:t>
        </w:r>
        <w:r w:rsidR="00966244">
          <w:rPr>
            <w:rFonts w:ascii="Courier New" w:hAnsi="Courier New" w:cs="Courier New"/>
            <w:lang w:val="en-AU"/>
          </w:rPr>
          <w:t xml:space="preserve"> </w:t>
        </w:r>
      </w:ins>
      <w:del w:id="871" w:author="Longda Jiang" w:date="2021-09-07T21:06:00Z">
        <w:r w:rsidRPr="000903FB" w:rsidDel="00966244">
          <w:rPr>
            <w:rFonts w:ascii="Courier New" w:hAnsi="Courier New" w:cs="Courier New"/>
          </w:rPr>
          <w:delText xml:space="preserve">, </w:delText>
        </w:r>
      </w:del>
      <w:r w:rsidRPr="000903FB">
        <w:rPr>
          <w:rFonts w:ascii="Courier New" w:hAnsi="Courier New" w:cs="Courier New"/>
        </w:rPr>
        <w:t xml:space="preserve">might be an invalid </w:t>
      </w:r>
      <w:proofErr w:type="spellStart"/>
      <w:r w:rsidRPr="000903FB">
        <w:rPr>
          <w:rFonts w:ascii="Courier New" w:hAnsi="Courier New" w:cs="Courier New"/>
        </w:rPr>
        <w:t>bgen</w:t>
      </w:r>
      <w:proofErr w:type="spellEnd"/>
      <w:ins w:id="872" w:author="Longda Jiang" w:date="2021-09-07T21:07:00Z">
        <w:r w:rsidR="00966244">
          <w:rPr>
            <w:rFonts w:ascii="Courier New" w:hAnsi="Courier New" w:cs="Courier New"/>
          </w:rPr>
          <w:t xml:space="preserve"> file</w:t>
        </w:r>
      </w:ins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35FD932" w14:textId="14C8332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Marker.cpp:1131: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"GCTA only support</w:t>
      </w:r>
      <w:ins w:id="873" w:author="Longda Jiang" w:date="2021-09-07T21:07:00Z">
        <w:r w:rsidR="00966244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</w:t>
      </w:r>
      <w:proofErr w:type="spellStart"/>
      <w:r w:rsidRPr="000903FB">
        <w:rPr>
          <w:rFonts w:ascii="Courier New" w:hAnsi="Courier New" w:cs="Courier New"/>
        </w:rPr>
        <w:t>bgen</w:t>
      </w:r>
      <w:proofErr w:type="spellEnd"/>
      <w:r w:rsidRPr="000903FB">
        <w:rPr>
          <w:rFonts w:ascii="Courier New" w:hAnsi="Courier New" w:cs="Courier New"/>
        </w:rPr>
        <w:t xml:space="preserve"> version 1.2</w:t>
      </w:r>
      <w:ins w:id="874" w:author="Longda Jiang" w:date="2021-09-07T21:07:00Z">
        <w:r w:rsidR="00966244">
          <w:rPr>
            <w:rFonts w:ascii="Courier New" w:hAnsi="Courier New" w:cs="Courier New"/>
          </w:rPr>
          <w:t xml:space="preserve"> and</w:t>
        </w:r>
      </w:ins>
      <w:del w:id="875" w:author="Longda Jiang" w:date="2021-09-07T21:07:00Z">
        <w:r w:rsidRPr="000903FB" w:rsidDel="00966244">
          <w:rPr>
            <w:rFonts w:ascii="Courier New" w:hAnsi="Courier New" w:cs="Courier New"/>
          </w:rPr>
          <w:delText>,</w:delText>
        </w:r>
      </w:del>
      <w:r w:rsidRPr="000903FB">
        <w:rPr>
          <w:rFonts w:ascii="Courier New" w:hAnsi="Courier New" w:cs="Courier New"/>
        </w:rPr>
        <w:t xml:space="preserve"> 1.3. Use QCTOOL to convert </w:t>
      </w:r>
      <w:ins w:id="876" w:author="Longda Jiang" w:date="2021-09-07T21:08:00Z">
        <w:r w:rsidR="00966244">
          <w:rPr>
            <w:rFonts w:ascii="Courier New" w:hAnsi="Courier New" w:cs="Courier New"/>
          </w:rPr>
          <w:t xml:space="preserve">files with &lt; v1.2 </w:t>
        </w:r>
      </w:ins>
      <w:del w:id="877" w:author="Longda Jiang" w:date="2021-09-07T21:08:00Z">
        <w:r w:rsidRPr="000903FB" w:rsidDel="00966244">
          <w:rPr>
            <w:rFonts w:ascii="Courier New" w:hAnsi="Courier New" w:cs="Courier New"/>
          </w:rPr>
          <w:delText xml:space="preserve">to </w:delText>
        </w:r>
      </w:del>
      <w:ins w:id="878" w:author="Longda Jiang" w:date="2021-09-07T21:08:00Z">
        <w:del w:id="879" w:author="Jian Yang" w:date="2021-09-09T19:28:00Z">
          <w:r w:rsidR="00966244" w:rsidDel="00F12250">
            <w:rPr>
              <w:rFonts w:ascii="Courier New" w:hAnsi="Courier New" w:cs="Courier New"/>
            </w:rPr>
            <w:delText>in</w:delText>
          </w:r>
        </w:del>
        <w:r w:rsidR="00966244">
          <w:rPr>
            <w:rFonts w:ascii="Courier New" w:hAnsi="Courier New" w:cs="Courier New"/>
          </w:rPr>
          <w:t>to</w:t>
        </w:r>
        <w:r w:rsidR="00966244" w:rsidRPr="000903FB">
          <w:rPr>
            <w:rFonts w:ascii="Courier New" w:hAnsi="Courier New" w:cs="Courier New"/>
          </w:rPr>
          <w:t xml:space="preserve"> </w:t>
        </w:r>
      </w:ins>
      <w:ins w:id="880" w:author="Jian Yang" w:date="2021-09-09T19:28:00Z">
        <w:r w:rsidR="00F12250">
          <w:rPr>
            <w:rFonts w:ascii="Courier New" w:hAnsi="Courier New" w:cs="Courier New"/>
          </w:rPr>
          <w:t xml:space="preserve">a </w:t>
        </w:r>
      </w:ins>
      <w:r w:rsidRPr="000903FB">
        <w:rPr>
          <w:rFonts w:ascii="Courier New" w:hAnsi="Courier New" w:cs="Courier New"/>
        </w:rPr>
        <w:t>new</w:t>
      </w:r>
      <w:ins w:id="881" w:author="Longda Jiang" w:date="2021-09-07T21:08:00Z">
        <w:r w:rsidR="00966244">
          <w:rPr>
            <w:rFonts w:ascii="Courier New" w:hAnsi="Courier New" w:cs="Courier New"/>
          </w:rPr>
          <w:t>er</w:t>
        </w:r>
      </w:ins>
      <w:r w:rsidRPr="000903FB">
        <w:rPr>
          <w:rFonts w:ascii="Courier New" w:hAnsi="Courier New" w:cs="Courier New"/>
        </w:rPr>
        <w:t xml:space="preserve"> version."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F1C16F9" w14:textId="5B0F612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Marker.cpp:1135: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882" w:author="Longda Jiang" w:date="2021-09-07T21:09:00Z">
        <w:r w:rsidR="001F183D">
          <w:rPr>
            <w:rFonts w:ascii="Courier New" w:hAnsi="Courier New" w:cs="Courier New"/>
          </w:rPr>
          <w:t>non-</w:t>
        </w:r>
        <w:proofErr w:type="spellStart"/>
        <w:r w:rsidR="001F183D">
          <w:rPr>
            <w:rFonts w:ascii="Courier New" w:hAnsi="Courier New" w:cs="Courier New"/>
          </w:rPr>
          <w:t>zlid</w:t>
        </w:r>
        <w:proofErr w:type="spellEnd"/>
        <w:r w:rsidR="001F183D">
          <w:rPr>
            <w:rFonts w:ascii="Courier New" w:hAnsi="Courier New" w:cs="Courier New"/>
          </w:rPr>
          <w:t xml:space="preserve"> c</w:t>
        </w:r>
      </w:ins>
      <w:del w:id="883" w:author="Longda Jiang" w:date="2021-09-07T21:09:00Z">
        <w:r w:rsidRPr="000903FB" w:rsidDel="001F183D">
          <w:rPr>
            <w:rFonts w:ascii="Courier New" w:hAnsi="Courier New" w:cs="Courier New"/>
          </w:rPr>
          <w:delText>C</w:delText>
        </w:r>
      </w:del>
      <w:r w:rsidRPr="000903FB">
        <w:rPr>
          <w:rFonts w:ascii="Courier New" w:hAnsi="Courier New" w:cs="Courier New"/>
        </w:rPr>
        <w:t>ompress</w:t>
      </w:r>
      <w:ins w:id="884" w:author="Longda Jiang" w:date="2021-09-07T21:09:00Z">
        <w:r w:rsidR="001F183D">
          <w:rPr>
            <w:rFonts w:ascii="Courier New" w:hAnsi="Courier New" w:cs="Courier New"/>
          </w:rPr>
          <w:t>ed</w:t>
        </w:r>
      </w:ins>
      <w:r w:rsidRPr="000903FB">
        <w:rPr>
          <w:rFonts w:ascii="Courier New" w:hAnsi="Courier New" w:cs="Courier New"/>
        </w:rPr>
        <w:t xml:space="preserve"> </w:t>
      </w:r>
      <w:del w:id="885" w:author="Longda Jiang" w:date="2021-09-07T21:08:00Z">
        <w:r w:rsidRPr="000903FB" w:rsidDel="001F183D">
          <w:rPr>
            <w:rFonts w:ascii="Courier New" w:hAnsi="Courier New" w:cs="Courier New"/>
          </w:rPr>
          <w:delText xml:space="preserve">not by </w:delText>
        </w:r>
      </w:del>
      <w:del w:id="886" w:author="Longda Jiang" w:date="2021-09-07T21:09:00Z">
        <w:r w:rsidRPr="000903FB" w:rsidDel="001F183D">
          <w:rPr>
            <w:rFonts w:ascii="Courier New" w:hAnsi="Courier New" w:cs="Courier New"/>
          </w:rPr>
          <w:delText>zlib</w:delText>
        </w:r>
      </w:del>
      <w:ins w:id="887" w:author="Longda Jiang" w:date="2021-09-07T21:09:00Z">
        <w:r w:rsidR="001F183D">
          <w:rPr>
            <w:rFonts w:ascii="Courier New" w:hAnsi="Courier New" w:cs="Courier New"/>
          </w:rPr>
          <w:t>files</w:t>
        </w:r>
      </w:ins>
      <w:r w:rsidRPr="000903FB">
        <w:rPr>
          <w:rFonts w:ascii="Courier New" w:hAnsi="Courier New" w:cs="Courier New"/>
        </w:rPr>
        <w:t xml:space="preserve"> </w:t>
      </w:r>
      <w:ins w:id="888" w:author="Longda Jiang" w:date="2021-09-07T21:09:00Z">
        <w:r w:rsidR="001F183D">
          <w:rPr>
            <w:rFonts w:ascii="Courier New" w:hAnsi="Courier New" w:cs="Courier New"/>
          </w:rPr>
          <w:t>are</w:t>
        </w:r>
      </w:ins>
      <w:del w:id="889" w:author="Longda Jiang" w:date="2021-09-07T21:09:00Z">
        <w:r w:rsidRPr="000903FB" w:rsidDel="001F183D">
          <w:rPr>
            <w:rFonts w:ascii="Courier New" w:hAnsi="Courier New" w:cs="Courier New"/>
          </w:rPr>
          <w:delText>is</w:delText>
        </w:r>
      </w:del>
      <w:r w:rsidRPr="000903FB">
        <w:rPr>
          <w:rFonts w:ascii="Courier New" w:hAnsi="Courier New" w:cs="Courier New"/>
        </w:rPr>
        <w:t xml:space="preserve"> not supported currently"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3AA370E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Marker.cpp:1174:        //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"test")</w:t>
      </w:r>
    </w:p>
    <w:p w14:paraId="440F03CE" w14:textId="7963A923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Marker.cpp:1225: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890" w:author="Jian Yang" w:date="2021-09-09T19:28:00Z">
        <w:r w:rsidR="00F12250">
          <w:rPr>
            <w:rFonts w:ascii="Courier New" w:hAnsi="Courier New" w:cs="Courier New"/>
          </w:rPr>
          <w:t>no</w:t>
        </w:r>
      </w:ins>
      <w:del w:id="891" w:author="Jian Yang" w:date="2021-09-09T19:28:00Z">
        <w:r w:rsidRPr="000903FB" w:rsidDel="00F12250">
          <w:rPr>
            <w:rFonts w:ascii="Courier New" w:hAnsi="Courier New" w:cs="Courier New"/>
          </w:rPr>
          <w:delText>0</w:delText>
        </w:r>
      </w:del>
      <w:r w:rsidRPr="000903FB">
        <w:rPr>
          <w:rFonts w:ascii="Courier New" w:hAnsi="Courier New" w:cs="Courier New"/>
        </w:rPr>
        <w:t xml:space="preserve"> SNP remain</w:t>
      </w:r>
      <w:ins w:id="892" w:author="Longda Jiang" w:date="2021-09-07T21:09:00Z">
        <w:r w:rsidR="001F183D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for further analysis."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F11C902" w14:textId="723EE29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Marker.cpp:1314: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893" w:author="Jian Yang" w:date="2021-09-09T19:28:00Z">
        <w:r w:rsidR="00F12250">
          <w:rPr>
            <w:rFonts w:ascii="Courier New" w:hAnsi="Courier New" w:cs="Courier New"/>
          </w:rPr>
          <w:t>no</w:t>
        </w:r>
      </w:ins>
      <w:del w:id="894" w:author="Jian Yang" w:date="2021-09-09T19:28:00Z">
        <w:r w:rsidRPr="000903FB" w:rsidDel="00F12250">
          <w:rPr>
            <w:rFonts w:ascii="Courier New" w:hAnsi="Courier New" w:cs="Courier New"/>
          </w:rPr>
          <w:delText>0</w:delText>
        </w:r>
      </w:del>
      <w:r w:rsidRPr="000903FB">
        <w:rPr>
          <w:rFonts w:ascii="Courier New" w:hAnsi="Courier New" w:cs="Courier New"/>
        </w:rPr>
        <w:t xml:space="preserve"> SNP remain</w:t>
      </w:r>
      <w:ins w:id="895" w:author="Longda Jiang" w:date="2021-09-07T21:09:00Z">
        <w:r w:rsidR="001F183D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8591D08" w14:textId="740AE9D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Marker.cpp:1337: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896" w:author="Jian Yang" w:date="2021-09-09T19:28:00Z">
        <w:r w:rsidR="00F12250">
          <w:rPr>
            <w:rFonts w:ascii="Courier New" w:hAnsi="Courier New" w:cs="Courier New"/>
          </w:rPr>
          <w:t>no</w:t>
        </w:r>
      </w:ins>
      <w:del w:id="897" w:author="Jian Yang" w:date="2021-09-09T19:28:00Z">
        <w:r w:rsidRPr="000903FB" w:rsidDel="00F12250">
          <w:rPr>
            <w:rFonts w:ascii="Courier New" w:hAnsi="Courier New" w:cs="Courier New"/>
          </w:rPr>
          <w:delText>0</w:delText>
        </w:r>
      </w:del>
      <w:r w:rsidRPr="000903FB">
        <w:rPr>
          <w:rFonts w:ascii="Courier New" w:hAnsi="Courier New" w:cs="Courier New"/>
        </w:rPr>
        <w:t xml:space="preserve"> SNP remain</w:t>
      </w:r>
      <w:ins w:id="898" w:author="Longda Jiang" w:date="2021-09-07T21:09:00Z">
        <w:r w:rsidR="001F183D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DBB847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Marker.cpp:1406: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"the SNP list file [" + </w:t>
      </w:r>
      <w:proofErr w:type="spellStart"/>
      <w:r w:rsidRPr="000903FB">
        <w:rPr>
          <w:rFonts w:ascii="Courier New" w:hAnsi="Courier New" w:cs="Courier New"/>
        </w:rPr>
        <w:t>snplist_file</w:t>
      </w:r>
      <w:proofErr w:type="spellEnd"/>
      <w:r w:rsidRPr="000903FB">
        <w:rPr>
          <w:rFonts w:ascii="Courier New" w:hAnsi="Courier New" w:cs="Courier New"/>
        </w:rPr>
        <w:t xml:space="preserve"> + "], line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line_number</w:t>
      </w:r>
      <w:proofErr w:type="spellEnd"/>
      <w:r w:rsidRPr="000903FB">
        <w:rPr>
          <w:rFonts w:ascii="Courier New" w:hAnsi="Courier New" w:cs="Courier New"/>
        </w:rPr>
        <w:t>) +</w:t>
      </w:r>
    </w:p>
    <w:p w14:paraId="2DD48FEF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Marker.cpp:1430: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"no " + </w:t>
      </w:r>
      <w:proofErr w:type="spellStart"/>
      <w:r w:rsidRPr="000903FB">
        <w:rPr>
          <w:rFonts w:ascii="Courier New" w:hAnsi="Courier New" w:cs="Courier New"/>
        </w:rPr>
        <w:t>key_name</w:t>
      </w:r>
      <w:proofErr w:type="spellEnd"/>
      <w:r w:rsidRPr="000903FB">
        <w:rPr>
          <w:rFonts w:ascii="Courier New" w:hAnsi="Courier New" w:cs="Courier New"/>
        </w:rPr>
        <w:t xml:space="preserve"> + " parameter found"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EA29618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Marker.cpp:1434: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key_name</w:t>
      </w:r>
      <w:proofErr w:type="spellEnd"/>
      <w:r w:rsidRPr="000903FB">
        <w:rPr>
          <w:rFonts w:ascii="Courier New" w:hAnsi="Courier New" w:cs="Courier New"/>
        </w:rPr>
        <w:t xml:space="preserve"> + " " + options[</w:t>
      </w:r>
      <w:proofErr w:type="spellStart"/>
      <w:r w:rsidRPr="000903FB">
        <w:rPr>
          <w:rFonts w:ascii="Courier New" w:hAnsi="Courier New" w:cs="Courier New"/>
        </w:rPr>
        <w:t>key_store</w:t>
      </w:r>
      <w:proofErr w:type="spellEnd"/>
      <w:r w:rsidRPr="000903FB">
        <w:rPr>
          <w:rFonts w:ascii="Courier New" w:hAnsi="Courier New" w:cs="Courier New"/>
        </w:rPr>
        <w:t>] + " not found"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E65017E" w14:textId="2D6721D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Marker.cpp:1461: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899" w:author="Jian Yang" w:date="2021-09-09T19:28:00Z">
        <w:r w:rsidR="00F12250">
          <w:rPr>
            <w:rFonts w:ascii="Courier New" w:hAnsi="Courier New" w:cs="Courier New"/>
          </w:rPr>
          <w:t>i</w:t>
        </w:r>
      </w:ins>
      <w:del w:id="900" w:author="Jian Yang" w:date="2021-09-09T19:28:00Z">
        <w:r w:rsidRPr="000903FB" w:rsidDel="00F12250">
          <w:rPr>
            <w:rFonts w:ascii="Courier New" w:hAnsi="Courier New" w:cs="Courier New"/>
          </w:rPr>
          <w:delText>I</w:delText>
        </w:r>
      </w:del>
      <w:r w:rsidRPr="000903FB">
        <w:rPr>
          <w:rFonts w:ascii="Courier New" w:hAnsi="Courier New" w:cs="Courier New"/>
        </w:rPr>
        <w:t xml:space="preserve">nvalid autosome number: " + </w:t>
      </w:r>
      <w:proofErr w:type="spellStart"/>
      <w:r w:rsidRPr="000903FB">
        <w:rPr>
          <w:rFonts w:ascii="Courier New" w:hAnsi="Courier New" w:cs="Courier New"/>
        </w:rPr>
        <w:t>options_in</w:t>
      </w:r>
      <w:proofErr w:type="spellEnd"/>
      <w:r w:rsidRPr="000903FB">
        <w:rPr>
          <w:rFonts w:ascii="Courier New" w:hAnsi="Courier New" w:cs="Courier New"/>
        </w:rPr>
        <w:t>["--autosome-</w:t>
      </w:r>
      <w:proofErr w:type="spellStart"/>
      <w:r w:rsidRPr="000903FB">
        <w:rPr>
          <w:rFonts w:ascii="Courier New" w:hAnsi="Courier New" w:cs="Courier New"/>
        </w:rPr>
        <w:t>num</w:t>
      </w:r>
      <w:proofErr w:type="spellEnd"/>
      <w:r w:rsidRPr="000903FB">
        <w:rPr>
          <w:rFonts w:ascii="Courier New" w:hAnsi="Courier New" w:cs="Courier New"/>
        </w:rPr>
        <w:t>"][0]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3F71265" w14:textId="1220CD0C" w:rsidR="000903FB" w:rsidRDefault="000903FB" w:rsidP="000903FB">
      <w:pPr>
        <w:pStyle w:val="PlainText"/>
        <w:rPr>
          <w:ins w:id="901" w:author="Longda Jiang" w:date="2021-09-07T21:11:00Z"/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Marker.cpp:1464: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902" w:author="Jian Yang" w:date="2021-09-09T19:28:00Z">
        <w:r w:rsidR="00F12250">
          <w:rPr>
            <w:rFonts w:ascii="Courier New" w:hAnsi="Courier New" w:cs="Courier New"/>
          </w:rPr>
          <w:t>m</w:t>
        </w:r>
      </w:ins>
      <w:del w:id="903" w:author="Jian Yang" w:date="2021-09-09T19:28:00Z">
        <w:r w:rsidRPr="000903FB" w:rsidDel="00F12250">
          <w:rPr>
            <w:rFonts w:ascii="Courier New" w:hAnsi="Courier New" w:cs="Courier New"/>
          </w:rPr>
          <w:delText>M</w:delText>
        </w:r>
      </w:del>
      <w:r w:rsidRPr="000903FB">
        <w:rPr>
          <w:rFonts w:ascii="Courier New" w:hAnsi="Courier New" w:cs="Courier New"/>
        </w:rPr>
        <w:t>ultiple</w:t>
      </w:r>
      <w:ins w:id="904" w:author="Longda Jiang" w:date="2021-09-07T21:09:00Z">
        <w:r w:rsidR="001F183D">
          <w:rPr>
            <w:rFonts w:ascii="Courier New" w:hAnsi="Courier New" w:cs="Courier New"/>
          </w:rPr>
          <w:t xml:space="preserve"> values in</w:t>
        </w:r>
      </w:ins>
      <w:r w:rsidRPr="000903FB">
        <w:rPr>
          <w:rFonts w:ascii="Courier New" w:hAnsi="Courier New" w:cs="Courier New"/>
        </w:rPr>
        <w:t xml:space="preserve"> --autosome-</w:t>
      </w:r>
      <w:proofErr w:type="spellStart"/>
      <w:r w:rsidRPr="000903FB">
        <w:rPr>
          <w:rFonts w:ascii="Courier New" w:hAnsi="Courier New" w:cs="Courier New"/>
        </w:rPr>
        <w:t>num</w:t>
      </w:r>
      <w:proofErr w:type="spellEnd"/>
      <w:r w:rsidRPr="000903FB">
        <w:rPr>
          <w:rFonts w:ascii="Courier New" w:hAnsi="Courier New" w:cs="Courier New"/>
        </w:rPr>
        <w:t xml:space="preserve"> </w:t>
      </w:r>
      <w:ins w:id="905" w:author="Longda Jiang" w:date="2021-09-07T21:09:00Z">
        <w:r w:rsidR="001F183D">
          <w:rPr>
            <w:rFonts w:ascii="Courier New" w:hAnsi="Courier New" w:cs="Courier New"/>
          </w:rPr>
          <w:t>are</w:t>
        </w:r>
      </w:ins>
      <w:del w:id="906" w:author="Longda Jiang" w:date="2021-09-07T21:09:00Z">
        <w:r w:rsidRPr="000903FB" w:rsidDel="001F183D">
          <w:rPr>
            <w:rFonts w:ascii="Courier New" w:hAnsi="Courier New" w:cs="Courier New"/>
          </w:rPr>
          <w:delText>is</w:delText>
        </w:r>
      </w:del>
      <w:r w:rsidRPr="000903FB">
        <w:rPr>
          <w:rFonts w:ascii="Courier New" w:hAnsi="Courier New" w:cs="Courier New"/>
        </w:rPr>
        <w:t xml:space="preserve"> not supported</w:t>
      </w:r>
      <w:ins w:id="907" w:author="Longda Jiang" w:date="2021-09-07T21:10:00Z">
        <w:r w:rsidR="00983AFF">
          <w:rPr>
            <w:rFonts w:ascii="Courier New" w:hAnsi="Courier New" w:cs="Courier New"/>
          </w:rPr>
          <w:t xml:space="preserve"> currently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19B02F2" w14:textId="77777777" w:rsidR="001235E9" w:rsidRPr="000903FB" w:rsidRDefault="001235E9" w:rsidP="000903FB">
      <w:pPr>
        <w:pStyle w:val="PlainText"/>
        <w:rPr>
          <w:rFonts w:ascii="Courier New" w:hAnsi="Courier New" w:cs="Courier New"/>
        </w:rPr>
      </w:pPr>
    </w:p>
    <w:p w14:paraId="08897B72" w14:textId="6E90888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Marker.cpp:1486: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908" w:author="Jian Yang" w:date="2021-09-09T19:29:00Z">
        <w:r w:rsidR="00F12250">
          <w:rPr>
            <w:rFonts w:ascii="Courier New" w:hAnsi="Courier New" w:cs="Courier New"/>
          </w:rPr>
          <w:t>t</w:t>
        </w:r>
      </w:ins>
      <w:ins w:id="909" w:author="Longda Jiang" w:date="2021-09-07T21:13:00Z">
        <w:del w:id="910" w:author="Jian Yang" w:date="2021-09-09T19:29:00Z">
          <w:r w:rsidR="001235E9" w:rsidDel="00F12250">
            <w:rPr>
              <w:rFonts w:ascii="Courier New" w:hAnsi="Courier New" w:cs="Courier New"/>
            </w:rPr>
            <w:delText>T</w:delText>
          </w:r>
        </w:del>
        <w:r w:rsidR="001235E9">
          <w:rPr>
            <w:rFonts w:ascii="Courier New" w:hAnsi="Courier New" w:cs="Courier New"/>
          </w:rPr>
          <w:t>he c</w:t>
        </w:r>
      </w:ins>
      <w:del w:id="911" w:author="Longda Jiang" w:date="2021-09-07T21:13:00Z">
        <w:r w:rsidRPr="000903FB" w:rsidDel="001235E9">
          <w:rPr>
            <w:rFonts w:ascii="Courier New" w:hAnsi="Courier New" w:cs="Courier New"/>
          </w:rPr>
          <w:delText>C</w:delText>
        </w:r>
      </w:del>
      <w:r w:rsidRPr="000903FB">
        <w:rPr>
          <w:rFonts w:ascii="Courier New" w:hAnsi="Courier New" w:cs="Courier New"/>
        </w:rPr>
        <w:t>hromosome</w:t>
      </w:r>
      <w:ins w:id="912" w:author="Longda Jiang" w:date="2021-09-07T21:11:00Z">
        <w:r w:rsidR="001235E9">
          <w:rPr>
            <w:rFonts w:ascii="Courier New" w:hAnsi="Courier New" w:cs="Courier New"/>
          </w:rPr>
          <w:t xml:space="preserve"> </w:t>
        </w:r>
        <w:r w:rsidR="001235E9">
          <w:rPr>
            <w:rFonts w:ascii="Courier New" w:hAnsi="Courier New" w:cs="Courier New" w:hint="eastAsia"/>
          </w:rPr>
          <w:t>number</w:t>
        </w:r>
      </w:ins>
      <w:del w:id="913" w:author="Longda Jiang" w:date="2021-09-07T21:11:00Z">
        <w:r w:rsidRPr="000903FB" w:rsidDel="001235E9">
          <w:rPr>
            <w:rFonts w:ascii="Courier New" w:hAnsi="Courier New" w:cs="Courier New"/>
          </w:rPr>
          <w:delText xml:space="preserve"> range</w:delText>
        </w:r>
      </w:del>
      <w:r w:rsidRPr="000903FB">
        <w:rPr>
          <w:rFonts w:ascii="Courier New" w:hAnsi="Courier New" w:cs="Courier New"/>
        </w:rPr>
        <w:t xml:space="preserve"> </w:t>
      </w:r>
      <w:del w:id="914" w:author="Longda Jiang" w:date="2021-09-07T21:13:00Z">
        <w:r w:rsidRPr="000903FB" w:rsidDel="001235E9">
          <w:rPr>
            <w:rFonts w:ascii="Courier New" w:hAnsi="Courier New" w:cs="Courier New"/>
          </w:rPr>
          <w:delText>has been fixed</w:delText>
        </w:r>
      </w:del>
      <w:ins w:id="915" w:author="Longda Jiang" w:date="2021-09-07T21:13:00Z">
        <w:r w:rsidR="001235E9">
          <w:rPr>
            <w:rFonts w:ascii="Courier New" w:hAnsi="Courier New" w:cs="Courier New"/>
          </w:rPr>
          <w:t>specified</w:t>
        </w:r>
      </w:ins>
      <w:r w:rsidRPr="000903FB">
        <w:rPr>
          <w:rFonts w:ascii="Courier New" w:hAnsi="Courier New" w:cs="Courier New"/>
        </w:rPr>
        <w:t xml:space="preserve"> </w:t>
      </w:r>
      <w:ins w:id="916" w:author="Jian Yang" w:date="2021-09-09T19:29:00Z">
        <w:r w:rsidR="00F12250">
          <w:rPr>
            <w:rFonts w:ascii="Courier New" w:hAnsi="Courier New" w:cs="Courier New"/>
          </w:rPr>
          <w:t>for</w:t>
        </w:r>
      </w:ins>
      <w:del w:id="917" w:author="Jian Yang" w:date="2021-09-09T19:29:00Z">
        <w:r w:rsidRPr="000903FB" w:rsidDel="00F12250">
          <w:rPr>
            <w:rFonts w:ascii="Courier New" w:hAnsi="Courier New" w:cs="Courier New"/>
          </w:rPr>
          <w:delText>by</w:delText>
        </w:r>
      </w:del>
      <w:r w:rsidRPr="000903FB">
        <w:rPr>
          <w:rFonts w:ascii="Courier New" w:hAnsi="Courier New" w:cs="Courier New"/>
        </w:rPr>
        <w:t xml:space="preserve"> --</w:t>
      </w:r>
      <w:proofErr w:type="spellStart"/>
      <w:r w:rsidRPr="000903FB">
        <w:rPr>
          <w:rFonts w:ascii="Courier New" w:hAnsi="Courier New" w:cs="Courier New"/>
        </w:rPr>
        <w:t>chr</w:t>
      </w:r>
      <w:proofErr w:type="spellEnd"/>
      <w:r w:rsidRPr="000903FB">
        <w:rPr>
          <w:rFonts w:ascii="Courier New" w:hAnsi="Courier New" w:cs="Courier New"/>
        </w:rPr>
        <w:t xml:space="preserve"> </w:t>
      </w:r>
      <w:del w:id="918" w:author="Jian Yang" w:date="2021-09-09T19:29:00Z">
        <w:r w:rsidRPr="000903FB" w:rsidDel="00F12250">
          <w:rPr>
            <w:rFonts w:ascii="Courier New" w:hAnsi="Courier New" w:cs="Courier New"/>
          </w:rPr>
          <w:delText xml:space="preserve">flag, however it </w:delText>
        </w:r>
      </w:del>
      <w:ins w:id="919" w:author="Longda Jiang" w:date="2021-09-07T21:12:00Z">
        <w:r w:rsidR="001235E9">
          <w:rPr>
            <w:rFonts w:ascii="Courier New" w:hAnsi="Courier New" w:cs="Courier New"/>
          </w:rPr>
          <w:t>i</w:t>
        </w:r>
      </w:ins>
      <w:del w:id="920" w:author="Longda Jiang" w:date="2021-09-07T21:12:00Z">
        <w:r w:rsidRPr="000903FB" w:rsidDel="001235E9">
          <w:rPr>
            <w:rFonts w:ascii="Courier New" w:hAnsi="Courier New" w:cs="Courier New"/>
          </w:rPr>
          <w:delText>wa</w:delText>
        </w:r>
      </w:del>
      <w:r w:rsidRPr="000903FB">
        <w:rPr>
          <w:rFonts w:ascii="Courier New" w:hAnsi="Courier New" w:cs="Courier New"/>
        </w:rPr>
        <w:t xml:space="preserve">s not </w:t>
      </w:r>
      <w:ins w:id="921" w:author="Longda Jiang" w:date="2021-09-07T21:15:00Z">
        <w:r w:rsidR="00DE423E">
          <w:rPr>
            <w:rFonts w:ascii="Courier New" w:hAnsi="Courier New" w:cs="Courier New"/>
          </w:rPr>
          <w:t>with</w:t>
        </w:r>
      </w:ins>
      <w:r w:rsidRPr="000903FB">
        <w:rPr>
          <w:rFonts w:ascii="Courier New" w:hAnsi="Courier New" w:cs="Courier New"/>
        </w:rPr>
        <w:t xml:space="preserve">in </w:t>
      </w:r>
      <w:ins w:id="922" w:author="Longda Jiang" w:date="2021-09-07T21:13:00Z">
        <w:r w:rsidR="001235E9">
          <w:rPr>
            <w:rFonts w:ascii="Courier New" w:hAnsi="Courier New" w:cs="Courier New"/>
          </w:rPr>
          <w:t xml:space="preserve">the </w:t>
        </w:r>
      </w:ins>
      <w:del w:id="923" w:author="Jian Yang" w:date="2021-09-09T19:29:00Z">
        <w:r w:rsidRPr="000903FB" w:rsidDel="00F12250">
          <w:rPr>
            <w:rFonts w:ascii="Courier New" w:hAnsi="Courier New" w:cs="Courier New"/>
          </w:rPr>
          <w:delText xml:space="preserve">autosome </w:delText>
        </w:r>
      </w:del>
      <w:r w:rsidRPr="000903FB">
        <w:rPr>
          <w:rFonts w:ascii="Courier New" w:hAnsi="Courier New" w:cs="Courier New"/>
        </w:rPr>
        <w:t>range</w:t>
      </w:r>
      <w:ins w:id="924" w:author="Jian Yang" w:date="2021-09-09T19:29:00Z">
        <w:r w:rsidR="00F12250">
          <w:rPr>
            <w:rFonts w:ascii="Courier New" w:hAnsi="Courier New" w:cs="Courier New"/>
          </w:rPr>
          <w:t xml:space="preserve"> for the </w:t>
        </w:r>
        <w:r w:rsidR="00F12250" w:rsidRPr="000903FB">
          <w:rPr>
            <w:rFonts w:ascii="Courier New" w:hAnsi="Courier New" w:cs="Courier New"/>
          </w:rPr>
          <w:t>autosome</w:t>
        </w:r>
        <w:r w:rsidR="00F12250">
          <w:rPr>
            <w:rFonts w:ascii="Courier New" w:hAnsi="Courier New" w:cs="Courier New"/>
          </w:rPr>
          <w:t>s</w:t>
        </w:r>
      </w:ins>
      <w:ins w:id="925" w:author="Longda Jiang" w:date="2021-09-07T21:13:00Z">
        <w:r w:rsidR="001235E9">
          <w:rPr>
            <w:rFonts w:ascii="Courier New" w:hAnsi="Courier New" w:cs="Courier New"/>
          </w:rPr>
          <w:t xml:space="preserve"> (i.e., 1 to 22)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D517439" w14:textId="738C52E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Marker.cpp:1502: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926" w:author="Longda Jiang" w:date="2021-09-07T21:13:00Z">
        <w:r w:rsidR="001235E9">
          <w:rPr>
            <w:rFonts w:ascii="Courier New" w:hAnsi="Courier New" w:cs="Courier New"/>
          </w:rPr>
          <w:t>The c</w:t>
        </w:r>
      </w:ins>
      <w:del w:id="927" w:author="Longda Jiang" w:date="2021-09-07T21:13:00Z">
        <w:r w:rsidRPr="000903FB" w:rsidDel="001235E9">
          <w:rPr>
            <w:rFonts w:ascii="Courier New" w:hAnsi="Courier New" w:cs="Courier New"/>
          </w:rPr>
          <w:delText>C</w:delText>
        </w:r>
      </w:del>
      <w:r w:rsidRPr="000903FB">
        <w:rPr>
          <w:rFonts w:ascii="Courier New" w:hAnsi="Courier New" w:cs="Courier New"/>
        </w:rPr>
        <w:t xml:space="preserve">hromosome </w:t>
      </w:r>
      <w:ins w:id="928" w:author="Longda Jiang" w:date="2021-09-07T21:11:00Z">
        <w:r w:rsidR="001235E9">
          <w:rPr>
            <w:rFonts w:ascii="Courier New" w:hAnsi="Courier New" w:cs="Courier New"/>
          </w:rPr>
          <w:t>number</w:t>
        </w:r>
      </w:ins>
      <w:del w:id="929" w:author="Longda Jiang" w:date="2021-09-07T21:11:00Z">
        <w:r w:rsidRPr="000903FB" w:rsidDel="001235E9">
          <w:rPr>
            <w:rFonts w:ascii="Courier New" w:hAnsi="Courier New" w:cs="Courier New"/>
          </w:rPr>
          <w:delText>range</w:delText>
        </w:r>
      </w:del>
      <w:r w:rsidRPr="000903FB">
        <w:rPr>
          <w:rFonts w:ascii="Courier New" w:hAnsi="Courier New" w:cs="Courier New"/>
        </w:rPr>
        <w:t xml:space="preserve"> </w:t>
      </w:r>
      <w:del w:id="930" w:author="Longda Jiang" w:date="2021-09-07T21:13:00Z">
        <w:r w:rsidRPr="000903FB" w:rsidDel="001235E9">
          <w:rPr>
            <w:rFonts w:ascii="Courier New" w:hAnsi="Courier New" w:cs="Courier New"/>
          </w:rPr>
          <w:delText>has been fixed</w:delText>
        </w:r>
      </w:del>
      <w:ins w:id="931" w:author="Longda Jiang" w:date="2021-09-07T21:13:00Z">
        <w:r w:rsidR="001235E9">
          <w:rPr>
            <w:rFonts w:ascii="Courier New" w:hAnsi="Courier New" w:cs="Courier New"/>
          </w:rPr>
          <w:t>specified</w:t>
        </w:r>
      </w:ins>
      <w:r w:rsidRPr="000903FB">
        <w:rPr>
          <w:rFonts w:ascii="Courier New" w:hAnsi="Courier New" w:cs="Courier New"/>
        </w:rPr>
        <w:t xml:space="preserve"> </w:t>
      </w:r>
      <w:ins w:id="932" w:author="Jian Yang" w:date="2021-09-09T19:29:00Z">
        <w:r w:rsidR="00F12250">
          <w:rPr>
            <w:rFonts w:ascii="Courier New" w:hAnsi="Courier New" w:cs="Courier New"/>
          </w:rPr>
          <w:t>for</w:t>
        </w:r>
      </w:ins>
      <w:del w:id="933" w:author="Jian Yang" w:date="2021-09-09T19:29:00Z">
        <w:r w:rsidRPr="000903FB" w:rsidDel="00F12250">
          <w:rPr>
            <w:rFonts w:ascii="Courier New" w:hAnsi="Courier New" w:cs="Courier New"/>
          </w:rPr>
          <w:delText>by</w:delText>
        </w:r>
      </w:del>
      <w:r w:rsidRPr="000903FB">
        <w:rPr>
          <w:rFonts w:ascii="Courier New" w:hAnsi="Courier New" w:cs="Courier New"/>
        </w:rPr>
        <w:t xml:space="preserve"> --</w:t>
      </w:r>
      <w:proofErr w:type="spellStart"/>
      <w:r w:rsidRPr="000903FB">
        <w:rPr>
          <w:rFonts w:ascii="Courier New" w:hAnsi="Courier New" w:cs="Courier New"/>
        </w:rPr>
        <w:t>chr</w:t>
      </w:r>
      <w:proofErr w:type="spellEnd"/>
      <w:r w:rsidRPr="000903FB">
        <w:rPr>
          <w:rFonts w:ascii="Courier New" w:hAnsi="Courier New" w:cs="Courier New"/>
        </w:rPr>
        <w:t xml:space="preserve"> </w:t>
      </w:r>
      <w:del w:id="934" w:author="Jian Yang" w:date="2021-09-09T19:30:00Z">
        <w:r w:rsidRPr="000903FB" w:rsidDel="00F12250">
          <w:rPr>
            <w:rFonts w:ascii="Courier New" w:hAnsi="Courier New" w:cs="Courier New"/>
          </w:rPr>
          <w:delText xml:space="preserve">flag, however it </w:delText>
        </w:r>
      </w:del>
      <w:ins w:id="935" w:author="Longda Jiang" w:date="2021-09-07T21:13:00Z">
        <w:del w:id="936" w:author="Jian Yang" w:date="2021-09-09T19:30:00Z">
          <w:r w:rsidR="001235E9" w:rsidDel="00F12250">
            <w:rPr>
              <w:rFonts w:ascii="Courier New" w:hAnsi="Courier New" w:cs="Courier New"/>
            </w:rPr>
            <w:delText xml:space="preserve"> </w:delText>
          </w:r>
        </w:del>
        <w:r w:rsidR="001235E9">
          <w:rPr>
            <w:rFonts w:ascii="Courier New" w:hAnsi="Courier New" w:cs="Courier New"/>
          </w:rPr>
          <w:t>i</w:t>
        </w:r>
      </w:ins>
      <w:del w:id="937" w:author="Longda Jiang" w:date="2021-09-07T21:13:00Z">
        <w:r w:rsidRPr="000903FB" w:rsidDel="001235E9">
          <w:rPr>
            <w:rFonts w:ascii="Courier New" w:hAnsi="Courier New" w:cs="Courier New"/>
          </w:rPr>
          <w:delText>wa</w:delText>
        </w:r>
      </w:del>
      <w:r w:rsidRPr="000903FB">
        <w:rPr>
          <w:rFonts w:ascii="Courier New" w:hAnsi="Courier New" w:cs="Courier New"/>
        </w:rPr>
        <w:t xml:space="preserve">s not </w:t>
      </w:r>
      <w:ins w:id="938" w:author="Longda Jiang" w:date="2021-09-07T21:15:00Z">
        <w:r w:rsidR="00DE423E">
          <w:rPr>
            <w:rFonts w:ascii="Courier New" w:hAnsi="Courier New" w:cs="Courier New"/>
          </w:rPr>
          <w:t>with</w:t>
        </w:r>
      </w:ins>
      <w:r w:rsidRPr="000903FB">
        <w:rPr>
          <w:rFonts w:ascii="Courier New" w:hAnsi="Courier New" w:cs="Courier New"/>
        </w:rPr>
        <w:t xml:space="preserve">in </w:t>
      </w:r>
      <w:ins w:id="939" w:author="Longda Jiang" w:date="2021-09-07T21:13:00Z">
        <w:r w:rsidR="001235E9">
          <w:rPr>
            <w:rFonts w:ascii="Courier New" w:hAnsi="Courier New" w:cs="Courier New"/>
          </w:rPr>
          <w:t xml:space="preserve">the </w:t>
        </w:r>
      </w:ins>
      <w:del w:id="940" w:author="Jian Yang" w:date="2021-09-09T19:30:00Z">
        <w:r w:rsidRPr="000903FB" w:rsidDel="00F12250">
          <w:rPr>
            <w:rFonts w:ascii="Courier New" w:hAnsi="Courier New" w:cs="Courier New"/>
          </w:rPr>
          <w:delText xml:space="preserve">autosome </w:delText>
        </w:r>
      </w:del>
      <w:r w:rsidRPr="000903FB">
        <w:rPr>
          <w:rFonts w:ascii="Courier New" w:hAnsi="Courier New" w:cs="Courier New"/>
        </w:rPr>
        <w:t>range</w:t>
      </w:r>
      <w:ins w:id="941" w:author="Jian Yang" w:date="2021-09-09T19:30:00Z">
        <w:r w:rsidR="00F12250">
          <w:rPr>
            <w:rFonts w:ascii="Courier New" w:hAnsi="Courier New" w:cs="Courier New"/>
          </w:rPr>
          <w:t xml:space="preserve"> for the </w:t>
        </w:r>
        <w:r w:rsidR="00F12250" w:rsidRPr="000903FB">
          <w:rPr>
            <w:rFonts w:ascii="Courier New" w:hAnsi="Courier New" w:cs="Courier New"/>
          </w:rPr>
          <w:t>autosome</w:t>
        </w:r>
        <w:r w:rsidR="00F12250">
          <w:rPr>
            <w:rFonts w:ascii="Courier New" w:hAnsi="Courier New" w:cs="Courier New"/>
          </w:rPr>
          <w:t>s</w:t>
        </w:r>
      </w:ins>
      <w:ins w:id="942" w:author="Longda Jiang" w:date="2021-09-07T21:13:00Z">
        <w:r w:rsidR="001235E9">
          <w:rPr>
            <w:rFonts w:ascii="Courier New" w:hAnsi="Courier New" w:cs="Courier New"/>
          </w:rPr>
          <w:t xml:space="preserve"> (</w:t>
        </w:r>
      </w:ins>
      <w:ins w:id="943" w:author="Longda Jiang" w:date="2021-09-07T21:14:00Z">
        <w:r w:rsidR="001235E9">
          <w:rPr>
            <w:rFonts w:ascii="Courier New" w:hAnsi="Courier New" w:cs="Courier New"/>
          </w:rPr>
          <w:t>i.e., 1 to 22</w:t>
        </w:r>
      </w:ins>
      <w:ins w:id="944" w:author="Longda Jiang" w:date="2021-09-07T21:13:00Z">
        <w:r w:rsidR="001235E9">
          <w:rPr>
            <w:rFonts w:ascii="Courier New" w:hAnsi="Courier New" w:cs="Courier New"/>
          </w:rPr>
          <w:t>)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8E45DD6" w14:textId="643BB82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Marker.cpp:1521: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945" w:author="Longda Jiang" w:date="2021-09-07T21:14:00Z">
        <w:r w:rsidRPr="000903FB" w:rsidDel="00DE423E">
          <w:rPr>
            <w:rFonts w:ascii="Courier New" w:hAnsi="Courier New" w:cs="Courier New"/>
          </w:rPr>
          <w:delText>--chr</w:delText>
        </w:r>
      </w:del>
      <w:del w:id="946" w:author="Longda Jiang" w:date="2021-09-07T21:15:00Z">
        <w:r w:rsidRPr="000903FB" w:rsidDel="00DE423E">
          <w:rPr>
            <w:rFonts w:ascii="Courier New" w:hAnsi="Courier New" w:cs="Courier New"/>
          </w:rPr>
          <w:delText xml:space="preserve"> </w:delText>
        </w:r>
      </w:del>
      <w:del w:id="947" w:author="Longda Jiang" w:date="2021-09-07T21:14:00Z">
        <w:r w:rsidRPr="000903FB" w:rsidDel="00DE423E">
          <w:rPr>
            <w:rFonts w:ascii="Courier New" w:hAnsi="Courier New" w:cs="Courier New"/>
          </w:rPr>
          <w:delText xml:space="preserve">contains </w:delText>
        </w:r>
      </w:del>
      <w:r w:rsidRPr="000903FB">
        <w:rPr>
          <w:rFonts w:ascii="Courier New" w:hAnsi="Courier New" w:cs="Courier New"/>
        </w:rPr>
        <w:t>no</w:t>
      </w:r>
      <w:ins w:id="948" w:author="Longda Jiang" w:date="2021-09-07T21:14:00Z">
        <w:r w:rsidR="00A44FD2">
          <w:rPr>
            <w:rFonts w:ascii="Courier New" w:hAnsi="Courier New" w:cs="Courier New"/>
          </w:rPr>
          <w:t>n-</w:t>
        </w:r>
      </w:ins>
      <w:del w:id="949" w:author="Longda Jiang" w:date="2021-09-07T21:14:00Z">
        <w:r w:rsidRPr="000903FB" w:rsidDel="00A44FD2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>numeric value</w:t>
      </w:r>
      <w:ins w:id="950" w:author="Longda Jiang" w:date="2021-09-07T21:14:00Z">
        <w:r w:rsidR="00DE423E">
          <w:rPr>
            <w:rFonts w:ascii="Courier New" w:hAnsi="Courier New" w:cs="Courier New"/>
          </w:rPr>
          <w:t xml:space="preserve"> </w:t>
        </w:r>
        <w:del w:id="951" w:author="Jian Yang" w:date="2021-09-09T19:30:00Z">
          <w:r w:rsidR="00DE423E" w:rsidDel="00F12250">
            <w:rPr>
              <w:rFonts w:ascii="Courier New" w:hAnsi="Courier New" w:cs="Courier New"/>
            </w:rPr>
            <w:delText xml:space="preserve">was </w:delText>
          </w:r>
        </w:del>
        <w:r w:rsidR="00DE423E">
          <w:rPr>
            <w:rFonts w:ascii="Courier New" w:hAnsi="Courier New" w:cs="Courier New"/>
          </w:rPr>
          <w:t xml:space="preserve">specified </w:t>
        </w:r>
      </w:ins>
      <w:ins w:id="952" w:author="Jian Yang" w:date="2021-09-09T19:30:00Z">
        <w:r w:rsidR="00F12250">
          <w:rPr>
            <w:rFonts w:ascii="Courier New" w:hAnsi="Courier New" w:cs="Courier New"/>
          </w:rPr>
          <w:t>for</w:t>
        </w:r>
      </w:ins>
      <w:ins w:id="953" w:author="Longda Jiang" w:date="2021-09-07T21:14:00Z">
        <w:del w:id="954" w:author="Jian Yang" w:date="2021-09-09T19:30:00Z">
          <w:r w:rsidR="00DE423E" w:rsidDel="00F12250">
            <w:rPr>
              <w:rFonts w:ascii="Courier New" w:hAnsi="Courier New" w:cs="Courier New"/>
            </w:rPr>
            <w:delText>by</w:delText>
          </w:r>
        </w:del>
        <w:r w:rsidR="00DE423E">
          <w:rPr>
            <w:rFonts w:ascii="Courier New" w:hAnsi="Courier New" w:cs="Courier New"/>
          </w:rPr>
          <w:t xml:space="preserve"> --</w:t>
        </w:r>
        <w:proofErr w:type="spellStart"/>
        <w:r w:rsidR="00DE423E">
          <w:rPr>
            <w:rFonts w:ascii="Courier New" w:hAnsi="Courier New" w:cs="Courier New"/>
          </w:rPr>
          <w:t>chr</w:t>
        </w:r>
      </w:ins>
      <w:proofErr w:type="spellEnd"/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BF0BE3F" w14:textId="110D20C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Marker.cpp:1529: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955" w:author="Longda Jiang" w:date="2021-09-07T21:15:00Z">
        <w:r w:rsidRPr="000903FB" w:rsidDel="00DE423E">
          <w:rPr>
            <w:rFonts w:ascii="Courier New" w:hAnsi="Courier New" w:cs="Courier New"/>
          </w:rPr>
          <w:delText xml:space="preserve">--chr contains </w:delText>
        </w:r>
      </w:del>
      <w:r w:rsidRPr="000903FB">
        <w:rPr>
          <w:rFonts w:ascii="Courier New" w:hAnsi="Courier New" w:cs="Courier New"/>
        </w:rPr>
        <w:t>no</w:t>
      </w:r>
      <w:ins w:id="956" w:author="Longda Jiang" w:date="2021-09-07T21:14:00Z">
        <w:r w:rsidR="00A44FD2">
          <w:rPr>
            <w:rFonts w:ascii="Courier New" w:hAnsi="Courier New" w:cs="Courier New"/>
          </w:rPr>
          <w:t>n-</w:t>
        </w:r>
      </w:ins>
      <w:del w:id="957" w:author="Longda Jiang" w:date="2021-09-07T21:14:00Z">
        <w:r w:rsidRPr="000903FB" w:rsidDel="00A44FD2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>numeric value</w:t>
      </w:r>
      <w:ins w:id="958" w:author="Longda Jiang" w:date="2021-09-07T21:15:00Z">
        <w:r w:rsidR="00DE423E">
          <w:rPr>
            <w:rFonts w:ascii="Courier New" w:hAnsi="Courier New" w:cs="Courier New"/>
          </w:rPr>
          <w:t xml:space="preserve"> </w:t>
        </w:r>
        <w:del w:id="959" w:author="Jian Yang" w:date="2021-09-09T19:30:00Z">
          <w:r w:rsidR="00DE423E" w:rsidDel="00F12250">
            <w:rPr>
              <w:rFonts w:ascii="Courier New" w:hAnsi="Courier New" w:cs="Courier New"/>
            </w:rPr>
            <w:delText xml:space="preserve">was </w:delText>
          </w:r>
        </w:del>
        <w:r w:rsidR="00DE423E">
          <w:rPr>
            <w:rFonts w:ascii="Courier New" w:hAnsi="Courier New" w:cs="Courier New"/>
          </w:rPr>
          <w:t xml:space="preserve">specified </w:t>
        </w:r>
      </w:ins>
      <w:ins w:id="960" w:author="Jian Yang" w:date="2021-09-09T19:30:00Z">
        <w:r w:rsidR="00F12250">
          <w:rPr>
            <w:rFonts w:ascii="Courier New" w:hAnsi="Courier New" w:cs="Courier New"/>
          </w:rPr>
          <w:t>for</w:t>
        </w:r>
      </w:ins>
      <w:ins w:id="961" w:author="Longda Jiang" w:date="2021-09-07T21:15:00Z">
        <w:del w:id="962" w:author="Jian Yang" w:date="2021-09-09T19:30:00Z">
          <w:r w:rsidR="00DE423E" w:rsidDel="00F12250">
            <w:rPr>
              <w:rFonts w:ascii="Courier New" w:hAnsi="Courier New" w:cs="Courier New"/>
            </w:rPr>
            <w:delText>by</w:delText>
          </w:r>
        </w:del>
        <w:r w:rsidR="00DE423E">
          <w:rPr>
            <w:rFonts w:ascii="Courier New" w:hAnsi="Courier New" w:cs="Courier New"/>
          </w:rPr>
          <w:t xml:space="preserve"> --</w:t>
        </w:r>
        <w:proofErr w:type="spellStart"/>
        <w:r w:rsidR="00DE423E">
          <w:rPr>
            <w:rFonts w:ascii="Courier New" w:hAnsi="Courier New" w:cs="Courier New"/>
          </w:rPr>
          <w:t>chr</w:t>
        </w:r>
      </w:ins>
      <w:proofErr w:type="spellEnd"/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DBF591E" w14:textId="59CB71C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Marker.cpp:1532: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"multiple --</w:t>
      </w:r>
      <w:proofErr w:type="spellStart"/>
      <w:r w:rsidRPr="000903FB">
        <w:rPr>
          <w:rFonts w:ascii="Courier New" w:hAnsi="Courier New" w:cs="Courier New"/>
        </w:rPr>
        <w:t>chr</w:t>
      </w:r>
      <w:proofErr w:type="spellEnd"/>
      <w:ins w:id="963" w:author="Longda Jiang" w:date="2021-09-07T21:15:00Z">
        <w:r w:rsidR="00DE423E">
          <w:rPr>
            <w:rFonts w:ascii="Courier New" w:hAnsi="Courier New" w:cs="Courier New"/>
          </w:rPr>
          <w:t xml:space="preserve"> flags</w:t>
        </w:r>
      </w:ins>
      <w:r w:rsidRPr="000903FB">
        <w:rPr>
          <w:rFonts w:ascii="Courier New" w:hAnsi="Courier New" w:cs="Courier New"/>
        </w:rPr>
        <w:t xml:space="preserve"> </w:t>
      </w:r>
      <w:ins w:id="964" w:author="Longda Jiang" w:date="2021-09-07T21:15:00Z">
        <w:r w:rsidR="00DE423E">
          <w:rPr>
            <w:rFonts w:ascii="Courier New" w:hAnsi="Courier New" w:cs="Courier New"/>
          </w:rPr>
          <w:t>are</w:t>
        </w:r>
      </w:ins>
      <w:del w:id="965" w:author="Longda Jiang" w:date="2021-09-07T21:15:00Z">
        <w:r w:rsidRPr="000903FB" w:rsidDel="00DE423E">
          <w:rPr>
            <w:rFonts w:ascii="Courier New" w:hAnsi="Courier New" w:cs="Courier New"/>
          </w:rPr>
          <w:delText>is</w:delText>
        </w:r>
      </w:del>
      <w:r w:rsidRPr="000903FB">
        <w:rPr>
          <w:rFonts w:ascii="Courier New" w:hAnsi="Courier New" w:cs="Courier New"/>
        </w:rPr>
        <w:t xml:space="preserve"> not supported currently"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0CAB2C2" w14:textId="66CD9364" w:rsidR="000903FB" w:rsidRDefault="000903FB" w:rsidP="000903FB">
      <w:pPr>
        <w:pStyle w:val="PlainText"/>
        <w:rPr>
          <w:ins w:id="966" w:author="Longda Jiang" w:date="2021-09-07T21:16:00Z"/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Marker.cpp:1536: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967" w:author="Jian Yang" w:date="2021-09-09T19:30:00Z">
        <w:r w:rsidR="00F12250">
          <w:rPr>
            <w:rFonts w:ascii="Courier New" w:hAnsi="Courier New" w:cs="Courier New"/>
          </w:rPr>
          <w:t>the value specifi</w:t>
        </w:r>
      </w:ins>
      <w:ins w:id="968" w:author="Jian Yang" w:date="2021-09-09T19:31:00Z">
        <w:r w:rsidR="00F12250">
          <w:rPr>
            <w:rFonts w:ascii="Courier New" w:hAnsi="Courier New" w:cs="Courier New"/>
          </w:rPr>
          <w:t xml:space="preserve">ed for </w:t>
        </w:r>
      </w:ins>
      <w:r w:rsidRPr="000903FB">
        <w:rPr>
          <w:rFonts w:ascii="Courier New" w:hAnsi="Courier New" w:cs="Courier New"/>
        </w:rPr>
        <w:t>--</w:t>
      </w:r>
      <w:proofErr w:type="spellStart"/>
      <w:r w:rsidRPr="000903FB">
        <w:rPr>
          <w:rFonts w:ascii="Courier New" w:hAnsi="Courier New" w:cs="Courier New"/>
        </w:rPr>
        <w:t>chr</w:t>
      </w:r>
      <w:proofErr w:type="spellEnd"/>
      <w:r w:rsidRPr="000903FB">
        <w:rPr>
          <w:rFonts w:ascii="Courier New" w:hAnsi="Courier New" w:cs="Courier New"/>
        </w:rPr>
        <w:t xml:space="preserve"> is out of </w:t>
      </w:r>
      <w:ins w:id="969" w:author="Longda Jiang" w:date="2021-09-07T21:15:00Z">
        <w:r w:rsidR="00DE423E">
          <w:rPr>
            <w:rFonts w:ascii="Courier New" w:hAnsi="Courier New" w:cs="Courier New"/>
          </w:rPr>
          <w:t xml:space="preserve">the </w:t>
        </w:r>
      </w:ins>
      <w:del w:id="970" w:author="Jian Yang" w:date="2021-09-09T19:30:00Z">
        <w:r w:rsidRPr="000903FB" w:rsidDel="00F12250">
          <w:rPr>
            <w:rFonts w:ascii="Courier New" w:hAnsi="Courier New" w:cs="Courier New"/>
          </w:rPr>
          <w:delText xml:space="preserve">chromosome </w:delText>
        </w:r>
      </w:del>
      <w:ins w:id="971" w:author="Jian Yang" w:date="2021-09-09T19:30:00Z">
        <w:r w:rsidR="00F12250">
          <w:rPr>
            <w:rFonts w:ascii="Courier New" w:hAnsi="Courier New" w:cs="Courier New"/>
          </w:rPr>
          <w:t>accepted</w:t>
        </w:r>
        <w:r w:rsidR="00F12250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range</w:t>
      </w:r>
      <w:ins w:id="972" w:author="Jian Yang" w:date="2021-09-09T19:31:00Z">
        <w:r w:rsidR="00F12250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954D60D" w14:textId="77777777" w:rsidR="00DE423E" w:rsidRPr="000903FB" w:rsidRDefault="00DE423E" w:rsidP="000903FB">
      <w:pPr>
        <w:pStyle w:val="PlainText"/>
        <w:rPr>
          <w:rFonts w:ascii="Courier New" w:hAnsi="Courier New" w:cs="Courier New"/>
        </w:rPr>
      </w:pPr>
    </w:p>
    <w:p w14:paraId="5B3894D1" w14:textId="3D892E45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Marker.cpp:1556: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973" w:author="Jian Yang" w:date="2021-09-09T19:31:00Z">
        <w:r w:rsidR="00F12250">
          <w:rPr>
            <w:rFonts w:ascii="Courier New" w:hAnsi="Courier New" w:cs="Courier New"/>
          </w:rPr>
          <w:t>m</w:t>
        </w:r>
      </w:ins>
      <w:del w:id="974" w:author="Jian Yang" w:date="2021-09-09T19:31:00Z">
        <w:r w:rsidRPr="000903FB" w:rsidDel="00F12250">
          <w:rPr>
            <w:rFonts w:ascii="Courier New" w:hAnsi="Courier New" w:cs="Courier New"/>
          </w:rPr>
          <w:delText>M</w:delText>
        </w:r>
      </w:del>
      <w:r w:rsidRPr="000903FB">
        <w:rPr>
          <w:rFonts w:ascii="Courier New" w:hAnsi="Courier New" w:cs="Courier New"/>
        </w:rPr>
        <w:t>arker has no main process this time</w:t>
      </w:r>
      <w:ins w:id="975" w:author="Jian Yang" w:date="2021-09-09T19:31:00Z">
        <w:r w:rsidR="00F12250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4B1F5B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OptionIO.cpp:20: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"no " + </w:t>
      </w:r>
      <w:proofErr w:type="spellStart"/>
      <w:r w:rsidRPr="000903FB">
        <w:rPr>
          <w:rFonts w:ascii="Courier New" w:hAnsi="Courier New" w:cs="Courier New"/>
        </w:rPr>
        <w:t>key_name</w:t>
      </w:r>
      <w:proofErr w:type="spellEnd"/>
      <w:r w:rsidRPr="000903FB">
        <w:rPr>
          <w:rFonts w:ascii="Courier New" w:hAnsi="Courier New" w:cs="Courier New"/>
        </w:rPr>
        <w:t xml:space="preserve"> + " parameter found"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A2B19A8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OptionIO.cpp:23: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key_name</w:t>
      </w:r>
      <w:proofErr w:type="spellEnd"/>
      <w:r w:rsidRPr="000903FB">
        <w:rPr>
          <w:rFonts w:ascii="Courier New" w:hAnsi="Courier New" w:cs="Courier New"/>
        </w:rPr>
        <w:t xml:space="preserve"> + " " + options[</w:t>
      </w:r>
      <w:proofErr w:type="spellStart"/>
      <w:r w:rsidRPr="000903FB">
        <w:rPr>
          <w:rFonts w:ascii="Courier New" w:hAnsi="Courier New" w:cs="Courier New"/>
        </w:rPr>
        <w:t>key_store</w:t>
      </w:r>
      <w:proofErr w:type="spellEnd"/>
      <w:r w:rsidRPr="000903FB">
        <w:rPr>
          <w:rFonts w:ascii="Courier New" w:hAnsi="Courier New" w:cs="Courier New"/>
        </w:rPr>
        <w:t>] + " not found"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2842F2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OptionIO.cpp:37: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"no " + </w:t>
      </w:r>
      <w:proofErr w:type="spellStart"/>
      <w:r w:rsidRPr="000903FB">
        <w:rPr>
          <w:rFonts w:ascii="Courier New" w:hAnsi="Courier New" w:cs="Courier New"/>
        </w:rPr>
        <w:t>key_name</w:t>
      </w:r>
      <w:proofErr w:type="spellEnd"/>
      <w:r w:rsidRPr="000903FB">
        <w:rPr>
          <w:rFonts w:ascii="Courier New" w:hAnsi="Courier New" w:cs="Courier New"/>
        </w:rPr>
        <w:t xml:space="preserve"> + " parameter found"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410CA7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 xml:space="preserve">OptionIO.cpp:85: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"no item in [" + </w:t>
      </w:r>
      <w:proofErr w:type="spellStart"/>
      <w:r w:rsidRPr="000903FB">
        <w:rPr>
          <w:rFonts w:ascii="Courier New" w:hAnsi="Courier New" w:cs="Courier New"/>
        </w:rPr>
        <w:t>list_filename</w:t>
      </w:r>
      <w:proofErr w:type="spellEnd"/>
      <w:r w:rsidRPr="000903FB">
        <w:rPr>
          <w:rFonts w:ascii="Courier New" w:hAnsi="Courier New" w:cs="Courier New"/>
        </w:rPr>
        <w:t xml:space="preserve"> + "]."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3335FDC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OptionIO.cpp:155: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"the number of fields in [" + </w:t>
      </w:r>
      <w:proofErr w:type="spellStart"/>
      <w:r w:rsidRPr="000903FB">
        <w:rPr>
          <w:rFonts w:ascii="Courier New" w:hAnsi="Courier New" w:cs="Courier New"/>
        </w:rPr>
        <w:t>fileName</w:t>
      </w:r>
      <w:proofErr w:type="spellEnd"/>
      <w:r w:rsidRPr="000903FB">
        <w:rPr>
          <w:rFonts w:ascii="Courier New" w:hAnsi="Courier New" w:cs="Courier New"/>
        </w:rPr>
        <w:t xml:space="preserve"> + "] is less than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minFields</w:t>
      </w:r>
      <w:proofErr w:type="spellEnd"/>
      <w:r w:rsidRPr="000903FB">
        <w:rPr>
          <w:rFonts w:ascii="Courier New" w:hAnsi="Courier New" w:cs="Courier New"/>
        </w:rPr>
        <w:t>) + "."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4F1831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OptionIO.cpp:169: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"the file [" + </w:t>
      </w:r>
      <w:proofErr w:type="spellStart"/>
      <w:r w:rsidRPr="000903FB">
        <w:rPr>
          <w:rFonts w:ascii="Courier New" w:hAnsi="Courier New" w:cs="Courier New"/>
        </w:rPr>
        <w:t>fileName</w:t>
      </w:r>
      <w:proofErr w:type="spellEnd"/>
      <w:r w:rsidRPr="000903FB">
        <w:rPr>
          <w:rFonts w:ascii="Courier New" w:hAnsi="Courier New" w:cs="Courier New"/>
        </w:rPr>
        <w:t xml:space="preserve"> + "] contains different number of elements in line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line_number</w:t>
      </w:r>
      <w:proofErr w:type="spellEnd"/>
      <w:r w:rsidRPr="000903FB">
        <w:rPr>
          <w:rFonts w:ascii="Courier New" w:hAnsi="Courier New" w:cs="Courier New"/>
        </w:rPr>
        <w:t>) + "."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03DFEAB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OptionIO.cpp:181: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read [" + </w:t>
      </w:r>
      <w:proofErr w:type="spellStart"/>
      <w:r w:rsidRPr="000903FB">
        <w:rPr>
          <w:rFonts w:ascii="Courier New" w:hAnsi="Courier New" w:cs="Courier New"/>
        </w:rPr>
        <w:t>fileName</w:t>
      </w:r>
      <w:proofErr w:type="spellEnd"/>
      <w:r w:rsidRPr="000903FB">
        <w:rPr>
          <w:rFonts w:ascii="Courier New" w:hAnsi="Courier New" w:cs="Courier New"/>
        </w:rPr>
        <w:t xml:space="preserve"> + "]."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55F9148" w14:textId="7D56389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OptionIO.cpp:184: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976" w:author="Jian Yang" w:date="2021-09-09T19:35:00Z">
        <w:r w:rsidRPr="000903FB" w:rsidDel="00F12250">
          <w:rPr>
            <w:rFonts w:ascii="Courier New" w:hAnsi="Courier New" w:cs="Courier New"/>
          </w:rPr>
          <w:delText>f</w:delText>
        </w:r>
      </w:del>
      <w:ins w:id="977" w:author="Longda Jiang" w:date="2021-09-07T21:18:00Z">
        <w:del w:id="978" w:author="Jian Yang" w:date="2021-09-09T19:35:00Z">
          <w:r w:rsidR="00DE423E" w:rsidDel="00F12250">
            <w:rPr>
              <w:rFonts w:ascii="Courier New" w:hAnsi="Courier New" w:cs="Courier New"/>
            </w:rPr>
            <w:delText>ound</w:delText>
          </w:r>
        </w:del>
      </w:ins>
      <w:del w:id="979" w:author="Jian Yang" w:date="2021-09-09T19:35:00Z">
        <w:r w:rsidRPr="000903FB" w:rsidDel="00F12250">
          <w:rPr>
            <w:rFonts w:ascii="Courier New" w:hAnsi="Courier New" w:cs="Courier New"/>
          </w:rPr>
          <w:delText xml:space="preserve">ind </w:delText>
        </w:r>
      </w:del>
      <w:r w:rsidRPr="000903FB">
        <w:rPr>
          <w:rFonts w:ascii="Courier New" w:hAnsi="Courier New" w:cs="Courier New"/>
        </w:rPr>
        <w:t xml:space="preserve">blank </w:t>
      </w:r>
      <w:ins w:id="980" w:author="Longda Jiang" w:date="2021-09-07T21:18:00Z">
        <w:r w:rsidR="00DE423E">
          <w:rPr>
            <w:rFonts w:ascii="Courier New" w:hAnsi="Courier New" w:cs="Courier New"/>
          </w:rPr>
          <w:t xml:space="preserve">header </w:t>
        </w:r>
      </w:ins>
      <w:r w:rsidRPr="000903FB">
        <w:rPr>
          <w:rFonts w:ascii="Courier New" w:hAnsi="Courier New" w:cs="Courier New"/>
        </w:rPr>
        <w:t xml:space="preserve">line </w:t>
      </w:r>
      <w:del w:id="981" w:author="Longda Jiang" w:date="2021-09-07T21:18:00Z">
        <w:r w:rsidRPr="000903FB" w:rsidDel="00DE423E">
          <w:rPr>
            <w:rFonts w:ascii="Courier New" w:hAnsi="Courier New" w:cs="Courier New"/>
          </w:rPr>
          <w:delText xml:space="preserve">in header </w:delText>
        </w:r>
      </w:del>
      <w:r w:rsidRPr="000903FB">
        <w:rPr>
          <w:rFonts w:ascii="Courier New" w:hAnsi="Courier New" w:cs="Courier New"/>
        </w:rPr>
        <w:t xml:space="preserve">or </w:t>
      </w:r>
      <w:del w:id="982" w:author="Jian Yang" w:date="2021-09-09T19:31:00Z">
        <w:r w:rsidRPr="000903FB" w:rsidDel="00F12250">
          <w:rPr>
            <w:rFonts w:ascii="Courier New" w:hAnsi="Courier New" w:cs="Courier New"/>
          </w:rPr>
          <w:delText>can't find</w:delText>
        </w:r>
      </w:del>
      <w:ins w:id="983" w:author="Jian Yang" w:date="2021-09-09T19:31:00Z">
        <w:r w:rsidR="00F12250">
          <w:rPr>
            <w:rFonts w:ascii="Courier New" w:hAnsi="Courier New" w:cs="Courier New"/>
          </w:rPr>
          <w:t>no</w:t>
        </w:r>
      </w:ins>
      <w:r w:rsidRPr="000903FB">
        <w:rPr>
          <w:rFonts w:ascii="Courier New" w:hAnsi="Courier New" w:cs="Courier New"/>
        </w:rPr>
        <w:t xml:space="preserve"> valid text data."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E55429C" w14:textId="1E259BBE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OptionIO.cpp:186: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984" w:author="Jian Yang" w:date="2021-09-09T19:32:00Z">
        <w:r w:rsidRPr="000903FB" w:rsidDel="00F12250">
          <w:rPr>
            <w:rFonts w:ascii="Courier New" w:hAnsi="Courier New" w:cs="Courier New"/>
          </w:rPr>
          <w:delText xml:space="preserve">text </w:delText>
        </w:r>
      </w:del>
      <w:r w:rsidRPr="000903FB">
        <w:rPr>
          <w:rFonts w:ascii="Courier New" w:hAnsi="Courier New" w:cs="Courier New"/>
        </w:rPr>
        <w:t xml:space="preserve">data </w:t>
      </w:r>
      <w:ins w:id="985" w:author="Jian Yang" w:date="2021-09-09T19:32:00Z">
        <w:r w:rsidR="00F12250">
          <w:rPr>
            <w:rFonts w:ascii="Courier New" w:hAnsi="Courier New" w:cs="Courier New"/>
          </w:rPr>
          <w:t>are inconsistent with</w:t>
        </w:r>
      </w:ins>
      <w:del w:id="986" w:author="Jian Yang" w:date="2021-09-09T19:32:00Z">
        <w:r w:rsidRPr="000903FB" w:rsidDel="00F12250">
          <w:rPr>
            <w:rFonts w:ascii="Courier New" w:hAnsi="Courier New" w:cs="Courier New"/>
          </w:rPr>
          <w:delText>is</w:delText>
        </w:r>
      </w:del>
      <w:r w:rsidRPr="000903FB">
        <w:rPr>
          <w:rFonts w:ascii="Courier New" w:hAnsi="Courier New" w:cs="Courier New"/>
        </w:rPr>
        <w:t xml:space="preserve"> </w:t>
      </w:r>
      <w:del w:id="987" w:author="Jian Yang" w:date="2021-09-09T19:32:00Z">
        <w:r w:rsidRPr="000903FB" w:rsidDel="00F12250">
          <w:rPr>
            <w:rFonts w:ascii="Courier New" w:hAnsi="Courier New" w:cs="Courier New"/>
          </w:rPr>
          <w:delText xml:space="preserve">different from </w:delText>
        </w:r>
      </w:del>
      <w:ins w:id="988" w:author="Jian Yang" w:date="2021-09-09T19:32:00Z">
        <w:r w:rsidR="00F12250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header</w:t>
      </w:r>
      <w:ins w:id="989" w:author="Jian Yang" w:date="2021-09-09T19:32:00Z">
        <w:r w:rsidR="00F12250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7E93124" w14:textId="7CFF736B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Pheno.cpp:73: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"no phenotype file </w:t>
      </w:r>
      <w:del w:id="990" w:author="Jian Yang" w:date="2021-09-09T19:32:00Z">
        <w:r w:rsidRPr="000903FB" w:rsidDel="00F12250">
          <w:rPr>
            <w:rFonts w:ascii="Courier New" w:hAnsi="Courier New" w:cs="Courier New"/>
          </w:rPr>
          <w:delText>presents</w:delText>
        </w:r>
      </w:del>
      <w:ins w:id="991" w:author="Jian Yang" w:date="2021-09-09T19:32:00Z">
        <w:r w:rsidR="00F12250">
          <w:rPr>
            <w:rFonts w:ascii="Courier New" w:hAnsi="Courier New" w:cs="Courier New"/>
          </w:rPr>
          <w:t>found.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80EFD14" w14:textId="6A80D9EB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Pheno.cpp:93: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992" w:author="Jian Yang" w:date="2021-09-09T19:34:00Z">
        <w:r w:rsidRPr="000903FB" w:rsidDel="00F12250">
          <w:rPr>
            <w:rFonts w:ascii="Courier New" w:hAnsi="Courier New" w:cs="Courier New"/>
          </w:rPr>
          <w:delText>f</w:delText>
        </w:r>
      </w:del>
      <w:ins w:id="993" w:author="Longda Jiang" w:date="2021-09-07T21:19:00Z">
        <w:del w:id="994" w:author="Jian Yang" w:date="2021-09-09T19:34:00Z">
          <w:r w:rsidR="00DE423E" w:rsidDel="00F12250">
            <w:rPr>
              <w:rFonts w:ascii="Courier New" w:hAnsi="Courier New" w:cs="Courier New"/>
            </w:rPr>
            <w:delText>ound</w:delText>
          </w:r>
        </w:del>
      </w:ins>
      <w:del w:id="995" w:author="Jian Yang" w:date="2021-09-09T19:34:00Z">
        <w:r w:rsidRPr="000903FB" w:rsidDel="00F12250">
          <w:rPr>
            <w:rFonts w:ascii="Courier New" w:hAnsi="Courier New" w:cs="Courier New"/>
          </w:rPr>
          <w:delText>ind</w:delText>
        </w:r>
      </w:del>
      <w:r w:rsidRPr="000903FB">
        <w:rPr>
          <w:rFonts w:ascii="Courier New" w:hAnsi="Courier New" w:cs="Courier New"/>
        </w:rPr>
        <w:t xml:space="preserve"> duplicate</w:t>
      </w:r>
      <w:ins w:id="996" w:author="Jian Yang" w:date="2021-09-09T19:32:00Z">
        <w:r w:rsidR="00F12250">
          <w:rPr>
            <w:rFonts w:ascii="Courier New" w:hAnsi="Courier New" w:cs="Courier New"/>
          </w:rPr>
          <w:t>d</w:t>
        </w:r>
      </w:ins>
      <w:del w:id="997" w:author="Longda Jiang" w:date="2021-09-07T21:19:00Z">
        <w:r w:rsidRPr="000903FB" w:rsidDel="00DE423E">
          <w:rPr>
            <w:rFonts w:ascii="Courier New" w:hAnsi="Courier New" w:cs="Courier New"/>
          </w:rPr>
          <w:delText>d</w:delText>
        </w:r>
      </w:del>
      <w:r w:rsidRPr="000903FB">
        <w:rPr>
          <w:rFonts w:ascii="Courier New" w:hAnsi="Courier New" w:cs="Courier New"/>
        </w:rPr>
        <w:t xml:space="preserve"> </w:t>
      </w:r>
      <w:del w:id="998" w:author="Longda Jiang" w:date="2021-09-07T21:19:00Z">
        <w:r w:rsidRPr="000903FB" w:rsidDel="00DE423E">
          <w:rPr>
            <w:rFonts w:ascii="Courier New" w:hAnsi="Courier New" w:cs="Courier New"/>
          </w:rPr>
          <w:delText xml:space="preserve">items </w:delText>
        </w:r>
      </w:del>
      <w:ins w:id="999" w:author="Longda Jiang" w:date="2021-09-07T21:19:00Z">
        <w:r w:rsidR="00DE423E">
          <w:rPr>
            <w:rFonts w:ascii="Courier New" w:hAnsi="Courier New" w:cs="Courier New"/>
          </w:rPr>
          <w:t>IDs</w:t>
        </w:r>
      </w:ins>
      <w:ins w:id="1000" w:author="Jian Yang" w:date="2021-09-09T19:34:00Z">
        <w:r w:rsidR="00F12250">
          <w:rPr>
            <w:rFonts w:ascii="Courier New" w:hAnsi="Courier New" w:cs="Courier New"/>
          </w:rPr>
          <w:t xml:space="preserve"> found</w:t>
        </w:r>
      </w:ins>
      <w:ins w:id="1001" w:author="Longda Jiang" w:date="2021-09-07T21:19:00Z">
        <w:r w:rsidR="00DE423E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in</w:t>
      </w:r>
      <w:ins w:id="1002" w:author="Jian Yang" w:date="2021-09-09T19:32:00Z">
        <w:r w:rsidR="00F12250">
          <w:rPr>
            <w:rFonts w:ascii="Courier New" w:hAnsi="Courier New" w:cs="Courier New"/>
          </w:rPr>
          <w:t xml:space="preserve"> the</w:t>
        </w:r>
      </w:ins>
      <w:r w:rsidRPr="000903FB">
        <w:rPr>
          <w:rFonts w:ascii="Courier New" w:hAnsi="Courier New" w:cs="Courier New"/>
        </w:rPr>
        <w:t xml:space="preserve"> phenotype data."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20FE1A7" w14:textId="5BD0C93D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Pheno.cpp:101: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1003" w:author="Jian Yang" w:date="2021-09-09T19:33:00Z">
        <w:r w:rsidRPr="000903FB" w:rsidDel="00F12250">
          <w:rPr>
            <w:rFonts w:ascii="Courier New" w:hAnsi="Courier New" w:cs="Courier New"/>
          </w:rPr>
          <w:delText>--mpheno isn't a</w:delText>
        </w:r>
      </w:del>
      <w:ins w:id="1004" w:author="Jian Yang" w:date="2021-09-09T19:33:00Z">
        <w:r w:rsidR="00F12250">
          <w:rPr>
            <w:rFonts w:ascii="Courier New" w:hAnsi="Courier New" w:cs="Courier New"/>
          </w:rPr>
          <w:t>non-</w:t>
        </w:r>
      </w:ins>
      <w:proofErr w:type="spellStart"/>
      <w:del w:id="1005" w:author="Jian Yang" w:date="2021-09-09T19:33:00Z">
        <w:r w:rsidRPr="000903FB" w:rsidDel="00F12250">
          <w:rPr>
            <w:rFonts w:ascii="Courier New" w:hAnsi="Courier New" w:cs="Courier New"/>
          </w:rPr>
          <w:delText xml:space="preserve"> </w:delText>
        </w:r>
      </w:del>
      <w:r w:rsidRPr="000903FB">
        <w:rPr>
          <w:rFonts w:ascii="Courier New" w:hAnsi="Courier New" w:cs="Courier New"/>
        </w:rPr>
        <w:t>numberic</w:t>
      </w:r>
      <w:proofErr w:type="spellEnd"/>
      <w:r w:rsidRPr="000903FB">
        <w:rPr>
          <w:rFonts w:ascii="Courier New" w:hAnsi="Courier New" w:cs="Courier New"/>
        </w:rPr>
        <w:t xml:space="preserve"> value</w:t>
      </w:r>
      <w:ins w:id="1006" w:author="Jian Yang" w:date="2021-09-09T19:33:00Z">
        <w:r w:rsidR="00F12250">
          <w:rPr>
            <w:rFonts w:ascii="Courier New" w:hAnsi="Courier New" w:cs="Courier New"/>
          </w:rPr>
          <w:t xml:space="preserve"> specified for –</w:t>
        </w:r>
        <w:proofErr w:type="spellStart"/>
        <w:r w:rsidR="00F12250" w:rsidRPr="000903FB">
          <w:rPr>
            <w:rFonts w:ascii="Courier New" w:hAnsi="Courier New" w:cs="Courier New"/>
          </w:rPr>
          <w:t>mpheno</w:t>
        </w:r>
        <w:proofErr w:type="spellEnd"/>
        <w:r w:rsidR="00F12250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6508109" w14:textId="6250461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Pheno.cpp:106: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1007" w:author="Longda Jiang" w:date="2021-09-07T21:20:00Z">
        <w:del w:id="1008" w:author="Jian Yang" w:date="2021-09-09T19:35:00Z">
          <w:r w:rsidR="006F12E4" w:rsidDel="00F12250">
            <w:rPr>
              <w:rFonts w:ascii="Courier New" w:hAnsi="Courier New" w:cs="Courier New"/>
            </w:rPr>
            <w:delText>T</w:delText>
          </w:r>
        </w:del>
      </w:ins>
      <w:ins w:id="1009" w:author="Jian Yang" w:date="2021-09-09T19:35:00Z">
        <w:r w:rsidR="00F12250">
          <w:rPr>
            <w:rFonts w:ascii="Courier New" w:hAnsi="Courier New" w:cs="Courier New"/>
          </w:rPr>
          <w:t>t</w:t>
        </w:r>
      </w:ins>
      <w:ins w:id="1010" w:author="Longda Jiang" w:date="2021-09-07T21:20:00Z">
        <w:r w:rsidR="006F12E4">
          <w:rPr>
            <w:rFonts w:ascii="Courier New" w:hAnsi="Courier New" w:cs="Courier New"/>
          </w:rPr>
          <w:t xml:space="preserve">he value specified </w:t>
        </w:r>
      </w:ins>
      <w:ins w:id="1011" w:author="Jian Yang" w:date="2021-09-09T19:33:00Z">
        <w:r w:rsidR="00F12250">
          <w:rPr>
            <w:rFonts w:ascii="Courier New" w:hAnsi="Courier New" w:cs="Courier New"/>
          </w:rPr>
          <w:t>for</w:t>
        </w:r>
      </w:ins>
      <w:ins w:id="1012" w:author="Longda Jiang" w:date="2021-09-07T21:20:00Z">
        <w:del w:id="1013" w:author="Jian Yang" w:date="2021-09-09T19:33:00Z">
          <w:r w:rsidR="006F12E4" w:rsidDel="00F12250">
            <w:rPr>
              <w:rFonts w:ascii="Courier New" w:hAnsi="Courier New" w:cs="Courier New"/>
            </w:rPr>
            <w:delText>by</w:delText>
          </w:r>
        </w:del>
        <w:r w:rsidR="006F12E4">
          <w:rPr>
            <w:rFonts w:ascii="Courier New" w:hAnsi="Courier New" w:cs="Courier New"/>
          </w:rPr>
          <w:t xml:space="preserve"> --</w:t>
        </w:r>
        <w:proofErr w:type="spellStart"/>
        <w:r w:rsidR="006F12E4">
          <w:rPr>
            <w:rFonts w:ascii="Courier New" w:hAnsi="Courier New" w:cs="Courier New"/>
          </w:rPr>
          <w:t>mpheno</w:t>
        </w:r>
        <w:proofErr w:type="spellEnd"/>
        <w:r w:rsidR="006F12E4">
          <w:rPr>
            <w:rFonts w:ascii="Courier New" w:hAnsi="Courier New" w:cs="Courier New"/>
          </w:rPr>
          <w:t xml:space="preserve"> </w:t>
        </w:r>
      </w:ins>
      <w:del w:id="1014" w:author="Longda Jiang" w:date="2021-09-07T21:20:00Z">
        <w:r w:rsidRPr="000903FB" w:rsidDel="006F12E4">
          <w:rPr>
            <w:rFonts w:ascii="Courier New" w:hAnsi="Courier New" w:cs="Courier New"/>
          </w:rPr>
          <w:delText xml:space="preserve">selected pheno column </w:delText>
        </w:r>
      </w:del>
      <w:r w:rsidRPr="000903FB">
        <w:rPr>
          <w:rFonts w:ascii="Courier New" w:hAnsi="Courier New" w:cs="Courier New"/>
        </w:rPr>
        <w:t xml:space="preserve">can't be less than 0 or larger than </w:t>
      </w:r>
      <w:ins w:id="1015" w:author="Longda Jiang" w:date="2021-09-07T21:20:00Z">
        <w:r w:rsidR="006F12E4">
          <w:rPr>
            <w:rFonts w:ascii="Courier New" w:hAnsi="Courier New" w:cs="Courier New"/>
          </w:rPr>
          <w:t xml:space="preserve">the total number of </w:t>
        </w:r>
      </w:ins>
      <w:del w:id="1016" w:author="Longda Jiang" w:date="2021-09-07T21:20:00Z">
        <w:r w:rsidRPr="000903FB" w:rsidDel="006F12E4">
          <w:rPr>
            <w:rFonts w:ascii="Courier New" w:hAnsi="Courier New" w:cs="Courier New"/>
          </w:rPr>
          <w:delText xml:space="preserve">--pheno </w:delText>
        </w:r>
      </w:del>
      <w:r w:rsidRPr="000903FB">
        <w:rPr>
          <w:rFonts w:ascii="Courier New" w:hAnsi="Courier New" w:cs="Courier New"/>
        </w:rPr>
        <w:t>columns</w:t>
      </w:r>
      <w:ins w:id="1017" w:author="Longda Jiang" w:date="2021-09-07T21:20:00Z">
        <w:r w:rsidR="006F12E4">
          <w:rPr>
            <w:rFonts w:ascii="Courier New" w:hAnsi="Courier New" w:cs="Courier New"/>
          </w:rPr>
          <w:t xml:space="preserve"> </w:t>
        </w:r>
        <w:proofErr w:type="gramStart"/>
        <w:r w:rsidR="006F12E4">
          <w:rPr>
            <w:rFonts w:ascii="Courier New" w:hAnsi="Courier New" w:cs="Courier New"/>
          </w:rPr>
          <w:t>in .</w:t>
        </w:r>
        <w:proofErr w:type="spellStart"/>
        <w:r w:rsidR="006F12E4">
          <w:rPr>
            <w:rFonts w:ascii="Courier New" w:hAnsi="Courier New" w:cs="Courier New"/>
          </w:rPr>
          <w:t>pheno</w:t>
        </w:r>
      </w:ins>
      <w:proofErr w:type="spellEnd"/>
      <w:proofErr w:type="gramEnd"/>
      <w:ins w:id="1018" w:author="Longda Jiang" w:date="2021-09-07T21:21:00Z">
        <w:r w:rsidR="006F12E4">
          <w:rPr>
            <w:rFonts w:ascii="Courier New" w:hAnsi="Courier New" w:cs="Courier New"/>
          </w:rPr>
          <w:t xml:space="preserve"> file</w:t>
        </w:r>
      </w:ins>
      <w:ins w:id="1019" w:author="Jian Yang" w:date="2021-09-09T19:33:00Z">
        <w:r w:rsidR="00F12250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");</w:t>
      </w:r>
    </w:p>
    <w:p w14:paraId="6973070A" w14:textId="3ACD0624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Pheno.cpp:121: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1020" w:author="Jian Yang" w:date="2021-09-09T19:33:00Z">
        <w:r w:rsidRPr="000903FB" w:rsidDel="00F12250">
          <w:rPr>
            <w:rFonts w:ascii="Courier New" w:hAnsi="Courier New" w:cs="Courier New"/>
          </w:rPr>
          <w:delText>f</w:delText>
        </w:r>
      </w:del>
      <w:ins w:id="1021" w:author="Longda Jiang" w:date="2021-09-07T21:21:00Z">
        <w:del w:id="1022" w:author="Jian Yang" w:date="2021-09-09T19:33:00Z">
          <w:r w:rsidR="00014A72" w:rsidDel="00F12250">
            <w:rPr>
              <w:rFonts w:ascii="Courier New" w:hAnsi="Courier New" w:cs="Courier New"/>
            </w:rPr>
            <w:delText>ound</w:delText>
          </w:r>
        </w:del>
      </w:ins>
      <w:del w:id="1023" w:author="Jian Yang" w:date="2021-09-09T19:33:00Z">
        <w:r w:rsidRPr="000903FB" w:rsidDel="00F12250">
          <w:rPr>
            <w:rFonts w:ascii="Courier New" w:hAnsi="Courier New" w:cs="Courier New"/>
          </w:rPr>
          <w:delText xml:space="preserve">ind </w:delText>
        </w:r>
      </w:del>
      <w:r w:rsidRPr="000903FB">
        <w:rPr>
          <w:rFonts w:ascii="Courier New" w:hAnsi="Courier New" w:cs="Courier New"/>
        </w:rPr>
        <w:t>duplicate</w:t>
      </w:r>
      <w:ins w:id="1024" w:author="Jian Yang" w:date="2021-09-09T19:33:00Z">
        <w:r w:rsidR="00F12250">
          <w:rPr>
            <w:rFonts w:ascii="Courier New" w:hAnsi="Courier New" w:cs="Courier New"/>
          </w:rPr>
          <w:t>d</w:t>
        </w:r>
      </w:ins>
      <w:del w:id="1025" w:author="Longda Jiang" w:date="2021-09-07T21:21:00Z">
        <w:r w:rsidRPr="000903FB" w:rsidDel="00014A72">
          <w:rPr>
            <w:rFonts w:ascii="Courier New" w:hAnsi="Courier New" w:cs="Courier New"/>
          </w:rPr>
          <w:delText>d</w:delText>
        </w:r>
      </w:del>
      <w:r w:rsidRPr="000903FB">
        <w:rPr>
          <w:rFonts w:ascii="Courier New" w:hAnsi="Courier New" w:cs="Courier New"/>
        </w:rPr>
        <w:t xml:space="preserve"> </w:t>
      </w:r>
      <w:del w:id="1026" w:author="Longda Jiang" w:date="2021-09-07T21:21:00Z">
        <w:r w:rsidRPr="000903FB" w:rsidDel="00014A72">
          <w:rPr>
            <w:rFonts w:ascii="Courier New" w:hAnsi="Courier New" w:cs="Courier New"/>
          </w:rPr>
          <w:delText xml:space="preserve">items </w:delText>
        </w:r>
      </w:del>
      <w:ins w:id="1027" w:author="Longda Jiang" w:date="2021-09-07T21:21:00Z">
        <w:r w:rsidR="00014A72">
          <w:rPr>
            <w:rFonts w:ascii="Courier New" w:hAnsi="Courier New" w:cs="Courier New"/>
          </w:rPr>
          <w:t>IDs</w:t>
        </w:r>
        <w:r w:rsidR="00014A72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in</w:t>
      </w:r>
      <w:ins w:id="1028" w:author="Jian Yang" w:date="2021-09-09T19:33:00Z">
        <w:r w:rsidR="00F12250">
          <w:rPr>
            <w:rFonts w:ascii="Courier New" w:hAnsi="Courier New" w:cs="Courier New"/>
          </w:rPr>
          <w:t xml:space="preserve"> the</w:t>
        </w:r>
      </w:ins>
      <w:r w:rsidRPr="000903FB">
        <w:rPr>
          <w:rFonts w:ascii="Courier New" w:hAnsi="Courier New" w:cs="Courier New"/>
        </w:rPr>
        <w:t xml:space="preserve"> gender information."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CE2037D" w14:textId="07A98DAB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Pheno.cpp:142: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1029" w:author="Longda Jiang" w:date="2021-09-07T21:21:00Z">
        <w:r w:rsidRPr="000903FB" w:rsidDel="00014A72">
          <w:rPr>
            <w:rFonts w:ascii="Courier New" w:hAnsi="Courier New" w:cs="Courier New"/>
          </w:rPr>
          <w:delText xml:space="preserve">find </w:delText>
        </w:r>
      </w:del>
      <w:ins w:id="1030" w:author="Longda Jiang" w:date="2021-09-07T21:21:00Z">
        <w:del w:id="1031" w:author="Jian Yang" w:date="2021-09-09T19:35:00Z">
          <w:r w:rsidR="00014A72" w:rsidRPr="000903FB" w:rsidDel="00F12250">
            <w:rPr>
              <w:rFonts w:ascii="Courier New" w:hAnsi="Courier New" w:cs="Courier New"/>
            </w:rPr>
            <w:delText>f</w:delText>
          </w:r>
          <w:r w:rsidR="00014A72" w:rsidDel="00F12250">
            <w:rPr>
              <w:rFonts w:ascii="Courier New" w:hAnsi="Courier New" w:cs="Courier New"/>
            </w:rPr>
            <w:delText>ound</w:delText>
          </w:r>
          <w:r w:rsidR="00014A72" w:rsidRPr="000903FB" w:rsidDel="00F12250">
            <w:rPr>
              <w:rFonts w:ascii="Courier New" w:hAnsi="Courier New" w:cs="Courier New"/>
            </w:rPr>
            <w:delText xml:space="preserve"> </w:delText>
          </w:r>
        </w:del>
      </w:ins>
      <w:r w:rsidRPr="000903FB">
        <w:rPr>
          <w:rFonts w:ascii="Courier New" w:hAnsi="Courier New" w:cs="Courier New"/>
        </w:rPr>
        <w:t xml:space="preserve">duplicated </w:t>
      </w:r>
      <w:del w:id="1032" w:author="Longda Jiang" w:date="2021-09-07T21:21:00Z">
        <w:r w:rsidRPr="000903FB" w:rsidDel="00014A72">
          <w:rPr>
            <w:rFonts w:ascii="Courier New" w:hAnsi="Courier New" w:cs="Courier New"/>
          </w:rPr>
          <w:delText xml:space="preserve">items </w:delText>
        </w:r>
      </w:del>
      <w:ins w:id="1033" w:author="Longda Jiang" w:date="2021-09-07T21:21:00Z">
        <w:del w:id="1034" w:author="Jian Yang" w:date="2021-09-09T19:35:00Z">
          <w:r w:rsidR="00014A72" w:rsidDel="00F12250">
            <w:rPr>
              <w:rFonts w:ascii="Courier New" w:hAnsi="Courier New" w:cs="Courier New"/>
            </w:rPr>
            <w:delText>IDs</w:delText>
          </w:r>
          <w:r w:rsidR="00014A72" w:rsidRPr="000903FB" w:rsidDel="00F12250">
            <w:rPr>
              <w:rFonts w:ascii="Courier New" w:hAnsi="Courier New" w:cs="Courier New"/>
            </w:rPr>
            <w:delText xml:space="preserve"> </w:delText>
          </w:r>
        </w:del>
      </w:ins>
      <w:del w:id="1035" w:author="Jian Yang" w:date="2021-09-09T19:35:00Z">
        <w:r w:rsidRPr="000903FB" w:rsidDel="00F12250">
          <w:rPr>
            <w:rFonts w:ascii="Courier New" w:hAnsi="Courier New" w:cs="Courier New"/>
          </w:rPr>
          <w:delText xml:space="preserve">in </w:delText>
        </w:r>
      </w:del>
      <w:r w:rsidRPr="000903FB">
        <w:rPr>
          <w:rFonts w:ascii="Courier New" w:hAnsi="Courier New" w:cs="Courier New"/>
        </w:rPr>
        <w:t>sample IDs."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5ACD218" w14:textId="20E5475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Pheno.cpp:191: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"0 individual remain</w:t>
      </w:r>
      <w:ins w:id="1036" w:author="Longda Jiang" w:date="2021-09-07T21:21:00Z">
        <w:r w:rsidR="00014A72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for further analysis."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204839D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Pheno.cpp:222: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</w:t>
      </w:r>
      <w:del w:id="1037" w:author="Longda Jiang" w:date="2021-09-07T21:21:00Z">
        <w:r w:rsidRPr="000903FB" w:rsidDel="00014A72">
          <w:rPr>
            <w:rFonts w:ascii="Courier New" w:hAnsi="Courier New" w:cs="Courier New"/>
          </w:rPr>
          <w:delText>n</w:delText>
        </w:r>
      </w:del>
      <w:r w:rsidRPr="000903FB">
        <w:rPr>
          <w:rFonts w:ascii="Courier New" w:hAnsi="Courier New" w:cs="Courier New"/>
        </w:rPr>
        <w:t xml:space="preserve">'t read [" + </w:t>
      </w:r>
      <w:proofErr w:type="spellStart"/>
      <w:r w:rsidRPr="000903FB">
        <w:rPr>
          <w:rFonts w:ascii="Courier New" w:hAnsi="Courier New" w:cs="Courier New"/>
        </w:rPr>
        <w:t>sublist_file</w:t>
      </w:r>
      <w:proofErr w:type="spellEnd"/>
      <w:r w:rsidRPr="000903FB">
        <w:rPr>
          <w:rFonts w:ascii="Courier New" w:hAnsi="Courier New" w:cs="Courier New"/>
        </w:rPr>
        <w:t xml:space="preserve"> + "]"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239EDE9" w14:textId="2150A91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Pheno.cpp:241: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err_file</w:t>
      </w:r>
      <w:proofErr w:type="spellEnd"/>
      <w:r w:rsidRPr="000903FB">
        <w:rPr>
          <w:rFonts w:ascii="Courier New" w:hAnsi="Courier New" w:cs="Courier New"/>
        </w:rPr>
        <w:t xml:space="preserve"> + " has less than 3 columns, </w:t>
      </w:r>
      <w:ins w:id="1038" w:author="Longda Jiang" w:date="2021-09-07T21:22:00Z">
        <w:r w:rsidR="00014A72">
          <w:rPr>
            <w:rFonts w:ascii="Courier New" w:hAnsi="Courier New" w:cs="Courier New"/>
          </w:rPr>
          <w:t xml:space="preserve">where the </w:t>
        </w:r>
      </w:ins>
      <w:r w:rsidRPr="000903FB">
        <w:rPr>
          <w:rFonts w:ascii="Courier New" w:hAnsi="Courier New" w:cs="Courier New"/>
        </w:rPr>
        <w:t>first 2 columns should be FID, IID"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368CF3F" w14:textId="6C9765D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Pheno.cpp:254: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err_file</w:t>
      </w:r>
      <w:proofErr w:type="spellEnd"/>
      <w:r w:rsidRPr="000903FB">
        <w:rPr>
          <w:rFonts w:ascii="Courier New" w:hAnsi="Courier New" w:cs="Courier New"/>
        </w:rPr>
        <w:t xml:space="preserve"> + " </w:t>
      </w:r>
      <w:ins w:id="1039" w:author="Longda Jiang" w:date="2021-09-07T21:22:00Z">
        <w:r w:rsidR="00014A72">
          <w:rPr>
            <w:rFonts w:ascii="Courier New" w:hAnsi="Courier New" w:cs="Courier New"/>
          </w:rPr>
          <w:t xml:space="preserve">does not </w:t>
        </w:r>
      </w:ins>
      <w:r w:rsidRPr="000903FB">
        <w:rPr>
          <w:rFonts w:ascii="Courier New" w:hAnsi="Courier New" w:cs="Courier New"/>
        </w:rPr>
        <w:t>ha</w:t>
      </w:r>
      <w:ins w:id="1040" w:author="Longda Jiang" w:date="2021-09-07T21:22:00Z">
        <w:r w:rsidR="00014A72">
          <w:rPr>
            <w:rFonts w:ascii="Courier New" w:hAnsi="Courier New" w:cs="Courier New"/>
          </w:rPr>
          <w:t>ve</w:t>
        </w:r>
      </w:ins>
      <w:del w:id="1041" w:author="Longda Jiang" w:date="2021-09-07T21:22:00Z">
        <w:r w:rsidRPr="000903FB" w:rsidDel="00014A72">
          <w:rPr>
            <w:rFonts w:ascii="Courier New" w:hAnsi="Courier New" w:cs="Courier New"/>
          </w:rPr>
          <w:delText>s</w:delText>
        </w:r>
      </w:del>
      <w:r w:rsidRPr="000903FB">
        <w:rPr>
          <w:rFonts w:ascii="Courier New" w:hAnsi="Courier New" w:cs="Courier New"/>
        </w:rPr>
        <w:t xml:space="preserve"> </w:t>
      </w:r>
      <w:del w:id="1042" w:author="Longda Jiang" w:date="2021-09-07T21:22:00Z">
        <w:r w:rsidRPr="000903FB" w:rsidDel="00014A72">
          <w:rPr>
            <w:rFonts w:ascii="Courier New" w:hAnsi="Courier New" w:cs="Courier New"/>
          </w:rPr>
          <w:delText xml:space="preserve">not </w:delText>
        </w:r>
      </w:del>
      <w:r w:rsidRPr="000903FB">
        <w:rPr>
          <w:rFonts w:ascii="Courier New" w:hAnsi="Courier New" w:cs="Courier New"/>
        </w:rPr>
        <w:t>enough column</w:t>
      </w:r>
      <w:ins w:id="1043" w:author="Longda Jiang" w:date="2021-09-07T21:22:00Z">
        <w:r w:rsidR="00014A72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to read"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6E3884A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Pheno.cpp:258: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err_file</w:t>
      </w:r>
      <w:proofErr w:type="spellEnd"/>
      <w:r w:rsidRPr="000903FB">
        <w:rPr>
          <w:rFonts w:ascii="Courier New" w:hAnsi="Courier New" w:cs="Courier New"/>
        </w:rPr>
        <w:t xml:space="preserve"> + " has less than 2 columns."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1F06803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Pheno.cpp:262: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err_file</w:t>
      </w:r>
      <w:proofErr w:type="spellEnd"/>
      <w:r w:rsidRPr="000903FB">
        <w:rPr>
          <w:rFonts w:ascii="Courier New" w:hAnsi="Courier New" w:cs="Courier New"/>
        </w:rPr>
        <w:t xml:space="preserve"> + " is empty."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ED2E89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Pheno.cpp:283: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err_file</w:t>
      </w:r>
      <w:proofErr w:type="spellEnd"/>
      <w:r w:rsidRPr="000903FB">
        <w:rPr>
          <w:rFonts w:ascii="Courier New" w:hAnsi="Courier New" w:cs="Courier New"/>
        </w:rPr>
        <w:t xml:space="preserve"> + ", line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line_number</w:t>
      </w:r>
      <w:proofErr w:type="spellEnd"/>
      <w:r w:rsidRPr="000903FB">
        <w:rPr>
          <w:rFonts w:ascii="Courier New" w:hAnsi="Courier New" w:cs="Courier New"/>
        </w:rPr>
        <w:t>) +</w:t>
      </w:r>
    </w:p>
    <w:p w14:paraId="0C310CB2" w14:textId="02B75AE8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Pheno.cpp:351: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"GCTA requires all files with same sample information."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0C0D278" w14:textId="352FBC0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Pheno.cpp:374: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"only </w:t>
      </w:r>
      <w:ins w:id="1044" w:author="Longda Jiang" w:date="2021-09-07T21:22:00Z">
        <w:del w:id="1045" w:author="Jian Yang" w:date="2021-09-09T19:36:00Z">
          <w:r w:rsidR="00954C96" w:rsidDel="005E10F8">
            <w:rPr>
              <w:rFonts w:ascii="Courier New" w:hAnsi="Courier New" w:cs="Courier New"/>
            </w:rPr>
            <w:delText>found</w:delText>
          </w:r>
        </w:del>
      </w:ins>
      <w:del w:id="1046" w:author="Jian Yang" w:date="2021-09-09T19:36:00Z">
        <w:r w:rsidRPr="000903FB" w:rsidDel="005E10F8">
          <w:rPr>
            <w:rFonts w:ascii="Courier New" w:hAnsi="Courier New" w:cs="Courier New"/>
          </w:rPr>
          <w:delText xml:space="preserve">find </w:delText>
        </w:r>
      </w:del>
      <w:r w:rsidRPr="000903FB">
        <w:rPr>
          <w:rFonts w:ascii="Courier New" w:hAnsi="Courier New" w:cs="Courier New"/>
        </w:rPr>
        <w:t xml:space="preserve">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ncol</w:t>
      </w:r>
      <w:proofErr w:type="spellEnd"/>
      <w:r w:rsidRPr="000903FB">
        <w:rPr>
          <w:rFonts w:ascii="Courier New" w:hAnsi="Courier New" w:cs="Courier New"/>
        </w:rPr>
        <w:t>) + " columns</w:t>
      </w:r>
      <w:ins w:id="1047" w:author="Jian Yang" w:date="2021-09-09T19:37:00Z">
        <w:r w:rsidR="005E10F8">
          <w:rPr>
            <w:rFonts w:ascii="Courier New" w:hAnsi="Courier New" w:cs="Courier New"/>
          </w:rPr>
          <w:t xml:space="preserve"> </w:t>
        </w:r>
      </w:ins>
      <w:del w:id="1048" w:author="Jian Yang" w:date="2021-09-09T19:37:00Z">
        <w:r w:rsidRPr="000903FB" w:rsidDel="005E10F8">
          <w:rPr>
            <w:rFonts w:ascii="Courier New" w:hAnsi="Courier New" w:cs="Courier New"/>
          </w:rPr>
          <w:delText xml:space="preserve">, </w:delText>
        </w:r>
      </w:del>
      <w:ins w:id="1049" w:author="Longda Jiang" w:date="2021-09-07T21:22:00Z">
        <w:del w:id="1050" w:author="Jian Yang" w:date="2021-09-09T19:37:00Z">
          <w:r w:rsidR="00954C96" w:rsidDel="005E10F8">
            <w:rPr>
              <w:rFonts w:ascii="Courier New" w:hAnsi="Courier New" w:cs="Courier New"/>
            </w:rPr>
            <w:delText xml:space="preserve">which is </w:delText>
          </w:r>
        </w:del>
      </w:ins>
      <w:del w:id="1051" w:author="Jian Yang" w:date="2021-09-09T19:37:00Z">
        <w:r w:rsidRPr="000903FB" w:rsidDel="005E10F8">
          <w:rPr>
            <w:rFonts w:ascii="Courier New" w:hAnsi="Courier New" w:cs="Courier New"/>
          </w:rPr>
          <w:delText xml:space="preserve">invalid </w:delText>
        </w:r>
      </w:del>
      <w:ins w:id="1052" w:author="Longda Jiang" w:date="2021-09-07T21:23:00Z">
        <w:r w:rsidR="00954C96">
          <w:rPr>
            <w:rFonts w:ascii="Courier New" w:hAnsi="Courier New" w:cs="Courier New"/>
          </w:rPr>
          <w:t>for</w:t>
        </w:r>
      </w:ins>
      <w:ins w:id="1053" w:author="Jian Yang" w:date="2021-09-09T19:37:00Z">
        <w:r w:rsidR="005E10F8">
          <w:rPr>
            <w:rFonts w:ascii="Courier New" w:hAnsi="Courier New" w:cs="Courier New"/>
          </w:rPr>
          <w:t xml:space="preserve"> the</w:t>
        </w:r>
      </w:ins>
      <w:ins w:id="1054" w:author="Longda Jiang" w:date="2021-09-07T21:23:00Z">
        <w:r w:rsidR="00954C96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FAM file</w:t>
      </w:r>
      <w:ins w:id="1055" w:author="Jian Yang" w:date="2021-09-09T19:37:00Z">
        <w:r w:rsidR="005E10F8">
          <w:rPr>
            <w:rFonts w:ascii="Courier New" w:hAnsi="Courier New" w:cs="Courier New"/>
          </w:rPr>
          <w:t xml:space="preserve"> which has</w:t>
        </w:r>
      </w:ins>
      <w:r w:rsidRPr="000903FB">
        <w:rPr>
          <w:rFonts w:ascii="Courier New" w:hAnsi="Courier New" w:cs="Courier New"/>
        </w:rPr>
        <w:t xml:space="preserve"> </w:t>
      </w:r>
      <w:del w:id="1056" w:author="Jian Yang" w:date="2021-09-09T19:37:00Z">
        <w:r w:rsidRPr="000903FB" w:rsidDel="005E10F8">
          <w:rPr>
            <w:rFonts w:ascii="Courier New" w:hAnsi="Courier New" w:cs="Courier New"/>
          </w:rPr>
          <w:delText>(</w:delText>
        </w:r>
      </w:del>
      <w:r w:rsidRPr="000903FB">
        <w:rPr>
          <w:rFonts w:ascii="Courier New" w:hAnsi="Courier New" w:cs="Courier New"/>
        </w:rPr>
        <w:t>at least 6</w:t>
      </w:r>
      <w:ins w:id="1057" w:author="Longda Jiang" w:date="2021-09-07T21:23:00Z">
        <w:r w:rsidR="00954C96">
          <w:rPr>
            <w:rFonts w:ascii="Courier New" w:hAnsi="Courier New" w:cs="Courier New"/>
          </w:rPr>
          <w:t xml:space="preserve"> columns</w:t>
        </w:r>
      </w:ins>
      <w:del w:id="1058" w:author="Jian Yang" w:date="2021-09-09T19:37:00Z">
        <w:r w:rsidRPr="000903FB" w:rsidDel="005E10F8">
          <w:rPr>
            <w:rFonts w:ascii="Courier New" w:hAnsi="Courier New" w:cs="Courier New"/>
          </w:rPr>
          <w:delText>)</w:delText>
        </w:r>
      </w:del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10571C37" w14:textId="6ABA187C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Pheno.cpp:389:            if</w:t>
      </w:r>
      <w:proofErr w:type="gramStart"/>
      <w:r w:rsidRPr="000903FB">
        <w:rPr>
          <w:rFonts w:ascii="Courier New" w:hAnsi="Courier New" w:cs="Courier New"/>
        </w:rPr>
        <w:t>(!</w:t>
      </w:r>
      <w:proofErr w:type="spellStart"/>
      <w:r w:rsidRPr="000903FB">
        <w:rPr>
          <w:rFonts w:ascii="Courier New" w:hAnsi="Courier New" w:cs="Courier New"/>
        </w:rPr>
        <w:t>foundIID</w:t>
      </w:r>
      <w:proofErr w:type="spellEnd"/>
      <w:proofErr w:type="gramEnd"/>
      <w:r w:rsidRPr="000903FB">
        <w:rPr>
          <w:rFonts w:ascii="Courier New" w:hAnsi="Courier New" w:cs="Courier New"/>
        </w:rPr>
        <w:t xml:space="preserve">)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find IID or #IID in</w:t>
      </w:r>
      <w:ins w:id="1059" w:author="Jian Yang" w:date="2021-09-09T19:37:00Z">
        <w:r w:rsidR="005E10F8">
          <w:rPr>
            <w:rFonts w:ascii="Courier New" w:hAnsi="Courier New" w:cs="Courier New"/>
          </w:rPr>
          <w:t xml:space="preserve"> the</w:t>
        </w:r>
      </w:ins>
      <w:r w:rsidRPr="000903FB">
        <w:rPr>
          <w:rFonts w:ascii="Courier New" w:hAnsi="Courier New" w:cs="Courier New"/>
        </w:rPr>
        <w:t xml:space="preserve"> header</w:t>
      </w:r>
      <w:ins w:id="1060" w:author="Jian Yang" w:date="2021-09-09T19:37:00Z">
        <w:r w:rsidR="005E10F8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, </w:t>
      </w:r>
      <w:ins w:id="1061" w:author="Longda Jiang" w:date="2021-09-07T21:23:00Z">
        <w:r w:rsidR="009B6413">
          <w:rPr>
            <w:rFonts w:ascii="Courier New" w:hAnsi="Courier New" w:cs="Courier New"/>
          </w:rPr>
          <w:t xml:space="preserve">which is </w:t>
        </w:r>
      </w:ins>
      <w:r w:rsidRPr="000903FB">
        <w:rPr>
          <w:rFonts w:ascii="Courier New" w:hAnsi="Courier New" w:cs="Courier New"/>
        </w:rPr>
        <w:t xml:space="preserve">invalid </w:t>
      </w:r>
      <w:ins w:id="1062" w:author="Longda Jiang" w:date="2021-09-07T21:23:00Z">
        <w:r w:rsidR="009B6413">
          <w:rPr>
            <w:rFonts w:ascii="Courier New" w:hAnsi="Courier New" w:cs="Courier New"/>
          </w:rPr>
          <w:t>for</w:t>
        </w:r>
      </w:ins>
      <w:ins w:id="1063" w:author="Jian Yang" w:date="2021-09-09T19:38:00Z">
        <w:r w:rsidR="005E10F8">
          <w:rPr>
            <w:rFonts w:ascii="Courier New" w:hAnsi="Courier New" w:cs="Courier New"/>
          </w:rPr>
          <w:t xml:space="preserve"> a</w:t>
        </w:r>
      </w:ins>
      <w:ins w:id="1064" w:author="Longda Jiang" w:date="2021-09-07T21:23:00Z">
        <w:r w:rsidR="009B6413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PSAM file.");</w:t>
      </w:r>
    </w:p>
    <w:p w14:paraId="78E21C8E" w14:textId="70320CC4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Pheno.cpp:393:            if</w:t>
      </w:r>
      <w:proofErr w:type="gramStart"/>
      <w:r w:rsidRPr="000903FB">
        <w:rPr>
          <w:rFonts w:ascii="Courier New" w:hAnsi="Courier New" w:cs="Courier New"/>
        </w:rPr>
        <w:t>(!found</w:t>
      </w:r>
      <w:proofErr w:type="gramEnd"/>
      <w:r w:rsidRPr="000903FB">
        <w:rPr>
          <w:rFonts w:ascii="Courier New" w:hAnsi="Courier New" w:cs="Courier New"/>
        </w:rPr>
        <w:t xml:space="preserve">)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1065" w:author="Jian Yang" w:date="2021-09-09T19:38:00Z">
        <w:r w:rsidRPr="000903FB" w:rsidDel="005E10F8">
          <w:rPr>
            <w:rFonts w:ascii="Courier New" w:hAnsi="Courier New" w:cs="Courier New"/>
          </w:rPr>
          <w:delText xml:space="preserve">SEX </w:delText>
        </w:r>
      </w:del>
      <w:ins w:id="1066" w:author="Jian Yang" w:date="2021-09-09T19:38:00Z">
        <w:r w:rsidR="005E10F8">
          <w:rPr>
            <w:rFonts w:ascii="Courier New" w:hAnsi="Courier New" w:cs="Courier New"/>
          </w:rPr>
          <w:t>the</w:t>
        </w:r>
        <w:r w:rsidR="005E10F8" w:rsidRPr="000903FB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column</w:t>
      </w:r>
      <w:ins w:id="1067" w:author="Jian Yang" w:date="2021-09-09T19:38:00Z">
        <w:r w:rsidR="005E10F8">
          <w:rPr>
            <w:rFonts w:ascii="Courier New" w:hAnsi="Courier New" w:cs="Courier New"/>
          </w:rPr>
          <w:t xml:space="preserve"> for gender information</w:t>
        </w:r>
      </w:ins>
      <w:r w:rsidRPr="000903FB">
        <w:rPr>
          <w:rFonts w:ascii="Courier New" w:hAnsi="Courier New" w:cs="Courier New"/>
        </w:rPr>
        <w:t xml:space="preserve"> </w:t>
      </w:r>
      <w:del w:id="1068" w:author="Jian Yang" w:date="2021-09-09T19:38:00Z">
        <w:r w:rsidRPr="000903FB" w:rsidDel="005E10F8">
          <w:rPr>
            <w:rFonts w:ascii="Courier New" w:hAnsi="Courier New" w:cs="Courier New"/>
          </w:rPr>
          <w:delText xml:space="preserve">in PSAM file </w:delText>
        </w:r>
      </w:del>
      <w:r w:rsidRPr="000903FB">
        <w:rPr>
          <w:rFonts w:ascii="Courier New" w:hAnsi="Courier New" w:cs="Courier New"/>
        </w:rPr>
        <w:t xml:space="preserve">is </w:t>
      </w:r>
      <w:del w:id="1069" w:author="Longda Jiang" w:date="2021-09-07T21:23:00Z">
        <w:r w:rsidRPr="000903FB" w:rsidDel="00BD6616">
          <w:rPr>
            <w:rFonts w:ascii="Courier New" w:hAnsi="Courier New" w:cs="Courier New"/>
          </w:rPr>
          <w:delText>essential to</w:delText>
        </w:r>
      </w:del>
      <w:ins w:id="1070" w:author="Longda Jiang" w:date="2021-09-07T21:23:00Z">
        <w:r w:rsidR="00BD6616">
          <w:rPr>
            <w:rFonts w:ascii="Courier New" w:hAnsi="Courier New" w:cs="Courier New"/>
          </w:rPr>
          <w:t>required</w:t>
        </w:r>
      </w:ins>
      <w:ins w:id="1071" w:author="Jian Yang" w:date="2021-09-09T19:38:00Z">
        <w:r w:rsidR="005E10F8">
          <w:rPr>
            <w:rFonts w:ascii="Courier New" w:hAnsi="Courier New" w:cs="Courier New"/>
          </w:rPr>
          <w:t xml:space="preserve"> </w:t>
        </w:r>
        <w:r w:rsidR="005E10F8" w:rsidRPr="000903FB">
          <w:rPr>
            <w:rFonts w:ascii="Courier New" w:hAnsi="Courier New" w:cs="Courier New"/>
          </w:rPr>
          <w:t>in</w:t>
        </w:r>
        <w:r w:rsidR="005E10F8">
          <w:rPr>
            <w:rFonts w:ascii="Courier New" w:hAnsi="Courier New" w:cs="Courier New"/>
          </w:rPr>
          <w:t xml:space="preserve"> the</w:t>
        </w:r>
        <w:r w:rsidR="005E10F8" w:rsidRPr="000903FB">
          <w:rPr>
            <w:rFonts w:ascii="Courier New" w:hAnsi="Courier New" w:cs="Courier New"/>
          </w:rPr>
          <w:t xml:space="preserve"> PSAM file</w:t>
        </w:r>
      </w:ins>
      <w:ins w:id="1072" w:author="Longda Jiang" w:date="2021-09-07T21:23:00Z">
        <w:del w:id="1073" w:author="Jian Yang" w:date="2021-09-09T19:38:00Z">
          <w:r w:rsidR="00BD6616" w:rsidDel="005E10F8">
            <w:rPr>
              <w:rFonts w:ascii="Courier New" w:hAnsi="Courier New" w:cs="Courier New"/>
            </w:rPr>
            <w:delText xml:space="preserve"> by</w:delText>
          </w:r>
        </w:del>
      </w:ins>
      <w:del w:id="1074" w:author="Jian Yang" w:date="2021-09-09T19:38:00Z">
        <w:r w:rsidRPr="000903FB" w:rsidDel="005E10F8">
          <w:rPr>
            <w:rFonts w:ascii="Courier New" w:hAnsi="Courier New" w:cs="Courier New"/>
          </w:rPr>
          <w:delText xml:space="preserve"> GCTA</w:delText>
        </w:r>
      </w:del>
      <w:r w:rsidRPr="000903FB">
        <w:rPr>
          <w:rFonts w:ascii="Courier New" w:hAnsi="Courier New" w:cs="Courier New"/>
        </w:rPr>
        <w:t>.");</w:t>
      </w:r>
    </w:p>
    <w:p w14:paraId="156E64BB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Pheno.cpp:438: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"invalid PSAM file."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71B1833" w14:textId="2455E5C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Pheno.cpp:447: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1075" w:author="Longda Jiang" w:date="2021-09-07T20:59:00Z">
        <w:r w:rsidRPr="000903FB" w:rsidDel="00EB44D4">
          <w:rPr>
            <w:rFonts w:ascii="Courier New" w:hAnsi="Courier New" w:cs="Courier New"/>
          </w:rPr>
          <w:delText>can not</w:delText>
        </w:r>
      </w:del>
      <w:ins w:id="1076" w:author="Longda Jiang" w:date="2021-09-07T20:59:00Z">
        <w:r w:rsidR="00EB44D4">
          <w:rPr>
            <w:rFonts w:ascii="Courier New" w:hAnsi="Courier New" w:cs="Courier New"/>
          </w:rPr>
          <w:t>cannot</w:t>
        </w:r>
      </w:ins>
      <w:r w:rsidRPr="000903FB">
        <w:rPr>
          <w:rFonts w:ascii="Courier New" w:hAnsi="Courier New" w:cs="Courier New"/>
        </w:rPr>
        <w:t xml:space="preserve"> open sample file to read."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57C343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Pheno.cpp:466: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"invalid sample file"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8EB2992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Pheno.cpp:469: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"invalid sample file"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0A6A3ED" w14:textId="1640561A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Pheno.cpp:494: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1077" w:author="Jian Yang" w:date="2021-09-09T19:39:00Z">
        <w:r w:rsidR="005E10F8">
          <w:rPr>
            <w:rFonts w:ascii="Courier New" w:hAnsi="Courier New" w:cs="Courier New"/>
          </w:rPr>
          <w:t>l</w:t>
        </w:r>
      </w:ins>
      <w:del w:id="1078" w:author="Jian Yang" w:date="2021-09-09T19:39:00Z">
        <w:r w:rsidRPr="000903FB" w:rsidDel="005E10F8">
          <w:rPr>
            <w:rFonts w:ascii="Courier New" w:hAnsi="Courier New" w:cs="Courier New"/>
          </w:rPr>
          <w:delText>L</w:delText>
        </w:r>
      </w:del>
      <w:r w:rsidRPr="000903FB">
        <w:rPr>
          <w:rFonts w:ascii="Courier New" w:hAnsi="Courier New" w:cs="Courier New"/>
        </w:rPr>
        <w:t xml:space="preserve">ine " + </w:t>
      </w:r>
      <w:proofErr w:type="spellStart"/>
      <w:r w:rsidRPr="000903FB">
        <w:rPr>
          <w:rFonts w:ascii="Courier New" w:hAnsi="Courier New" w:cs="Courier New"/>
        </w:rPr>
        <w:t>to_</w:t>
      </w:r>
      <w:proofErr w:type="gramStart"/>
      <w:r w:rsidRPr="000903FB">
        <w:rPr>
          <w:rFonts w:ascii="Courier New" w:hAnsi="Courier New" w:cs="Courier New"/>
        </w:rPr>
        <w:t>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proofErr w:type="gramEnd"/>
      <w:r w:rsidRPr="000903FB">
        <w:rPr>
          <w:rFonts w:ascii="Courier New" w:hAnsi="Courier New" w:cs="Courier New"/>
        </w:rPr>
        <w:t>line_number</w:t>
      </w:r>
      <w:proofErr w:type="spellEnd"/>
      <w:r w:rsidRPr="000903FB">
        <w:rPr>
          <w:rFonts w:ascii="Courier New" w:hAnsi="Courier New" w:cs="Courier New"/>
        </w:rPr>
        <w:t xml:space="preserve"> + 3) + " has different number of columns.");</w:t>
      </w:r>
    </w:p>
    <w:p w14:paraId="03EB856E" w14:textId="0E5C038B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Pheno.cpp:512: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1079" w:author="Longda Jiang" w:date="2021-09-07T20:59:00Z">
        <w:r w:rsidRPr="000903FB" w:rsidDel="00EB44D4">
          <w:rPr>
            <w:rFonts w:ascii="Courier New" w:hAnsi="Courier New" w:cs="Courier New"/>
          </w:rPr>
          <w:delText>can not</w:delText>
        </w:r>
      </w:del>
      <w:ins w:id="1080" w:author="Longda Jiang" w:date="2021-09-07T20:59:00Z">
        <w:r w:rsidR="00EB44D4">
          <w:rPr>
            <w:rFonts w:ascii="Courier New" w:hAnsi="Courier New" w:cs="Courier New"/>
          </w:rPr>
          <w:t>cannot</w:t>
        </w:r>
      </w:ins>
      <w:r w:rsidRPr="000903FB">
        <w:rPr>
          <w:rFonts w:ascii="Courier New" w:hAnsi="Courier New" w:cs="Courier New"/>
        </w:rPr>
        <w:t xml:space="preserve"> open the file [" + </w:t>
      </w:r>
      <w:proofErr w:type="spellStart"/>
      <w:r w:rsidRPr="000903FB">
        <w:rPr>
          <w:rFonts w:ascii="Courier New" w:hAnsi="Courier New" w:cs="Courier New"/>
        </w:rPr>
        <w:t>fam_file</w:t>
      </w:r>
      <w:proofErr w:type="spellEnd"/>
      <w:r w:rsidRPr="000903FB">
        <w:rPr>
          <w:rFonts w:ascii="Courier New" w:hAnsi="Courier New" w:cs="Courier New"/>
        </w:rPr>
        <w:t xml:space="preserve"> + "] to read"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D6A87A0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Pheno.cpp:524: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"the fam file [" + </w:t>
      </w:r>
      <w:proofErr w:type="spellStart"/>
      <w:r w:rsidRPr="000903FB">
        <w:rPr>
          <w:rFonts w:ascii="Courier New" w:hAnsi="Courier New" w:cs="Courier New"/>
        </w:rPr>
        <w:t>fam_file</w:t>
      </w:r>
      <w:proofErr w:type="spellEnd"/>
      <w:r w:rsidRPr="000903FB">
        <w:rPr>
          <w:rFonts w:ascii="Courier New" w:hAnsi="Courier New" w:cs="Courier New"/>
        </w:rPr>
        <w:t xml:space="preserve"> + "], line " + </w:t>
      </w:r>
      <w:proofErr w:type="spellStart"/>
      <w:r w:rsidRPr="000903FB">
        <w:rPr>
          <w:rFonts w:ascii="Courier New" w:hAnsi="Courier New" w:cs="Courier New"/>
        </w:rPr>
        <w:t>to_string</w:t>
      </w:r>
      <w:proofErr w:type="spellEnd"/>
      <w:r w:rsidRPr="000903FB">
        <w:rPr>
          <w:rFonts w:ascii="Courier New" w:hAnsi="Courier New" w:cs="Courier New"/>
        </w:rPr>
        <w:t>(</w:t>
      </w:r>
      <w:proofErr w:type="spellStart"/>
      <w:r w:rsidRPr="000903FB">
        <w:rPr>
          <w:rFonts w:ascii="Courier New" w:hAnsi="Courier New" w:cs="Courier New"/>
        </w:rPr>
        <w:t>line_number</w:t>
      </w:r>
      <w:proofErr w:type="spellEnd"/>
      <w:r w:rsidRPr="000903FB">
        <w:rPr>
          <w:rFonts w:ascii="Courier New" w:hAnsi="Courier New" w:cs="Courier New"/>
        </w:rPr>
        <w:t>)</w:t>
      </w:r>
    </w:p>
    <w:p w14:paraId="7AE20DF1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Pheno.cpp:604: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"can't write to [" + filename + "]."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D3DCA77" w14:textId="2DAE54E9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Pheno.cpp:966: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"--</w:t>
      </w:r>
      <w:proofErr w:type="spellStart"/>
      <w:r w:rsidRPr="000903FB">
        <w:rPr>
          <w:rFonts w:ascii="Courier New" w:hAnsi="Courier New" w:cs="Courier New"/>
        </w:rPr>
        <w:t>mpheno</w:t>
      </w:r>
      <w:proofErr w:type="spellEnd"/>
      <w:r w:rsidRPr="000903FB">
        <w:rPr>
          <w:rFonts w:ascii="Courier New" w:hAnsi="Courier New" w:cs="Courier New"/>
        </w:rPr>
        <w:t xml:space="preserve"> </w:t>
      </w:r>
      <w:del w:id="1081" w:author="Jian Yang" w:date="2021-09-09T19:39:00Z">
        <w:r w:rsidRPr="000903FB" w:rsidDel="005E10F8">
          <w:rPr>
            <w:rFonts w:ascii="Courier New" w:hAnsi="Courier New" w:cs="Courier New"/>
          </w:rPr>
          <w:delText>has to</w:delText>
        </w:r>
      </w:del>
      <w:ins w:id="1082" w:author="Longda Jiang" w:date="2021-09-07T21:24:00Z">
        <w:del w:id="1083" w:author="Jian Yang" w:date="2021-09-09T19:39:00Z">
          <w:r w:rsidR="000307FB" w:rsidDel="005E10F8">
            <w:rPr>
              <w:rFonts w:ascii="Courier New" w:hAnsi="Courier New" w:cs="Courier New"/>
            </w:rPr>
            <w:delText xml:space="preserve"> be used</w:delText>
          </w:r>
        </w:del>
      </w:ins>
      <w:ins w:id="1084" w:author="Jian Yang" w:date="2021-09-09T19:39:00Z">
        <w:r w:rsidR="005E10F8">
          <w:rPr>
            <w:rFonts w:ascii="Courier New" w:hAnsi="Courier New" w:cs="Courier New"/>
          </w:rPr>
          <w:t>only works</w:t>
        </w:r>
      </w:ins>
      <w:r w:rsidRPr="000903FB">
        <w:rPr>
          <w:rFonts w:ascii="Courier New" w:hAnsi="Courier New" w:cs="Courier New"/>
        </w:rPr>
        <w:t xml:space="preserve"> </w:t>
      </w:r>
      <w:del w:id="1085" w:author="Longda Jiang" w:date="2021-09-07T21:24:00Z">
        <w:r w:rsidRPr="000903FB" w:rsidDel="000307FB">
          <w:rPr>
            <w:rFonts w:ascii="Courier New" w:hAnsi="Courier New" w:cs="Courier New"/>
          </w:rPr>
          <w:delText xml:space="preserve">combine </w:delText>
        </w:r>
      </w:del>
      <w:r w:rsidRPr="000903FB">
        <w:rPr>
          <w:rFonts w:ascii="Courier New" w:hAnsi="Courier New" w:cs="Courier New"/>
        </w:rPr>
        <w:t>with --</w:t>
      </w:r>
      <w:proofErr w:type="spellStart"/>
      <w:r w:rsidRPr="000903FB">
        <w:rPr>
          <w:rFonts w:ascii="Courier New" w:hAnsi="Courier New" w:cs="Courier New"/>
        </w:rPr>
        <w:t>pheno</w:t>
      </w:r>
      <w:proofErr w:type="spellEnd"/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568D1112" w14:textId="0A33D812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lastRenderedPageBreak/>
        <w:t xml:space="preserve">Pheno.cpp:982: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1086" w:author="Jian Yang" w:date="2021-09-09T19:39:00Z">
        <w:r w:rsidR="005E10F8">
          <w:rPr>
            <w:rFonts w:ascii="Courier New" w:hAnsi="Courier New" w:cs="Courier New"/>
          </w:rPr>
          <w:t>p</w:t>
        </w:r>
      </w:ins>
      <w:del w:id="1087" w:author="Jian Yang" w:date="2021-09-09T19:39:00Z">
        <w:r w:rsidRPr="000903FB" w:rsidDel="005E10F8">
          <w:rPr>
            <w:rFonts w:ascii="Courier New" w:hAnsi="Courier New" w:cs="Courier New"/>
          </w:rPr>
          <w:delText>P</w:delText>
        </w:r>
      </w:del>
      <w:r w:rsidRPr="000903FB">
        <w:rPr>
          <w:rFonts w:ascii="Courier New" w:hAnsi="Courier New" w:cs="Courier New"/>
        </w:rPr>
        <w:t>henotype has no main process this time</w:t>
      </w:r>
      <w:ins w:id="1088" w:author="Jian Yang" w:date="2021-09-09T19:39:00Z">
        <w:r w:rsidR="005E10F8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CD4B135" w14:textId="46389F1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main.cpp:148: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1089" w:author="Jian Yang" w:date="2021-09-09T19:40:00Z">
        <w:r w:rsidR="005E10F8">
          <w:rPr>
            <w:rFonts w:ascii="Courier New" w:hAnsi="Courier New" w:cs="Courier New"/>
          </w:rPr>
          <w:t xml:space="preserve">invalid </w:t>
        </w:r>
      </w:ins>
      <w:del w:id="1090" w:author="Jian Yang" w:date="2021-09-09T19:40:00Z">
        <w:r w:rsidRPr="000903FB" w:rsidDel="005E10F8">
          <w:rPr>
            <w:rFonts w:ascii="Courier New" w:hAnsi="Courier New" w:cs="Courier New"/>
          </w:rPr>
          <w:delText xml:space="preserve">Find </w:delText>
        </w:r>
      </w:del>
      <w:r w:rsidRPr="000903FB">
        <w:rPr>
          <w:rFonts w:ascii="Courier New" w:hAnsi="Courier New" w:cs="Courier New"/>
        </w:rPr>
        <w:t xml:space="preserve">multiple options: " + </w:t>
      </w:r>
      <w:proofErr w:type="spellStart"/>
      <w:r w:rsidRPr="000903FB">
        <w:rPr>
          <w:rFonts w:ascii="Courier New" w:hAnsi="Courier New" w:cs="Courier New"/>
        </w:rPr>
        <w:t>cur_string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069F3E03" w14:textId="1CF5289D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main.cpp:152: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ins w:id="1091" w:author="Jian Yang" w:date="2021-09-09T19:40:00Z">
        <w:r w:rsidR="005E10F8">
          <w:rPr>
            <w:rFonts w:ascii="Courier New" w:hAnsi="Courier New" w:cs="Courier New"/>
          </w:rPr>
          <w:t>an</w:t>
        </w:r>
      </w:ins>
      <w:del w:id="1092" w:author="Jian Yang" w:date="2021-09-09T19:40:00Z">
        <w:r w:rsidRPr="000903FB" w:rsidDel="005E10F8">
          <w:rPr>
            <w:rFonts w:ascii="Courier New" w:hAnsi="Courier New" w:cs="Courier New"/>
          </w:rPr>
          <w:delText>the</w:delText>
        </w:r>
      </w:del>
      <w:r w:rsidRPr="000903FB">
        <w:rPr>
          <w:rFonts w:ascii="Courier New" w:hAnsi="Courier New" w:cs="Courier New"/>
        </w:rPr>
        <w:t xml:space="preserve"> option must start with \"--\": " + </w:t>
      </w:r>
      <w:proofErr w:type="spellStart"/>
      <w:r w:rsidRPr="000903FB">
        <w:rPr>
          <w:rFonts w:ascii="Courier New" w:hAnsi="Courier New" w:cs="Courier New"/>
        </w:rPr>
        <w:t>cur_string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61AA107" w14:textId="3D1BDD7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main.cpp:163: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"no output file name</w:t>
      </w:r>
      <w:ins w:id="1093" w:author="Longda Jiang" w:date="2021-09-07T21:24:00Z">
        <w:r w:rsidR="00F53EF0">
          <w:rPr>
            <w:rFonts w:ascii="Courier New" w:hAnsi="Courier New" w:cs="Courier New"/>
          </w:rPr>
          <w:t xml:space="preserve"> is specified</w:t>
        </w:r>
      </w:ins>
      <w:r w:rsidRPr="000903FB">
        <w:rPr>
          <w:rFonts w:ascii="Courier New" w:hAnsi="Courier New" w:cs="Courier New"/>
        </w:rPr>
        <w:t xml:space="preserve"> in the \"--out\" option"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6A05C43" w14:textId="070D7F2D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main.cpp:168: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</w:t>
      </w:r>
      <w:del w:id="1094" w:author="Jian Yang" w:date="2021-09-09T19:40:00Z">
        <w:r w:rsidRPr="000903FB" w:rsidDel="005E10F8">
          <w:rPr>
            <w:rFonts w:ascii="Courier New" w:hAnsi="Courier New" w:cs="Courier New"/>
          </w:rPr>
          <w:delText xml:space="preserve">missing </w:delText>
        </w:r>
      </w:del>
      <w:r w:rsidRPr="000903FB">
        <w:rPr>
          <w:rFonts w:ascii="Courier New" w:hAnsi="Courier New" w:cs="Courier New"/>
        </w:rPr>
        <w:t>the --out option</w:t>
      </w:r>
      <w:ins w:id="1095" w:author="Jian Yang" w:date="2021-09-09T19:40:00Z">
        <w:r w:rsidR="005E10F8">
          <w:rPr>
            <w:rFonts w:ascii="Courier New" w:hAnsi="Courier New" w:cs="Courier New"/>
          </w:rPr>
          <w:t xml:space="preserve"> is </w:t>
        </w:r>
        <w:r w:rsidR="005E10F8" w:rsidRPr="000903FB">
          <w:rPr>
            <w:rFonts w:ascii="Courier New" w:hAnsi="Courier New" w:cs="Courier New"/>
          </w:rPr>
          <w:t>missing</w:t>
        </w:r>
        <w:r w:rsidR="005E10F8">
          <w:rPr>
            <w:rFonts w:ascii="Courier New" w:hAnsi="Courier New" w:cs="Courier New"/>
          </w:rPr>
          <w:t>.</w:t>
        </w:r>
      </w:ins>
      <w:r w:rsidRPr="000903FB">
        <w:rPr>
          <w:rFonts w:ascii="Courier New" w:hAnsi="Courier New" w:cs="Courier New"/>
        </w:rPr>
        <w:t>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1006490" w14:textId="03F06DF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main.cpp:194: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get </w:t>
      </w:r>
      <w:ins w:id="1096" w:author="Longda Jiang" w:date="2021-09-07T21:25:00Z">
        <w:r w:rsidR="007A4A71">
          <w:rPr>
            <w:rFonts w:ascii="Courier New" w:hAnsi="Courier New" w:cs="Courier New"/>
          </w:rPr>
          <w:t xml:space="preserve">the </w:t>
        </w:r>
      </w:ins>
      <w:r w:rsidRPr="000903FB">
        <w:rPr>
          <w:rFonts w:ascii="Courier New" w:hAnsi="Courier New" w:cs="Courier New"/>
        </w:rPr>
        <w:t>thread number from</w:t>
      </w:r>
      <w:ins w:id="1097" w:author="Jian Yang" w:date="2021-09-09T19:40:00Z">
        <w:r w:rsidR="005E10F8">
          <w:rPr>
            <w:rFonts w:ascii="Courier New" w:hAnsi="Courier New" w:cs="Courier New"/>
          </w:rPr>
          <w:t xml:space="preserve"> the</w:t>
        </w:r>
      </w:ins>
      <w:r w:rsidRPr="000903FB">
        <w:rPr>
          <w:rFonts w:ascii="Courier New" w:hAnsi="Courier New" w:cs="Courier New"/>
        </w:rPr>
        <w:t xml:space="preserve"> --thread-</w:t>
      </w:r>
      <w:proofErr w:type="spellStart"/>
      <w:r w:rsidRPr="000903FB">
        <w:rPr>
          <w:rFonts w:ascii="Courier New" w:hAnsi="Courier New" w:cs="Courier New"/>
        </w:rPr>
        <w:t>num</w:t>
      </w:r>
      <w:proofErr w:type="spellEnd"/>
      <w:r w:rsidRPr="000903FB">
        <w:rPr>
          <w:rFonts w:ascii="Courier New" w:hAnsi="Courier New" w:cs="Courier New"/>
        </w:rPr>
        <w:t xml:space="preserve"> option."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71EA334" w14:textId="19D0B21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main.cpp:197: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set </w:t>
      </w:r>
      <w:ins w:id="1098" w:author="Longda Jiang" w:date="2021-09-07T21:25:00Z">
        <w:r w:rsidR="007A4A71">
          <w:rPr>
            <w:rFonts w:ascii="Courier New" w:hAnsi="Courier New" w:cs="Courier New"/>
          </w:rPr>
          <w:t xml:space="preserve">the number </w:t>
        </w:r>
        <w:r w:rsidR="00512DD9">
          <w:rPr>
            <w:rFonts w:ascii="Courier New" w:hAnsi="Courier New" w:cs="Courier New"/>
          </w:rPr>
          <w:t>of</w:t>
        </w:r>
        <w:r w:rsidR="007A4A71">
          <w:rPr>
            <w:rFonts w:ascii="Courier New" w:hAnsi="Courier New" w:cs="Courier New"/>
          </w:rPr>
          <w:t xml:space="preserve"> </w:t>
        </w:r>
      </w:ins>
      <w:del w:id="1099" w:author="Jian Yang" w:date="2021-09-09T19:40:00Z">
        <w:r w:rsidRPr="000903FB" w:rsidDel="005E10F8">
          <w:rPr>
            <w:rFonts w:ascii="Courier New" w:hAnsi="Courier New" w:cs="Courier New"/>
          </w:rPr>
          <w:delText xml:space="preserve">multiple </w:delText>
        </w:r>
      </w:del>
      <w:del w:id="1100" w:author="Longda Jiang" w:date="2021-09-07T21:25:00Z">
        <w:r w:rsidRPr="000903FB" w:rsidDel="00324067">
          <w:rPr>
            <w:rFonts w:ascii="Courier New" w:hAnsi="Courier New" w:cs="Courier New"/>
          </w:rPr>
          <w:delText>thread</w:delText>
        </w:r>
      </w:del>
      <w:ins w:id="1101" w:author="Longda Jiang" w:date="2021-09-07T21:25:00Z">
        <w:r w:rsidR="00324067" w:rsidRPr="000903FB">
          <w:rPr>
            <w:rFonts w:ascii="Courier New" w:hAnsi="Courier New" w:cs="Courier New"/>
          </w:rPr>
          <w:t>thread</w:t>
        </w:r>
      </w:ins>
      <w:del w:id="1102" w:author="Longda Jiang" w:date="2021-09-07T21:25:00Z">
        <w:r w:rsidRPr="000903FB" w:rsidDel="007A4A71">
          <w:rPr>
            <w:rFonts w:ascii="Courier New" w:hAnsi="Courier New" w:cs="Courier New"/>
          </w:rPr>
          <w:delText xml:space="preserve"> </w:delText>
        </w:r>
      </w:del>
      <w:ins w:id="1103" w:author="Longda Jiang" w:date="2021-09-07T21:25:00Z">
        <w:r w:rsidR="007A4A71">
          <w:rPr>
            <w:rFonts w:ascii="Courier New" w:hAnsi="Courier New" w:cs="Courier New"/>
          </w:rPr>
          <w:t>s</w:t>
        </w:r>
      </w:ins>
      <w:del w:id="1104" w:author="Longda Jiang" w:date="2021-09-07T21:25:00Z">
        <w:r w:rsidRPr="000903FB" w:rsidDel="007A4A71">
          <w:rPr>
            <w:rFonts w:ascii="Courier New" w:hAnsi="Courier New" w:cs="Courier New"/>
          </w:rPr>
          <w:delText>number</w:delText>
        </w:r>
      </w:del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D67F940" w14:textId="502E9A60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main.cpp:204: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(0,"can't set </w:t>
      </w:r>
      <w:ins w:id="1105" w:author="Longda Jiang" w:date="2021-09-07T21:25:00Z">
        <w:r w:rsidR="00324067">
          <w:rPr>
            <w:rFonts w:ascii="Courier New" w:hAnsi="Courier New" w:cs="Courier New"/>
          </w:rPr>
          <w:t xml:space="preserve">the number of threads </w:t>
        </w:r>
      </w:ins>
      <w:ins w:id="1106" w:author="Longda Jiang" w:date="2021-09-07T21:26:00Z">
        <w:r w:rsidR="00324067">
          <w:rPr>
            <w:rFonts w:ascii="Courier New" w:hAnsi="Courier New" w:cs="Courier New"/>
          </w:rPr>
          <w:t>using</w:t>
        </w:r>
      </w:ins>
      <w:ins w:id="1107" w:author="Longda Jiang" w:date="2021-09-07T21:25:00Z">
        <w:r w:rsidR="00324067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both --thread-</w:t>
      </w:r>
      <w:proofErr w:type="spellStart"/>
      <w:r w:rsidRPr="000903FB">
        <w:rPr>
          <w:rFonts w:ascii="Courier New" w:hAnsi="Courier New" w:cs="Courier New"/>
        </w:rPr>
        <w:t>num</w:t>
      </w:r>
      <w:proofErr w:type="spellEnd"/>
      <w:r w:rsidRPr="000903FB">
        <w:rPr>
          <w:rFonts w:ascii="Courier New" w:hAnsi="Courier New" w:cs="Courier New"/>
        </w:rPr>
        <w:t xml:space="preserve"> and --threads"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48D1F3BA" w14:textId="57A50061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main.cpp:211:    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get </w:t>
      </w:r>
      <w:ins w:id="1108" w:author="Longda Jiang" w:date="2021-09-07T21:26:00Z">
        <w:r w:rsidR="00E02EAA">
          <w:rPr>
            <w:rFonts w:ascii="Courier New" w:hAnsi="Courier New" w:cs="Courier New"/>
          </w:rPr>
          <w:t>the</w:t>
        </w:r>
      </w:ins>
      <w:ins w:id="1109" w:author="Jian Yang" w:date="2021-09-09T19:41:00Z">
        <w:r w:rsidR="005E10F8">
          <w:rPr>
            <w:rFonts w:ascii="Courier New" w:hAnsi="Courier New" w:cs="Courier New"/>
          </w:rPr>
          <w:t xml:space="preserve"> number of</w:t>
        </w:r>
      </w:ins>
      <w:ins w:id="1110" w:author="Longda Jiang" w:date="2021-09-07T21:26:00Z">
        <w:r w:rsidR="00E02EAA">
          <w:rPr>
            <w:rFonts w:ascii="Courier New" w:hAnsi="Courier New" w:cs="Courier New"/>
          </w:rPr>
          <w:t xml:space="preserve"> </w:t>
        </w:r>
      </w:ins>
      <w:r w:rsidRPr="000903FB">
        <w:rPr>
          <w:rFonts w:ascii="Courier New" w:hAnsi="Courier New" w:cs="Courier New"/>
        </w:rPr>
        <w:t>thread</w:t>
      </w:r>
      <w:ins w:id="1111" w:author="Jian Yang" w:date="2021-09-09T19:41:00Z">
        <w:r w:rsidR="005E10F8">
          <w:rPr>
            <w:rFonts w:ascii="Courier New" w:hAnsi="Courier New" w:cs="Courier New"/>
          </w:rPr>
          <w:t>s</w:t>
        </w:r>
      </w:ins>
      <w:r w:rsidRPr="000903FB">
        <w:rPr>
          <w:rFonts w:ascii="Courier New" w:hAnsi="Courier New" w:cs="Courier New"/>
        </w:rPr>
        <w:t xml:space="preserve"> </w:t>
      </w:r>
      <w:del w:id="1112" w:author="Jian Yang" w:date="2021-09-09T19:41:00Z">
        <w:r w:rsidRPr="000903FB" w:rsidDel="005E10F8">
          <w:rPr>
            <w:rFonts w:ascii="Courier New" w:hAnsi="Courier New" w:cs="Courier New"/>
          </w:rPr>
          <w:delText xml:space="preserve">number </w:delText>
        </w:r>
      </w:del>
      <w:r w:rsidRPr="000903FB">
        <w:rPr>
          <w:rFonts w:ascii="Courier New" w:hAnsi="Courier New" w:cs="Courier New"/>
        </w:rPr>
        <w:t>from --threads option."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97FFA91" w14:textId="0A71408F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main.cpp:214: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"can't set </w:t>
      </w:r>
      <w:ins w:id="1113" w:author="Longda Jiang" w:date="2021-09-07T21:26:00Z">
        <w:r w:rsidR="004D3134">
          <w:rPr>
            <w:rFonts w:ascii="Courier New" w:hAnsi="Courier New" w:cs="Courier New"/>
          </w:rPr>
          <w:t xml:space="preserve">the number of </w:t>
        </w:r>
      </w:ins>
      <w:del w:id="1114" w:author="Jian Yang" w:date="2021-09-09T19:41:00Z">
        <w:r w:rsidRPr="000903FB" w:rsidDel="005E10F8">
          <w:rPr>
            <w:rFonts w:ascii="Courier New" w:hAnsi="Courier New" w:cs="Courier New"/>
          </w:rPr>
          <w:delText xml:space="preserve">multiple </w:delText>
        </w:r>
      </w:del>
      <w:r w:rsidRPr="000903FB">
        <w:rPr>
          <w:rFonts w:ascii="Courier New" w:hAnsi="Courier New" w:cs="Courier New"/>
        </w:rPr>
        <w:t>thread</w:t>
      </w:r>
      <w:ins w:id="1115" w:author="Longda Jiang" w:date="2021-09-07T21:26:00Z">
        <w:r w:rsidR="004D3134">
          <w:rPr>
            <w:rFonts w:ascii="Courier New" w:hAnsi="Courier New" w:cs="Courier New"/>
          </w:rPr>
          <w:t>s</w:t>
        </w:r>
      </w:ins>
      <w:del w:id="1116" w:author="Longda Jiang" w:date="2021-09-07T21:26:00Z">
        <w:r w:rsidRPr="000903FB" w:rsidDel="004D3134">
          <w:rPr>
            <w:rFonts w:ascii="Courier New" w:hAnsi="Courier New" w:cs="Courier New"/>
          </w:rPr>
          <w:delText xml:space="preserve"> number</w:delText>
        </w:r>
      </w:del>
      <w:r w:rsidRPr="000903FB">
        <w:rPr>
          <w:rFonts w:ascii="Courier New" w:hAnsi="Courier New" w:cs="Courier New"/>
        </w:rPr>
        <w:t>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7DBC57E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main.cpp:259: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"multiple main functions are not supported currently."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3D8520D8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>main.cpp:297:        if(</w:t>
      </w:r>
      <w:proofErr w:type="spellStart"/>
      <w:proofErr w:type="gramStart"/>
      <w:r w:rsidRPr="000903FB">
        <w:rPr>
          <w:rFonts w:ascii="Courier New" w:hAnsi="Courier New" w:cs="Courier New"/>
        </w:rPr>
        <w:t>mains.size</w:t>
      </w:r>
      <w:proofErr w:type="spellEnd"/>
      <w:proofErr w:type="gramEnd"/>
      <w:r w:rsidRPr="000903FB">
        <w:rPr>
          <w:rFonts w:ascii="Courier New" w:hAnsi="Courier New" w:cs="Courier New"/>
        </w:rPr>
        <w:t xml:space="preserve">() &gt; 1)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"multiple main functions are not supported currently.");</w:t>
      </w:r>
    </w:p>
    <w:p w14:paraId="3749D5E9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main.cpp:309: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 xml:space="preserve">(0, </w:t>
      </w:r>
      <w:proofErr w:type="spellStart"/>
      <w:r w:rsidRPr="000903FB">
        <w:rPr>
          <w:rFonts w:ascii="Courier New" w:hAnsi="Courier New" w:cs="Courier New"/>
        </w:rPr>
        <w:t>err_msg</w:t>
      </w:r>
      <w:proofErr w:type="spellEnd"/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26A02483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  <w:r w:rsidRPr="000903FB">
        <w:rPr>
          <w:rFonts w:ascii="Courier New" w:hAnsi="Courier New" w:cs="Courier New"/>
        </w:rPr>
        <w:t xml:space="preserve">main.cpp:311:            </w:t>
      </w:r>
      <w:proofErr w:type="spellStart"/>
      <w:r w:rsidRPr="000903FB">
        <w:rPr>
          <w:rFonts w:ascii="Courier New" w:hAnsi="Courier New" w:cs="Courier New"/>
        </w:rPr>
        <w:t>LOGGER.e</w:t>
      </w:r>
      <w:proofErr w:type="spellEnd"/>
      <w:r w:rsidRPr="000903FB">
        <w:rPr>
          <w:rFonts w:ascii="Courier New" w:hAnsi="Courier New" w:cs="Courier New"/>
        </w:rPr>
        <w:t>(0, string(</w:t>
      </w:r>
      <w:proofErr w:type="spellStart"/>
      <w:r w:rsidRPr="000903FB">
        <w:rPr>
          <w:rFonts w:ascii="Courier New" w:hAnsi="Courier New" w:cs="Courier New"/>
        </w:rPr>
        <w:t>err_msg</w:t>
      </w:r>
      <w:proofErr w:type="spellEnd"/>
      <w:r w:rsidRPr="000903FB">
        <w:rPr>
          <w:rFonts w:ascii="Courier New" w:hAnsi="Courier New" w:cs="Courier New"/>
        </w:rPr>
        <w:t>)</w:t>
      </w:r>
      <w:proofErr w:type="gramStart"/>
      <w:r w:rsidRPr="000903FB">
        <w:rPr>
          <w:rFonts w:ascii="Courier New" w:hAnsi="Courier New" w:cs="Courier New"/>
        </w:rPr>
        <w:t>);</w:t>
      </w:r>
      <w:proofErr w:type="gramEnd"/>
    </w:p>
    <w:p w14:paraId="68A57966" w14:textId="77777777" w:rsidR="000903FB" w:rsidRPr="000903FB" w:rsidRDefault="000903FB" w:rsidP="000903FB">
      <w:pPr>
        <w:pStyle w:val="PlainText"/>
        <w:rPr>
          <w:rFonts w:ascii="Courier New" w:hAnsi="Courier New" w:cs="Courier New"/>
        </w:rPr>
      </w:pPr>
    </w:p>
    <w:sectPr w:rsidR="000903FB" w:rsidRPr="000903FB" w:rsidSect="00131154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ngda Jiang">
    <w15:presenceInfo w15:providerId="AD" w15:userId="S::uqljian5@uq.edu.au::8856f043-df56-47ab-9d0c-fed39ffd4c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31"/>
    <w:rsid w:val="000008B3"/>
    <w:rsid w:val="00000BB0"/>
    <w:rsid w:val="00002AA1"/>
    <w:rsid w:val="000148C4"/>
    <w:rsid w:val="00014A72"/>
    <w:rsid w:val="00014C4F"/>
    <w:rsid w:val="0002049D"/>
    <w:rsid w:val="000205EB"/>
    <w:rsid w:val="00025AC9"/>
    <w:rsid w:val="00026330"/>
    <w:rsid w:val="000271BE"/>
    <w:rsid w:val="000307FB"/>
    <w:rsid w:val="0003179A"/>
    <w:rsid w:val="00032B8F"/>
    <w:rsid w:val="00034CDF"/>
    <w:rsid w:val="00037025"/>
    <w:rsid w:val="000379B8"/>
    <w:rsid w:val="00053ABA"/>
    <w:rsid w:val="00055BC2"/>
    <w:rsid w:val="0006065C"/>
    <w:rsid w:val="00073166"/>
    <w:rsid w:val="000763F9"/>
    <w:rsid w:val="00077A90"/>
    <w:rsid w:val="0008037E"/>
    <w:rsid w:val="00083332"/>
    <w:rsid w:val="000903FB"/>
    <w:rsid w:val="000A061B"/>
    <w:rsid w:val="000A358D"/>
    <w:rsid w:val="000A38C3"/>
    <w:rsid w:val="000A3D6A"/>
    <w:rsid w:val="000B15CA"/>
    <w:rsid w:val="000B27B8"/>
    <w:rsid w:val="000B337C"/>
    <w:rsid w:val="000B638F"/>
    <w:rsid w:val="000B7BE6"/>
    <w:rsid w:val="000C0CAD"/>
    <w:rsid w:val="000C3EFA"/>
    <w:rsid w:val="000C75A5"/>
    <w:rsid w:val="000D22B2"/>
    <w:rsid w:val="000D264C"/>
    <w:rsid w:val="000E0031"/>
    <w:rsid w:val="000E7A50"/>
    <w:rsid w:val="000F05BD"/>
    <w:rsid w:val="000F2D9F"/>
    <w:rsid w:val="000F351B"/>
    <w:rsid w:val="001055B1"/>
    <w:rsid w:val="00112506"/>
    <w:rsid w:val="00116670"/>
    <w:rsid w:val="00116BAB"/>
    <w:rsid w:val="00122063"/>
    <w:rsid w:val="001231A1"/>
    <w:rsid w:val="001235E9"/>
    <w:rsid w:val="001326F0"/>
    <w:rsid w:val="0013402F"/>
    <w:rsid w:val="001418D8"/>
    <w:rsid w:val="00143279"/>
    <w:rsid w:val="00145DC1"/>
    <w:rsid w:val="00146629"/>
    <w:rsid w:val="00146A3B"/>
    <w:rsid w:val="00147091"/>
    <w:rsid w:val="00147871"/>
    <w:rsid w:val="0015354B"/>
    <w:rsid w:val="00155015"/>
    <w:rsid w:val="00163D21"/>
    <w:rsid w:val="00163EE3"/>
    <w:rsid w:val="001669CC"/>
    <w:rsid w:val="00166E94"/>
    <w:rsid w:val="00177773"/>
    <w:rsid w:val="00182DA4"/>
    <w:rsid w:val="00184A0C"/>
    <w:rsid w:val="00186BD4"/>
    <w:rsid w:val="0019205F"/>
    <w:rsid w:val="00196E5D"/>
    <w:rsid w:val="001A4181"/>
    <w:rsid w:val="001B0F96"/>
    <w:rsid w:val="001B6270"/>
    <w:rsid w:val="001B6CD8"/>
    <w:rsid w:val="001C1D2A"/>
    <w:rsid w:val="001C4484"/>
    <w:rsid w:val="001C473C"/>
    <w:rsid w:val="001C5D8C"/>
    <w:rsid w:val="001C5DBC"/>
    <w:rsid w:val="001D1595"/>
    <w:rsid w:val="001D1896"/>
    <w:rsid w:val="001D5B4C"/>
    <w:rsid w:val="001D63C6"/>
    <w:rsid w:val="001D6FD0"/>
    <w:rsid w:val="001E0614"/>
    <w:rsid w:val="001E11D9"/>
    <w:rsid w:val="001E5C58"/>
    <w:rsid w:val="001E5CA7"/>
    <w:rsid w:val="001F0242"/>
    <w:rsid w:val="001F1026"/>
    <w:rsid w:val="001F183D"/>
    <w:rsid w:val="001F37BA"/>
    <w:rsid w:val="001F5406"/>
    <w:rsid w:val="001F639D"/>
    <w:rsid w:val="001F720A"/>
    <w:rsid w:val="0020002D"/>
    <w:rsid w:val="00200961"/>
    <w:rsid w:val="0020304D"/>
    <w:rsid w:val="002060CA"/>
    <w:rsid w:val="00210EB2"/>
    <w:rsid w:val="00211106"/>
    <w:rsid w:val="00214D31"/>
    <w:rsid w:val="002179C5"/>
    <w:rsid w:val="0022234F"/>
    <w:rsid w:val="002226E1"/>
    <w:rsid w:val="00225480"/>
    <w:rsid w:val="00232819"/>
    <w:rsid w:val="00234AF0"/>
    <w:rsid w:val="00236301"/>
    <w:rsid w:val="00236F14"/>
    <w:rsid w:val="0023717E"/>
    <w:rsid w:val="0024132B"/>
    <w:rsid w:val="00242258"/>
    <w:rsid w:val="00244DAE"/>
    <w:rsid w:val="00247563"/>
    <w:rsid w:val="00254901"/>
    <w:rsid w:val="002567BA"/>
    <w:rsid w:val="0026290C"/>
    <w:rsid w:val="002655DE"/>
    <w:rsid w:val="00271DB1"/>
    <w:rsid w:val="0028787B"/>
    <w:rsid w:val="00290522"/>
    <w:rsid w:val="00291E80"/>
    <w:rsid w:val="00293199"/>
    <w:rsid w:val="002A0A23"/>
    <w:rsid w:val="002A2605"/>
    <w:rsid w:val="002A3210"/>
    <w:rsid w:val="002A41D0"/>
    <w:rsid w:val="002A478E"/>
    <w:rsid w:val="002A5551"/>
    <w:rsid w:val="002C0285"/>
    <w:rsid w:val="002C2C3E"/>
    <w:rsid w:val="002C6564"/>
    <w:rsid w:val="002D4F8D"/>
    <w:rsid w:val="002D6D40"/>
    <w:rsid w:val="002D7E49"/>
    <w:rsid w:val="002E191E"/>
    <w:rsid w:val="002E1B6C"/>
    <w:rsid w:val="002E6122"/>
    <w:rsid w:val="002E7786"/>
    <w:rsid w:val="002E7ACE"/>
    <w:rsid w:val="002F384F"/>
    <w:rsid w:val="002F6FDF"/>
    <w:rsid w:val="002F7D72"/>
    <w:rsid w:val="00301BC3"/>
    <w:rsid w:val="00302E35"/>
    <w:rsid w:val="003041A9"/>
    <w:rsid w:val="00304F84"/>
    <w:rsid w:val="00305D73"/>
    <w:rsid w:val="00307E15"/>
    <w:rsid w:val="003122DE"/>
    <w:rsid w:val="0031405C"/>
    <w:rsid w:val="00314D9F"/>
    <w:rsid w:val="00314F09"/>
    <w:rsid w:val="003166B4"/>
    <w:rsid w:val="00317041"/>
    <w:rsid w:val="00320420"/>
    <w:rsid w:val="0032205A"/>
    <w:rsid w:val="00322903"/>
    <w:rsid w:val="00323F01"/>
    <w:rsid w:val="00324067"/>
    <w:rsid w:val="0033033E"/>
    <w:rsid w:val="003307A2"/>
    <w:rsid w:val="00331C68"/>
    <w:rsid w:val="00332314"/>
    <w:rsid w:val="00334ECB"/>
    <w:rsid w:val="00335AA7"/>
    <w:rsid w:val="0034091D"/>
    <w:rsid w:val="00340A4A"/>
    <w:rsid w:val="003410B0"/>
    <w:rsid w:val="003414A2"/>
    <w:rsid w:val="00343A04"/>
    <w:rsid w:val="003458DE"/>
    <w:rsid w:val="00351C0D"/>
    <w:rsid w:val="00352A42"/>
    <w:rsid w:val="00362D51"/>
    <w:rsid w:val="00364932"/>
    <w:rsid w:val="00365BAE"/>
    <w:rsid w:val="003669D1"/>
    <w:rsid w:val="00366D4D"/>
    <w:rsid w:val="003704CE"/>
    <w:rsid w:val="0037226B"/>
    <w:rsid w:val="00375C7B"/>
    <w:rsid w:val="00380064"/>
    <w:rsid w:val="00380F94"/>
    <w:rsid w:val="00381BE7"/>
    <w:rsid w:val="00382A26"/>
    <w:rsid w:val="003936B1"/>
    <w:rsid w:val="00393F03"/>
    <w:rsid w:val="00395AEF"/>
    <w:rsid w:val="003A0C2F"/>
    <w:rsid w:val="003A0E70"/>
    <w:rsid w:val="003A2240"/>
    <w:rsid w:val="003A5F60"/>
    <w:rsid w:val="003B418A"/>
    <w:rsid w:val="003C318E"/>
    <w:rsid w:val="003D130B"/>
    <w:rsid w:val="003E1F6F"/>
    <w:rsid w:val="003E21FE"/>
    <w:rsid w:val="003E3395"/>
    <w:rsid w:val="003F1DD5"/>
    <w:rsid w:val="003F352E"/>
    <w:rsid w:val="003F5135"/>
    <w:rsid w:val="00402B09"/>
    <w:rsid w:val="0040315F"/>
    <w:rsid w:val="00404A82"/>
    <w:rsid w:val="004071CC"/>
    <w:rsid w:val="00411DF7"/>
    <w:rsid w:val="00412D7D"/>
    <w:rsid w:val="004201DB"/>
    <w:rsid w:val="00422EC9"/>
    <w:rsid w:val="0043095A"/>
    <w:rsid w:val="00430C20"/>
    <w:rsid w:val="00431EC6"/>
    <w:rsid w:val="0043766F"/>
    <w:rsid w:val="004476EF"/>
    <w:rsid w:val="00447A53"/>
    <w:rsid w:val="00447B7A"/>
    <w:rsid w:val="0045644D"/>
    <w:rsid w:val="004616E4"/>
    <w:rsid w:val="00461A90"/>
    <w:rsid w:val="00463544"/>
    <w:rsid w:val="00464310"/>
    <w:rsid w:val="00464371"/>
    <w:rsid w:val="00464DA0"/>
    <w:rsid w:val="00464F26"/>
    <w:rsid w:val="0046633D"/>
    <w:rsid w:val="00474D14"/>
    <w:rsid w:val="0048119D"/>
    <w:rsid w:val="00481A41"/>
    <w:rsid w:val="00481BC7"/>
    <w:rsid w:val="004848EC"/>
    <w:rsid w:val="00492A0C"/>
    <w:rsid w:val="004A01FD"/>
    <w:rsid w:val="004A47E6"/>
    <w:rsid w:val="004B2A95"/>
    <w:rsid w:val="004B3AB3"/>
    <w:rsid w:val="004C47F2"/>
    <w:rsid w:val="004C56A1"/>
    <w:rsid w:val="004C5756"/>
    <w:rsid w:val="004C5C6C"/>
    <w:rsid w:val="004C5C8E"/>
    <w:rsid w:val="004D3134"/>
    <w:rsid w:val="004E39AD"/>
    <w:rsid w:val="004E63E7"/>
    <w:rsid w:val="004F1114"/>
    <w:rsid w:val="004F42B3"/>
    <w:rsid w:val="00500AF2"/>
    <w:rsid w:val="005052FD"/>
    <w:rsid w:val="00511BE7"/>
    <w:rsid w:val="00512DD9"/>
    <w:rsid w:val="00515610"/>
    <w:rsid w:val="00515B9F"/>
    <w:rsid w:val="005224F6"/>
    <w:rsid w:val="00524A4C"/>
    <w:rsid w:val="00527030"/>
    <w:rsid w:val="005331CC"/>
    <w:rsid w:val="00533C24"/>
    <w:rsid w:val="00535E3C"/>
    <w:rsid w:val="0054006E"/>
    <w:rsid w:val="00543BC2"/>
    <w:rsid w:val="00546A49"/>
    <w:rsid w:val="00546C98"/>
    <w:rsid w:val="00551A9E"/>
    <w:rsid w:val="0056106D"/>
    <w:rsid w:val="00571120"/>
    <w:rsid w:val="00571186"/>
    <w:rsid w:val="005720A3"/>
    <w:rsid w:val="00580BC4"/>
    <w:rsid w:val="00584908"/>
    <w:rsid w:val="00587D24"/>
    <w:rsid w:val="00591DF6"/>
    <w:rsid w:val="005A56B4"/>
    <w:rsid w:val="005B2E75"/>
    <w:rsid w:val="005B36BA"/>
    <w:rsid w:val="005B737D"/>
    <w:rsid w:val="005C40A0"/>
    <w:rsid w:val="005C50E2"/>
    <w:rsid w:val="005C59E1"/>
    <w:rsid w:val="005D0A7E"/>
    <w:rsid w:val="005D1B50"/>
    <w:rsid w:val="005E10F8"/>
    <w:rsid w:val="005E42A7"/>
    <w:rsid w:val="005E7A99"/>
    <w:rsid w:val="005F0988"/>
    <w:rsid w:val="005F0FA4"/>
    <w:rsid w:val="005F4051"/>
    <w:rsid w:val="005F4B6D"/>
    <w:rsid w:val="00603E90"/>
    <w:rsid w:val="00604E11"/>
    <w:rsid w:val="00605501"/>
    <w:rsid w:val="00610748"/>
    <w:rsid w:val="00612573"/>
    <w:rsid w:val="00612BB4"/>
    <w:rsid w:val="00617532"/>
    <w:rsid w:val="00622088"/>
    <w:rsid w:val="006235CA"/>
    <w:rsid w:val="00633555"/>
    <w:rsid w:val="0063449A"/>
    <w:rsid w:val="00640C64"/>
    <w:rsid w:val="00642119"/>
    <w:rsid w:val="0064457D"/>
    <w:rsid w:val="0065042D"/>
    <w:rsid w:val="0065051F"/>
    <w:rsid w:val="006509FE"/>
    <w:rsid w:val="00653790"/>
    <w:rsid w:val="00661BF4"/>
    <w:rsid w:val="006706D9"/>
    <w:rsid w:val="00670B86"/>
    <w:rsid w:val="00676833"/>
    <w:rsid w:val="00677DBB"/>
    <w:rsid w:val="00681B3F"/>
    <w:rsid w:val="0068221B"/>
    <w:rsid w:val="00682EB5"/>
    <w:rsid w:val="006869AA"/>
    <w:rsid w:val="00693785"/>
    <w:rsid w:val="00695D8D"/>
    <w:rsid w:val="00697274"/>
    <w:rsid w:val="006A7720"/>
    <w:rsid w:val="006C33D9"/>
    <w:rsid w:val="006C3B60"/>
    <w:rsid w:val="006C6ACF"/>
    <w:rsid w:val="006D037C"/>
    <w:rsid w:val="006D3706"/>
    <w:rsid w:val="006D786B"/>
    <w:rsid w:val="006E1DDA"/>
    <w:rsid w:val="006E265C"/>
    <w:rsid w:val="006E2E38"/>
    <w:rsid w:val="006E3CDF"/>
    <w:rsid w:val="006E4906"/>
    <w:rsid w:val="006E52EF"/>
    <w:rsid w:val="006F12E4"/>
    <w:rsid w:val="006F1B11"/>
    <w:rsid w:val="006F4158"/>
    <w:rsid w:val="00704982"/>
    <w:rsid w:val="00704D20"/>
    <w:rsid w:val="007053EB"/>
    <w:rsid w:val="00706C49"/>
    <w:rsid w:val="00710C1F"/>
    <w:rsid w:val="00717ACD"/>
    <w:rsid w:val="00717CB0"/>
    <w:rsid w:val="00722596"/>
    <w:rsid w:val="00724628"/>
    <w:rsid w:val="0073347B"/>
    <w:rsid w:val="00733D4E"/>
    <w:rsid w:val="007404E7"/>
    <w:rsid w:val="00744CF3"/>
    <w:rsid w:val="0075052E"/>
    <w:rsid w:val="00751121"/>
    <w:rsid w:val="007511F2"/>
    <w:rsid w:val="007553D0"/>
    <w:rsid w:val="00760C73"/>
    <w:rsid w:val="007611D3"/>
    <w:rsid w:val="0076208D"/>
    <w:rsid w:val="0076240F"/>
    <w:rsid w:val="00762D1F"/>
    <w:rsid w:val="00766A0B"/>
    <w:rsid w:val="00772B24"/>
    <w:rsid w:val="007730CD"/>
    <w:rsid w:val="00775C9E"/>
    <w:rsid w:val="00776823"/>
    <w:rsid w:val="00777D4F"/>
    <w:rsid w:val="007837AD"/>
    <w:rsid w:val="0078397F"/>
    <w:rsid w:val="00784DAD"/>
    <w:rsid w:val="00786636"/>
    <w:rsid w:val="007921D4"/>
    <w:rsid w:val="00797B93"/>
    <w:rsid w:val="007A2D57"/>
    <w:rsid w:val="007A4A71"/>
    <w:rsid w:val="007A4D51"/>
    <w:rsid w:val="007B08CE"/>
    <w:rsid w:val="007B58B3"/>
    <w:rsid w:val="007C062D"/>
    <w:rsid w:val="007C2B68"/>
    <w:rsid w:val="007D18B7"/>
    <w:rsid w:val="007E11B2"/>
    <w:rsid w:val="007E4F25"/>
    <w:rsid w:val="007E6BF2"/>
    <w:rsid w:val="007F3A99"/>
    <w:rsid w:val="007F500E"/>
    <w:rsid w:val="007F600B"/>
    <w:rsid w:val="00803CD3"/>
    <w:rsid w:val="008074D7"/>
    <w:rsid w:val="0081099D"/>
    <w:rsid w:val="008110C2"/>
    <w:rsid w:val="00815A52"/>
    <w:rsid w:val="00817E57"/>
    <w:rsid w:val="00820E37"/>
    <w:rsid w:val="00825D38"/>
    <w:rsid w:val="00826AC4"/>
    <w:rsid w:val="008321BC"/>
    <w:rsid w:val="008346EE"/>
    <w:rsid w:val="0084017D"/>
    <w:rsid w:val="00841F43"/>
    <w:rsid w:val="0084268B"/>
    <w:rsid w:val="00842C07"/>
    <w:rsid w:val="00845020"/>
    <w:rsid w:val="00845B19"/>
    <w:rsid w:val="0085078F"/>
    <w:rsid w:val="00855A43"/>
    <w:rsid w:val="0085790C"/>
    <w:rsid w:val="00860A5A"/>
    <w:rsid w:val="00861E24"/>
    <w:rsid w:val="00862CC1"/>
    <w:rsid w:val="008667EF"/>
    <w:rsid w:val="00874DA9"/>
    <w:rsid w:val="00874E89"/>
    <w:rsid w:val="00876342"/>
    <w:rsid w:val="0087767A"/>
    <w:rsid w:val="00877BEF"/>
    <w:rsid w:val="00877D6A"/>
    <w:rsid w:val="00880991"/>
    <w:rsid w:val="0088314A"/>
    <w:rsid w:val="00892AF6"/>
    <w:rsid w:val="00895864"/>
    <w:rsid w:val="008A3231"/>
    <w:rsid w:val="008A63F0"/>
    <w:rsid w:val="008A65B8"/>
    <w:rsid w:val="008A775D"/>
    <w:rsid w:val="008B3C67"/>
    <w:rsid w:val="008B4F6C"/>
    <w:rsid w:val="008C3681"/>
    <w:rsid w:val="008C7CDF"/>
    <w:rsid w:val="008D1361"/>
    <w:rsid w:val="008D220C"/>
    <w:rsid w:val="008D5452"/>
    <w:rsid w:val="008D5BB7"/>
    <w:rsid w:val="008E0504"/>
    <w:rsid w:val="008E1EAE"/>
    <w:rsid w:val="008E3453"/>
    <w:rsid w:val="008E49E7"/>
    <w:rsid w:val="008E55DC"/>
    <w:rsid w:val="008E5945"/>
    <w:rsid w:val="008E7B73"/>
    <w:rsid w:val="008F160C"/>
    <w:rsid w:val="008F28C6"/>
    <w:rsid w:val="008F62E8"/>
    <w:rsid w:val="00900A4F"/>
    <w:rsid w:val="009013B5"/>
    <w:rsid w:val="0090276A"/>
    <w:rsid w:val="009032BA"/>
    <w:rsid w:val="009073A5"/>
    <w:rsid w:val="009102FC"/>
    <w:rsid w:val="0091380B"/>
    <w:rsid w:val="00921877"/>
    <w:rsid w:val="00923066"/>
    <w:rsid w:val="009231E6"/>
    <w:rsid w:val="009232A8"/>
    <w:rsid w:val="00923A4F"/>
    <w:rsid w:val="009246BB"/>
    <w:rsid w:val="00924ECF"/>
    <w:rsid w:val="009326C6"/>
    <w:rsid w:val="00934242"/>
    <w:rsid w:val="0093424B"/>
    <w:rsid w:val="00935B58"/>
    <w:rsid w:val="0094300E"/>
    <w:rsid w:val="009437DE"/>
    <w:rsid w:val="00950F55"/>
    <w:rsid w:val="00954C96"/>
    <w:rsid w:val="00962113"/>
    <w:rsid w:val="00966244"/>
    <w:rsid w:val="00970749"/>
    <w:rsid w:val="00972D6C"/>
    <w:rsid w:val="00973B51"/>
    <w:rsid w:val="0097514C"/>
    <w:rsid w:val="00980141"/>
    <w:rsid w:val="00983AFF"/>
    <w:rsid w:val="009904C3"/>
    <w:rsid w:val="00990DD4"/>
    <w:rsid w:val="00991EC1"/>
    <w:rsid w:val="00993817"/>
    <w:rsid w:val="00995319"/>
    <w:rsid w:val="009A2385"/>
    <w:rsid w:val="009B1EB0"/>
    <w:rsid w:val="009B2D7B"/>
    <w:rsid w:val="009B62B1"/>
    <w:rsid w:val="009B6413"/>
    <w:rsid w:val="009B6791"/>
    <w:rsid w:val="009C0117"/>
    <w:rsid w:val="009C02AC"/>
    <w:rsid w:val="009C4D16"/>
    <w:rsid w:val="009C4F90"/>
    <w:rsid w:val="009C5EA4"/>
    <w:rsid w:val="009C718F"/>
    <w:rsid w:val="009C7EBF"/>
    <w:rsid w:val="009D0E52"/>
    <w:rsid w:val="009D261D"/>
    <w:rsid w:val="009D7F84"/>
    <w:rsid w:val="009E0340"/>
    <w:rsid w:val="009E152B"/>
    <w:rsid w:val="009E3732"/>
    <w:rsid w:val="009E4076"/>
    <w:rsid w:val="009E414C"/>
    <w:rsid w:val="009E4FC6"/>
    <w:rsid w:val="009E6D96"/>
    <w:rsid w:val="009E7F41"/>
    <w:rsid w:val="009F5F09"/>
    <w:rsid w:val="00A01CEF"/>
    <w:rsid w:val="00A0433F"/>
    <w:rsid w:val="00A05F37"/>
    <w:rsid w:val="00A07985"/>
    <w:rsid w:val="00A07DD6"/>
    <w:rsid w:val="00A10BE1"/>
    <w:rsid w:val="00A10C0B"/>
    <w:rsid w:val="00A112DB"/>
    <w:rsid w:val="00A12804"/>
    <w:rsid w:val="00A179DF"/>
    <w:rsid w:val="00A2052C"/>
    <w:rsid w:val="00A20939"/>
    <w:rsid w:val="00A26191"/>
    <w:rsid w:val="00A30967"/>
    <w:rsid w:val="00A309CC"/>
    <w:rsid w:val="00A32DD2"/>
    <w:rsid w:val="00A33258"/>
    <w:rsid w:val="00A3387E"/>
    <w:rsid w:val="00A3660B"/>
    <w:rsid w:val="00A40606"/>
    <w:rsid w:val="00A42AB5"/>
    <w:rsid w:val="00A43FD0"/>
    <w:rsid w:val="00A44FD2"/>
    <w:rsid w:val="00A526CE"/>
    <w:rsid w:val="00A62F94"/>
    <w:rsid w:val="00A63A76"/>
    <w:rsid w:val="00A760E9"/>
    <w:rsid w:val="00A80115"/>
    <w:rsid w:val="00A84411"/>
    <w:rsid w:val="00A90713"/>
    <w:rsid w:val="00A9214E"/>
    <w:rsid w:val="00AA1E37"/>
    <w:rsid w:val="00AA5867"/>
    <w:rsid w:val="00AA703C"/>
    <w:rsid w:val="00AA70BD"/>
    <w:rsid w:val="00AB20E9"/>
    <w:rsid w:val="00AC0491"/>
    <w:rsid w:val="00AC0DA9"/>
    <w:rsid w:val="00AD1277"/>
    <w:rsid w:val="00AD2223"/>
    <w:rsid w:val="00AD379F"/>
    <w:rsid w:val="00AE0EDA"/>
    <w:rsid w:val="00AE27EE"/>
    <w:rsid w:val="00AE6FF4"/>
    <w:rsid w:val="00AF40A1"/>
    <w:rsid w:val="00AF6360"/>
    <w:rsid w:val="00B0288D"/>
    <w:rsid w:val="00B11583"/>
    <w:rsid w:val="00B15100"/>
    <w:rsid w:val="00B15C8C"/>
    <w:rsid w:val="00B20C89"/>
    <w:rsid w:val="00B22BB6"/>
    <w:rsid w:val="00B22DC7"/>
    <w:rsid w:val="00B250CA"/>
    <w:rsid w:val="00B2657C"/>
    <w:rsid w:val="00B31B58"/>
    <w:rsid w:val="00B33108"/>
    <w:rsid w:val="00B41309"/>
    <w:rsid w:val="00B47FE1"/>
    <w:rsid w:val="00B5678B"/>
    <w:rsid w:val="00B576D9"/>
    <w:rsid w:val="00B839CA"/>
    <w:rsid w:val="00B85F6A"/>
    <w:rsid w:val="00B9146D"/>
    <w:rsid w:val="00B91C35"/>
    <w:rsid w:val="00B92C02"/>
    <w:rsid w:val="00B93383"/>
    <w:rsid w:val="00B966D4"/>
    <w:rsid w:val="00BA77AE"/>
    <w:rsid w:val="00BB16BA"/>
    <w:rsid w:val="00BB4EA3"/>
    <w:rsid w:val="00BC3E24"/>
    <w:rsid w:val="00BC56BB"/>
    <w:rsid w:val="00BC5E73"/>
    <w:rsid w:val="00BD33E6"/>
    <w:rsid w:val="00BD40B7"/>
    <w:rsid w:val="00BD6616"/>
    <w:rsid w:val="00BD6C52"/>
    <w:rsid w:val="00BE0DF7"/>
    <w:rsid w:val="00BE0E07"/>
    <w:rsid w:val="00BE30E1"/>
    <w:rsid w:val="00BE7FCC"/>
    <w:rsid w:val="00BF0CDE"/>
    <w:rsid w:val="00BF1EFC"/>
    <w:rsid w:val="00BF3DBC"/>
    <w:rsid w:val="00BF555E"/>
    <w:rsid w:val="00BF5D16"/>
    <w:rsid w:val="00BF76AC"/>
    <w:rsid w:val="00C01078"/>
    <w:rsid w:val="00C02486"/>
    <w:rsid w:val="00C0328A"/>
    <w:rsid w:val="00C0531E"/>
    <w:rsid w:val="00C12697"/>
    <w:rsid w:val="00C20AB1"/>
    <w:rsid w:val="00C21B3C"/>
    <w:rsid w:val="00C33F03"/>
    <w:rsid w:val="00C37D78"/>
    <w:rsid w:val="00C4084E"/>
    <w:rsid w:val="00C41BE3"/>
    <w:rsid w:val="00C443B8"/>
    <w:rsid w:val="00C45697"/>
    <w:rsid w:val="00C46230"/>
    <w:rsid w:val="00C503C2"/>
    <w:rsid w:val="00C52B45"/>
    <w:rsid w:val="00C5395B"/>
    <w:rsid w:val="00C53CAA"/>
    <w:rsid w:val="00C55CF5"/>
    <w:rsid w:val="00C565B4"/>
    <w:rsid w:val="00C604D6"/>
    <w:rsid w:val="00C60B31"/>
    <w:rsid w:val="00C614F3"/>
    <w:rsid w:val="00C61EDC"/>
    <w:rsid w:val="00C623BC"/>
    <w:rsid w:val="00C62722"/>
    <w:rsid w:val="00C62E44"/>
    <w:rsid w:val="00C64665"/>
    <w:rsid w:val="00C64CAD"/>
    <w:rsid w:val="00C665A6"/>
    <w:rsid w:val="00C67E3C"/>
    <w:rsid w:val="00C67E9F"/>
    <w:rsid w:val="00C705DC"/>
    <w:rsid w:val="00C735B4"/>
    <w:rsid w:val="00C74AAA"/>
    <w:rsid w:val="00C7690F"/>
    <w:rsid w:val="00C77D5F"/>
    <w:rsid w:val="00C8754A"/>
    <w:rsid w:val="00C91D4A"/>
    <w:rsid w:val="00C94679"/>
    <w:rsid w:val="00C960EB"/>
    <w:rsid w:val="00CA551C"/>
    <w:rsid w:val="00CA6ADC"/>
    <w:rsid w:val="00CB43D2"/>
    <w:rsid w:val="00CC07F7"/>
    <w:rsid w:val="00CC3FC1"/>
    <w:rsid w:val="00CC4714"/>
    <w:rsid w:val="00CD5A05"/>
    <w:rsid w:val="00CD6398"/>
    <w:rsid w:val="00CE378C"/>
    <w:rsid w:val="00CF1DD5"/>
    <w:rsid w:val="00CF21C9"/>
    <w:rsid w:val="00CF5B47"/>
    <w:rsid w:val="00CF68F8"/>
    <w:rsid w:val="00CF7C06"/>
    <w:rsid w:val="00CF7E05"/>
    <w:rsid w:val="00D04B7A"/>
    <w:rsid w:val="00D11660"/>
    <w:rsid w:val="00D2336D"/>
    <w:rsid w:val="00D30032"/>
    <w:rsid w:val="00D30D3C"/>
    <w:rsid w:val="00D37FE6"/>
    <w:rsid w:val="00D434F8"/>
    <w:rsid w:val="00D44CF0"/>
    <w:rsid w:val="00D454D4"/>
    <w:rsid w:val="00D462FA"/>
    <w:rsid w:val="00D52CED"/>
    <w:rsid w:val="00D55224"/>
    <w:rsid w:val="00D55CEA"/>
    <w:rsid w:val="00D56399"/>
    <w:rsid w:val="00D65949"/>
    <w:rsid w:val="00D66FAC"/>
    <w:rsid w:val="00D73A28"/>
    <w:rsid w:val="00D8321F"/>
    <w:rsid w:val="00D87D97"/>
    <w:rsid w:val="00D905CD"/>
    <w:rsid w:val="00D918A4"/>
    <w:rsid w:val="00D95773"/>
    <w:rsid w:val="00D96E55"/>
    <w:rsid w:val="00DA0151"/>
    <w:rsid w:val="00DA7557"/>
    <w:rsid w:val="00DB5ED4"/>
    <w:rsid w:val="00DC4344"/>
    <w:rsid w:val="00DC52AF"/>
    <w:rsid w:val="00DC5D02"/>
    <w:rsid w:val="00DD25FD"/>
    <w:rsid w:val="00DD758C"/>
    <w:rsid w:val="00DD7AEC"/>
    <w:rsid w:val="00DE0A3D"/>
    <w:rsid w:val="00DE423E"/>
    <w:rsid w:val="00DE4D44"/>
    <w:rsid w:val="00DE6EA3"/>
    <w:rsid w:val="00DF2D55"/>
    <w:rsid w:val="00E02A51"/>
    <w:rsid w:val="00E02EAA"/>
    <w:rsid w:val="00E05313"/>
    <w:rsid w:val="00E077DE"/>
    <w:rsid w:val="00E10D64"/>
    <w:rsid w:val="00E113A2"/>
    <w:rsid w:val="00E209A4"/>
    <w:rsid w:val="00E22143"/>
    <w:rsid w:val="00E27896"/>
    <w:rsid w:val="00E31FF3"/>
    <w:rsid w:val="00E334BE"/>
    <w:rsid w:val="00E34438"/>
    <w:rsid w:val="00E34907"/>
    <w:rsid w:val="00E362CE"/>
    <w:rsid w:val="00E404AE"/>
    <w:rsid w:val="00E4084B"/>
    <w:rsid w:val="00E41EAB"/>
    <w:rsid w:val="00E42D1F"/>
    <w:rsid w:val="00E434C4"/>
    <w:rsid w:val="00E4397D"/>
    <w:rsid w:val="00E507BF"/>
    <w:rsid w:val="00E507F5"/>
    <w:rsid w:val="00E55183"/>
    <w:rsid w:val="00E56555"/>
    <w:rsid w:val="00E57214"/>
    <w:rsid w:val="00E57430"/>
    <w:rsid w:val="00E64244"/>
    <w:rsid w:val="00E642A8"/>
    <w:rsid w:val="00E7149F"/>
    <w:rsid w:val="00E71AAE"/>
    <w:rsid w:val="00E72555"/>
    <w:rsid w:val="00E72FAB"/>
    <w:rsid w:val="00E83AA5"/>
    <w:rsid w:val="00E84494"/>
    <w:rsid w:val="00E86CA7"/>
    <w:rsid w:val="00E92409"/>
    <w:rsid w:val="00E94776"/>
    <w:rsid w:val="00EA386C"/>
    <w:rsid w:val="00EA58B2"/>
    <w:rsid w:val="00EA68F0"/>
    <w:rsid w:val="00EB060E"/>
    <w:rsid w:val="00EB26BE"/>
    <w:rsid w:val="00EB44D4"/>
    <w:rsid w:val="00EC219D"/>
    <w:rsid w:val="00EC3FBF"/>
    <w:rsid w:val="00EC478D"/>
    <w:rsid w:val="00EC6DF8"/>
    <w:rsid w:val="00ED5833"/>
    <w:rsid w:val="00ED5BFE"/>
    <w:rsid w:val="00ED605A"/>
    <w:rsid w:val="00ED678C"/>
    <w:rsid w:val="00EE4AE3"/>
    <w:rsid w:val="00EF1332"/>
    <w:rsid w:val="00EF6613"/>
    <w:rsid w:val="00EF773A"/>
    <w:rsid w:val="00F02063"/>
    <w:rsid w:val="00F03569"/>
    <w:rsid w:val="00F047DC"/>
    <w:rsid w:val="00F06DB4"/>
    <w:rsid w:val="00F10C9B"/>
    <w:rsid w:val="00F12250"/>
    <w:rsid w:val="00F2732A"/>
    <w:rsid w:val="00F36AA4"/>
    <w:rsid w:val="00F425C9"/>
    <w:rsid w:val="00F47EF2"/>
    <w:rsid w:val="00F502CB"/>
    <w:rsid w:val="00F53EF0"/>
    <w:rsid w:val="00F6065C"/>
    <w:rsid w:val="00F658B5"/>
    <w:rsid w:val="00F753E3"/>
    <w:rsid w:val="00F77E19"/>
    <w:rsid w:val="00F831D8"/>
    <w:rsid w:val="00F85789"/>
    <w:rsid w:val="00F858B7"/>
    <w:rsid w:val="00F85C98"/>
    <w:rsid w:val="00F92513"/>
    <w:rsid w:val="00F92678"/>
    <w:rsid w:val="00F92838"/>
    <w:rsid w:val="00F95537"/>
    <w:rsid w:val="00FA20D8"/>
    <w:rsid w:val="00FB14BC"/>
    <w:rsid w:val="00FB328B"/>
    <w:rsid w:val="00FB5766"/>
    <w:rsid w:val="00FC42A5"/>
    <w:rsid w:val="00FC57A8"/>
    <w:rsid w:val="00FD4B49"/>
    <w:rsid w:val="00FE4C61"/>
    <w:rsid w:val="00FE54C2"/>
    <w:rsid w:val="00FF1953"/>
    <w:rsid w:val="00FF21EC"/>
    <w:rsid w:val="00FF4632"/>
    <w:rsid w:val="00FF64BF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AC463"/>
  <w14:defaultImageDpi w14:val="32767"/>
  <w15:chartTrackingRefBased/>
  <w15:docId w15:val="{5B066FC4-B5FE-7342-A3D9-4CB97D6E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115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1154"/>
    <w:rPr>
      <w:rFonts w:ascii="Consolas" w:hAnsi="Consolas" w:cs="Consolas"/>
      <w:sz w:val="21"/>
      <w:szCs w:val="21"/>
    </w:rPr>
  </w:style>
  <w:style w:type="paragraph" w:styleId="Revision">
    <w:name w:val="Revision"/>
    <w:hidden/>
    <w:uiPriority w:val="99"/>
    <w:semiHidden/>
    <w:rsid w:val="00B02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5832</Words>
  <Characters>33248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Longda Jiang</dc:creator>
  <cp:keywords/>
  <dc:description/>
  <cp:lastModifiedBy>Jian Yang</cp:lastModifiedBy>
  <cp:revision>4</cp:revision>
  <dcterms:created xsi:type="dcterms:W3CDTF">2021-09-09T05:28:00Z</dcterms:created>
  <dcterms:modified xsi:type="dcterms:W3CDTF">2021-09-09T11:42:00Z</dcterms:modified>
</cp:coreProperties>
</file>