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C17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bivar_reml.cpp:124:    LOGGER &lt;&lt; nms1.size() &lt;&lt; " non-missing phenotypes for trait #1 and " &lt;&lt; nms2.size() &lt;&lt; " for trait #2"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E79CD3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bivar_reml.cpp:128:            LOGGER &lt;&lt; "Note: the residual covariance component is ignored because no individuals were measured for both traits."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1C1BE4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bivar_reml.cpp:131:            LOGGER &lt;&lt; "Note: the residual covariance component is ignored because &lt; 10% of individuals were measured for both traits."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0AD457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bivar_reml.cpp:139:    if (_</w:t>
      </w:r>
      <w:proofErr w:type="spellStart"/>
      <w:r w:rsidRPr="00EB0D02">
        <w:rPr>
          <w:rFonts w:ascii="Courier New" w:hAnsi="Courier New" w:cs="Courier New"/>
        </w:rPr>
        <w:t>flag_CC</w:t>
      </w:r>
      <w:proofErr w:type="spellEnd"/>
      <w:r w:rsidRPr="00EB0D02">
        <w:rPr>
          <w:rFonts w:ascii="Courier New" w:hAnsi="Courier New" w:cs="Courier New"/>
        </w:rPr>
        <w:t xml:space="preserve">) LOGGER &lt;&lt; "for trait #1"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24DDAD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bivar_reml.cpp:142:    if (_flag_CC2) LOGGER &lt;&lt; "for trait #2"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FD22FD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bivar_reml.cpp:145:    if ((_</w:t>
      </w:r>
      <w:proofErr w:type="spellStart"/>
      <w:r w:rsidRPr="00EB0D02">
        <w:rPr>
          <w:rFonts w:ascii="Courier New" w:hAnsi="Courier New" w:cs="Courier New"/>
        </w:rPr>
        <w:t>flag_CC</w:t>
      </w:r>
      <w:proofErr w:type="spellEnd"/>
      <w:r w:rsidRPr="00EB0D02">
        <w:rPr>
          <w:rFonts w:ascii="Courier New" w:hAnsi="Courier New" w:cs="Courier New"/>
        </w:rPr>
        <w:t xml:space="preserve"> &amp;&amp; prevalence&lt;-1) || (_flag_CC2 &amp;&amp; prevalence2&lt;-1)) LOGGER &lt;&lt; "Note: we can specify the disease prevalence by the option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bivar</w:t>
      </w:r>
      <w:proofErr w:type="spellEnd"/>
      <w:r w:rsidRPr="00EB0D02">
        <w:rPr>
          <w:rFonts w:ascii="Courier New" w:hAnsi="Courier New" w:cs="Courier New"/>
        </w:rPr>
        <w:t xml:space="preserve">-prevalence so that GCTA can transform the variance explained to the underlying liability scale."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D815577" w14:textId="0000A6A0" w:rsidR="00EB0D02" w:rsidRPr="00EB0D02" w:rsidDel="004D1476" w:rsidRDefault="00EB0D02" w:rsidP="00EB0D02">
      <w:pPr>
        <w:pStyle w:val="PlainText"/>
        <w:rPr>
          <w:del w:id="0" w:author="Longda Jiang" w:date="2021-09-10T09:59:00Z"/>
          <w:rFonts w:ascii="Courier New" w:hAnsi="Courier New" w:cs="Courier New"/>
        </w:rPr>
      </w:pPr>
      <w:del w:id="1" w:author="Longda Jiang" w:date="2021-09-10T09:59:00Z">
        <w:r w:rsidRPr="00EB0D02" w:rsidDel="004D1476">
          <w:rPr>
            <w:rFonts w:ascii="Courier New" w:hAnsi="Courier New" w:cs="Courier New"/>
          </w:rPr>
          <w:delText xml:space="preserve">bivar_reml.cpp:176:        //LOGGER &lt;&lt; "Fill Matrix " &lt;&lt; pos &lt;&lt; " finished" &lt;&lt; endl; </w:delText>
        </w:r>
      </w:del>
    </w:p>
    <w:p w14:paraId="15B8AFD8" w14:textId="3CB6C5D2" w:rsidR="00EB0D02" w:rsidRPr="00EB0D02" w:rsidDel="004D1476" w:rsidRDefault="00EB0D02" w:rsidP="00EB0D02">
      <w:pPr>
        <w:pStyle w:val="PlainText"/>
        <w:rPr>
          <w:del w:id="2" w:author="Longda Jiang" w:date="2021-09-10T09:59:00Z"/>
          <w:rFonts w:ascii="Courier New" w:hAnsi="Courier New" w:cs="Courier New"/>
        </w:rPr>
      </w:pPr>
      <w:del w:id="3" w:author="Longda Jiang" w:date="2021-09-10T09:59:00Z">
        <w:r w:rsidRPr="00EB0D02" w:rsidDel="004D1476">
          <w:rPr>
            <w:rFonts w:ascii="Courier New" w:hAnsi="Courier New" w:cs="Courier New"/>
          </w:rPr>
          <w:delText xml:space="preserve">bivar_reml.cpp:186:        //LOGGER &lt;&lt; "Fill Matrix " &lt;&lt; pos &lt;&lt; " finished" &lt;&lt; endl; </w:delText>
        </w:r>
      </w:del>
    </w:p>
    <w:p w14:paraId="693E9D73" w14:textId="4ACFD51E" w:rsidR="00EB0D02" w:rsidRPr="00EB0D02" w:rsidDel="004D1476" w:rsidRDefault="00EB0D02" w:rsidP="00EB0D02">
      <w:pPr>
        <w:pStyle w:val="PlainText"/>
        <w:rPr>
          <w:del w:id="4" w:author="Longda Jiang" w:date="2021-09-10T09:59:00Z"/>
          <w:rFonts w:ascii="Courier New" w:hAnsi="Courier New" w:cs="Courier New"/>
        </w:rPr>
      </w:pPr>
      <w:del w:id="5" w:author="Longda Jiang" w:date="2021-09-10T09:59:00Z">
        <w:r w:rsidRPr="00EB0D02" w:rsidDel="004D1476">
          <w:rPr>
            <w:rFonts w:ascii="Courier New" w:hAnsi="Courier New" w:cs="Courier New"/>
          </w:rPr>
          <w:delText xml:space="preserve">bivar_reml.cpp:195:        //LOGGER &lt;&lt; "Fill Matrix " &lt;&lt; pos &lt;&lt; " part 1 finished" &lt;&lt; endl; </w:delText>
        </w:r>
      </w:del>
    </w:p>
    <w:p w14:paraId="222B3685" w14:textId="222FB2D9" w:rsidR="00EB0D02" w:rsidRPr="00EB0D02" w:rsidDel="004D1476" w:rsidRDefault="00EB0D02" w:rsidP="00EB0D02">
      <w:pPr>
        <w:pStyle w:val="PlainText"/>
        <w:rPr>
          <w:del w:id="6" w:author="Longda Jiang" w:date="2021-09-10T09:59:00Z"/>
          <w:rFonts w:ascii="Courier New" w:hAnsi="Courier New" w:cs="Courier New"/>
        </w:rPr>
      </w:pPr>
      <w:del w:id="7" w:author="Longda Jiang" w:date="2021-09-10T09:59:00Z">
        <w:r w:rsidRPr="00EB0D02" w:rsidDel="004D1476">
          <w:rPr>
            <w:rFonts w:ascii="Courier New" w:hAnsi="Courier New" w:cs="Courier New"/>
          </w:rPr>
          <w:delText xml:space="preserve">bivar_reml.cpp:202:        //LOGGER &lt;&lt; "Fill Matrix " &lt;&lt; pos &lt;&lt; " part2 finished" &lt;&lt; endl; </w:delText>
        </w:r>
      </w:del>
    </w:p>
    <w:p w14:paraId="6ED75BD0" w14:textId="0D22DD55" w:rsidR="00EB0D02" w:rsidRPr="00EB0D02" w:rsidDel="004D1476" w:rsidRDefault="00EB0D02" w:rsidP="00EB0D02">
      <w:pPr>
        <w:pStyle w:val="PlainText"/>
        <w:rPr>
          <w:del w:id="8" w:author="Longda Jiang" w:date="2021-09-10T09:59:00Z"/>
          <w:rFonts w:ascii="Courier New" w:hAnsi="Courier New" w:cs="Courier New"/>
        </w:rPr>
      </w:pPr>
      <w:del w:id="9" w:author="Longda Jiang" w:date="2021-09-10T09:59:00Z">
        <w:r w:rsidRPr="00EB0D02" w:rsidDel="004D1476">
          <w:rPr>
            <w:rFonts w:ascii="Courier New" w:hAnsi="Courier New" w:cs="Courier New"/>
          </w:rPr>
          <w:delText>bivar_reml.cpp:206:        //LOGGER &lt;&lt; "Transform the data finished" &lt;&lt; endl;</w:delText>
        </w:r>
      </w:del>
    </w:p>
    <w:p w14:paraId="56EA30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bivar_reml.cpp:231:        LOGGER &lt;&lt; "There are " &lt;&lt; </w:t>
      </w:r>
      <w:proofErr w:type="spellStart"/>
      <w:r w:rsidRPr="00EB0D02">
        <w:rPr>
          <w:rFonts w:ascii="Courier New" w:hAnsi="Courier New" w:cs="Courier New"/>
        </w:rPr>
        <w:t>grm_</w:t>
      </w:r>
      <w:proofErr w:type="gramStart"/>
      <w:r w:rsidRPr="00EB0D02">
        <w:rPr>
          <w:rFonts w:ascii="Courier New" w:hAnsi="Courier New" w:cs="Courier New"/>
        </w:rPr>
        <w:t>files.size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GRM file names specified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142355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bivar_reml.cpp:234:            LOGGER &lt;&lt; "Reading the GRM from the " &lt;&lt; k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file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4063E6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bivar_reml.cpp:304:    LOGGER &lt;&lt; "Constructing the covariances"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E94B495" w14:textId="45886770" w:rsidR="00EB0D02" w:rsidRPr="00EB0D02" w:rsidDel="004D1476" w:rsidRDefault="00EB0D02" w:rsidP="00EB0D02">
      <w:pPr>
        <w:pStyle w:val="PlainText"/>
        <w:rPr>
          <w:del w:id="10" w:author="Longda Jiang" w:date="2021-09-10T09:59:00Z"/>
          <w:rFonts w:ascii="Courier New" w:hAnsi="Courier New" w:cs="Courier New"/>
        </w:rPr>
      </w:pPr>
      <w:del w:id="11" w:author="Longda Jiang" w:date="2021-09-10T09:59:00Z">
        <w:r w:rsidRPr="00EB0D02" w:rsidDel="004D1476">
          <w:rPr>
            <w:rFonts w:ascii="Courier New" w:hAnsi="Courier New" w:cs="Courier New"/>
          </w:rPr>
          <w:delText>bivar_reml.cpp:339:   // LOGGER &lt;&lt; "calcu_Vi_bivar" &lt;&lt; endl;</w:delText>
        </w:r>
      </w:del>
    </w:p>
    <w:p w14:paraId="39E096B0" w14:textId="1CF50D01" w:rsidR="00EB0D02" w:rsidRPr="00EB0D02" w:rsidDel="004D1476" w:rsidRDefault="00EB0D02" w:rsidP="00EB0D02">
      <w:pPr>
        <w:pStyle w:val="PlainText"/>
        <w:rPr>
          <w:del w:id="12" w:author="Longda Jiang" w:date="2021-09-10T09:59:00Z"/>
          <w:rFonts w:ascii="Courier New" w:hAnsi="Courier New" w:cs="Courier New"/>
        </w:rPr>
      </w:pPr>
      <w:del w:id="13" w:author="Longda Jiang" w:date="2021-09-10T09:59:00Z">
        <w:r w:rsidRPr="00EB0D02" w:rsidDel="004D1476">
          <w:rPr>
            <w:rFonts w:ascii="Courier New" w:hAnsi="Courier New" w:cs="Courier New"/>
          </w:rPr>
          <w:delText>bivar_reml.cpp:352:    //LOGGER &lt;&lt; " calcu_Vi_bivar finished" &lt;&lt; endl;</w:delText>
        </w:r>
      </w:del>
    </w:p>
    <w:p w14:paraId="7801C09D" w14:textId="62AA97A4" w:rsidR="00EB0D02" w:rsidRPr="00EB0D02" w:rsidDel="004D1476" w:rsidRDefault="00EB0D02" w:rsidP="00EB0D02">
      <w:pPr>
        <w:pStyle w:val="PlainText"/>
        <w:rPr>
          <w:del w:id="14" w:author="Longda Jiang" w:date="2021-09-10T09:59:00Z"/>
          <w:rFonts w:ascii="Courier New" w:hAnsi="Courier New" w:cs="Courier New"/>
        </w:rPr>
      </w:pPr>
      <w:del w:id="15" w:author="Longda Jiang" w:date="2021-09-10T09:59:00Z">
        <w:r w:rsidRPr="00EB0D02" w:rsidDel="004D1476">
          <w:rPr>
            <w:rFonts w:ascii="Courier New" w:hAnsi="Courier New" w:cs="Courier New"/>
          </w:rPr>
          <w:delText>bivar_reml.cpp:363:    //LOGGER &lt;&lt; "Chop decomposition finished" &lt;&lt; endl;</w:delText>
        </w:r>
      </w:del>
    </w:p>
    <w:p w14:paraId="76474FB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bivar_reml.cpp:395:                LOGGER &lt;&lt; "Note: to constrain the correlation being from -1 to 1, a genetic (or residual) variance-covariance matrix is bended to be positive definite. In this case, the SE is unreliable."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8C9923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bivar_reml.cpp:446: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 </w:t>
      </w:r>
      <w:proofErr w:type="spellStart"/>
      <w:r w:rsidRPr="00EB0D02">
        <w:rPr>
          <w:rFonts w:ascii="Courier New" w:hAnsi="Courier New" w:cs="Courier New"/>
        </w:rPr>
        <w:t>logLikelihood</w:t>
      </w:r>
      <w:proofErr w:type="spellEnd"/>
      <w:r w:rsidRPr="00EB0D02">
        <w:rPr>
          <w:rFonts w:ascii="Courier New" w:hAnsi="Courier New" w:cs="Courier New"/>
        </w:rPr>
        <w:t xml:space="preserve"> for the model with the genetic correlation" &lt;&lt; (_</w:t>
      </w:r>
      <w:proofErr w:type="spellStart"/>
      <w:r w:rsidRPr="00EB0D02">
        <w:rPr>
          <w:rFonts w:ascii="Courier New" w:hAnsi="Courier New" w:cs="Courier New"/>
        </w:rPr>
        <w:t>fixed_rg_</w:t>
      </w:r>
      <w:proofErr w:type="gramStart"/>
      <w:r w:rsidRPr="00EB0D02">
        <w:rPr>
          <w:rFonts w:ascii="Courier New" w:hAnsi="Courier New" w:cs="Courier New"/>
        </w:rPr>
        <w:t>val.size</w:t>
      </w:r>
      <w:proofErr w:type="spellEnd"/>
      <w:proofErr w:type="gramEnd"/>
      <w:r w:rsidRPr="00EB0D02">
        <w:rPr>
          <w:rFonts w:ascii="Courier New" w:hAnsi="Courier New" w:cs="Courier New"/>
        </w:rPr>
        <w:t>() &gt; 1 ? "s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"") &lt;&lt; " being fixed at ";</w:t>
      </w:r>
    </w:p>
    <w:p w14:paraId="57FB427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bivar_reml.cpp:447:    for (int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_</w:t>
      </w:r>
      <w:proofErr w:type="spellStart"/>
      <w:r w:rsidRPr="00EB0D02">
        <w:rPr>
          <w:rFonts w:ascii="Courier New" w:hAnsi="Courier New" w:cs="Courier New"/>
        </w:rPr>
        <w:t>fixed_rg_</w:t>
      </w:r>
      <w:proofErr w:type="gramStart"/>
      <w:r w:rsidRPr="00EB0D02">
        <w:rPr>
          <w:rFonts w:ascii="Courier New" w:hAnsi="Courier New" w:cs="Courier New"/>
        </w:rPr>
        <w:t>val.size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- 1;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++) LOGGER &lt;&lt; _</w:t>
      </w:r>
      <w:proofErr w:type="spellStart"/>
      <w:r w:rsidRPr="00EB0D02">
        <w:rPr>
          <w:rFonts w:ascii="Courier New" w:hAnsi="Courier New" w:cs="Courier New"/>
        </w:rPr>
        <w:t>fixed_rg_val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"\t";</w:t>
      </w:r>
    </w:p>
    <w:p w14:paraId="5D328E9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bivar_reml.cpp:448:    LOGGER &lt;&lt; _</w:t>
      </w:r>
      <w:proofErr w:type="spellStart"/>
      <w:r w:rsidRPr="00EB0D02">
        <w:rPr>
          <w:rFonts w:ascii="Courier New" w:hAnsi="Courier New" w:cs="Courier New"/>
        </w:rPr>
        <w:t>fixed_rg_val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fixed_rg_</w:t>
      </w:r>
      <w:proofErr w:type="gramStart"/>
      <w:r w:rsidRPr="00EB0D02">
        <w:rPr>
          <w:rFonts w:ascii="Courier New" w:hAnsi="Courier New" w:cs="Courier New"/>
        </w:rPr>
        <w:t>val.size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- 1]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7947D1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data.cpp:95:    LOGGER &lt;&lt; "Reading PLINK FAM file from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8F8D1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data.cpp:123:    LOGGER &lt;&lt; _</w:t>
      </w:r>
      <w:proofErr w:type="spellStart"/>
      <w:r w:rsidRPr="00EB0D02">
        <w:rPr>
          <w:rFonts w:ascii="Courier New" w:hAnsi="Courier New" w:cs="Courier New"/>
        </w:rPr>
        <w:t>indi_num</w:t>
      </w:r>
      <w:proofErr w:type="spellEnd"/>
      <w:r w:rsidRPr="00EB0D02">
        <w:rPr>
          <w:rFonts w:ascii="Courier New" w:hAnsi="Courier New" w:cs="Courier New"/>
        </w:rPr>
        <w:t xml:space="preserve"> &lt;&lt; " individuals to be included from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C25360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data.cpp:150:    LOGGER &lt;&lt; "Reading PLINK BIM file from [" + </w:t>
      </w:r>
      <w:proofErr w:type="spellStart"/>
      <w:r w:rsidRPr="00EB0D02">
        <w:rPr>
          <w:rFonts w:ascii="Courier New" w:hAnsi="Courier New" w:cs="Courier New"/>
        </w:rPr>
        <w:t>bimfile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A966F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data.cpp:178:    LOGGER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&lt;&lt; " SNPs to be included from [" + </w:t>
      </w:r>
      <w:proofErr w:type="spellStart"/>
      <w:r w:rsidRPr="00EB0D02">
        <w:rPr>
          <w:rFonts w:ascii="Courier New" w:hAnsi="Courier New" w:cs="Courier New"/>
        </w:rPr>
        <w:t>bimfile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845391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data.cpp:193:            LOGGER &lt;&lt; "Warning: Duplicated SNP ID \"" + _</w:t>
      </w:r>
      <w:proofErr w:type="spellStart"/>
      <w:r w:rsidRPr="00EB0D02">
        <w:rPr>
          <w:rFonts w:ascii="Courier New" w:hAnsi="Courier New" w:cs="Courier New"/>
        </w:rPr>
        <w:t>snp_name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+ "\"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72AC441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data.cpp:227:    LOGGER &lt;&lt; "Reading PLINK BED file from [" + </w:t>
      </w:r>
      <w:proofErr w:type="spellStart"/>
      <w:r w:rsidRPr="00EB0D02">
        <w:rPr>
          <w:rFonts w:ascii="Courier New" w:hAnsi="Courier New" w:cs="Courier New"/>
        </w:rPr>
        <w:t>bedfile</w:t>
      </w:r>
      <w:proofErr w:type="spellEnd"/>
      <w:r w:rsidRPr="00EB0D02">
        <w:rPr>
          <w:rFonts w:ascii="Courier New" w:hAnsi="Courier New" w:cs="Courier New"/>
        </w:rPr>
        <w:t xml:space="preserve"> + "] in SNP-major format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5BD995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data.cpp:255:    LOGGER &lt;&lt; "Genotype data for "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>() &lt;&lt; " individuals and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to be included from [" + </w:t>
      </w:r>
      <w:proofErr w:type="spellStart"/>
      <w:r w:rsidRPr="00EB0D02">
        <w:rPr>
          <w:rFonts w:ascii="Courier New" w:hAnsi="Courier New" w:cs="Courier New"/>
        </w:rPr>
        <w:t>bedfile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5B0C79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data.cpp:717:    LOGGER &lt;&lt; "Reading map file of the imputed dosage data from [" + </w:t>
      </w:r>
      <w:proofErr w:type="spellStart"/>
      <w:r w:rsidRPr="00EB0D02">
        <w:rPr>
          <w:rFonts w:ascii="Courier New" w:hAnsi="Courier New" w:cs="Courier New"/>
        </w:rPr>
        <w:t>zinfofile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9E4F68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data.cpp:752:    LOGGER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&lt;&lt; " SNPs to be included from [" + </w:t>
      </w:r>
      <w:proofErr w:type="spellStart"/>
      <w:r w:rsidRPr="00EB0D02">
        <w:rPr>
          <w:rFonts w:ascii="Courier New" w:hAnsi="Courier New" w:cs="Courier New"/>
        </w:rPr>
        <w:t>zinfofile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FD214E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data.cpp:767:    LOGGER &lt;&lt; "Reading map file of the imputed dosage data from [" + </w:t>
      </w:r>
      <w:proofErr w:type="spellStart"/>
      <w:r w:rsidRPr="00EB0D02">
        <w:rPr>
          <w:rFonts w:ascii="Courier New" w:hAnsi="Courier New" w:cs="Courier New"/>
        </w:rPr>
        <w:t>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9797BF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data.cpp:799:    LOGGER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&lt;&lt; " SNPs to be included from [" + </w:t>
      </w:r>
      <w:proofErr w:type="spellStart"/>
      <w:r w:rsidRPr="00EB0D02">
        <w:rPr>
          <w:rFonts w:ascii="Courier New" w:hAnsi="Courier New" w:cs="Courier New"/>
        </w:rPr>
        <w:t>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494E76D" w14:textId="7B026B8C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data.cpp:827:    LOGGER &lt;&lt; "Reading dosage data from [" + </w:t>
      </w:r>
      <w:proofErr w:type="spellStart"/>
      <w:r w:rsidRPr="00EB0D02">
        <w:rPr>
          <w:rFonts w:ascii="Courier New" w:hAnsi="Courier New" w:cs="Courier New"/>
        </w:rPr>
        <w:t>zdosefile</w:t>
      </w:r>
      <w:proofErr w:type="spellEnd"/>
      <w:r w:rsidRPr="00EB0D02">
        <w:rPr>
          <w:rFonts w:ascii="Courier New" w:hAnsi="Courier New" w:cs="Courier New"/>
        </w:rPr>
        <w:t xml:space="preserve"> + "] in individual-major format (Note: may use huge RAM)."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F7F2BC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data.cpp:858:    LOGGER &lt;&lt; "(Imputed dosage data for " &lt;&lt; </w:t>
      </w:r>
      <w:proofErr w:type="spellStart"/>
      <w:r w:rsidRPr="00EB0D02">
        <w:rPr>
          <w:rFonts w:ascii="Courier New" w:hAnsi="Courier New" w:cs="Courier New"/>
        </w:rPr>
        <w:t>kp_</w:t>
      </w:r>
      <w:proofErr w:type="gramStart"/>
      <w:r w:rsidRPr="00EB0D02">
        <w:rPr>
          <w:rFonts w:ascii="Courier New" w:hAnsi="Courier New" w:cs="Courier New"/>
        </w:rPr>
        <w:t>it.size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detected)."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CBE0EA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data.cpp:875:                    LOGGER &lt;&lt; "Warning: missing values detected in the dosage data."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2444B4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data.cpp:890:    LOGGER &lt;&lt; "Imputed dosage data for " &lt;&lt; </w:t>
      </w:r>
      <w:proofErr w:type="spellStart"/>
      <w:r w:rsidRPr="00EB0D02">
        <w:rPr>
          <w:rFonts w:ascii="Courier New" w:hAnsi="Courier New" w:cs="Courier New"/>
        </w:rPr>
        <w:t>kept_</w:t>
      </w:r>
      <w:proofErr w:type="gramStart"/>
      <w:r w:rsidRPr="00EB0D02">
        <w:rPr>
          <w:rFonts w:ascii="Courier New" w:hAnsi="Courier New" w:cs="Courier New"/>
        </w:rPr>
        <w:t>id.size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are included from [" &lt;&lt; </w:t>
      </w:r>
      <w:proofErr w:type="spellStart"/>
      <w:r w:rsidRPr="00EB0D02">
        <w:rPr>
          <w:rFonts w:ascii="Courier New" w:hAnsi="Courier New" w:cs="Courier New"/>
        </w:rPr>
        <w:t>zdosefile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1097268" w14:textId="500F2225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data.cpp:937:    LOGGER &lt;&lt; "Reading dosage data from [" + </w:t>
      </w:r>
      <w:proofErr w:type="spellStart"/>
      <w:r w:rsidRPr="00EB0D02">
        <w:rPr>
          <w:rFonts w:ascii="Courier New" w:hAnsi="Courier New" w:cs="Courier New"/>
        </w:rPr>
        <w:t>dosefile</w:t>
      </w:r>
      <w:proofErr w:type="spellEnd"/>
      <w:r w:rsidRPr="00EB0D02">
        <w:rPr>
          <w:rFonts w:ascii="Courier New" w:hAnsi="Courier New" w:cs="Courier New"/>
        </w:rPr>
        <w:t xml:space="preserve"> + "] in individual-major format (Note: may use huge RAM)."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276EAC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data.cpp:965:    LOGGER &lt;&lt; "(Imputed dosage data for " &lt;&lt; </w:t>
      </w:r>
      <w:proofErr w:type="spellStart"/>
      <w:r w:rsidRPr="00EB0D02">
        <w:rPr>
          <w:rFonts w:ascii="Courier New" w:hAnsi="Courier New" w:cs="Courier New"/>
        </w:rPr>
        <w:t>kp_</w:t>
      </w:r>
      <w:proofErr w:type="gramStart"/>
      <w:r w:rsidRPr="00EB0D02">
        <w:rPr>
          <w:rFonts w:ascii="Courier New" w:hAnsi="Courier New" w:cs="Courier New"/>
        </w:rPr>
        <w:t>it.size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detected)."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719BCD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data.cpp:982:                    LOGGER &lt;&lt; "Warning: missing values detected in the dosage data."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16D86C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data.cpp:996:    LOGGER &lt;&lt; "Imputed dosage data for " &lt;&lt; </w:t>
      </w:r>
      <w:proofErr w:type="spellStart"/>
      <w:r w:rsidRPr="00EB0D02">
        <w:rPr>
          <w:rFonts w:ascii="Courier New" w:hAnsi="Courier New" w:cs="Courier New"/>
        </w:rPr>
        <w:t>kept_</w:t>
      </w:r>
      <w:proofErr w:type="gramStart"/>
      <w:r w:rsidRPr="00EB0D02">
        <w:rPr>
          <w:rFonts w:ascii="Courier New" w:hAnsi="Courier New" w:cs="Courier New"/>
        </w:rPr>
        <w:t>id.size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are included from [" &lt;&lt; </w:t>
      </w:r>
      <w:proofErr w:type="spellStart"/>
      <w:r w:rsidRPr="00EB0D02">
        <w:rPr>
          <w:rFonts w:ascii="Courier New" w:hAnsi="Courier New" w:cs="Courier New"/>
        </w:rPr>
        <w:t>dosefile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1D75203" w14:textId="739C0C0C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data.cpp:1031:    LOGGER &lt;&lt; "Reading summary information of the imputed SNPs (BEAGLE</w:t>
      </w:r>
      <w:ins w:id="16" w:author="Longda Jiang" w:date="2021-09-10T10:07:00Z">
        <w:r w:rsidR="00E00FB7">
          <w:rPr>
            <w:rFonts w:ascii="Courier New" w:hAnsi="Courier New" w:cs="Courier New"/>
          </w:rPr>
          <w:t xml:space="preserve"> output</w:t>
        </w:r>
      </w:ins>
      <w:r w:rsidRPr="00EB0D02">
        <w:rPr>
          <w:rFonts w:ascii="Courier New" w:hAnsi="Courier New" w:cs="Courier New"/>
        </w:rPr>
        <w:t xml:space="preserve">)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C7203E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data.cpp:1062:    LOGGER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&lt;&lt; " SNPs to be included from [" + </w:t>
      </w:r>
      <w:proofErr w:type="spellStart"/>
      <w:r w:rsidRPr="00EB0D02">
        <w:rPr>
          <w:rFonts w:ascii="Courier New" w:hAnsi="Courier New" w:cs="Courier New"/>
        </w:rPr>
        <w:t>zinfofile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D0C5AF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data.cpp:1084:    LOGGER &lt;&lt; "Reading imputed dosage scores (BEAGLE output)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E0B338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data.cpp:1097:    LOGGER &lt;&lt; _</w:t>
      </w:r>
      <w:proofErr w:type="spellStart"/>
      <w:r w:rsidRPr="00EB0D02">
        <w:rPr>
          <w:rFonts w:ascii="Courier New" w:hAnsi="Courier New" w:cs="Courier New"/>
        </w:rPr>
        <w:t>indi_num</w:t>
      </w:r>
      <w:proofErr w:type="spellEnd"/>
      <w:r w:rsidRPr="00EB0D02">
        <w:rPr>
          <w:rFonts w:ascii="Courier New" w:hAnsi="Courier New" w:cs="Courier New"/>
        </w:rPr>
        <w:t xml:space="preserve"> &lt;&lt; " individuals to be included from [" + </w:t>
      </w:r>
      <w:proofErr w:type="spellStart"/>
      <w:r w:rsidRPr="00EB0D02">
        <w:rPr>
          <w:rFonts w:ascii="Courier New" w:hAnsi="Courier New" w:cs="Courier New"/>
        </w:rPr>
        <w:t>zdosefile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EC40AC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data.cpp:1149:    LOGGER &lt;&lt; "Writing genotypes to PLINK BED file [" + </w:t>
      </w:r>
      <w:proofErr w:type="spellStart"/>
      <w:r w:rsidRPr="00EB0D02">
        <w:rPr>
          <w:rFonts w:ascii="Courier New" w:hAnsi="Courier New" w:cs="Courier New"/>
        </w:rPr>
        <w:t>OutBedFile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1DD194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data.cpp:1191:    LOGGER &lt;&lt; "Writing PLINK FAM file to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A1F951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data.cpp:1197:    LOGGER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to be saved to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8A7FE42" w14:textId="708B3FFA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data.cpp:1205:    LOGGER &lt;&lt; "Writing PLINK </w:t>
      </w:r>
      <w:ins w:id="17" w:author="Longda Jiang" w:date="2021-09-10T10:08:00Z">
        <w:r w:rsidR="00254714">
          <w:rPr>
            <w:rFonts w:ascii="Courier New" w:hAnsi="Courier New" w:cs="Courier New"/>
          </w:rPr>
          <w:t>BIM</w:t>
        </w:r>
      </w:ins>
      <w:del w:id="18" w:author="Longda Jiang" w:date="2021-09-10T10:08:00Z">
        <w:r w:rsidRPr="00EB0D02" w:rsidDel="00254714">
          <w:rPr>
            <w:rFonts w:ascii="Courier New" w:hAnsi="Courier New" w:cs="Courier New"/>
          </w:rPr>
          <w:delText>bim</w:delText>
        </w:r>
      </w:del>
      <w:r w:rsidRPr="00EB0D02">
        <w:rPr>
          <w:rFonts w:ascii="Courier New" w:hAnsi="Courier New" w:cs="Courier New"/>
        </w:rPr>
        <w:t xml:space="preserve"> file to [" + </w:t>
      </w:r>
      <w:proofErr w:type="spellStart"/>
      <w:r w:rsidRPr="00EB0D02">
        <w:rPr>
          <w:rFonts w:ascii="Courier New" w:hAnsi="Courier New" w:cs="Courier New"/>
        </w:rPr>
        <w:t>bimfile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FD1EE8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data.cpp:1210:    LOGGER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to be saved to [" + </w:t>
      </w:r>
      <w:proofErr w:type="spellStart"/>
      <w:r w:rsidRPr="00EB0D02">
        <w:rPr>
          <w:rFonts w:ascii="Courier New" w:hAnsi="Courier New" w:cs="Courier New"/>
        </w:rPr>
        <w:t>bimfile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3B8DF5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data.cpp:1217:    LOGGER &lt;&lt; "Converting dosage data into PLINK binary PED format ...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65C600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data.cpp:1269:    LOGGER &lt;&lt; "Reading a list of " &lt;&lt; </w:t>
      </w:r>
      <w:proofErr w:type="spellStart"/>
      <w:r w:rsidRPr="00EB0D02">
        <w:rPr>
          <w:rFonts w:ascii="Courier New" w:hAnsi="Courier New" w:cs="Courier New"/>
        </w:rPr>
        <w:t>msg</w:t>
      </w:r>
      <w:proofErr w:type="spellEnd"/>
      <w:r w:rsidRPr="00EB0D02">
        <w:rPr>
          <w:rFonts w:ascii="Courier New" w:hAnsi="Courier New" w:cs="Courier New"/>
        </w:rPr>
        <w:t xml:space="preserve"> &lt;&lt; " from [" + </w:t>
      </w:r>
      <w:proofErr w:type="spellStart"/>
      <w:r w:rsidRPr="00EB0D02">
        <w:rPr>
          <w:rFonts w:ascii="Courier New" w:hAnsi="Courier New" w:cs="Courier New"/>
        </w:rPr>
        <w:t>snplistfile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0DC9D1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data.cpp:1282:    LOGGER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are extracted from [" + </w:t>
      </w:r>
      <w:proofErr w:type="spellStart"/>
      <w:r w:rsidRPr="00EB0D02">
        <w:rPr>
          <w:rFonts w:ascii="Courier New" w:hAnsi="Courier New" w:cs="Courier New"/>
        </w:rPr>
        <w:t>snplistfile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A83968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data.cpp:1291:    else LOGGER &lt;&lt; "Only the SNP [" + </w:t>
      </w:r>
      <w:proofErr w:type="spellStart"/>
      <w:r w:rsidRPr="00EB0D02">
        <w:rPr>
          <w:rFonts w:ascii="Courier New" w:hAnsi="Courier New" w:cs="Courier New"/>
        </w:rPr>
        <w:t>snpname</w:t>
      </w:r>
      <w:proofErr w:type="spellEnd"/>
      <w:r w:rsidRPr="00EB0D02">
        <w:rPr>
          <w:rFonts w:ascii="Courier New" w:hAnsi="Courier New" w:cs="Courier New"/>
        </w:rPr>
        <w:t xml:space="preserve"> + "] is included in the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532C01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data.cpp:1296:    LOGGER &lt;&lt; "Extracting SNPs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/1000 &lt;&lt; "kb away from the SNP [" &lt;&lt; </w:t>
      </w:r>
      <w:proofErr w:type="spellStart"/>
      <w:r w:rsidRPr="00EB0D02">
        <w:rPr>
          <w:rFonts w:ascii="Courier New" w:hAnsi="Courier New" w:cs="Courier New"/>
        </w:rPr>
        <w:t>snpname</w:t>
      </w:r>
      <w:proofErr w:type="spellEnd"/>
      <w:r w:rsidRPr="00EB0D02">
        <w:rPr>
          <w:rFonts w:ascii="Courier New" w:hAnsi="Courier New" w:cs="Courier New"/>
        </w:rPr>
        <w:t xml:space="preserve"> &lt;&lt; "] in either direction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FF0BC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data.cpp:1312:    LOGGER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are extracted."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174266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data.cpp:1317:    LOGGER &lt;&lt; "Extracting SNPs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>/1000 &lt;&lt; "kb away from the position [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=" &lt;&lt; 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 &lt;&lt;"; bp="&lt;&lt; bp &lt;&lt; "] in either direction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FF1944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data.cpp:1326:    LOGGER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are extracted."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1D272B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data.cpp:1335:    LOGGER &lt;&lt; </w:t>
      </w:r>
      <w:proofErr w:type="spellStart"/>
      <w:r w:rsidRPr="00EB0D02">
        <w:rPr>
          <w:rFonts w:ascii="Courier New" w:hAnsi="Courier New" w:cs="Courier New"/>
        </w:rPr>
        <w:t>prev_size</w:t>
      </w:r>
      <w:proofErr w:type="spellEnd"/>
      <w:r w:rsidRPr="00EB0D02">
        <w:rPr>
          <w:rFonts w:ascii="Courier New" w:hAnsi="Courier New" w:cs="Courier New"/>
        </w:rPr>
        <w:t xml:space="preserve"> -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are excluded from [" + </w:t>
      </w:r>
      <w:proofErr w:type="spellStart"/>
      <w:r w:rsidRPr="00EB0D02">
        <w:rPr>
          <w:rFonts w:ascii="Courier New" w:hAnsi="Courier New" w:cs="Courier New"/>
        </w:rPr>
        <w:t>snplistfile</w:t>
      </w:r>
      <w:proofErr w:type="spellEnd"/>
      <w:r w:rsidRPr="00EB0D02">
        <w:rPr>
          <w:rFonts w:ascii="Courier New" w:hAnsi="Courier New" w:cs="Courier New"/>
        </w:rPr>
        <w:t xml:space="preserve"> + "] and there are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remaining."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18780F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data.cpp:1340:    LOGGER &lt;&lt; "Excluding SNPs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/1000 &lt;&lt; "kb away from the SNP [" &lt;&lt; </w:t>
      </w:r>
      <w:proofErr w:type="spellStart"/>
      <w:r w:rsidRPr="00EB0D02">
        <w:rPr>
          <w:rFonts w:ascii="Courier New" w:hAnsi="Courier New" w:cs="Courier New"/>
        </w:rPr>
        <w:t>snpname</w:t>
      </w:r>
      <w:proofErr w:type="spellEnd"/>
      <w:r w:rsidRPr="00EB0D02">
        <w:rPr>
          <w:rFonts w:ascii="Courier New" w:hAnsi="Courier New" w:cs="Courier New"/>
        </w:rPr>
        <w:t xml:space="preserve"> &lt;&lt; "] in either direction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66B5D3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data.cpp:1356:    LOGGER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have been excluded."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FE31C5C" w14:textId="7DA3041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data.cpp:1361:    LOGGER &lt;&lt; "</w:t>
      </w:r>
      <w:commentRangeStart w:id="19"/>
      <w:commentRangeStart w:id="20"/>
      <w:del w:id="21" w:author="Longda Jiang" w:date="2021-09-10T10:11:00Z">
        <w:r w:rsidRPr="00EB0D02" w:rsidDel="00254714">
          <w:rPr>
            <w:rFonts w:ascii="Courier New" w:hAnsi="Courier New" w:cs="Courier New"/>
          </w:rPr>
          <w:delText xml:space="preserve">Extracting </w:delText>
        </w:r>
      </w:del>
      <w:ins w:id="22" w:author="Longda Jiang" w:date="2021-09-10T10:11:00Z">
        <w:r w:rsidR="00254714">
          <w:rPr>
            <w:rFonts w:ascii="Courier New" w:hAnsi="Courier New" w:cs="Courier New"/>
          </w:rPr>
          <w:t>Excluding</w:t>
        </w:r>
      </w:ins>
      <w:commentRangeEnd w:id="19"/>
      <w:ins w:id="23" w:author="Longda Jiang" w:date="2021-09-10T10:12:00Z">
        <w:r w:rsidR="00254714">
          <w:rPr>
            <w:rStyle w:val="CommentReference"/>
            <w:rFonts w:asciiTheme="minorHAnsi" w:hAnsiTheme="minorHAnsi" w:cstheme="minorBidi"/>
          </w:rPr>
          <w:commentReference w:id="19"/>
        </w:r>
      </w:ins>
      <w:commentRangeEnd w:id="20"/>
      <w:r w:rsidR="00324ADF">
        <w:rPr>
          <w:rStyle w:val="CommentReference"/>
          <w:rFonts w:asciiTheme="minorHAnsi" w:hAnsiTheme="minorHAnsi" w:cstheme="minorBidi"/>
        </w:rPr>
        <w:commentReference w:id="20"/>
      </w:r>
      <w:ins w:id="24" w:author="Longda Jiang" w:date="2021-09-10T10:11:00Z">
        <w:r w:rsidR="00254714" w:rsidRPr="00EB0D02">
          <w:rPr>
            <w:rFonts w:ascii="Courier New" w:hAnsi="Courier New" w:cs="Courier New"/>
          </w:rPr>
          <w:t xml:space="preserve"> </w:t>
        </w:r>
      </w:ins>
      <w:r w:rsidRPr="00EB0D02">
        <w:rPr>
          <w:rFonts w:ascii="Courier New" w:hAnsi="Courier New" w:cs="Courier New"/>
        </w:rPr>
        <w:t xml:space="preserve">SNPs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>/1000 &lt;&lt; "kb away from the position [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=" &lt;&lt; 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 &lt;&lt;"; bp="&lt;&lt; bp &lt;&lt; "] in either direction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6C3BD0F" w14:textId="72A77BA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data.cpp:1370:    LOGGER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>() &lt;&lt; " SNPs are exclude</w:t>
      </w:r>
      <w:del w:id="25" w:author="Jian Yang" w:date="2021-09-10T20:17:00Z">
        <w:r w:rsidRPr="00EB0D02" w:rsidDel="00324ADF">
          <w:rPr>
            <w:rFonts w:ascii="Courier New" w:hAnsi="Courier New" w:cs="Courier New"/>
          </w:rPr>
          <w:delText>e</w:delText>
        </w:r>
      </w:del>
      <w:r w:rsidRPr="00EB0D02">
        <w:rPr>
          <w:rFonts w:ascii="Courier New" w:hAnsi="Courier New" w:cs="Courier New"/>
        </w:rPr>
        <w:t xml:space="preserve">d."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E388E71" w14:textId="39800654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data.cpp:1380:    else LOGGER &lt;&lt; "The SNP</w:t>
      </w:r>
      <w:ins w:id="26" w:author="Longda Jiang" w:date="2021-09-10T10:13:00Z">
        <w:r w:rsidR="00A03F0E">
          <w:rPr>
            <w:rFonts w:ascii="Courier New" w:hAnsi="Courier New" w:cs="Courier New"/>
          </w:rPr>
          <w:t xml:space="preserve"> </w:t>
        </w:r>
      </w:ins>
      <w:r w:rsidRPr="00EB0D02">
        <w:rPr>
          <w:rFonts w:ascii="Courier New" w:hAnsi="Courier New" w:cs="Courier New"/>
        </w:rPr>
        <w:t xml:space="preserve">[" + </w:t>
      </w:r>
      <w:proofErr w:type="spellStart"/>
      <w:r w:rsidRPr="00EB0D02">
        <w:rPr>
          <w:rFonts w:ascii="Courier New" w:hAnsi="Courier New" w:cs="Courier New"/>
        </w:rPr>
        <w:t>snpname</w:t>
      </w:r>
      <w:proofErr w:type="spellEnd"/>
      <w:r w:rsidRPr="00EB0D02">
        <w:rPr>
          <w:rFonts w:ascii="Courier New" w:hAnsi="Courier New" w:cs="Courier New"/>
        </w:rPr>
        <w:t xml:space="preserve"> + "] has been excluded from the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ABD3C0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data.cpp:1396:    if (</w:t>
      </w:r>
      <w:proofErr w:type="spellStart"/>
      <w:r w:rsidRPr="00EB0D02">
        <w:rPr>
          <w:rFonts w:ascii="Courier New" w:hAnsi="Courier New" w:cs="Courier New"/>
        </w:rPr>
        <w:t>chr_</w:t>
      </w:r>
      <w:proofErr w:type="gramStart"/>
      <w:r w:rsidRPr="00EB0D02">
        <w:rPr>
          <w:rFonts w:ascii="Courier New" w:hAnsi="Courier New" w:cs="Courier New"/>
        </w:rPr>
        <w:t>start</w:t>
      </w:r>
      <w:proofErr w:type="spellEnd"/>
      <w:r w:rsidRPr="00EB0D02">
        <w:rPr>
          <w:rFonts w:ascii="Courier New" w:hAnsi="Courier New" w:cs="Courier New"/>
        </w:rPr>
        <w:t xml:space="preserve"> !</w:t>
      </w:r>
      <w:proofErr w:type="gramEnd"/>
      <w:r w:rsidRPr="00EB0D02">
        <w:rPr>
          <w:rFonts w:ascii="Courier New" w:hAnsi="Courier New" w:cs="Courier New"/>
        </w:rPr>
        <w:t xml:space="preserve">= </w:t>
      </w:r>
      <w:proofErr w:type="spellStart"/>
      <w:r w:rsidRPr="00EB0D02">
        <w:rPr>
          <w:rFonts w:ascii="Courier New" w:hAnsi="Courier New" w:cs="Courier New"/>
        </w:rPr>
        <w:t>chr_end</w:t>
      </w:r>
      <w:proofErr w:type="spellEnd"/>
      <w:r w:rsidRPr="00EB0D02">
        <w:rPr>
          <w:rFonts w:ascii="Courier New" w:hAnsi="Courier New" w:cs="Courier New"/>
        </w:rPr>
        <w:t>) LOGGER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from chromosome " &lt;&lt; </w:t>
      </w:r>
      <w:proofErr w:type="spellStart"/>
      <w:r w:rsidRPr="00EB0D02">
        <w:rPr>
          <w:rFonts w:ascii="Courier New" w:hAnsi="Courier New" w:cs="Courier New"/>
        </w:rPr>
        <w:t>chr_start</w:t>
      </w:r>
      <w:proofErr w:type="spellEnd"/>
      <w:r w:rsidRPr="00EB0D02">
        <w:rPr>
          <w:rFonts w:ascii="Courier New" w:hAnsi="Courier New" w:cs="Courier New"/>
        </w:rPr>
        <w:t xml:space="preserve"> &lt;&lt; " to chromosome " &lt;&lt; </w:t>
      </w:r>
      <w:proofErr w:type="spellStart"/>
      <w:r w:rsidRPr="00EB0D02">
        <w:rPr>
          <w:rFonts w:ascii="Courier New" w:hAnsi="Courier New" w:cs="Courier New"/>
        </w:rPr>
        <w:t>chr_end</w:t>
      </w:r>
      <w:proofErr w:type="spellEnd"/>
      <w:r w:rsidRPr="00EB0D02">
        <w:rPr>
          <w:rFonts w:ascii="Courier New" w:hAnsi="Courier New" w:cs="Courier New"/>
        </w:rPr>
        <w:t xml:space="preserve"> &lt;&lt; " are included in the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8B57EA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data.cpp:1397:    else LOGGER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on chromosome " &lt;&lt; </w:t>
      </w:r>
      <w:proofErr w:type="spellStart"/>
      <w:r w:rsidRPr="00EB0D02">
        <w:rPr>
          <w:rFonts w:ascii="Courier New" w:hAnsi="Courier New" w:cs="Courier New"/>
        </w:rPr>
        <w:t>chr_start</w:t>
      </w:r>
      <w:proofErr w:type="spellEnd"/>
      <w:r w:rsidRPr="00EB0D02">
        <w:rPr>
          <w:rFonts w:ascii="Courier New" w:hAnsi="Courier New" w:cs="Courier New"/>
        </w:rPr>
        <w:t xml:space="preserve"> &lt;&lt; " are included in the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5C80AC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data.cpp:1404:    LOGGER &lt;&lt; "Filtering SNPs with MAF &gt; " &lt;&lt; 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5367A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data.cpp:1420:        LOGGER &lt;&lt; "After filtering SNPs with MAF &gt; " &lt;&lt; 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&lt;&lt; ", there are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(" &lt;&lt; </w:t>
      </w:r>
      <w:proofErr w:type="spellStart"/>
      <w:r w:rsidRPr="00EB0D02">
        <w:rPr>
          <w:rFonts w:ascii="Courier New" w:hAnsi="Courier New" w:cs="Courier New"/>
        </w:rPr>
        <w:t>prev_size</w:t>
      </w:r>
      <w:proofErr w:type="spellEnd"/>
      <w:r w:rsidRPr="00EB0D02">
        <w:rPr>
          <w:rFonts w:ascii="Courier New" w:hAnsi="Courier New" w:cs="Courier New"/>
        </w:rPr>
        <w:t xml:space="preserve"> -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with MAF &lt; " &lt;&lt; 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&lt;&lt; ")."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8BBBA2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data.cpp:1428:    LOGGER &lt;&lt; "Filtering SNPs with MAF &lt; " &lt;&lt; </w:t>
      </w:r>
      <w:proofErr w:type="spellStart"/>
      <w:r w:rsidRPr="00EB0D02">
        <w:rPr>
          <w:rFonts w:ascii="Courier New" w:hAnsi="Courier New" w:cs="Courier New"/>
        </w:rPr>
        <w:t>max_maf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4E106C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data.cpp:1444:        LOGGER &lt;&lt; "After filtering SNPs with MAF &lt; " &lt;&lt; </w:t>
      </w:r>
      <w:proofErr w:type="spellStart"/>
      <w:r w:rsidRPr="00EB0D02">
        <w:rPr>
          <w:rFonts w:ascii="Courier New" w:hAnsi="Courier New" w:cs="Courier New"/>
        </w:rPr>
        <w:t>max_maf</w:t>
      </w:r>
      <w:proofErr w:type="spellEnd"/>
      <w:r w:rsidRPr="00EB0D02">
        <w:rPr>
          <w:rFonts w:ascii="Courier New" w:hAnsi="Courier New" w:cs="Courier New"/>
        </w:rPr>
        <w:t xml:space="preserve"> &lt;&lt; ", there are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(" &lt;&lt; </w:t>
      </w:r>
      <w:proofErr w:type="spellStart"/>
      <w:r w:rsidRPr="00EB0D02">
        <w:rPr>
          <w:rFonts w:ascii="Courier New" w:hAnsi="Courier New" w:cs="Courier New"/>
        </w:rPr>
        <w:t>prev_size</w:t>
      </w:r>
      <w:proofErr w:type="spellEnd"/>
      <w:r w:rsidRPr="00EB0D02">
        <w:rPr>
          <w:rFonts w:ascii="Courier New" w:hAnsi="Courier New" w:cs="Courier New"/>
        </w:rPr>
        <w:t xml:space="preserve"> -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with MAF &gt; " &lt;&lt; </w:t>
      </w:r>
      <w:proofErr w:type="spellStart"/>
      <w:r w:rsidRPr="00EB0D02">
        <w:rPr>
          <w:rFonts w:ascii="Courier New" w:hAnsi="Courier New" w:cs="Courier New"/>
        </w:rPr>
        <w:t>max_maf</w:t>
      </w:r>
      <w:proofErr w:type="spellEnd"/>
      <w:r w:rsidRPr="00EB0D02">
        <w:rPr>
          <w:rFonts w:ascii="Courier New" w:hAnsi="Courier New" w:cs="Courier New"/>
        </w:rPr>
        <w:t xml:space="preserve"> &lt;&lt; ")."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7CE5C0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data.cpp:1450:    if (_</w:t>
      </w:r>
      <w:proofErr w:type="spellStart"/>
      <w:r w:rsidRPr="00EB0D02">
        <w:rPr>
          <w:rFonts w:ascii="Courier New" w:hAnsi="Courier New" w:cs="Courier New"/>
        </w:rPr>
        <w:t>impRsq.empty</w:t>
      </w:r>
      <w:proofErr w:type="spellEnd"/>
      <w:r w:rsidRPr="00EB0D02">
        <w:rPr>
          <w:rFonts w:ascii="Courier New" w:hAnsi="Courier New" w:cs="Courier New"/>
        </w:rPr>
        <w:t>()) LOGGER &lt;&lt; "Warning: the option --</w:t>
      </w:r>
      <w:proofErr w:type="spellStart"/>
      <w:r w:rsidRPr="00EB0D02">
        <w:rPr>
          <w:rFonts w:ascii="Courier New" w:hAnsi="Courier New" w:cs="Courier New"/>
        </w:rPr>
        <w:t>imput-rsq</w:t>
      </w:r>
      <w:proofErr w:type="spellEnd"/>
      <w:r w:rsidRPr="00EB0D02">
        <w:rPr>
          <w:rFonts w:ascii="Courier New" w:hAnsi="Courier New" w:cs="Courier New"/>
        </w:rPr>
        <w:t xml:space="preserve"> is inactive because GCTA can't find the imputation quality scores for the SNPs. Use the option --update-</w:t>
      </w:r>
      <w:proofErr w:type="spellStart"/>
      <w:r w:rsidRPr="00EB0D02">
        <w:rPr>
          <w:rFonts w:ascii="Courier New" w:hAnsi="Courier New" w:cs="Courier New"/>
        </w:rPr>
        <w:t>imput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to input the imputation quality scores."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2AE7BD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data.cpp:1451:    LOGGER &lt;&lt; "Filtering SNPs with 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&gt;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AD209E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data.cpp:1465:        LOGGER &lt;&lt; "After filtering for 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&gt;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", there are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(" &lt;&lt; </w:t>
      </w:r>
      <w:proofErr w:type="spellStart"/>
      <w:r w:rsidRPr="00EB0D02">
        <w:rPr>
          <w:rFonts w:ascii="Courier New" w:hAnsi="Courier New" w:cs="Courier New"/>
        </w:rPr>
        <w:t>prev_size</w:t>
      </w:r>
      <w:proofErr w:type="spellEnd"/>
      <w:r w:rsidRPr="00EB0D02">
        <w:rPr>
          <w:rFonts w:ascii="Courier New" w:hAnsi="Courier New" w:cs="Courier New"/>
        </w:rPr>
        <w:t xml:space="preserve"> -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 with 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&lt;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6D397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data.cpp:1491:    LOGGER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are kept from [" + </w:t>
      </w:r>
      <w:proofErr w:type="spellStart"/>
      <w:r w:rsidRPr="00EB0D02">
        <w:rPr>
          <w:rFonts w:ascii="Courier New" w:hAnsi="Courier New" w:cs="Courier New"/>
        </w:rPr>
        <w:t>indi_list_file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E6C966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data.cpp:1499:    LOGGER &lt;&lt; </w:t>
      </w:r>
      <w:proofErr w:type="spellStart"/>
      <w:r w:rsidRPr="00EB0D02">
        <w:rPr>
          <w:rFonts w:ascii="Courier New" w:hAnsi="Courier New" w:cs="Courier New"/>
        </w:rPr>
        <w:t>prev_size</w:t>
      </w:r>
      <w:proofErr w:type="spellEnd"/>
      <w:r w:rsidRPr="00EB0D02">
        <w:rPr>
          <w:rFonts w:ascii="Courier New" w:hAnsi="Courier New" w:cs="Courier New"/>
        </w:rPr>
        <w:t xml:space="preserve"> -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are removed from [" + </w:t>
      </w:r>
      <w:proofErr w:type="spellStart"/>
      <w:r w:rsidRPr="00EB0D02">
        <w:rPr>
          <w:rFonts w:ascii="Courier New" w:hAnsi="Courier New" w:cs="Courier New"/>
        </w:rPr>
        <w:t>indi_list_file</w:t>
      </w:r>
      <w:proofErr w:type="spellEnd"/>
      <w:r w:rsidRPr="00EB0D02">
        <w:rPr>
          <w:rFonts w:ascii="Courier New" w:hAnsi="Courier New" w:cs="Courier New"/>
        </w:rPr>
        <w:t xml:space="preserve"> + "] and there are " &lt;&lt; _</w:t>
      </w:r>
      <w:proofErr w:type="spellStart"/>
      <w:r w:rsidRPr="00EB0D02">
        <w:rPr>
          <w:rFonts w:ascii="Courier New" w:hAnsi="Courier New" w:cs="Courier New"/>
        </w:rPr>
        <w:t>keep.size</w:t>
      </w:r>
      <w:proofErr w:type="spellEnd"/>
      <w:r w:rsidRPr="00EB0D02">
        <w:rPr>
          <w:rFonts w:ascii="Courier New" w:hAnsi="Courier New" w:cs="Courier New"/>
        </w:rPr>
        <w:t xml:space="preserve">() &lt;&lt; " individuals remaining."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6D235D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data.cpp:1507:    LOGGER &lt;&lt; "Reading sex information from [" + </w:t>
      </w:r>
      <w:proofErr w:type="spellStart"/>
      <w:r w:rsidRPr="00EB0D02">
        <w:rPr>
          <w:rFonts w:ascii="Courier New" w:hAnsi="Courier New" w:cs="Courier New"/>
        </w:rPr>
        <w:t>sex_file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9679BA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data.cpp:1532:    LOGGER &lt;&lt; "Sex information for " &lt;&lt;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individuals are update from [" + </w:t>
      </w:r>
      <w:proofErr w:type="spellStart"/>
      <w:r w:rsidRPr="00EB0D02">
        <w:rPr>
          <w:rFonts w:ascii="Courier New" w:hAnsi="Courier New" w:cs="Courier New"/>
        </w:rPr>
        <w:t>sex_file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6CBDBE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data.cpp:1540:    LOGGER &lt;&lt; "Reading reference alleles of SNPs from [" + </w:t>
      </w:r>
      <w:proofErr w:type="spellStart"/>
      <w:r w:rsidRPr="00EB0D02">
        <w:rPr>
          <w:rFonts w:ascii="Courier New" w:hAnsi="Courier New" w:cs="Courier New"/>
        </w:rPr>
        <w:t>ref_A_file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5C09652" w14:textId="5110CF88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data.cpp:1561:    LOGGER &lt;&lt; "Reference alleles of " &lt;&lt;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are update</w:t>
      </w:r>
      <w:ins w:id="27" w:author="Longda Jiang" w:date="2021-09-10T11:06:00Z">
        <w:r w:rsidR="0098398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from [" + </w:t>
      </w:r>
      <w:proofErr w:type="spellStart"/>
      <w:r w:rsidRPr="00EB0D02">
        <w:rPr>
          <w:rFonts w:ascii="Courier New" w:hAnsi="Courier New" w:cs="Courier New"/>
        </w:rPr>
        <w:t>ref_A_file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8539A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data.cpp:1562:    if (</w:t>
      </w:r>
      <w:proofErr w:type="spellStart"/>
      <w:proofErr w:type="gram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!</w:t>
      </w:r>
      <w:proofErr w:type="gramEnd"/>
      <w:r w:rsidRPr="00EB0D02">
        <w:rPr>
          <w:rFonts w:ascii="Courier New" w:hAnsi="Courier New" w:cs="Courier New"/>
        </w:rPr>
        <w:t>=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>) LOGGER &lt;&lt; "Warning: reference alleles of "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-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have not been updated."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A559BB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data.cpp:1584:    LOGGER &lt;&lt; "Calculating allele frequencies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14331E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data.cpp:1650:    LOGGER &lt;&lt; "Reading 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of the SNPs from [" + </w:t>
      </w:r>
      <w:proofErr w:type="spellStart"/>
      <w:r w:rsidRPr="00EB0D02">
        <w:rPr>
          <w:rFonts w:ascii="Courier New" w:hAnsi="Courier New" w:cs="Courier New"/>
        </w:rPr>
        <w:t>zinfofile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9DDC813" w14:textId="34EFD510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data.cpp:1670:    LOGGER &lt;&lt; "Imputation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of " &lt;&lt;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are update</w:t>
      </w:r>
      <w:ins w:id="28" w:author="Longda Jiang" w:date="2021-09-10T11:06:00Z">
        <w:r w:rsidR="0098398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from [" + </w:t>
      </w:r>
      <w:proofErr w:type="spellStart"/>
      <w:r w:rsidRPr="00EB0D02">
        <w:rPr>
          <w:rFonts w:ascii="Courier New" w:hAnsi="Courier New" w:cs="Courier New"/>
        </w:rPr>
        <w:t>zinfofile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C516F5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data.cpp:1671:    if (</w:t>
      </w:r>
      <w:proofErr w:type="spellStart"/>
      <w:proofErr w:type="gram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!</w:t>
      </w:r>
      <w:proofErr w:type="gramEnd"/>
      <w:r w:rsidRPr="00EB0D02">
        <w:rPr>
          <w:rFonts w:ascii="Courier New" w:hAnsi="Courier New" w:cs="Courier New"/>
        </w:rPr>
        <w:t>=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) LOGGER &lt;&lt; "Warning: imputation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of "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-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have not been updated."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B29792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data.cpp:1681:    LOGGER &lt;&lt; "Reading allele frequencies of the SNPs from [" + </w:t>
      </w:r>
      <w:proofErr w:type="spellStart"/>
      <w:r w:rsidRPr="00EB0D02">
        <w:rPr>
          <w:rFonts w:ascii="Courier New" w:hAnsi="Courier New" w:cs="Courier New"/>
        </w:rPr>
        <w:t>freq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118D1FC" w14:textId="2AEF63CD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data.cpp:1706:    LOGGER &lt;&lt; "Allele frequencies of " &lt;&lt;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are update</w:t>
      </w:r>
      <w:ins w:id="29" w:author="Longda Jiang" w:date="2021-09-10T11:07:00Z">
        <w:r w:rsidR="0098398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from [" + </w:t>
      </w:r>
      <w:proofErr w:type="spellStart"/>
      <w:r w:rsidRPr="00EB0D02">
        <w:rPr>
          <w:rFonts w:ascii="Courier New" w:hAnsi="Courier New" w:cs="Courier New"/>
        </w:rPr>
        <w:t>freq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03C991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data.cpp:1707:    if (</w:t>
      </w:r>
      <w:proofErr w:type="spellStart"/>
      <w:proofErr w:type="gram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!</w:t>
      </w:r>
      <w:proofErr w:type="gramEnd"/>
      <w:r w:rsidRPr="00EB0D02">
        <w:rPr>
          <w:rFonts w:ascii="Courier New" w:hAnsi="Courier New" w:cs="Courier New"/>
        </w:rPr>
        <w:t>=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>) LOGGER &lt;&lt; "Warning: allele frequencies of " &lt;&lt; _</w:t>
      </w:r>
      <w:proofErr w:type="spellStart"/>
      <w:r w:rsidRPr="00EB0D02">
        <w:rPr>
          <w:rFonts w:ascii="Courier New" w:hAnsi="Courier New" w:cs="Courier New"/>
        </w:rPr>
        <w:t>snp_num</w:t>
      </w:r>
      <w:proofErr w:type="spellEnd"/>
      <w:r w:rsidRPr="00EB0D02">
        <w:rPr>
          <w:rFonts w:ascii="Courier New" w:hAnsi="Courier New" w:cs="Courier New"/>
        </w:rPr>
        <w:t xml:space="preserve"> - </w:t>
      </w:r>
      <w:proofErr w:type="spellStart"/>
      <w:r w:rsidRPr="00EB0D02">
        <w:rPr>
          <w:rFonts w:ascii="Courier New" w:hAnsi="Courier New" w:cs="Courier New"/>
        </w:rPr>
        <w:t>icount</w:t>
      </w:r>
      <w:proofErr w:type="spellEnd"/>
      <w:r w:rsidRPr="00EB0D02">
        <w:rPr>
          <w:rFonts w:ascii="Courier New" w:hAnsi="Courier New" w:cs="Courier New"/>
        </w:rPr>
        <w:t xml:space="preserve"> &lt;&lt; " SNPs have not been updated."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FC9304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data.cpp:1716:    LOGGER &lt;&lt; "Writing allele frequencies of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to [" + </w:t>
      </w:r>
      <w:proofErr w:type="spellStart"/>
      <w:r w:rsidRPr="00EB0D02">
        <w:rPr>
          <w:rFonts w:ascii="Courier New" w:hAnsi="Courier New" w:cs="Courier New"/>
        </w:rPr>
        <w:t>save_freq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44E5E5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data.cpp:1723:    LOGGER &lt;&lt; "Allele frequencies of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have been saved in the file [" + </w:t>
      </w:r>
      <w:proofErr w:type="spellStart"/>
      <w:r w:rsidRPr="00EB0D02">
        <w:rPr>
          <w:rFonts w:ascii="Courier New" w:hAnsi="Courier New" w:cs="Courier New"/>
        </w:rPr>
        <w:t>save_freq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D856F0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data.cpp:1757:    LOGGER &lt;&lt; "BLUP solution to the total genetic effects for "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have been read from [" + </w:t>
      </w:r>
      <w:proofErr w:type="spellStart"/>
      <w:r w:rsidRPr="00EB0D02">
        <w:rPr>
          <w:rFonts w:ascii="Courier New" w:hAnsi="Courier New" w:cs="Courier New"/>
        </w:rPr>
        <w:t>blup_indi_file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300D6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data.cpp:1764:    LOGGER &lt;&lt; "Recoding genotypes (individual major mode)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236A0B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data.cpp:1805:    LOGGER &lt;&lt; "Recoding genotypes for dominance effects (individual major mode)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4C0C8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data.cpp:1994:    LOGGER &lt;&lt; "Saving the recoded genotype matrix to the file [" + </w:t>
      </w:r>
      <w:proofErr w:type="spellStart"/>
      <w:r w:rsidRPr="00EB0D02">
        <w:rPr>
          <w:rFonts w:ascii="Courier New" w:hAnsi="Courier New" w:cs="Courier New"/>
        </w:rPr>
        <w:t>X_zFile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2E8FF4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data.cpp:2037:    LOGGER &lt;&lt; "The recoded genotype matrix has been saved in the file [" + </w:t>
      </w:r>
      <w:proofErr w:type="spellStart"/>
      <w:r w:rsidRPr="00EB0D02">
        <w:rPr>
          <w:rFonts w:ascii="Courier New" w:hAnsi="Courier New" w:cs="Courier New"/>
        </w:rPr>
        <w:t>X_zFile</w:t>
      </w:r>
      <w:proofErr w:type="spellEnd"/>
      <w:r w:rsidRPr="00EB0D02">
        <w:rPr>
          <w:rFonts w:ascii="Courier New" w:hAnsi="Courier New" w:cs="Courier New"/>
        </w:rPr>
        <w:t xml:space="preserve"> + "] (in compressed text format)."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F95C55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edata.cpp:20:    LOGGER &lt;&lt; "Reading gene expression / methylation data from [" + </w:t>
      </w:r>
      <w:proofErr w:type="spellStart"/>
      <w:r w:rsidRPr="00EB0D02">
        <w:rPr>
          <w:rFonts w:ascii="Courier New" w:hAnsi="Courier New" w:cs="Courier New"/>
        </w:rPr>
        <w:t>efile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FC1960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edata.cpp:186:    LOGGER &lt;&lt; "Recoding gene expression / methylation data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0A5F73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edata.cpp:196: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expression relationship matrix (ERM) ...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A0AD7C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ejma.cpp:70:    LOGGER &lt;&lt; "Reading correlation matrix of gene expression from [" + </w:t>
      </w:r>
      <w:proofErr w:type="spellStart"/>
      <w:r w:rsidRPr="00EB0D02">
        <w:rPr>
          <w:rFonts w:ascii="Courier New" w:hAnsi="Courier New" w:cs="Courier New"/>
        </w:rPr>
        <w:t>eR_file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D05718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ejma.cpp:91: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expression-trait association summary-level statistics from [" + </w:t>
      </w:r>
      <w:proofErr w:type="spellStart"/>
      <w:r w:rsidRPr="00EB0D02">
        <w:rPr>
          <w:rFonts w:ascii="Courier New" w:hAnsi="Courier New" w:cs="Courier New"/>
        </w:rPr>
        <w:t>e_metafile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4E0DA8D" w14:textId="519DF013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ejma.cpp:117:    LOGGER &lt;&lt; "GWAS summary statistics of " &lt;&lt; </w:t>
      </w:r>
      <w:proofErr w:type="spellStart"/>
      <w:r w:rsidRPr="00EB0D02">
        <w:rPr>
          <w:rFonts w:ascii="Courier New" w:hAnsi="Courier New" w:cs="Courier New"/>
        </w:rPr>
        <w:t>probe_</w:t>
      </w:r>
      <w:proofErr w:type="gramStart"/>
      <w:r w:rsidRPr="00EB0D02">
        <w:rPr>
          <w:rFonts w:ascii="Courier New" w:hAnsi="Courier New" w:cs="Courier New"/>
        </w:rPr>
        <w:t>buf.size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probs read from [" + </w:t>
      </w:r>
      <w:proofErr w:type="spellStart"/>
      <w:r w:rsidRPr="00EB0D02">
        <w:rPr>
          <w:rFonts w:ascii="Courier New" w:hAnsi="Courier New" w:cs="Courier New"/>
        </w:rPr>
        <w:t>e_metafile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12D27E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ejma.cpp:119:    LOGGER &lt;&lt; "Matching the summary data to the genotype data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C60396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ejma.cpp:164: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28733FB" w14:textId="0EFA5F6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ejma.cpp:166:        LOGGER &lt;&lt; "Performing stepwise model selection on " &lt;&lt; _</w:t>
      </w:r>
      <w:proofErr w:type="spellStart"/>
      <w:r w:rsidRPr="00EB0D02">
        <w:rPr>
          <w:rFonts w:ascii="Courier New" w:hAnsi="Courier New" w:cs="Courier New"/>
        </w:rPr>
        <w:t>e_</w:t>
      </w:r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>() &lt;&lt; " probes to select association signals ... (p</w:t>
      </w:r>
      <w:ins w:id="30" w:author="Longda Jiang" w:date="2021-09-10T11:10:00Z">
        <w:r w:rsidR="00983984">
          <w:rPr>
            <w:rFonts w:ascii="Courier New" w:hAnsi="Courier New" w:cs="Courier New"/>
          </w:rPr>
          <w:t>-value</w:t>
        </w:r>
      </w:ins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_</w:t>
      </w:r>
      <w:proofErr w:type="spellStart"/>
      <w:r w:rsidRPr="00EB0D02">
        <w:rPr>
          <w:rFonts w:ascii="Courier New" w:hAnsi="Courier New" w:cs="Courier New"/>
        </w:rPr>
        <w:t>ecojo_p_cutoff</w:t>
      </w:r>
      <w:proofErr w:type="spellEnd"/>
      <w:r w:rsidRPr="00EB0D02">
        <w:rPr>
          <w:rFonts w:ascii="Courier New" w:hAnsi="Courier New" w:cs="Courier New"/>
        </w:rPr>
        <w:t xml:space="preserve"> &lt;&lt; "; ";</w:t>
      </w:r>
    </w:p>
    <w:p w14:paraId="07E1FEE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ejma.cpp:167:        LOGGER &lt;&lt; "collinearity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_</w:t>
      </w:r>
      <w:proofErr w:type="spellStart"/>
      <w:r w:rsidRPr="00EB0D02">
        <w:rPr>
          <w:rFonts w:ascii="Courier New" w:hAnsi="Courier New" w:cs="Courier New"/>
        </w:rPr>
        <w:t>ecojo_collinear</w:t>
      </w:r>
      <w:proofErr w:type="spellEnd"/>
      <w:r w:rsidRPr="00EB0D02">
        <w:rPr>
          <w:rFonts w:ascii="Courier New" w:hAnsi="Courier New" w:cs="Courier New"/>
        </w:rPr>
        <w:t xml:space="preserve"> &lt;&lt; ")"&lt;&lt;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3FD7C4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ejma.cpp:170:            LOGGER &lt;&lt; "No probe has been selected."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E966446" w14:textId="2C7C8043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ejma.cpp:177:            LOGGER &lt;&lt; "Performing backward selection on " &lt;&lt; _</w:t>
      </w:r>
      <w:proofErr w:type="spellStart"/>
      <w:r w:rsidRPr="00EB0D02">
        <w:rPr>
          <w:rFonts w:ascii="Courier New" w:hAnsi="Courier New" w:cs="Courier New"/>
        </w:rPr>
        <w:t>e_</w:t>
      </w:r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probes at </w:t>
      </w:r>
      <w:del w:id="31" w:author="Longda Jiang" w:date="2021-09-10T11:10:00Z">
        <w:r w:rsidRPr="00EB0D02" w:rsidDel="00983984">
          <w:rPr>
            <w:rFonts w:ascii="Courier New" w:hAnsi="Courier New" w:cs="Courier New"/>
          </w:rPr>
          <w:delText xml:space="preserve">threshold </w:delText>
        </w:r>
      </w:del>
      <w:r w:rsidRPr="00EB0D02">
        <w:rPr>
          <w:rFonts w:ascii="Courier New" w:hAnsi="Courier New" w:cs="Courier New"/>
        </w:rPr>
        <w:t xml:space="preserve">p-value </w:t>
      </w:r>
      <w:proofErr w:type="spellStart"/>
      <w:ins w:id="32" w:author="Longda Jiang" w:date="2021-09-10T11:10:00Z">
        <w:r w:rsidR="00983984">
          <w:rPr>
            <w:rFonts w:ascii="Courier New" w:hAnsi="Courier New" w:cs="Courier New"/>
          </w:rPr>
          <w:t>cutoff</w:t>
        </w:r>
        <w:proofErr w:type="spellEnd"/>
        <w:r w:rsidR="00983984">
          <w:rPr>
            <w:rFonts w:ascii="Courier New" w:hAnsi="Courier New" w:cs="Courier New"/>
          </w:rPr>
          <w:t xml:space="preserve"> </w:t>
        </w:r>
      </w:ins>
      <w:r w:rsidRPr="00EB0D02">
        <w:rPr>
          <w:rFonts w:ascii="Courier New" w:hAnsi="Courier New" w:cs="Courier New"/>
        </w:rPr>
        <w:t>= " &lt;&lt; _</w:t>
      </w:r>
      <w:proofErr w:type="spellStart"/>
      <w:r w:rsidRPr="00EB0D02">
        <w:rPr>
          <w:rFonts w:ascii="Courier New" w:hAnsi="Courier New" w:cs="Courier New"/>
        </w:rPr>
        <w:t>ecojo_p_cutoff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A91A42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ejma.cpp:184:    LOGGER &lt;&lt; "Performing joint analysis on all the " &lt;&lt; 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>();</w:t>
      </w:r>
    </w:p>
    <w:p w14:paraId="2053340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ejma.cpp:185:    if (</w:t>
      </w:r>
      <w:proofErr w:type="spellStart"/>
      <w:r w:rsidRPr="00EB0D02">
        <w:rPr>
          <w:rFonts w:ascii="Courier New" w:hAnsi="Courier New" w:cs="Courier New"/>
        </w:rPr>
        <w:t>joint_only</w:t>
      </w:r>
      <w:proofErr w:type="spellEnd"/>
      <w:r w:rsidRPr="00EB0D02">
        <w:rPr>
          <w:rFonts w:ascii="Courier New" w:hAnsi="Courier New" w:cs="Courier New"/>
        </w:rPr>
        <w:t xml:space="preserve">) LOGGER &lt;&lt; " probes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2FFAB7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ejma.cpp:186:    else LOGGER &lt;&lt; " selected signals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560B8B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ejma.cpp:195:    if (</w:t>
      </w:r>
      <w:proofErr w:type="spellStart"/>
      <w:r w:rsidRPr="00EB0D02">
        <w:rPr>
          <w:rFonts w:ascii="Courier New" w:hAnsi="Courier New" w:cs="Courier New"/>
        </w:rPr>
        <w:t>joint_only</w:t>
      </w:r>
      <w:proofErr w:type="spellEnd"/>
      <w:r w:rsidRPr="00EB0D02">
        <w:rPr>
          <w:rFonts w:ascii="Courier New" w:hAnsi="Courier New" w:cs="Courier New"/>
        </w:rPr>
        <w:t xml:space="preserve">) LOGGER &lt;&lt; "Saving the joint analysis result of " &lt;&lt; 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probes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A99F8F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ejma.cpp:196:    else LOGGER &lt;&lt; "Saving the " &lt;&lt; 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independent signals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FF15B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ejma.cpp:222:    if (_</w:t>
      </w:r>
      <w:proofErr w:type="spellStart"/>
      <w:r w:rsidRPr="00EB0D02">
        <w:rPr>
          <w:rFonts w:ascii="Courier New" w:hAnsi="Courier New" w:cs="Courier New"/>
        </w:rPr>
        <w:t>ecojo_p_cutoff</w:t>
      </w:r>
      <w:proofErr w:type="spellEnd"/>
      <w:r w:rsidRPr="00EB0D02">
        <w:rPr>
          <w:rFonts w:ascii="Courier New" w:hAnsi="Courier New" w:cs="Courier New"/>
        </w:rPr>
        <w:t xml:space="preserve"> &gt; 1e-3) LOGGER &lt;&lt; "Performing forward model selection because the significance level is too low..."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95A835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ejma.cpp:230:        if (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% 5 == 0 &amp;&amp;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&gt; </w:t>
      </w:r>
      <w:proofErr w:type="spellStart"/>
      <w:r w:rsidRPr="00EB0D02">
        <w:rPr>
          <w:rFonts w:ascii="Courier New" w:hAnsi="Courier New" w:cs="Courier New"/>
        </w:rPr>
        <w:t>prev_num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associated probes have been selected."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06C596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ejma.cpp:234:        LOGGER &lt;&lt; "Performing backward elimination..."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7AD6C0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ejma.cpp:237:    LOGGER &lt;&lt; "Finally, " &lt;&lt; 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associated probes are selected."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3160C3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ejma.cpp:416:    LOGGER &lt;&lt; "Recoding gene expression data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FDF018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ejma.cpp:429: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joint analysis on all the " &lt;&lt; _</w:t>
      </w:r>
      <w:proofErr w:type="spellStart"/>
      <w:r w:rsidRPr="00EB0D02">
        <w:rPr>
          <w:rFonts w:ascii="Courier New" w:hAnsi="Courier New" w:cs="Courier New"/>
        </w:rPr>
        <w:t>e_</w:t>
      </w:r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probes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94B762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ejma.cpp:443:    LOGGER &lt;&lt; "Saving the BLUP analysis result of " &lt;&lt; _</w:t>
      </w:r>
      <w:proofErr w:type="spellStart"/>
      <w:r w:rsidRPr="00EB0D02">
        <w:rPr>
          <w:rFonts w:ascii="Courier New" w:hAnsi="Courier New" w:cs="Courier New"/>
        </w:rPr>
        <w:t>e_</w:t>
      </w:r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probes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F01BB8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est_hsq.cpp:72:    LOGGER &lt;&lt; "Reading phenotypes from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082C97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est_hsq.cpp:76:    if (</w:t>
      </w:r>
      <w:proofErr w:type="spellStart"/>
      <w:r w:rsidRPr="00EB0D02">
        <w:rPr>
          <w:rFonts w:ascii="Courier New" w:hAnsi="Courier New" w:cs="Courier New"/>
        </w:rPr>
        <w:t>phen_num</w:t>
      </w:r>
      <w:proofErr w:type="spellEnd"/>
      <w:r w:rsidRPr="00EB0D02">
        <w:rPr>
          <w:rFonts w:ascii="Courier New" w:hAnsi="Courier New" w:cs="Courier New"/>
        </w:rPr>
        <w:t xml:space="preserve"> &gt; 1) LOGGER &lt;&lt; "There are " &lt;&lt; </w:t>
      </w:r>
      <w:proofErr w:type="spellStart"/>
      <w:r w:rsidRPr="00EB0D02">
        <w:rPr>
          <w:rFonts w:ascii="Courier New" w:hAnsi="Courier New" w:cs="Courier New"/>
        </w:rPr>
        <w:t>phen_num</w:t>
      </w:r>
      <w:proofErr w:type="spellEnd"/>
      <w:r w:rsidRPr="00EB0D02">
        <w:rPr>
          <w:rFonts w:ascii="Courier New" w:hAnsi="Courier New" w:cs="Courier New"/>
        </w:rPr>
        <w:t xml:space="preserve"> &lt;&lt; " traits specified in the file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478656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est_hsq.cpp:87:    if (_</w:t>
      </w:r>
      <w:proofErr w:type="spellStart"/>
      <w:r w:rsidRPr="00EB0D02">
        <w:rPr>
          <w:rFonts w:ascii="Courier New" w:hAnsi="Courier New" w:cs="Courier New"/>
        </w:rPr>
        <w:t>bivar_reml</w:t>
      </w:r>
      <w:proofErr w:type="spellEnd"/>
      <w:r w:rsidRPr="00EB0D02">
        <w:rPr>
          <w:rFonts w:ascii="Courier New" w:hAnsi="Courier New" w:cs="Courier New"/>
        </w:rPr>
        <w:t xml:space="preserve">) LOGGER &lt;&lt; "Traits " &lt;&lt; 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 &lt;&lt; " and " &lt;&lt; mphen2 &lt;&lt; " are included in the bivariate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9D7D61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est_hsq.cpp:89:        if (</w:t>
      </w:r>
      <w:proofErr w:type="spellStart"/>
      <w:r w:rsidRPr="00EB0D02">
        <w:rPr>
          <w:rFonts w:ascii="Courier New" w:hAnsi="Courier New" w:cs="Courier New"/>
        </w:rPr>
        <w:t>phen_num</w:t>
      </w:r>
      <w:proofErr w:type="spellEnd"/>
      <w:r w:rsidRPr="00EB0D02">
        <w:rPr>
          <w:rFonts w:ascii="Courier New" w:hAnsi="Courier New" w:cs="Courier New"/>
        </w:rPr>
        <w:t xml:space="preserve"> &gt; 1) LOGGER &lt;&lt; "Trait #" &lt;&lt; 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 &lt;&lt; " is included for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83D4C3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est_hsq.cpp:117:    LOGGER &lt;&lt; "Non-missing phenotypes of " &lt;&lt; </w:t>
      </w:r>
      <w:proofErr w:type="spellStart"/>
      <w:r w:rsidRPr="00EB0D02">
        <w:rPr>
          <w:rFonts w:ascii="Courier New" w:hAnsi="Courier New" w:cs="Courier New"/>
        </w:rPr>
        <w:t>phen_</w:t>
      </w:r>
      <w:proofErr w:type="gramStart"/>
      <w:r w:rsidRPr="00EB0D02">
        <w:rPr>
          <w:rFonts w:ascii="Courier New" w:hAnsi="Courier New" w:cs="Courier New"/>
        </w:rPr>
        <w:t>buf.size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are included from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2A15FE6" w14:textId="1BA0DF68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est_hsq.cpp:137:    if (</w:t>
      </w:r>
      <w:proofErr w:type="spellStart"/>
      <w:r w:rsidRPr="00EB0D02">
        <w:rPr>
          <w:rFonts w:ascii="Courier New" w:hAnsi="Courier New" w:cs="Courier New"/>
        </w:rPr>
        <w:t>qcovar_flag</w:t>
      </w:r>
      <w:proofErr w:type="spellEnd"/>
      <w:r w:rsidRPr="00EB0D02">
        <w:rPr>
          <w:rFonts w:ascii="Courier New" w:hAnsi="Courier New" w:cs="Courier New"/>
        </w:rPr>
        <w:t>) LOGGER &lt;&lt; "Reading quantitative covariate</w:t>
      </w:r>
      <w:ins w:id="33" w:author="Longda Jiang" w:date="2021-09-10T11:14:00Z">
        <w:r w:rsidR="00983984">
          <w:rPr>
            <w:rFonts w:ascii="Courier New" w:hAnsi="Courier New" w:cs="Courier New"/>
          </w:rPr>
          <w:t>(</w:t>
        </w:r>
      </w:ins>
      <w:r w:rsidRPr="00EB0D02">
        <w:rPr>
          <w:rFonts w:ascii="Courier New" w:hAnsi="Courier New" w:cs="Courier New"/>
        </w:rPr>
        <w:t>s</w:t>
      </w:r>
      <w:ins w:id="34" w:author="Longda Jiang" w:date="2021-09-10T11:14:00Z">
        <w:r w:rsidR="00983984">
          <w:rPr>
            <w:rFonts w:ascii="Courier New" w:hAnsi="Courier New" w:cs="Courier New"/>
          </w:rPr>
          <w:t>)</w:t>
        </w:r>
      </w:ins>
      <w:r w:rsidRPr="00EB0D02">
        <w:rPr>
          <w:rFonts w:ascii="Courier New" w:hAnsi="Courier New" w:cs="Courier New"/>
        </w:rPr>
        <w:t xml:space="preserve"> from [" + </w:t>
      </w:r>
      <w:proofErr w:type="spellStart"/>
      <w:r w:rsidRPr="00EB0D02">
        <w:rPr>
          <w:rFonts w:ascii="Courier New" w:hAnsi="Courier New" w:cs="Courier New"/>
        </w:rPr>
        <w:t>covar_file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3E8E1C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est_hsq.cpp:138:    else LOGGER &lt;&lt; "Reading discrete covariate(s) from [" + </w:t>
      </w:r>
      <w:proofErr w:type="spellStart"/>
      <w:r w:rsidRPr="00EB0D02">
        <w:rPr>
          <w:rFonts w:ascii="Courier New" w:hAnsi="Courier New" w:cs="Courier New"/>
        </w:rPr>
        <w:t>covar_file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82B815E" w14:textId="2C47F1B5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est_hsq.cpp:140:    if (</w:t>
      </w:r>
      <w:proofErr w:type="spellStart"/>
      <w:r w:rsidRPr="00EB0D02">
        <w:rPr>
          <w:rFonts w:ascii="Courier New" w:hAnsi="Courier New" w:cs="Courier New"/>
        </w:rPr>
        <w:t>qcovar_flag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covar_num</w:t>
      </w:r>
      <w:proofErr w:type="spellEnd"/>
      <w:r w:rsidRPr="00EB0D02">
        <w:rPr>
          <w:rFonts w:ascii="Courier New" w:hAnsi="Courier New" w:cs="Courier New"/>
        </w:rPr>
        <w:t xml:space="preserve"> &lt;&lt; " quantitative covariate(s) of " &lt;&lt; </w:t>
      </w:r>
      <w:proofErr w:type="spellStart"/>
      <w:r w:rsidRPr="00EB0D02">
        <w:rPr>
          <w:rFonts w:ascii="Courier New" w:hAnsi="Courier New" w:cs="Courier New"/>
        </w:rPr>
        <w:t>covar_</w:t>
      </w:r>
      <w:proofErr w:type="gramStart"/>
      <w:r w:rsidRPr="00EB0D02">
        <w:rPr>
          <w:rFonts w:ascii="Courier New" w:hAnsi="Courier New" w:cs="Courier New"/>
        </w:rPr>
        <w:t>ID.size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</w:t>
      </w:r>
      <w:ins w:id="35" w:author="Longda Jiang" w:date="2021-09-10T11:14:00Z">
        <w:r w:rsidR="00983984">
          <w:rPr>
            <w:rFonts w:ascii="Courier New" w:hAnsi="Courier New" w:cs="Courier New"/>
          </w:rPr>
          <w:t>are included</w:t>
        </w:r>
      </w:ins>
      <w:del w:id="36" w:author="Longda Jiang" w:date="2021-09-10T11:14:00Z">
        <w:r w:rsidRPr="00EB0D02" w:rsidDel="00983984">
          <w:rPr>
            <w:rFonts w:ascii="Courier New" w:hAnsi="Courier New" w:cs="Courier New"/>
          </w:rPr>
          <w:delText>read</w:delText>
        </w:r>
      </w:del>
      <w:r w:rsidRPr="00EB0D02">
        <w:rPr>
          <w:rFonts w:ascii="Courier New" w:hAnsi="Courier New" w:cs="Courier New"/>
        </w:rPr>
        <w:t xml:space="preserve"> from [" + </w:t>
      </w:r>
      <w:proofErr w:type="spellStart"/>
      <w:r w:rsidRPr="00EB0D02">
        <w:rPr>
          <w:rFonts w:ascii="Courier New" w:hAnsi="Courier New" w:cs="Courier New"/>
        </w:rPr>
        <w:t>covar_file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80EAB5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est_hsq.cpp:141:    else LOGGER &lt;&lt; </w:t>
      </w:r>
      <w:proofErr w:type="spellStart"/>
      <w:r w:rsidRPr="00EB0D02">
        <w:rPr>
          <w:rFonts w:ascii="Courier New" w:hAnsi="Courier New" w:cs="Courier New"/>
        </w:rPr>
        <w:t>covar_num</w:t>
      </w:r>
      <w:proofErr w:type="spellEnd"/>
      <w:r w:rsidRPr="00EB0D02">
        <w:rPr>
          <w:rFonts w:ascii="Courier New" w:hAnsi="Courier New" w:cs="Courier New"/>
        </w:rPr>
        <w:t xml:space="preserve"> &lt;&lt; " discrete covariate(s) of " &lt;&lt; </w:t>
      </w:r>
      <w:proofErr w:type="spellStart"/>
      <w:r w:rsidRPr="00EB0D02">
        <w:rPr>
          <w:rFonts w:ascii="Courier New" w:hAnsi="Courier New" w:cs="Courier New"/>
        </w:rPr>
        <w:t>covar_</w:t>
      </w:r>
      <w:proofErr w:type="gramStart"/>
      <w:r w:rsidRPr="00EB0D02">
        <w:rPr>
          <w:rFonts w:ascii="Courier New" w:hAnsi="Courier New" w:cs="Courier New"/>
        </w:rPr>
        <w:t>ID.size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are included from [" + </w:t>
      </w:r>
      <w:proofErr w:type="spellStart"/>
      <w:r w:rsidRPr="00EB0D02">
        <w:rPr>
          <w:rFonts w:ascii="Courier New" w:hAnsi="Courier New" w:cs="Courier New"/>
        </w:rPr>
        <w:t>covar_file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5D031A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est_hsq.cpp:185:    LOGGER &lt;&lt; "Reading " &lt;&lt; env &lt;&lt; " factor(s) for the analysis of GE interaction from [" + </w:t>
      </w:r>
      <w:proofErr w:type="spellStart"/>
      <w:r w:rsidRPr="00EB0D02">
        <w:rPr>
          <w:rFonts w:ascii="Courier New" w:hAnsi="Courier New" w:cs="Courier New"/>
        </w:rPr>
        <w:t>GE_file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F0D8F9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est_hsq.cpp:188:    LOGGER &lt;&lt; </w:t>
      </w:r>
      <w:proofErr w:type="spellStart"/>
      <w:r w:rsidRPr="00EB0D02">
        <w:rPr>
          <w:rFonts w:ascii="Courier New" w:hAnsi="Courier New" w:cs="Courier New"/>
        </w:rPr>
        <w:t>GE_num</w:t>
      </w:r>
      <w:proofErr w:type="spellEnd"/>
      <w:r w:rsidRPr="00EB0D02">
        <w:rPr>
          <w:rFonts w:ascii="Courier New" w:hAnsi="Courier New" w:cs="Courier New"/>
        </w:rPr>
        <w:t xml:space="preserve"> &lt;&lt; " " &lt;&lt; env &lt;&lt; " factor(s) for " &lt;&lt; </w:t>
      </w:r>
      <w:proofErr w:type="spellStart"/>
      <w:r w:rsidRPr="00EB0D02">
        <w:rPr>
          <w:rFonts w:ascii="Courier New" w:hAnsi="Courier New" w:cs="Courier New"/>
        </w:rPr>
        <w:t>GE_</w:t>
      </w:r>
      <w:proofErr w:type="gramStart"/>
      <w:r w:rsidRPr="00EB0D02">
        <w:rPr>
          <w:rFonts w:ascii="Courier New" w:hAnsi="Courier New" w:cs="Courier New"/>
        </w:rPr>
        <w:t>ID.size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are included from [" + </w:t>
      </w:r>
      <w:proofErr w:type="spellStart"/>
      <w:r w:rsidRPr="00EB0D02">
        <w:rPr>
          <w:rFonts w:ascii="Courier New" w:hAnsi="Courier New" w:cs="Courier New"/>
        </w:rPr>
        <w:t>GE_file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4B398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est_hsq.cpp:203:    LOGGER &lt;&lt; "Reading weights from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EE9B791" w14:textId="04A53E2E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est_hsq.cpp:207:    if (</w:t>
      </w:r>
      <w:proofErr w:type="spellStart"/>
      <w:r w:rsidRPr="00EB0D02">
        <w:rPr>
          <w:rFonts w:ascii="Courier New" w:hAnsi="Courier New" w:cs="Courier New"/>
        </w:rPr>
        <w:t>phen_num</w:t>
      </w:r>
      <w:proofErr w:type="spellEnd"/>
      <w:r w:rsidRPr="00EB0D02">
        <w:rPr>
          <w:rFonts w:ascii="Courier New" w:hAnsi="Courier New" w:cs="Courier New"/>
        </w:rPr>
        <w:t xml:space="preserve"> &gt; 1) LOGGER &lt;&lt; "There are " &lt;&lt; </w:t>
      </w:r>
      <w:proofErr w:type="spellStart"/>
      <w:r w:rsidRPr="00EB0D02">
        <w:rPr>
          <w:rFonts w:ascii="Courier New" w:hAnsi="Courier New" w:cs="Courier New"/>
        </w:rPr>
        <w:t>phen_num</w:t>
      </w:r>
      <w:proofErr w:type="spellEnd"/>
      <w:r w:rsidRPr="00EB0D02">
        <w:rPr>
          <w:rFonts w:ascii="Courier New" w:hAnsi="Courier New" w:cs="Courier New"/>
        </w:rPr>
        <w:t xml:space="preserve"> &lt;&lt; " weights specified in the file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"], however, only the first one </w:t>
      </w:r>
      <w:ins w:id="37" w:author="Longda Jiang" w:date="2021-09-10T11:16:00Z">
        <w:r w:rsidR="00983984">
          <w:rPr>
            <w:rFonts w:ascii="Courier New" w:hAnsi="Courier New" w:cs="Courier New"/>
          </w:rPr>
          <w:t xml:space="preserve">is </w:t>
        </w:r>
      </w:ins>
      <w:r w:rsidRPr="00EB0D02">
        <w:rPr>
          <w:rFonts w:ascii="Courier New" w:hAnsi="Courier New" w:cs="Courier New"/>
        </w:rPr>
        <w:t xml:space="preserve">used."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7342E3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est_hsq.cpp:234:    LOGGER &lt;&lt; "Non-missing weights of " &lt;&lt; </w:t>
      </w:r>
      <w:proofErr w:type="spellStart"/>
      <w:r w:rsidRPr="00EB0D02">
        <w:rPr>
          <w:rFonts w:ascii="Courier New" w:hAnsi="Courier New" w:cs="Courier New"/>
        </w:rPr>
        <w:t>phen_</w:t>
      </w:r>
      <w:proofErr w:type="gramStart"/>
      <w:r w:rsidRPr="00EB0D02">
        <w:rPr>
          <w:rFonts w:ascii="Courier New" w:hAnsi="Courier New" w:cs="Courier New"/>
        </w:rPr>
        <w:t>ID.size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are included from [" +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7DE979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est_hsq.cpp:327: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16AC6A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est_hsq.cpp:331:            if </w:t>
      </w:r>
      <w:proofErr w:type="gramStart"/>
      <w:r w:rsidRPr="00EB0D02">
        <w:rPr>
          <w:rFonts w:ascii="Courier New" w:hAnsi="Courier New" w:cs="Courier New"/>
        </w:rPr>
        <w:t>(!</w:t>
      </w:r>
      <w:proofErr w:type="spellStart"/>
      <w:r w:rsidRPr="00EB0D02">
        <w:rPr>
          <w:rFonts w:ascii="Courier New" w:hAnsi="Courier New" w:cs="Courier New"/>
        </w:rPr>
        <w:t>mlmassoc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 &amp;&amp; prevalence&lt;-1) LOGGER &lt;&lt; "Note: you can specify the disease prevalence by the option --prevalence so that GCTA can transform the variance explained to the underlying liability scale."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8551C5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est_hsq.cpp:333:            LOGGER &lt;&lt; "Note: you can specify the </w:t>
      </w:r>
      <w:proofErr w:type="spellStart"/>
      <w:r w:rsidRPr="00EB0D02">
        <w:rPr>
          <w:rFonts w:ascii="Courier New" w:hAnsi="Courier New" w:cs="Courier New"/>
        </w:rPr>
        <w:t>prevalences</w:t>
      </w:r>
      <w:proofErr w:type="spellEnd"/>
      <w:r w:rsidRPr="00EB0D02">
        <w:rPr>
          <w:rFonts w:ascii="Courier New" w:hAnsi="Courier New" w:cs="Courier New"/>
        </w:rPr>
        <w:t xml:space="preserve"> of the two diseases by the option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bivar</w:t>
      </w:r>
      <w:proofErr w:type="spellEnd"/>
      <w:r w:rsidRPr="00EB0D02">
        <w:rPr>
          <w:rFonts w:ascii="Courier New" w:hAnsi="Courier New" w:cs="Courier New"/>
        </w:rPr>
        <w:t xml:space="preserve">-prevalence so that GCTA can transform the estimates of variance explained to the underlying liability scale."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42C02E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est_hsq.cpp:355:            LOGGER &lt;&lt; "Mean of diagonal elements of the GRM = " &lt;&lt; </w:t>
      </w:r>
      <w:proofErr w:type="spellStart"/>
      <w:r w:rsidRPr="00EB0D02">
        <w:rPr>
          <w:rFonts w:ascii="Courier New" w:hAnsi="Courier New" w:cs="Courier New"/>
        </w:rPr>
        <w:t>diag_mean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778299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est_hsq.cpp:375:        LOGGER &lt;&lt; "There are " &lt;&lt; </w:t>
      </w:r>
      <w:proofErr w:type="spellStart"/>
      <w:r w:rsidRPr="00EB0D02">
        <w:rPr>
          <w:rFonts w:ascii="Courier New" w:hAnsi="Courier New" w:cs="Courier New"/>
        </w:rPr>
        <w:t>grm_</w:t>
      </w:r>
      <w:proofErr w:type="gramStart"/>
      <w:r w:rsidRPr="00EB0D02">
        <w:rPr>
          <w:rFonts w:ascii="Courier New" w:hAnsi="Courier New" w:cs="Courier New"/>
        </w:rPr>
        <w:t>files.size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GRM file names specified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7E05F3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est_hsq.cpp:377:            LOGGER &lt;&lt; "Reading the GRM from the "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file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5B2C21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est_hsq.cpp:394:                LOGGER &lt;&lt; "Mean of diagonal elements of the GRM = " &lt;&lt; </w:t>
      </w:r>
      <w:proofErr w:type="spellStart"/>
      <w:r w:rsidRPr="00EB0D02">
        <w:rPr>
          <w:rFonts w:ascii="Courier New" w:hAnsi="Courier New" w:cs="Courier New"/>
        </w:rPr>
        <w:t>diag_mean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5CD9E4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est_hsq.cpp:509:    LOGGER &lt;&lt; _n &lt;&lt; " individuals are in common in these files."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C3E48DD" w14:textId="4092A210" w:rsidR="00EB0D02" w:rsidRPr="00EB0D02" w:rsidDel="0021486D" w:rsidRDefault="00EB0D02" w:rsidP="00EB0D02">
      <w:pPr>
        <w:pStyle w:val="PlainText"/>
        <w:rPr>
          <w:del w:id="38" w:author="Longda Jiang" w:date="2021-09-10T11:19:00Z"/>
          <w:rFonts w:ascii="Courier New" w:hAnsi="Courier New" w:cs="Courier New"/>
        </w:rPr>
      </w:pPr>
      <w:del w:id="39" w:author="Longda Jiang" w:date="2021-09-10T11:19:00Z">
        <w:r w:rsidRPr="00EB0D02" w:rsidDel="0021486D">
          <w:rPr>
            <w:rFonts w:ascii="Courier New" w:hAnsi="Courier New" w:cs="Courier New"/>
          </w:rPr>
          <w:delText>est_hsq.cpp:516:    //LOGGER &lt;&lt; "Prepare time: " &lt;&lt; LOGGER.tp("main") &lt;&lt; std::endl;</w:delText>
        </w:r>
      </w:del>
    </w:p>
    <w:p w14:paraId="4C7E00C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est_hsq.cpp:554:        LOGGER &lt;&lt; </w:t>
      </w:r>
      <w:proofErr w:type="spellStart"/>
      <w:r w:rsidRPr="00EB0D02">
        <w:rPr>
          <w:rFonts w:ascii="Courier New" w:hAnsi="Courier New" w:cs="Courier New"/>
        </w:rPr>
        <w:t>qcovar_num</w:t>
      </w:r>
      <w:proofErr w:type="spellEnd"/>
      <w:r w:rsidRPr="00EB0D02">
        <w:rPr>
          <w:rFonts w:ascii="Courier New" w:hAnsi="Courier New" w:cs="Courier New"/>
        </w:rPr>
        <w:t xml:space="preserve"> &lt;&lt; " quantitative variable(s) included as covariate(s)."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8F1B3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est_hsq.cpp:567:        LOGGER &lt;&lt; </w:t>
      </w:r>
      <w:proofErr w:type="spellStart"/>
      <w:r w:rsidRPr="00EB0D02">
        <w:rPr>
          <w:rFonts w:ascii="Courier New" w:hAnsi="Courier New" w:cs="Courier New"/>
        </w:rPr>
        <w:t>covar_num</w:t>
      </w:r>
      <w:proofErr w:type="spellEnd"/>
      <w:r w:rsidRPr="00EB0D02">
        <w:rPr>
          <w:rFonts w:ascii="Courier New" w:hAnsi="Courier New" w:cs="Courier New"/>
        </w:rPr>
        <w:t xml:space="preserve"> &lt;&lt; " discrete variable(s) included as covariate(s)."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B7A7FB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est_hsq.cpp:638:        if </w:t>
      </w:r>
      <w:proofErr w:type="gramStart"/>
      <w:r w:rsidRPr="00EB0D02">
        <w:rPr>
          <w:rFonts w:ascii="Courier New" w:hAnsi="Courier New" w:cs="Courier New"/>
        </w:rPr>
        <w:t>(!_</w:t>
      </w:r>
      <w:proofErr w:type="spellStart"/>
      <w:proofErr w:type="gramEnd"/>
      <w:r w:rsidRPr="00EB0D02">
        <w:rPr>
          <w:rFonts w:ascii="Courier New" w:hAnsi="Courier New" w:cs="Courier New"/>
        </w:rPr>
        <w:t>bivar_reml</w:t>
      </w:r>
      <w:proofErr w:type="spellEnd"/>
      <w:r w:rsidRPr="00EB0D02">
        <w:rPr>
          <w:rFonts w:ascii="Courier New" w:hAnsi="Courier New" w:cs="Courier New"/>
        </w:rPr>
        <w:t>) LOGGER  &lt;&lt; "Assuming a disease phenotype for a case-control study: ";</w:t>
      </w:r>
    </w:p>
    <w:p w14:paraId="7581E77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est_hsq.cpp:639:        LOGGER &lt;&lt; (int) </w:t>
      </w:r>
      <w:proofErr w:type="spellStart"/>
      <w:r w:rsidRPr="00EB0D02">
        <w:rPr>
          <w:rFonts w:ascii="Courier New" w:hAnsi="Courier New" w:cs="Courier New"/>
        </w:rPr>
        <w:t>case_num</w:t>
      </w:r>
      <w:proofErr w:type="spellEnd"/>
      <w:r w:rsidRPr="00EB0D02">
        <w:rPr>
          <w:rFonts w:ascii="Courier New" w:hAnsi="Courier New" w:cs="Courier New"/>
        </w:rPr>
        <w:t xml:space="preserve"> &lt;&lt; " cases and " &lt;&lt; (int) (n - </w:t>
      </w:r>
      <w:proofErr w:type="spellStart"/>
      <w:r w:rsidRPr="00EB0D02">
        <w:rPr>
          <w:rFonts w:ascii="Courier New" w:hAnsi="Courier New" w:cs="Courier New"/>
        </w:rPr>
        <w:t>case_num</w:t>
      </w:r>
      <w:proofErr w:type="spellEnd"/>
      <w:r w:rsidRPr="00EB0D02">
        <w:rPr>
          <w:rFonts w:ascii="Courier New" w:hAnsi="Courier New" w:cs="Courier New"/>
        </w:rPr>
        <w:t xml:space="preserve">) &lt;&lt; " controls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1399C096" w14:textId="330FE5E4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est_hsq.cpp:643:        LOGGER &lt;&lt; "Only " &lt;&lt; </w:t>
      </w:r>
      <w:proofErr w:type="spellStart"/>
      <w:proofErr w:type="gramStart"/>
      <w:r w:rsidRPr="00EB0D02">
        <w:rPr>
          <w:rFonts w:ascii="Courier New" w:hAnsi="Courier New" w:cs="Courier New"/>
        </w:rPr>
        <w:t>value.size</w:t>
      </w:r>
      <w:proofErr w:type="spellEnd"/>
      <w:proofErr w:type="gramEnd"/>
      <w:r w:rsidRPr="00EB0D02">
        <w:rPr>
          <w:rFonts w:ascii="Courier New" w:hAnsi="Courier New" w:cs="Courier New"/>
        </w:rPr>
        <w:t>() &lt;&lt; " type(s) of phenotype value</w:t>
      </w:r>
      <w:ins w:id="40" w:author="Longda Jiang" w:date="2021-09-10T11:18:00Z">
        <w:r w:rsidR="0021486D">
          <w:rPr>
            <w:rFonts w:ascii="Courier New" w:hAnsi="Courier New" w:cs="Courier New"/>
          </w:rPr>
          <w:t>s</w:t>
        </w:r>
      </w:ins>
      <w:r w:rsidRPr="00EB0D02">
        <w:rPr>
          <w:rFonts w:ascii="Courier New" w:hAnsi="Courier New" w:cs="Courier New"/>
        </w:rPr>
        <w:t xml:space="preserve"> </w:t>
      </w:r>
      <w:ins w:id="41" w:author="Longda Jiang" w:date="2021-09-10T11:18:00Z">
        <w:del w:id="42" w:author="Jian Yang" w:date="2021-09-10T20:19:00Z">
          <w:r w:rsidR="0021486D" w:rsidDel="00324ADF">
            <w:rPr>
              <w:rFonts w:ascii="Courier New" w:hAnsi="Courier New" w:cs="Courier New"/>
            </w:rPr>
            <w:delText xml:space="preserve">being </w:delText>
          </w:r>
        </w:del>
      </w:ins>
      <w:r w:rsidRPr="00EB0D02">
        <w:rPr>
          <w:rFonts w:ascii="Courier New" w:hAnsi="Courier New" w:cs="Courier New"/>
        </w:rPr>
        <w:t>observed: ";</w:t>
      </w:r>
    </w:p>
    <w:p w14:paraId="0C7DF3D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est_hsq.cpp:645:            LOGGER &lt;&lt; value[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56FF4AA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est_hsq.cpp:647:        LOGGER &lt;&lt; </w:t>
      </w:r>
      <w:proofErr w:type="gramStart"/>
      <w:r w:rsidRPr="00EB0D02">
        <w:rPr>
          <w:rFonts w:ascii="Courier New" w:hAnsi="Courier New" w:cs="Courier New"/>
        </w:rPr>
        <w:t>std::</w:t>
      </w:r>
      <w:proofErr w:type="spellStart"/>
      <w:proofErr w:type="gramEnd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AE0C01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est_hsq.cpp:743: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" &lt;&lt; (_</w:t>
      </w:r>
      <w:proofErr w:type="spellStart"/>
      <w:r w:rsidRPr="00EB0D02">
        <w:rPr>
          <w:rFonts w:ascii="Courier New" w:hAnsi="Courier New" w:cs="Courier New"/>
        </w:rPr>
        <w:t>bivar_</w:t>
      </w:r>
      <w:proofErr w:type="gram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 ?</w:t>
      </w:r>
      <w:proofErr w:type="gramEnd"/>
      <w:r w:rsidRPr="00EB0D02">
        <w:rPr>
          <w:rFonts w:ascii="Courier New" w:hAnsi="Courier New" w:cs="Courier New"/>
        </w:rPr>
        <w:t xml:space="preserve"> "bivariate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"") &lt;&lt; " REML analysis ... (Note: may take hours depending on sample size)."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B35114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est_hsq.cpp:745:    LOGGER &lt;&lt; _n &lt;&lt; " observations, " &lt;&lt; _</w:t>
      </w:r>
      <w:proofErr w:type="spellStart"/>
      <w:r w:rsidRPr="00EB0D02">
        <w:rPr>
          <w:rFonts w:ascii="Courier New" w:hAnsi="Courier New" w:cs="Courier New"/>
        </w:rPr>
        <w:t>X_c</w:t>
      </w:r>
      <w:proofErr w:type="spellEnd"/>
      <w:r w:rsidRPr="00EB0D02">
        <w:rPr>
          <w:rFonts w:ascii="Courier New" w:hAnsi="Courier New" w:cs="Courier New"/>
        </w:rPr>
        <w:t xml:space="preserve"> &lt;&lt; " fixed effect(s), and " &lt;&lt; _</w:t>
      </w:r>
      <w:proofErr w:type="spellStart"/>
      <w:r w:rsidRPr="00EB0D02">
        <w:rPr>
          <w:rFonts w:ascii="Courier New" w:hAnsi="Courier New" w:cs="Courier New"/>
        </w:rPr>
        <w:t>r_</w:t>
      </w:r>
      <w:proofErr w:type="gramStart"/>
      <w:r w:rsidRPr="00EB0D02">
        <w:rPr>
          <w:rFonts w:ascii="Courier New" w:hAnsi="Courier New" w:cs="Courier New"/>
        </w:rPr>
        <w:t>indx.size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variance component(s)(including residual variance)."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DE3FCF2" w14:textId="5D75D52C" w:rsidR="00EB0D02" w:rsidRPr="00EB0D02" w:rsidDel="0021486D" w:rsidRDefault="00EB0D02" w:rsidP="00EB0D02">
      <w:pPr>
        <w:pStyle w:val="PlainText"/>
        <w:rPr>
          <w:del w:id="43" w:author="Longda Jiang" w:date="2021-09-10T11:19:00Z"/>
          <w:rFonts w:ascii="Courier New" w:hAnsi="Courier New" w:cs="Courier New"/>
        </w:rPr>
      </w:pPr>
      <w:del w:id="44" w:author="Longda Jiang" w:date="2021-09-10T11:19:00Z">
        <w:r w:rsidRPr="00EB0D02" w:rsidDel="0021486D">
          <w:rPr>
            <w:rFonts w:ascii="Courier New" w:hAnsi="Courier New" w:cs="Courier New"/>
          </w:rPr>
          <w:delText>est_hsq.cpp:749:    //LOGGER &lt;&lt; "REML begin reml iteration" &lt;&lt; endl;</w:delText>
        </w:r>
      </w:del>
    </w:p>
    <w:p w14:paraId="2E6BC64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est_hsq.cpp:791:    LOGGER &lt;&lt; "\</w:t>
      </w:r>
      <w:proofErr w:type="spellStart"/>
      <w:r w:rsidRPr="00EB0D02">
        <w:rPr>
          <w:rFonts w:ascii="Courier New" w:hAnsi="Courier New" w:cs="Courier New"/>
        </w:rPr>
        <w:t>nSummary</w:t>
      </w:r>
      <w:proofErr w:type="spellEnd"/>
      <w:r w:rsidRPr="00EB0D02">
        <w:rPr>
          <w:rFonts w:ascii="Courier New" w:hAnsi="Courier New" w:cs="Courier New"/>
        </w:rPr>
        <w:t xml:space="preserve"> result of REML analysis:"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7A3518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est_hsq.cpp:792:    LOGGER &lt;&lt; "Source\</w:t>
      </w:r>
      <w:proofErr w:type="spellStart"/>
      <w:r w:rsidRPr="00EB0D02">
        <w:rPr>
          <w:rFonts w:ascii="Courier New" w:hAnsi="Courier New" w:cs="Courier New"/>
        </w:rPr>
        <w:t>tVariance</w:t>
      </w:r>
      <w:proofErr w:type="spellEnd"/>
      <w:r w:rsidRPr="00EB0D02">
        <w:rPr>
          <w:rFonts w:ascii="Courier New" w:hAnsi="Courier New" w:cs="Courier New"/>
        </w:rPr>
        <w:t>\</w:t>
      </w:r>
      <w:proofErr w:type="spellStart"/>
      <w:r w:rsidRPr="00EB0D02">
        <w:rPr>
          <w:rFonts w:ascii="Courier New" w:hAnsi="Courier New" w:cs="Courier New"/>
        </w:rPr>
        <w:t>tSE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std::</w:t>
      </w:r>
      <w:proofErr w:type="gramEnd"/>
      <w:r w:rsidRPr="00EB0D02">
        <w:rPr>
          <w:rFonts w:ascii="Courier New" w:hAnsi="Courier New" w:cs="Courier New"/>
        </w:rPr>
        <w:t xml:space="preserve">fixed &lt;&lt; </w:t>
      </w:r>
      <w:proofErr w:type="spellStart"/>
      <w:r w:rsidRPr="00EB0D02">
        <w:rPr>
          <w:rFonts w:ascii="Courier New" w:hAnsi="Courier New" w:cs="Courier New"/>
        </w:rPr>
        <w:t>LOGGER.setprecision</w:t>
      </w:r>
      <w:proofErr w:type="spellEnd"/>
      <w:r w:rsidRPr="00EB0D02">
        <w:rPr>
          <w:rFonts w:ascii="Courier New" w:hAnsi="Courier New" w:cs="Courier New"/>
        </w:rPr>
        <w:t xml:space="preserve">(6)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F7AEAC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est_hsq.cpp:793:    for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_</w:t>
      </w:r>
      <w:proofErr w:type="spellStart"/>
      <w:r w:rsidRPr="00EB0D02">
        <w:rPr>
          <w:rFonts w:ascii="Courier New" w:hAnsi="Courier New" w:cs="Courier New"/>
        </w:rPr>
        <w:t>r_</w:t>
      </w:r>
      <w:proofErr w:type="gramStart"/>
      <w:r w:rsidRPr="00EB0D02">
        <w:rPr>
          <w:rFonts w:ascii="Courier New" w:hAnsi="Courier New" w:cs="Courier New"/>
        </w:rPr>
        <w:t>indx.size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++) LOGGER &lt;&lt; _</w:t>
      </w:r>
      <w:proofErr w:type="spellStart"/>
      <w:r w:rsidRPr="00EB0D02">
        <w:rPr>
          <w:rFonts w:ascii="Courier New" w:hAnsi="Courier New" w:cs="Courier New"/>
        </w:rPr>
        <w:t>var_name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"\t" &lt;&lt; </w:t>
      </w:r>
      <w:proofErr w:type="spellStart"/>
      <w:r w:rsidRPr="00EB0D02">
        <w:rPr>
          <w:rFonts w:ascii="Courier New" w:hAnsi="Courier New" w:cs="Courier New"/>
        </w:rPr>
        <w:t>varcmp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 &lt;&lt; sqrt(Hi(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,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98CB1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est_hsq.cpp:795:        LOGGER &lt;&lt; "Vp_tr1\t" &lt;&lt; </w:t>
      </w:r>
      <w:proofErr w:type="spellStart"/>
      <w:r w:rsidRPr="00EB0D02">
        <w:rPr>
          <w:rFonts w:ascii="Courier New" w:hAnsi="Courier New" w:cs="Courier New"/>
        </w:rPr>
        <w:t>Vp</w:t>
      </w:r>
      <w:proofErr w:type="spellEnd"/>
      <w:r w:rsidRPr="00EB0D02">
        <w:rPr>
          <w:rFonts w:ascii="Courier New" w:hAnsi="Courier New" w:cs="Courier New"/>
        </w:rPr>
        <w:t xml:space="preserve"> &lt;&lt; "\t" &lt;&lt; </w:t>
      </w:r>
      <w:proofErr w:type="gramStart"/>
      <w:r w:rsidRPr="00EB0D02">
        <w:rPr>
          <w:rFonts w:ascii="Courier New" w:hAnsi="Courier New" w:cs="Courier New"/>
        </w:rPr>
        <w:t>sqrt(</w:t>
      </w:r>
      <w:proofErr w:type="spellStart"/>
      <w:proofErr w:type="gramEnd"/>
      <w:r w:rsidRPr="00EB0D02">
        <w:rPr>
          <w:rFonts w:ascii="Courier New" w:hAnsi="Courier New" w:cs="Courier New"/>
        </w:rPr>
        <w:t>VarVp</w:t>
      </w:r>
      <w:proofErr w:type="spellEnd"/>
      <w:r w:rsidRPr="00EB0D02">
        <w:rPr>
          <w:rFonts w:ascii="Courier New" w:hAnsi="Courier New" w:cs="Courier New"/>
        </w:rPr>
        <w:t xml:space="preserve">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58CD39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est_hsq.cpp:796:        LOGGER &lt;&lt; "Vp_tr2\t" &lt;&lt; Vp2 &lt;&lt; "\t" &lt;&lt; </w:t>
      </w:r>
      <w:proofErr w:type="gramStart"/>
      <w:r w:rsidRPr="00EB0D02">
        <w:rPr>
          <w:rFonts w:ascii="Courier New" w:hAnsi="Courier New" w:cs="Courier New"/>
        </w:rPr>
        <w:t>sqrt(</w:t>
      </w:r>
      <w:proofErr w:type="gramEnd"/>
      <w:r w:rsidRPr="00EB0D02">
        <w:rPr>
          <w:rFonts w:ascii="Courier New" w:hAnsi="Courier New" w:cs="Courier New"/>
        </w:rPr>
        <w:t xml:space="preserve">VarVp2)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9E3FD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est_hsq.cpp:798:            LOGGER &lt;&lt; _</w:t>
      </w:r>
      <w:proofErr w:type="spellStart"/>
      <w:r w:rsidRPr="00EB0D02">
        <w:rPr>
          <w:rFonts w:ascii="Courier New" w:hAnsi="Courier New" w:cs="Courier New"/>
        </w:rPr>
        <w:t>hsq_name</w:t>
      </w:r>
      <w:proofErr w:type="spellEnd"/>
      <w:r w:rsidRPr="00EB0D02">
        <w:rPr>
          <w:rFonts w:ascii="Courier New" w:hAnsi="Courier New" w:cs="Courier New"/>
        </w:rPr>
        <w:t xml:space="preserve">[j] &lt;&lt; "\t" &lt;&lt;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[0][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 &lt;&lt; "\t" &lt;&lt; </w:t>
      </w:r>
      <w:proofErr w:type="gramStart"/>
      <w:r w:rsidRPr="00EB0D02">
        <w:rPr>
          <w:rFonts w:ascii="Courier New" w:hAnsi="Courier New" w:cs="Courier New"/>
        </w:rPr>
        <w:t>sqrt(</w:t>
      </w:r>
      <w:proofErr w:type="spellStart"/>
      <w:proofErr w:type="gramEnd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[0][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003075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est_hsq.cpp:799:            LOGGER &lt;&lt; _</w:t>
      </w:r>
      <w:proofErr w:type="spellStart"/>
      <w:r w:rsidRPr="00EB0D02">
        <w:rPr>
          <w:rFonts w:ascii="Courier New" w:hAnsi="Courier New" w:cs="Courier New"/>
        </w:rPr>
        <w:t>hsq_</w:t>
      </w:r>
      <w:proofErr w:type="gramStart"/>
      <w:r w:rsidRPr="00EB0D02">
        <w:rPr>
          <w:rFonts w:ascii="Courier New" w:hAnsi="Courier New" w:cs="Courier New"/>
        </w:rPr>
        <w:t>name</w:t>
      </w:r>
      <w:proofErr w:type="spellEnd"/>
      <w:r w:rsidRPr="00EB0D02">
        <w:rPr>
          <w:rFonts w:ascii="Courier New" w:hAnsi="Courier New" w:cs="Courier New"/>
        </w:rPr>
        <w:t>[</w:t>
      </w:r>
      <w:proofErr w:type="gramEnd"/>
      <w:r w:rsidRPr="00EB0D02">
        <w:rPr>
          <w:rFonts w:ascii="Courier New" w:hAnsi="Courier New" w:cs="Courier New"/>
        </w:rPr>
        <w:t xml:space="preserve">j + 1] &lt;&lt; "\t" &lt;&lt;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[1][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]] &lt;&lt; "\t" &lt;&lt; sqrt(</w:t>
      </w:r>
      <w:proofErr w:type="spellStart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[1][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F3DB3A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est_hsq.cpp:802:        LOGGER &lt;&lt; "</w:t>
      </w:r>
      <w:proofErr w:type="spellStart"/>
      <w:r w:rsidRPr="00EB0D02">
        <w:rPr>
          <w:rFonts w:ascii="Courier New" w:hAnsi="Courier New" w:cs="Courier New"/>
        </w:rPr>
        <w:t>Vp</w:t>
      </w:r>
      <w:proofErr w:type="spellEnd"/>
      <w:r w:rsidRPr="00EB0D02">
        <w:rPr>
          <w:rFonts w:ascii="Courier New" w:hAnsi="Courier New" w:cs="Courier New"/>
        </w:rPr>
        <w:t xml:space="preserve">\t" &lt;&lt; </w:t>
      </w:r>
      <w:proofErr w:type="spellStart"/>
      <w:r w:rsidRPr="00EB0D02">
        <w:rPr>
          <w:rFonts w:ascii="Courier New" w:hAnsi="Courier New" w:cs="Courier New"/>
        </w:rPr>
        <w:t>Vp</w:t>
      </w:r>
      <w:proofErr w:type="spellEnd"/>
      <w:r w:rsidRPr="00EB0D02">
        <w:rPr>
          <w:rFonts w:ascii="Courier New" w:hAnsi="Courier New" w:cs="Courier New"/>
        </w:rPr>
        <w:t xml:space="preserve"> &lt;&lt; "\t" &lt;&lt; </w:t>
      </w:r>
      <w:proofErr w:type="gramStart"/>
      <w:r w:rsidRPr="00EB0D02">
        <w:rPr>
          <w:rFonts w:ascii="Courier New" w:hAnsi="Courier New" w:cs="Courier New"/>
        </w:rPr>
        <w:t>sqrt(</w:t>
      </w:r>
      <w:proofErr w:type="spellStart"/>
      <w:proofErr w:type="gramEnd"/>
      <w:r w:rsidRPr="00EB0D02">
        <w:rPr>
          <w:rFonts w:ascii="Courier New" w:hAnsi="Courier New" w:cs="Courier New"/>
        </w:rPr>
        <w:t>VarVp</w:t>
      </w:r>
      <w:proofErr w:type="spellEnd"/>
      <w:r w:rsidRPr="00EB0D02">
        <w:rPr>
          <w:rFonts w:ascii="Courier New" w:hAnsi="Courier New" w:cs="Courier New"/>
        </w:rPr>
        <w:t xml:space="preserve">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D22E59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est_hsq.cpp:803:        for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</w:t>
      </w:r>
      <w:proofErr w:type="spellStart"/>
      <w:r w:rsidRPr="00EB0D02">
        <w:rPr>
          <w:rFonts w:ascii="Courier New" w:hAnsi="Courier New" w:cs="Courier New"/>
        </w:rPr>
        <w:t>Hsq.size</w:t>
      </w:r>
      <w:proofErr w:type="spell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++) LOGGER &lt;&lt; _</w:t>
      </w:r>
      <w:proofErr w:type="spellStart"/>
      <w:r w:rsidRPr="00EB0D02">
        <w:rPr>
          <w:rFonts w:ascii="Courier New" w:hAnsi="Courier New" w:cs="Courier New"/>
        </w:rPr>
        <w:t>hsq_name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"\t" &lt;&lt;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"\t" &lt;&lt; </w:t>
      </w:r>
      <w:proofErr w:type="gramStart"/>
      <w:r w:rsidRPr="00EB0D02">
        <w:rPr>
          <w:rFonts w:ascii="Courier New" w:hAnsi="Courier New" w:cs="Courier New"/>
        </w:rPr>
        <w:t>sqrt(</w:t>
      </w:r>
      <w:proofErr w:type="spellStart"/>
      <w:proofErr w:type="gramEnd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ECEA18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est_hsq.cpp:804:        if (_</w:t>
      </w:r>
      <w:proofErr w:type="spellStart"/>
      <w:r w:rsidRPr="00EB0D02">
        <w:rPr>
          <w:rFonts w:ascii="Courier New" w:hAnsi="Courier New" w:cs="Courier New"/>
        </w:rPr>
        <w:t>r_</w:t>
      </w:r>
      <w:proofErr w:type="gramStart"/>
      <w:r w:rsidRPr="00EB0D02">
        <w:rPr>
          <w:rFonts w:ascii="Courier New" w:hAnsi="Courier New" w:cs="Courier New"/>
        </w:rPr>
        <w:t>indx.size</w:t>
      </w:r>
      <w:proofErr w:type="spellEnd"/>
      <w:proofErr w:type="gramEnd"/>
      <w:r w:rsidRPr="00EB0D02">
        <w:rPr>
          <w:rFonts w:ascii="Courier New" w:hAnsi="Courier New" w:cs="Courier New"/>
        </w:rPr>
        <w:t>() &gt; 2) LOGGER &lt;&lt; "\</w:t>
      </w:r>
      <w:proofErr w:type="spellStart"/>
      <w:r w:rsidRPr="00EB0D02">
        <w:rPr>
          <w:rFonts w:ascii="Courier New" w:hAnsi="Courier New" w:cs="Courier New"/>
        </w:rPr>
        <w:t>nSum</w:t>
      </w:r>
      <w:proofErr w:type="spellEnd"/>
      <w:r w:rsidRPr="00EB0D02">
        <w:rPr>
          <w:rFonts w:ascii="Courier New" w:hAnsi="Courier New" w:cs="Courier New"/>
        </w:rPr>
        <w:t xml:space="preserve"> of V(G)/</w:t>
      </w:r>
      <w:proofErr w:type="spellStart"/>
      <w:r w:rsidRPr="00EB0D02">
        <w:rPr>
          <w:rFonts w:ascii="Courier New" w:hAnsi="Courier New" w:cs="Courier New"/>
        </w:rPr>
        <w:t>Vp</w:t>
      </w:r>
      <w:proofErr w:type="spellEnd"/>
      <w:r w:rsidRPr="00EB0D02">
        <w:rPr>
          <w:rFonts w:ascii="Courier New" w:hAnsi="Courier New" w:cs="Courier New"/>
        </w:rPr>
        <w:t xml:space="preserve">\t" &lt;&lt; </w:t>
      </w:r>
      <w:proofErr w:type="spellStart"/>
      <w:r w:rsidRPr="00EB0D02">
        <w:rPr>
          <w:rFonts w:ascii="Courier New" w:hAnsi="Courier New" w:cs="Courier New"/>
        </w:rPr>
        <w:t>sum_hsq</w:t>
      </w:r>
      <w:proofErr w:type="spellEnd"/>
      <w:r w:rsidRPr="00EB0D02">
        <w:rPr>
          <w:rFonts w:ascii="Courier New" w:hAnsi="Courier New" w:cs="Courier New"/>
        </w:rPr>
        <w:t xml:space="preserve"> &lt;&lt; "\t" &lt;&lt; sqrt(</w:t>
      </w:r>
      <w:proofErr w:type="spellStart"/>
      <w:r w:rsidRPr="00EB0D02">
        <w:rPr>
          <w:rFonts w:ascii="Courier New" w:hAnsi="Courier New" w:cs="Courier New"/>
        </w:rPr>
        <w:t>var_sum_hsq</w:t>
      </w:r>
      <w:proofErr w:type="spellEnd"/>
      <w:r w:rsidRPr="00EB0D02">
        <w:rPr>
          <w:rFonts w:ascii="Courier New" w:hAnsi="Courier New" w:cs="Courier New"/>
        </w:rPr>
        <w:t xml:space="preserve">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816AEED" w14:textId="1C97B436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est_hsq.cpp:807:        LOGGER &lt;&lt; "The estimate of variance explained on the observed scale is transformed to that on the underlying </w:t>
      </w:r>
      <w:ins w:id="45" w:author="Longda Jiang" w:date="2021-09-10T11:20:00Z">
        <w:r w:rsidR="0021486D">
          <w:rPr>
            <w:rFonts w:ascii="Courier New" w:hAnsi="Courier New" w:cs="Courier New"/>
          </w:rPr>
          <w:t xml:space="preserve">liability </w:t>
        </w:r>
      </w:ins>
      <w:r w:rsidRPr="00EB0D02">
        <w:rPr>
          <w:rFonts w:ascii="Courier New" w:hAnsi="Courier New" w:cs="Courier New"/>
        </w:rPr>
        <w:t xml:space="preserve">scale:"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941848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est_hsq.cpp:809:            if (_</w:t>
      </w:r>
      <w:proofErr w:type="spellStart"/>
      <w:r w:rsidRPr="00EB0D02">
        <w:rPr>
          <w:rFonts w:ascii="Courier New" w:hAnsi="Courier New" w:cs="Courier New"/>
        </w:rPr>
        <w:t>flag_CC</w:t>
      </w:r>
      <w:proofErr w:type="spellEnd"/>
      <w:r w:rsidRPr="00EB0D02">
        <w:rPr>
          <w:rFonts w:ascii="Courier New" w:hAnsi="Courier New" w:cs="Courier New"/>
        </w:rPr>
        <w:t>) LOGGER &lt;&lt; "Proportion of cases in the sample = " &lt;&lt; 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 xml:space="preserve"> &lt;&lt; " for trait #1; User-specified disease prevalence = " &lt;&lt; prevalence &lt;&lt; " for trait #1"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1850A8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est_hsq.cpp:810:            if (_flag_CC2) LOGGER &lt;&lt; "Proportion of cases in the sample = " &lt;&lt; _ncase2 &lt;&lt; " for trait #2; User-specified disease prevalence = " &lt;&lt; prevalence2 &lt;&lt; " for trait #2"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7F0AED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est_hsq.cpp:812:                if (_</w:t>
      </w:r>
      <w:proofErr w:type="spellStart"/>
      <w:r w:rsidRPr="00EB0D02">
        <w:rPr>
          <w:rFonts w:ascii="Courier New" w:hAnsi="Courier New" w:cs="Courier New"/>
        </w:rPr>
        <w:t>flag_CC</w:t>
      </w:r>
      <w:proofErr w:type="spellEnd"/>
      <w:r w:rsidRPr="00EB0D02">
        <w:rPr>
          <w:rFonts w:ascii="Courier New" w:hAnsi="Courier New" w:cs="Courier New"/>
        </w:rPr>
        <w:t>) LOGGER &lt;&lt; _</w:t>
      </w:r>
      <w:proofErr w:type="spellStart"/>
      <w:r w:rsidRPr="00EB0D02">
        <w:rPr>
          <w:rFonts w:ascii="Courier New" w:hAnsi="Courier New" w:cs="Courier New"/>
        </w:rPr>
        <w:t>hsq_name</w:t>
      </w:r>
      <w:proofErr w:type="spellEnd"/>
      <w:r w:rsidRPr="00EB0D02">
        <w:rPr>
          <w:rFonts w:ascii="Courier New" w:hAnsi="Courier New" w:cs="Courier New"/>
        </w:rPr>
        <w:t xml:space="preserve">[j] &lt;&lt; "_L\t" &lt;&lt; </w:t>
      </w:r>
      <w:proofErr w:type="spellStart"/>
      <w:r w:rsidRPr="00EB0D02">
        <w:rPr>
          <w:rFonts w:ascii="Courier New" w:hAnsi="Courier New" w:cs="Courier New"/>
        </w:rPr>
        <w:t>transform_hsq_</w:t>
      </w:r>
      <w:proofErr w:type="gramStart"/>
      <w:r w:rsidRPr="00EB0D02">
        <w:rPr>
          <w:rFonts w:ascii="Courier New" w:hAnsi="Courier New" w:cs="Courier New"/>
        </w:rPr>
        <w:t>L</w:t>
      </w:r>
      <w:proofErr w:type="spellEnd"/>
      <w:r w:rsidRPr="00EB0D02">
        <w:rPr>
          <w:rFonts w:ascii="Courier New" w:hAnsi="Courier New" w:cs="Courier New"/>
        </w:rPr>
        <w:t>(</w:t>
      </w:r>
      <w:proofErr w:type="gramEnd"/>
      <w:r w:rsidRPr="00EB0D02">
        <w:rPr>
          <w:rFonts w:ascii="Courier New" w:hAnsi="Courier New" w:cs="Courier New"/>
        </w:rPr>
        <w:t>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 xml:space="preserve">, prevalence,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[0][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 &lt;&lt; "\t"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>, prevalence, sqrt(</w:t>
      </w:r>
      <w:proofErr w:type="spellStart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[0][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770158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est_hsq.cpp:813:                if (_flag_CC2) LOGGER &lt;&lt; _</w:t>
      </w:r>
      <w:proofErr w:type="spellStart"/>
      <w:r w:rsidRPr="00EB0D02">
        <w:rPr>
          <w:rFonts w:ascii="Courier New" w:hAnsi="Courier New" w:cs="Courier New"/>
        </w:rPr>
        <w:t>hsq_</w:t>
      </w:r>
      <w:proofErr w:type="gramStart"/>
      <w:r w:rsidRPr="00EB0D02">
        <w:rPr>
          <w:rFonts w:ascii="Courier New" w:hAnsi="Courier New" w:cs="Courier New"/>
        </w:rPr>
        <w:t>name</w:t>
      </w:r>
      <w:proofErr w:type="spellEnd"/>
      <w:r w:rsidRPr="00EB0D02">
        <w:rPr>
          <w:rFonts w:ascii="Courier New" w:hAnsi="Courier New" w:cs="Courier New"/>
        </w:rPr>
        <w:t>[</w:t>
      </w:r>
      <w:proofErr w:type="gramEnd"/>
      <w:r w:rsidRPr="00EB0D02">
        <w:rPr>
          <w:rFonts w:ascii="Courier New" w:hAnsi="Courier New" w:cs="Courier New"/>
        </w:rPr>
        <w:t xml:space="preserve">j + 1] &lt;&lt; "_L\t"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 xml:space="preserve">(_ncase2, prevalence2,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[1][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 </w:t>
      </w:r>
      <w:r w:rsidRPr="00EB0D02">
        <w:rPr>
          <w:rFonts w:ascii="Courier New" w:hAnsi="Courier New" w:cs="Courier New"/>
        </w:rPr>
        <w:lastRenderedPageBreak/>
        <w:t xml:space="preserve">&lt;&lt; "\t"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(_ncase2, prevalence2, sqrt(</w:t>
      </w:r>
      <w:proofErr w:type="spellStart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bivar_pos</w:t>
      </w:r>
      <w:proofErr w:type="spellEnd"/>
      <w:r w:rsidRPr="00EB0D02">
        <w:rPr>
          <w:rFonts w:ascii="Courier New" w:hAnsi="Courier New" w:cs="Courier New"/>
        </w:rPr>
        <w:t>[1][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]]))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1F657C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est_hsq.cpp:816:            LOGGER &lt;&lt; "(Proportion of cases in the sample = " &lt;&lt; 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 xml:space="preserve"> &lt;&lt; "; User-specified disease prevalence = " &lt;&lt; prevalence &lt;&lt; ")"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292133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est_hsq.cpp:817:            for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</w:t>
      </w:r>
      <w:proofErr w:type="spellStart"/>
      <w:r w:rsidRPr="00EB0D02">
        <w:rPr>
          <w:rFonts w:ascii="Courier New" w:hAnsi="Courier New" w:cs="Courier New"/>
        </w:rPr>
        <w:t>Hsq.size</w:t>
      </w:r>
      <w:proofErr w:type="spell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++) LOGGER &lt;&lt; _</w:t>
      </w:r>
      <w:proofErr w:type="spellStart"/>
      <w:r w:rsidRPr="00EB0D02">
        <w:rPr>
          <w:rFonts w:ascii="Courier New" w:hAnsi="Courier New" w:cs="Courier New"/>
        </w:rPr>
        <w:t>hsq_name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"_L\t" &lt;&lt; </w:t>
      </w:r>
      <w:proofErr w:type="spellStart"/>
      <w:r w:rsidRPr="00EB0D02">
        <w:rPr>
          <w:rFonts w:ascii="Courier New" w:hAnsi="Courier New" w:cs="Courier New"/>
        </w:rPr>
        <w:t>transform_hsq_</w:t>
      </w:r>
      <w:proofErr w:type="gramStart"/>
      <w:r w:rsidRPr="00EB0D02">
        <w:rPr>
          <w:rFonts w:ascii="Courier New" w:hAnsi="Courier New" w:cs="Courier New"/>
        </w:rPr>
        <w:t>L</w:t>
      </w:r>
      <w:proofErr w:type="spellEnd"/>
      <w:r w:rsidRPr="00EB0D02">
        <w:rPr>
          <w:rFonts w:ascii="Courier New" w:hAnsi="Courier New" w:cs="Courier New"/>
        </w:rPr>
        <w:t>(</w:t>
      </w:r>
      <w:proofErr w:type="gramEnd"/>
      <w:r w:rsidRPr="00EB0D02">
        <w:rPr>
          <w:rFonts w:ascii="Courier New" w:hAnsi="Courier New" w:cs="Courier New"/>
        </w:rPr>
        <w:t>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 xml:space="preserve">, prevalence,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]) &lt;&lt; "\t"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>, prevalence, sqrt(</w:t>
      </w:r>
      <w:proofErr w:type="spellStart"/>
      <w:r w:rsidRPr="00EB0D02">
        <w:rPr>
          <w:rFonts w:ascii="Courier New" w:hAnsi="Courier New" w:cs="Courier New"/>
        </w:rPr>
        <w:t>VarHsq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8F7AEA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est_hsq.cpp:818:            if (_</w:t>
      </w:r>
      <w:proofErr w:type="spellStart"/>
      <w:r w:rsidRPr="00EB0D02">
        <w:rPr>
          <w:rFonts w:ascii="Courier New" w:hAnsi="Courier New" w:cs="Courier New"/>
        </w:rPr>
        <w:t>r_</w:t>
      </w:r>
      <w:proofErr w:type="gramStart"/>
      <w:r w:rsidRPr="00EB0D02">
        <w:rPr>
          <w:rFonts w:ascii="Courier New" w:hAnsi="Courier New" w:cs="Courier New"/>
        </w:rPr>
        <w:t>indx.size</w:t>
      </w:r>
      <w:proofErr w:type="spellEnd"/>
      <w:proofErr w:type="gramEnd"/>
      <w:r w:rsidRPr="00EB0D02">
        <w:rPr>
          <w:rFonts w:ascii="Courier New" w:hAnsi="Courier New" w:cs="Courier New"/>
        </w:rPr>
        <w:t>() &gt; 2)  LOGGER &lt;&lt; "\</w:t>
      </w:r>
      <w:proofErr w:type="spellStart"/>
      <w:r w:rsidRPr="00EB0D02">
        <w:rPr>
          <w:rFonts w:ascii="Courier New" w:hAnsi="Courier New" w:cs="Courier New"/>
        </w:rPr>
        <w:t>nSum</w:t>
      </w:r>
      <w:proofErr w:type="spellEnd"/>
      <w:r w:rsidRPr="00EB0D02">
        <w:rPr>
          <w:rFonts w:ascii="Courier New" w:hAnsi="Courier New" w:cs="Courier New"/>
        </w:rPr>
        <w:t xml:space="preserve"> of V(G)_L/</w:t>
      </w:r>
      <w:proofErr w:type="spellStart"/>
      <w:r w:rsidRPr="00EB0D02">
        <w:rPr>
          <w:rFonts w:ascii="Courier New" w:hAnsi="Courier New" w:cs="Courier New"/>
        </w:rPr>
        <w:t>Vp</w:t>
      </w:r>
      <w:proofErr w:type="spellEnd"/>
      <w:r w:rsidRPr="00EB0D02">
        <w:rPr>
          <w:rFonts w:ascii="Courier New" w:hAnsi="Courier New" w:cs="Courier New"/>
        </w:rPr>
        <w:t xml:space="preserve">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 xml:space="preserve">, prevalence, </w:t>
      </w:r>
      <w:proofErr w:type="spellStart"/>
      <w:r w:rsidRPr="00EB0D02">
        <w:rPr>
          <w:rFonts w:ascii="Courier New" w:hAnsi="Courier New" w:cs="Courier New"/>
        </w:rPr>
        <w:t>sum_hsq</w:t>
      </w:r>
      <w:proofErr w:type="spellEnd"/>
      <w:r w:rsidRPr="00EB0D02">
        <w:rPr>
          <w:rFonts w:ascii="Courier New" w:hAnsi="Courier New" w:cs="Courier New"/>
        </w:rPr>
        <w:t xml:space="preserve">) &lt;&lt; "\t" &lt;&lt; </w:t>
      </w:r>
      <w:proofErr w:type="spellStart"/>
      <w:r w:rsidRPr="00EB0D02">
        <w:rPr>
          <w:rFonts w:ascii="Courier New" w:hAnsi="Courier New" w:cs="Courier New"/>
        </w:rPr>
        <w:t>transform_hsq_L</w:t>
      </w:r>
      <w:proofErr w:type="spellEnd"/>
      <w:r w:rsidRPr="00EB0D02">
        <w:rPr>
          <w:rFonts w:ascii="Courier New" w:hAnsi="Courier New" w:cs="Courier New"/>
        </w:rPr>
        <w:t>(_</w:t>
      </w:r>
      <w:proofErr w:type="spellStart"/>
      <w:r w:rsidRPr="00EB0D02">
        <w:rPr>
          <w:rFonts w:ascii="Courier New" w:hAnsi="Courier New" w:cs="Courier New"/>
        </w:rPr>
        <w:t>ncase</w:t>
      </w:r>
      <w:proofErr w:type="spellEnd"/>
      <w:r w:rsidRPr="00EB0D02">
        <w:rPr>
          <w:rFonts w:ascii="Courier New" w:hAnsi="Courier New" w:cs="Courier New"/>
        </w:rPr>
        <w:t>, prevalence, sqrt(</w:t>
      </w:r>
      <w:proofErr w:type="spellStart"/>
      <w:r w:rsidRPr="00EB0D02">
        <w:rPr>
          <w:rFonts w:ascii="Courier New" w:hAnsi="Courier New" w:cs="Courier New"/>
        </w:rPr>
        <w:t>var_sum_hsq</w:t>
      </w:r>
      <w:proofErr w:type="spellEnd"/>
      <w:r w:rsidRPr="00EB0D02">
        <w:rPr>
          <w:rFonts w:ascii="Courier New" w:hAnsi="Courier New" w:cs="Courier New"/>
        </w:rPr>
        <w:t xml:space="preserve">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0F3DA6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est_hsq.cpp:827:            LOGGER &lt;&lt; </w:t>
      </w:r>
      <w:proofErr w:type="spellStart"/>
      <w:r w:rsidRPr="00EB0D02">
        <w:rPr>
          <w:rFonts w:ascii="Courier New" w:hAnsi="Courier New" w:cs="Courier New"/>
        </w:rPr>
        <w:t>rg_name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"\t" &lt;&lt; </w:t>
      </w:r>
      <w:proofErr w:type="spellStart"/>
      <w:r w:rsidRPr="00EB0D02">
        <w:rPr>
          <w:rFonts w:ascii="Courier New" w:hAnsi="Courier New" w:cs="Courier New"/>
        </w:rPr>
        <w:t>rg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 &lt;&lt; sqrt(</w:t>
      </w:r>
      <w:proofErr w:type="spellStart"/>
      <w:r w:rsidRPr="00EB0D02">
        <w:rPr>
          <w:rFonts w:ascii="Courier New" w:hAnsi="Courier New" w:cs="Courier New"/>
        </w:rPr>
        <w:t>rg_var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])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60EF29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est_hsq.cpp:831:        LOGGER &lt;&lt; "\</w:t>
      </w:r>
      <w:proofErr w:type="spellStart"/>
      <w:r w:rsidRPr="00EB0D02">
        <w:rPr>
          <w:rFonts w:ascii="Courier New" w:hAnsi="Courier New" w:cs="Courier New"/>
        </w:rPr>
        <w:t>nSampling</w:t>
      </w:r>
      <w:proofErr w:type="spellEnd"/>
      <w:r w:rsidRPr="00EB0D02">
        <w:rPr>
          <w:rFonts w:ascii="Courier New" w:hAnsi="Courier New" w:cs="Courier New"/>
        </w:rPr>
        <w:t xml:space="preserve"> variance/covariance of the estimates of variance components:"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67E76A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est_hsq.cpp:833:            //for (j = 0; j &lt; _</w:t>
      </w:r>
      <w:proofErr w:type="spellStart"/>
      <w:r w:rsidRPr="00EB0D02">
        <w:rPr>
          <w:rFonts w:ascii="Courier New" w:hAnsi="Courier New" w:cs="Courier New"/>
        </w:rPr>
        <w:t>r_</w:t>
      </w:r>
      <w:proofErr w:type="gramStart"/>
      <w:r w:rsidRPr="00EB0D02">
        <w:rPr>
          <w:rFonts w:ascii="Courier New" w:hAnsi="Courier New" w:cs="Courier New"/>
        </w:rPr>
        <w:t>indx.size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j++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setiosflags</w:t>
      </w:r>
      <w:proofErr w:type="spell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ios</w:t>
      </w:r>
      <w:proofErr w:type="spellEnd"/>
      <w:r w:rsidRPr="00EB0D02">
        <w:rPr>
          <w:rFonts w:ascii="Courier New" w:hAnsi="Courier New" w:cs="Courier New"/>
        </w:rPr>
        <w:t>::scientific) &lt;&lt; Hi(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, j) &lt;&lt; "\t";</w:t>
      </w:r>
    </w:p>
    <w:p w14:paraId="5C9A050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est_hsq.cpp:834:            for (j = 0; j &lt; _</w:t>
      </w:r>
      <w:proofErr w:type="spellStart"/>
      <w:r w:rsidRPr="00EB0D02">
        <w:rPr>
          <w:rFonts w:ascii="Courier New" w:hAnsi="Courier New" w:cs="Courier New"/>
        </w:rPr>
        <w:t>r_</w:t>
      </w:r>
      <w:proofErr w:type="gramStart"/>
      <w:r w:rsidRPr="00EB0D02">
        <w:rPr>
          <w:rFonts w:ascii="Courier New" w:hAnsi="Courier New" w:cs="Courier New"/>
        </w:rPr>
        <w:t>indx.size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j++</w:t>
      </w:r>
      <w:proofErr w:type="spellEnd"/>
      <w:r w:rsidRPr="00EB0D02">
        <w:rPr>
          <w:rFonts w:ascii="Courier New" w:hAnsi="Courier New" w:cs="Courier New"/>
        </w:rPr>
        <w:t>) LOGGER &lt;&lt; std::scientific &lt;&lt; Hi(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, j) &lt;&lt; "\t";</w:t>
      </w:r>
    </w:p>
    <w:p w14:paraId="1BBF830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est_hsq.cpp:835:        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D1326A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est_hsq.cpp:839:        LOGGER &lt;&lt; "Estimate" &lt;&lt; (_</w:t>
      </w:r>
      <w:proofErr w:type="spellStart"/>
      <w:r w:rsidRPr="00EB0D02">
        <w:rPr>
          <w:rFonts w:ascii="Courier New" w:hAnsi="Courier New" w:cs="Courier New"/>
        </w:rPr>
        <w:t>X_c</w:t>
      </w:r>
      <w:proofErr w:type="spellEnd"/>
      <w:r w:rsidRPr="00EB0D02">
        <w:rPr>
          <w:rFonts w:ascii="Courier New" w:hAnsi="Courier New" w:cs="Courier New"/>
        </w:rPr>
        <w:t xml:space="preserve"> &gt; </w:t>
      </w:r>
      <w:proofErr w:type="gramStart"/>
      <w:r w:rsidRPr="00EB0D02">
        <w:rPr>
          <w:rFonts w:ascii="Courier New" w:hAnsi="Courier New" w:cs="Courier New"/>
        </w:rPr>
        <w:t>1 ?</w:t>
      </w:r>
      <w:proofErr w:type="gramEnd"/>
      <w:r w:rsidRPr="00EB0D02">
        <w:rPr>
          <w:rFonts w:ascii="Courier New" w:hAnsi="Courier New" w:cs="Courier New"/>
        </w:rPr>
        <w:t xml:space="preserve"> "s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"") &lt;&lt; "of fixed effect" &lt;&lt; (_</w:t>
      </w:r>
      <w:proofErr w:type="spellStart"/>
      <w:r w:rsidRPr="00EB0D02">
        <w:rPr>
          <w:rFonts w:ascii="Courier New" w:hAnsi="Courier New" w:cs="Courier New"/>
        </w:rPr>
        <w:t>X_c</w:t>
      </w:r>
      <w:proofErr w:type="spellEnd"/>
      <w:r w:rsidRPr="00EB0D02">
        <w:rPr>
          <w:rFonts w:ascii="Courier New" w:hAnsi="Courier New" w:cs="Courier New"/>
        </w:rPr>
        <w:t xml:space="preserve"> &gt; 1 ? "s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"") &lt;&lt; ":"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2BE662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est_hsq.cpp:840:        LOGGER &lt;&lt; "\</w:t>
      </w:r>
      <w:proofErr w:type="spellStart"/>
      <w:r w:rsidRPr="00EB0D02">
        <w:rPr>
          <w:rFonts w:ascii="Courier New" w:hAnsi="Courier New" w:cs="Courier New"/>
        </w:rPr>
        <w:t>nSource</w:t>
      </w:r>
      <w:proofErr w:type="spellEnd"/>
      <w:r w:rsidRPr="00EB0D02">
        <w:rPr>
          <w:rFonts w:ascii="Courier New" w:hAnsi="Courier New" w:cs="Courier New"/>
        </w:rPr>
        <w:t>\</w:t>
      </w:r>
      <w:proofErr w:type="spellStart"/>
      <w:r w:rsidRPr="00EB0D02">
        <w:rPr>
          <w:rFonts w:ascii="Courier New" w:hAnsi="Courier New" w:cs="Courier New"/>
        </w:rPr>
        <w:t>tEstimate</w:t>
      </w:r>
      <w:proofErr w:type="spellEnd"/>
      <w:r w:rsidRPr="00EB0D02">
        <w:rPr>
          <w:rFonts w:ascii="Courier New" w:hAnsi="Courier New" w:cs="Courier New"/>
        </w:rPr>
        <w:t>\</w:t>
      </w:r>
      <w:proofErr w:type="spellStart"/>
      <w:r w:rsidRPr="00EB0D02">
        <w:rPr>
          <w:rFonts w:ascii="Courier New" w:hAnsi="Courier New" w:cs="Courier New"/>
        </w:rPr>
        <w:t>tSE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D60BFD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est_hsq.cpp:842:            if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== 0) LOGGER &lt;&lt; "mean\t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63ABF89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est_hsq.cpp:843:            else LOGGER &lt;&lt; "X_"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"\t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576BA74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est_hsq.cpp:844:            LOGGER &lt;&lt; </w:t>
      </w:r>
      <w:proofErr w:type="gramStart"/>
      <w:r w:rsidRPr="00EB0D02">
        <w:rPr>
          <w:rFonts w:ascii="Courier New" w:hAnsi="Courier New" w:cs="Courier New"/>
        </w:rPr>
        <w:t>std::</w:t>
      </w:r>
      <w:proofErr w:type="gramEnd"/>
      <w:r w:rsidRPr="00EB0D02">
        <w:rPr>
          <w:rFonts w:ascii="Courier New" w:hAnsi="Courier New" w:cs="Courier New"/>
        </w:rPr>
        <w:t>fixed &lt;&lt; _b[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 &lt;&lt; sqrt(</w:t>
      </w:r>
      <w:proofErr w:type="spellStart"/>
      <w:r w:rsidRPr="00EB0D02">
        <w:rPr>
          <w:rFonts w:ascii="Courier New" w:hAnsi="Courier New" w:cs="Courier New"/>
        </w:rPr>
        <w:t>Xt_Vi_X_i</w:t>
      </w:r>
      <w:proofErr w:type="spell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,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FCDEA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est_hsq.cpp:906:    LOGGER &lt;&lt; "\</w:t>
      </w:r>
      <w:proofErr w:type="spellStart"/>
      <w:r w:rsidRPr="00EB0D02">
        <w:rPr>
          <w:rFonts w:ascii="Courier New" w:hAnsi="Courier New" w:cs="Courier New"/>
        </w:rPr>
        <w:t>nSummary</w:t>
      </w:r>
      <w:proofErr w:type="spellEnd"/>
      <w:r w:rsidRPr="00EB0D02">
        <w:rPr>
          <w:rFonts w:ascii="Courier New" w:hAnsi="Courier New" w:cs="Courier New"/>
        </w:rPr>
        <w:t xml:space="preserve"> result of REML analysis has been saved in the file [" + </w:t>
      </w:r>
      <w:proofErr w:type="spellStart"/>
      <w:r w:rsidRPr="00EB0D02">
        <w:rPr>
          <w:rFonts w:ascii="Courier New" w:hAnsi="Courier New" w:cs="Courier New"/>
        </w:rPr>
        <w:t>reml_rst_file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AF7802C" w14:textId="7F30533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est_hsq.cpp:917:        LOGGER &lt;&lt; "\</w:t>
      </w:r>
      <w:proofErr w:type="spellStart"/>
      <w:r w:rsidRPr="00EB0D02">
        <w:rPr>
          <w:rFonts w:ascii="Courier New" w:hAnsi="Courier New" w:cs="Courier New"/>
        </w:rPr>
        <w:t>nBLUP</w:t>
      </w:r>
      <w:proofErr w:type="spellEnd"/>
      <w:r w:rsidRPr="00EB0D02">
        <w:rPr>
          <w:rFonts w:ascii="Courier New" w:hAnsi="Courier New" w:cs="Courier New"/>
        </w:rPr>
        <w:t xml:space="preserve"> solutions of the genetic effects for "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>() &lt;&lt; " individuals ha</w:t>
      </w:r>
      <w:ins w:id="46" w:author="Longda Jiang" w:date="2021-09-10T11:25:00Z">
        <w:r w:rsidR="0021486D">
          <w:rPr>
            <w:rFonts w:ascii="Courier New" w:hAnsi="Courier New" w:cs="Courier New"/>
          </w:rPr>
          <w:t>ve</w:t>
        </w:r>
      </w:ins>
      <w:del w:id="47" w:author="Longda Jiang" w:date="2021-09-10T11:25:00Z">
        <w:r w:rsidRPr="00EB0D02" w:rsidDel="0021486D">
          <w:rPr>
            <w:rFonts w:ascii="Courier New" w:hAnsi="Courier New" w:cs="Courier New"/>
          </w:rPr>
          <w:delText>s</w:delText>
        </w:r>
      </w:del>
      <w:r w:rsidRPr="00EB0D02">
        <w:rPr>
          <w:rFonts w:ascii="Courier New" w:hAnsi="Courier New" w:cs="Courier New"/>
        </w:rPr>
        <w:t xml:space="preserve"> been saved in the file [" + </w:t>
      </w:r>
      <w:proofErr w:type="spellStart"/>
      <w:r w:rsidRPr="00EB0D02">
        <w:rPr>
          <w:rFonts w:ascii="Courier New" w:hAnsi="Courier New" w:cs="Courier New"/>
        </w:rPr>
        <w:t>rand_eff_file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3FCCBFD" w14:textId="104E7D74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est_hsq.cpp:977:        LOGGER &lt;&lt; "\</w:t>
      </w:r>
      <w:proofErr w:type="spellStart"/>
      <w:r w:rsidRPr="00EB0D02">
        <w:rPr>
          <w:rFonts w:ascii="Courier New" w:hAnsi="Courier New" w:cs="Courier New"/>
        </w:rPr>
        <w:t>ncvBLUP</w:t>
      </w:r>
      <w:proofErr w:type="spellEnd"/>
      <w:r w:rsidRPr="00EB0D02">
        <w:rPr>
          <w:rFonts w:ascii="Courier New" w:hAnsi="Courier New" w:cs="Courier New"/>
        </w:rPr>
        <w:t xml:space="preserve"> solutions of the genetic effects for "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>() &lt;&lt; " individuals ha</w:t>
      </w:r>
      <w:ins w:id="48" w:author="Longda Jiang" w:date="2021-09-10T11:25:00Z">
        <w:r w:rsidR="0021486D">
          <w:rPr>
            <w:rFonts w:ascii="Courier New" w:hAnsi="Courier New" w:cs="Courier New"/>
          </w:rPr>
          <w:t>ve</w:t>
        </w:r>
      </w:ins>
      <w:del w:id="49" w:author="Longda Jiang" w:date="2021-09-10T11:25:00Z">
        <w:r w:rsidRPr="00EB0D02" w:rsidDel="0021486D">
          <w:rPr>
            <w:rFonts w:ascii="Courier New" w:hAnsi="Courier New" w:cs="Courier New"/>
          </w:rPr>
          <w:delText>s</w:delText>
        </w:r>
      </w:del>
      <w:r w:rsidRPr="00EB0D02">
        <w:rPr>
          <w:rFonts w:ascii="Courier New" w:hAnsi="Courier New" w:cs="Courier New"/>
        </w:rPr>
        <w:t xml:space="preserve"> been saved in the file [" + </w:t>
      </w:r>
      <w:proofErr w:type="spellStart"/>
      <w:r w:rsidRPr="00EB0D02">
        <w:rPr>
          <w:rFonts w:ascii="Courier New" w:hAnsi="Courier New" w:cs="Courier New"/>
        </w:rPr>
        <w:t>rand_eff_file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42A5EA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est_hsq.cpp:1036: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 </w:t>
      </w:r>
      <w:proofErr w:type="spellStart"/>
      <w:r w:rsidRPr="00EB0D02">
        <w:rPr>
          <w:rFonts w:ascii="Courier New" w:hAnsi="Courier New" w:cs="Courier New"/>
        </w:rPr>
        <w:t>logLikelihood</w:t>
      </w:r>
      <w:proofErr w:type="spellEnd"/>
      <w:r w:rsidRPr="00EB0D02">
        <w:rPr>
          <w:rFonts w:ascii="Courier New" w:hAnsi="Courier New" w:cs="Courier New"/>
        </w:rPr>
        <w:t xml:space="preserve"> for the reduced model ...\</w:t>
      </w:r>
      <w:proofErr w:type="gramStart"/>
      <w:r w:rsidRPr="00EB0D02">
        <w:rPr>
          <w:rFonts w:ascii="Courier New" w:hAnsi="Courier New" w:cs="Courier New"/>
        </w:rPr>
        <w:t>n(</w:t>
      </w:r>
      <w:proofErr w:type="gramEnd"/>
      <w:r w:rsidRPr="00EB0D02">
        <w:rPr>
          <w:rFonts w:ascii="Courier New" w:hAnsi="Courier New" w:cs="Courier New"/>
        </w:rPr>
        <w:t>variance component" &lt;&lt; (</w:t>
      </w:r>
      <w:proofErr w:type="spellStart"/>
      <w:r w:rsidRPr="00EB0D02">
        <w:rPr>
          <w:rFonts w:ascii="Courier New" w:hAnsi="Courier New" w:cs="Courier New"/>
        </w:rPr>
        <w:t>multi_comp</w:t>
      </w:r>
      <w:proofErr w:type="spellEnd"/>
      <w:r w:rsidRPr="00EB0D02">
        <w:rPr>
          <w:rFonts w:ascii="Courier New" w:hAnsi="Courier New" w:cs="Courier New"/>
        </w:rPr>
        <w:t xml:space="preserve"> ? "s 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 ");</w:t>
      </w:r>
    </w:p>
    <w:p w14:paraId="587D4FC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est_hsq.cpp:1038:        if (find(_</w:t>
      </w:r>
      <w:proofErr w:type="spellStart"/>
      <w:r w:rsidRPr="00EB0D02">
        <w:rPr>
          <w:rFonts w:ascii="Courier New" w:hAnsi="Courier New" w:cs="Courier New"/>
        </w:rPr>
        <w:t>r_indx_</w:t>
      </w:r>
      <w:proofErr w:type="gramStart"/>
      <w:r w:rsidRPr="00EB0D02">
        <w:rPr>
          <w:rFonts w:ascii="Courier New" w:hAnsi="Courier New" w:cs="Courier New"/>
        </w:rPr>
        <w:t>drop.begin</w:t>
      </w:r>
      <w:proofErr w:type="spellEnd"/>
      <w:proofErr w:type="gramEnd"/>
      <w:r w:rsidRPr="00EB0D02">
        <w:rPr>
          <w:rFonts w:ascii="Courier New" w:hAnsi="Courier New" w:cs="Courier New"/>
        </w:rPr>
        <w:t>(), _</w:t>
      </w:r>
      <w:proofErr w:type="spellStart"/>
      <w:r w:rsidRPr="00EB0D02">
        <w:rPr>
          <w:rFonts w:ascii="Courier New" w:hAnsi="Courier New" w:cs="Courier New"/>
        </w:rPr>
        <w:t>r_indx_drop.end</w:t>
      </w:r>
      <w:proofErr w:type="spellEnd"/>
      <w:r w:rsidRPr="00EB0D02">
        <w:rPr>
          <w:rFonts w:ascii="Courier New" w:hAnsi="Courier New" w:cs="Courier New"/>
        </w:rPr>
        <w:t>(), _</w:t>
      </w:r>
      <w:proofErr w:type="spellStart"/>
      <w:r w:rsidRPr="00EB0D02">
        <w:rPr>
          <w:rFonts w:ascii="Courier New" w:hAnsi="Courier New" w:cs="Courier New"/>
        </w:rPr>
        <w:t>r_indx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]) == _</w:t>
      </w:r>
      <w:proofErr w:type="spellStart"/>
      <w:r w:rsidRPr="00EB0D02">
        <w:rPr>
          <w:rFonts w:ascii="Courier New" w:hAnsi="Courier New" w:cs="Courier New"/>
        </w:rPr>
        <w:t>r_indx_drop.end</w:t>
      </w:r>
      <w:proofErr w:type="spellEnd"/>
      <w:r w:rsidRPr="00EB0D02">
        <w:rPr>
          <w:rFonts w:ascii="Courier New" w:hAnsi="Courier New" w:cs="Courier New"/>
        </w:rPr>
        <w:t>()) LOGGER &lt;&lt; _</w:t>
      </w:r>
      <w:proofErr w:type="spellStart"/>
      <w:r w:rsidRPr="00EB0D02">
        <w:rPr>
          <w:rFonts w:ascii="Courier New" w:hAnsi="Courier New" w:cs="Courier New"/>
        </w:rPr>
        <w:t>r_indx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+ 1 &lt;&lt; " ";</w:t>
      </w:r>
    </w:p>
    <w:p w14:paraId="5A69965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est_hsq.cpp:1040:    LOGGER &lt;&lt; (</w:t>
      </w:r>
      <w:proofErr w:type="spellStart"/>
      <w:r w:rsidRPr="00EB0D02">
        <w:rPr>
          <w:rFonts w:ascii="Courier New" w:hAnsi="Courier New" w:cs="Courier New"/>
        </w:rPr>
        <w:t>multi_</w:t>
      </w:r>
      <w:proofErr w:type="gramStart"/>
      <w:r w:rsidRPr="00EB0D02">
        <w:rPr>
          <w:rFonts w:ascii="Courier New" w:hAnsi="Courier New" w:cs="Courier New"/>
        </w:rPr>
        <w:t>comp</w:t>
      </w:r>
      <w:proofErr w:type="spellEnd"/>
      <w:r w:rsidRPr="00EB0D02">
        <w:rPr>
          <w:rFonts w:ascii="Courier New" w:hAnsi="Courier New" w:cs="Courier New"/>
        </w:rPr>
        <w:t xml:space="preserve"> ?</w:t>
      </w:r>
      <w:proofErr w:type="gramEnd"/>
      <w:r w:rsidRPr="00EB0D02">
        <w:rPr>
          <w:rFonts w:ascii="Courier New" w:hAnsi="Courier New" w:cs="Courier New"/>
        </w:rPr>
        <w:t xml:space="preserve"> "are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"is") &lt;&lt; " dropped from the model)"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FB8C79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est_hsq.cpp:1073:                if(_</w:t>
      </w:r>
      <w:proofErr w:type="spellStart"/>
      <w:r w:rsidRPr="00EB0D02">
        <w:rPr>
          <w:rFonts w:ascii="Courier New" w:hAnsi="Courier New" w:cs="Courier New"/>
        </w:rPr>
        <w:t>reml_fixed_var</w:t>
      </w:r>
      <w:proofErr w:type="spellEnd"/>
      <w:r w:rsidRPr="00EB0D02">
        <w:rPr>
          <w:rFonts w:ascii="Courier New" w:hAnsi="Courier New" w:cs="Courier New"/>
        </w:rPr>
        <w:t xml:space="preserve">) LOGGER &lt;&lt; "Variance components are fixed at: " &lt;&lt; </w:t>
      </w:r>
      <w:proofErr w:type="spellStart"/>
      <w:proofErr w:type="gramStart"/>
      <w:r w:rsidRPr="00EB0D02">
        <w:rPr>
          <w:rFonts w:ascii="Courier New" w:hAnsi="Courier New" w:cs="Courier New"/>
        </w:rPr>
        <w:t>varcmp.transpose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ECECD9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est_hsq.cpp:1074:                else LOGGER &lt;&lt; "Prior values of variance components: " &lt;&lt; </w:t>
      </w:r>
      <w:proofErr w:type="spellStart"/>
      <w:proofErr w:type="gramStart"/>
      <w:r w:rsidRPr="00EB0D02">
        <w:rPr>
          <w:rFonts w:ascii="Courier New" w:hAnsi="Courier New" w:cs="Courier New"/>
        </w:rPr>
        <w:t>varcmp.transpose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EB207D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est_hsq.cpp:1078:                LOGGER &lt;&lt; "Calculating prior values of variance components by EM-REML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EE4028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est_hsq.cpp:1083:            LOGGER &lt;&lt; "Running " &lt;&lt; </w:t>
      </w:r>
      <w:proofErr w:type="spellStart"/>
      <w:r w:rsidRPr="00EB0D02">
        <w:rPr>
          <w:rFonts w:ascii="Courier New" w:hAnsi="Courier New" w:cs="Courier New"/>
        </w:rPr>
        <w:t>mtd_str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reml_mtd</w:t>
      </w:r>
      <w:proofErr w:type="spellEnd"/>
      <w:r w:rsidRPr="00EB0D02">
        <w:rPr>
          <w:rFonts w:ascii="Courier New" w:hAnsi="Courier New" w:cs="Courier New"/>
        </w:rPr>
        <w:t>] &lt;&lt; " algorithm ..." &lt;&lt; "\</w:t>
      </w:r>
      <w:proofErr w:type="spellStart"/>
      <w:r w:rsidRPr="00EB0D02">
        <w:rPr>
          <w:rFonts w:ascii="Courier New" w:hAnsi="Courier New" w:cs="Courier New"/>
        </w:rPr>
        <w:t>nIter</w:t>
      </w:r>
      <w:proofErr w:type="spellEnd"/>
      <w:r w:rsidRPr="00EB0D02">
        <w:rPr>
          <w:rFonts w:ascii="Courier New" w:hAnsi="Courier New" w:cs="Courier New"/>
        </w:rPr>
        <w:t>.\</w:t>
      </w:r>
      <w:proofErr w:type="spellStart"/>
      <w:r w:rsidRPr="00EB0D02">
        <w:rPr>
          <w:rFonts w:ascii="Courier New" w:hAnsi="Courier New" w:cs="Courier New"/>
        </w:rPr>
        <w:t>tlogL</w:t>
      </w:r>
      <w:proofErr w:type="spellEnd"/>
      <w:r w:rsidRPr="00EB0D02">
        <w:rPr>
          <w:rFonts w:ascii="Courier New" w:hAnsi="Courier New" w:cs="Courier New"/>
        </w:rPr>
        <w:t>\t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0C42923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est_hsq.cpp:1084:            for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_</w:t>
      </w:r>
      <w:proofErr w:type="spellStart"/>
      <w:r w:rsidRPr="00EB0D02">
        <w:rPr>
          <w:rFonts w:ascii="Courier New" w:hAnsi="Courier New" w:cs="Courier New"/>
        </w:rPr>
        <w:t>r_</w:t>
      </w:r>
      <w:proofErr w:type="gramStart"/>
      <w:r w:rsidRPr="00EB0D02">
        <w:rPr>
          <w:rFonts w:ascii="Courier New" w:hAnsi="Courier New" w:cs="Courier New"/>
        </w:rPr>
        <w:t>indx.size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++) LOGGER &lt;&lt; _</w:t>
      </w:r>
      <w:proofErr w:type="spellStart"/>
      <w:r w:rsidRPr="00EB0D02">
        <w:rPr>
          <w:rFonts w:ascii="Courier New" w:hAnsi="Courier New" w:cs="Courier New"/>
        </w:rPr>
        <w:t>var_name</w:t>
      </w:r>
      <w:proofErr w:type="spellEnd"/>
      <w:r w:rsidRPr="00EB0D02">
        <w:rPr>
          <w:rFonts w:ascii="Courier New" w:hAnsi="Courier New" w:cs="Courier New"/>
        </w:rPr>
        <w:t>[_</w:t>
      </w:r>
      <w:proofErr w:type="spellStart"/>
      <w:r w:rsidRPr="00EB0D02">
        <w:rPr>
          <w:rFonts w:ascii="Courier New" w:hAnsi="Courier New" w:cs="Courier New"/>
        </w:rPr>
        <w:t>r_indx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]] &lt;&lt; "\t";</w:t>
      </w:r>
    </w:p>
    <w:p w14:paraId="70F054C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est_hsq.cpp:1085:        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EF0EF0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est_hsq.cpp:1087:        //LOGGER &lt;&lt; "</w:t>
      </w:r>
      <w:proofErr w:type="spellStart"/>
      <w:r w:rsidRPr="00EB0D02">
        <w:rPr>
          <w:rFonts w:ascii="Courier New" w:hAnsi="Courier New" w:cs="Courier New"/>
        </w:rPr>
        <w:t>Iter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iter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C0E6A9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est_hsq.cpp:1103:        //LOGGER &lt;&lt; "</w:t>
      </w:r>
      <w:proofErr w:type="spellStart"/>
      <w:r w:rsidRPr="00EB0D02">
        <w:rPr>
          <w:rFonts w:ascii="Courier New" w:hAnsi="Courier New" w:cs="Courier New"/>
        </w:rPr>
        <w:t>calcu_vi_bivar</w:t>
      </w:r>
      <w:proofErr w:type="spellEnd"/>
      <w:r w:rsidRPr="00EB0D02">
        <w:rPr>
          <w:rFonts w:ascii="Courier New" w:hAnsi="Courier New" w:cs="Courier New"/>
        </w:rPr>
        <w:t xml:space="preserve"> returned"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01ABE5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est_hsq.cpp:1136:            LOGGER &lt;&lt; </w:t>
      </w:r>
      <w:proofErr w:type="spellStart"/>
      <w:r w:rsidRPr="00EB0D02">
        <w:rPr>
          <w:rFonts w:ascii="Courier New" w:hAnsi="Courier New" w:cs="Courier New"/>
        </w:rPr>
        <w:t>iter</w:t>
      </w:r>
      <w:proofErr w:type="spellEnd"/>
      <w:r w:rsidRPr="00EB0D02">
        <w:rPr>
          <w:rFonts w:ascii="Courier New" w:hAnsi="Courier New" w:cs="Courier New"/>
        </w:rPr>
        <w:t xml:space="preserve"> &lt;&lt; "\t" &lt;&lt; </w:t>
      </w:r>
      <w:proofErr w:type="gramStart"/>
      <w:r w:rsidRPr="00EB0D02">
        <w:rPr>
          <w:rFonts w:ascii="Courier New" w:hAnsi="Courier New" w:cs="Courier New"/>
        </w:rPr>
        <w:t>std::</w:t>
      </w:r>
      <w:proofErr w:type="gramEnd"/>
      <w:r w:rsidRPr="00EB0D02">
        <w:rPr>
          <w:rFonts w:ascii="Courier New" w:hAnsi="Courier New" w:cs="Courier New"/>
        </w:rPr>
        <w:t xml:space="preserve">fixed &lt;&lt; </w:t>
      </w:r>
      <w:proofErr w:type="spellStart"/>
      <w:r w:rsidRPr="00EB0D02">
        <w:rPr>
          <w:rFonts w:ascii="Courier New" w:hAnsi="Courier New" w:cs="Courier New"/>
        </w:rPr>
        <w:t>LOGGER.setprecision</w:t>
      </w:r>
      <w:proofErr w:type="spellEnd"/>
      <w:r w:rsidRPr="00EB0D02">
        <w:rPr>
          <w:rFonts w:ascii="Courier New" w:hAnsi="Courier New" w:cs="Courier New"/>
        </w:rPr>
        <w:t xml:space="preserve">(2) &lt;&lt; </w:t>
      </w:r>
      <w:proofErr w:type="spellStart"/>
      <w:r w:rsidRPr="00EB0D02">
        <w:rPr>
          <w:rFonts w:ascii="Courier New" w:hAnsi="Courier New" w:cs="Courier New"/>
        </w:rPr>
        <w:t>lgL</w:t>
      </w:r>
      <w:proofErr w:type="spellEnd"/>
      <w:r w:rsidRPr="00EB0D02">
        <w:rPr>
          <w:rFonts w:ascii="Courier New" w:hAnsi="Courier New" w:cs="Courier New"/>
        </w:rPr>
        <w:t xml:space="preserve"> &lt;&lt; "\t";</w:t>
      </w:r>
    </w:p>
    <w:p w14:paraId="3D044FD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est_hsq.cpp:1137:            for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= 0;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 _</w:t>
      </w:r>
      <w:proofErr w:type="spellStart"/>
      <w:r w:rsidRPr="00EB0D02">
        <w:rPr>
          <w:rFonts w:ascii="Courier New" w:hAnsi="Courier New" w:cs="Courier New"/>
        </w:rPr>
        <w:t>r_</w:t>
      </w:r>
      <w:proofErr w:type="gramStart"/>
      <w:r w:rsidRPr="00EB0D02">
        <w:rPr>
          <w:rFonts w:ascii="Courier New" w:hAnsi="Courier New" w:cs="Courier New"/>
        </w:rPr>
        <w:t>indx.size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++) LOGGER &lt;&lt; </w:t>
      </w:r>
      <w:proofErr w:type="spellStart"/>
      <w:r w:rsidRPr="00EB0D02">
        <w:rPr>
          <w:rFonts w:ascii="Courier New" w:hAnsi="Courier New" w:cs="Courier New"/>
        </w:rPr>
        <w:t>LOGGER.setprecision</w:t>
      </w:r>
      <w:proofErr w:type="spellEnd"/>
      <w:r w:rsidRPr="00EB0D02">
        <w:rPr>
          <w:rFonts w:ascii="Courier New" w:hAnsi="Courier New" w:cs="Courier New"/>
        </w:rPr>
        <w:t xml:space="preserve">(5) &lt;&lt; </w:t>
      </w:r>
      <w:proofErr w:type="spellStart"/>
      <w:r w:rsidRPr="00EB0D02">
        <w:rPr>
          <w:rFonts w:ascii="Courier New" w:hAnsi="Courier New" w:cs="Courier New"/>
        </w:rPr>
        <w:t>varcmp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"\t";</w:t>
      </w:r>
    </w:p>
    <w:p w14:paraId="6977D53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est_hsq.cpp:1138:            //LOGGER &lt;&lt; </w:t>
      </w:r>
      <w:proofErr w:type="spellStart"/>
      <w:r w:rsidRPr="00EB0D02">
        <w:rPr>
          <w:rFonts w:ascii="Courier New" w:hAnsi="Courier New" w:cs="Courier New"/>
        </w:rPr>
        <w:t>time_vi</w:t>
      </w:r>
      <w:proofErr w:type="spellEnd"/>
      <w:r w:rsidRPr="00EB0D02">
        <w:rPr>
          <w:rFonts w:ascii="Courier New" w:hAnsi="Courier New" w:cs="Courier New"/>
        </w:rPr>
        <w:t xml:space="preserve"> &lt;&lt; "\t" &lt;&lt; </w:t>
      </w:r>
      <w:proofErr w:type="spellStart"/>
      <w:r w:rsidRPr="00EB0D02">
        <w:rPr>
          <w:rFonts w:ascii="Courier New" w:hAnsi="Courier New" w:cs="Courier New"/>
        </w:rPr>
        <w:t>time_p</w:t>
      </w:r>
      <w:proofErr w:type="spellEnd"/>
      <w:r w:rsidRPr="00EB0D02">
        <w:rPr>
          <w:rFonts w:ascii="Courier New" w:hAnsi="Courier New" w:cs="Courier New"/>
        </w:rPr>
        <w:t xml:space="preserve"> &lt;&lt; "\t" &lt;&lt; </w:t>
      </w:r>
      <w:proofErr w:type="spellStart"/>
      <w:r w:rsidRPr="00EB0D02">
        <w:rPr>
          <w:rFonts w:ascii="Courier New" w:hAnsi="Courier New" w:cs="Courier New"/>
        </w:rPr>
        <w:t>time_reml</w:t>
      </w:r>
      <w:proofErr w:type="spellEnd"/>
      <w:r w:rsidRPr="00EB0D02">
        <w:rPr>
          <w:rFonts w:ascii="Courier New" w:hAnsi="Courier New" w:cs="Courier New"/>
        </w:rPr>
        <w:t xml:space="preserve"> &lt;&lt; "\t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353B0D8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est_hsq.cpp:1139:            if (</w:t>
      </w:r>
      <w:proofErr w:type="spellStart"/>
      <w:r w:rsidRPr="00EB0D02">
        <w:rPr>
          <w:rFonts w:ascii="Courier New" w:hAnsi="Courier New" w:cs="Courier New"/>
        </w:rPr>
        <w:t>constrain_num</w:t>
      </w:r>
      <w:proofErr w:type="spellEnd"/>
      <w:r w:rsidRPr="00EB0D02">
        <w:rPr>
          <w:rFonts w:ascii="Courier New" w:hAnsi="Courier New" w:cs="Courier New"/>
        </w:rPr>
        <w:t xml:space="preserve"> &gt; 0) LOGGER &lt;&lt; "(" &lt;&lt; </w:t>
      </w:r>
      <w:proofErr w:type="spellStart"/>
      <w:r w:rsidRPr="00EB0D02">
        <w:rPr>
          <w:rFonts w:ascii="Courier New" w:hAnsi="Courier New" w:cs="Courier New"/>
        </w:rPr>
        <w:t>constrain_num</w:t>
      </w:r>
      <w:proofErr w:type="spellEnd"/>
      <w:r w:rsidRPr="00EB0D02">
        <w:rPr>
          <w:rFonts w:ascii="Courier New" w:hAnsi="Courier New" w:cs="Courier New"/>
        </w:rPr>
        <w:t xml:space="preserve"> &lt;&lt; " component(s) constrained)"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5829B2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est_hsq.cpp:1140:            else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E87205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est_hsq.cpp:1142:            if </w:t>
      </w:r>
      <w:proofErr w:type="gramStart"/>
      <w:r w:rsidRPr="00EB0D02">
        <w:rPr>
          <w:rFonts w:ascii="Courier New" w:hAnsi="Courier New" w:cs="Courier New"/>
        </w:rPr>
        <w:t>(!</w:t>
      </w:r>
      <w:proofErr w:type="spellStart"/>
      <w:r w:rsidRPr="00EB0D02">
        <w:rPr>
          <w:rFonts w:ascii="Courier New" w:hAnsi="Courier New" w:cs="Courier New"/>
        </w:rPr>
        <w:t>prior</w:t>
      </w:r>
      <w:proofErr w:type="gramEnd"/>
      <w:r w:rsidRPr="00EB0D02">
        <w:rPr>
          <w:rFonts w:ascii="Courier New" w:hAnsi="Courier New" w:cs="Courier New"/>
        </w:rPr>
        <w:t>_var_flag</w:t>
      </w:r>
      <w:proofErr w:type="spellEnd"/>
      <w:r w:rsidRPr="00EB0D02">
        <w:rPr>
          <w:rFonts w:ascii="Courier New" w:hAnsi="Courier New" w:cs="Courier New"/>
        </w:rPr>
        <w:t xml:space="preserve">) LOGGER &lt;&lt; "Updated prior values: " &lt;&lt; </w:t>
      </w:r>
      <w:proofErr w:type="spellStart"/>
      <w:r w:rsidRPr="00EB0D02">
        <w:rPr>
          <w:rFonts w:ascii="Courier New" w:hAnsi="Courier New" w:cs="Courier New"/>
        </w:rPr>
        <w:t>varcmp.transpose</w:t>
      </w:r>
      <w:proofErr w:type="spellEnd"/>
      <w:r w:rsidRPr="00EB0D02">
        <w:rPr>
          <w:rFonts w:ascii="Courier New" w:hAnsi="Courier New" w:cs="Courier New"/>
        </w:rPr>
        <w:t xml:space="preserve">()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0F0055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est_hsq.cpp:1143:            LOGGER &lt;&lt; "</w:t>
      </w:r>
      <w:proofErr w:type="spellStart"/>
      <w:r w:rsidRPr="00EB0D02">
        <w:rPr>
          <w:rFonts w:ascii="Courier New" w:hAnsi="Courier New" w:cs="Courier New"/>
        </w:rPr>
        <w:t>logL</w:t>
      </w:r>
      <w:proofErr w:type="spellEnd"/>
      <w:r w:rsidRPr="00EB0D02">
        <w:rPr>
          <w:rFonts w:ascii="Courier New" w:hAnsi="Courier New" w:cs="Courier New"/>
        </w:rPr>
        <w:t xml:space="preserve">: " &lt;&lt; </w:t>
      </w:r>
      <w:proofErr w:type="spellStart"/>
      <w:r w:rsidRPr="00EB0D02">
        <w:rPr>
          <w:rFonts w:ascii="Courier New" w:hAnsi="Courier New" w:cs="Courier New"/>
        </w:rPr>
        <w:t>lgL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309B7BE" w14:textId="7E6FA8E6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est_hsq.cpp:1182:    if(_</w:t>
      </w:r>
      <w:proofErr w:type="spellStart"/>
      <w:r w:rsidRPr="00EB0D02">
        <w:rPr>
          <w:rFonts w:ascii="Courier New" w:hAnsi="Courier New" w:cs="Courier New"/>
        </w:rPr>
        <w:t>reml_fixed_var</w:t>
      </w:r>
      <w:proofErr w:type="spellEnd"/>
      <w:r w:rsidRPr="00EB0D02">
        <w:rPr>
          <w:rFonts w:ascii="Courier New" w:hAnsi="Courier New" w:cs="Courier New"/>
        </w:rPr>
        <w:t xml:space="preserve">) LOGGER &lt;&lt; "Warning: the model is evaluated at fixed variance components. The </w:t>
      </w:r>
      <w:ins w:id="50" w:author="Longda Jiang" w:date="2021-09-10T11:27:00Z">
        <w:r w:rsidR="005E7471">
          <w:rPr>
            <w:rFonts w:ascii="Courier New" w:hAnsi="Courier New" w:cs="Courier New"/>
          </w:rPr>
          <w:t>(</w:t>
        </w:r>
      </w:ins>
      <w:ins w:id="51" w:author="Longda Jiang" w:date="2021-09-10T11:26:00Z">
        <w:r w:rsidR="005E7471">
          <w:rPr>
            <w:rFonts w:ascii="Courier New" w:hAnsi="Courier New" w:cs="Courier New"/>
          </w:rPr>
          <w:t>log-</w:t>
        </w:r>
      </w:ins>
      <w:ins w:id="52" w:author="Longda Jiang" w:date="2021-09-10T11:27:00Z">
        <w:r w:rsidR="005E7471">
          <w:rPr>
            <w:rFonts w:ascii="Courier New" w:hAnsi="Courier New" w:cs="Courier New"/>
          </w:rPr>
          <w:t>)</w:t>
        </w:r>
      </w:ins>
      <w:r w:rsidRPr="00EB0D02">
        <w:rPr>
          <w:rFonts w:ascii="Courier New" w:hAnsi="Courier New" w:cs="Courier New"/>
        </w:rPr>
        <w:t>likelihood might not be maximised." &lt;&lt;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6DAC56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est_hsq.cpp:1184:        if(</w:t>
      </w:r>
      <w:proofErr w:type="spellStart"/>
      <w:r w:rsidRPr="00EB0D02">
        <w:rPr>
          <w:rFonts w:ascii="Courier New" w:hAnsi="Courier New" w:cs="Courier New"/>
        </w:rPr>
        <w:t>converged_flag</w:t>
      </w:r>
      <w:proofErr w:type="spellEnd"/>
      <w:r w:rsidRPr="00EB0D02">
        <w:rPr>
          <w:rFonts w:ascii="Courier New" w:hAnsi="Courier New" w:cs="Courier New"/>
        </w:rPr>
        <w:t xml:space="preserve">) LOGGER &lt;&lt; "Log-likelihood ratio converged."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1D3979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est_hsq.cpp:1186:            </w:t>
      </w:r>
      <w:proofErr w:type="gramStart"/>
      <w:r w:rsidRPr="00EB0D02">
        <w:rPr>
          <w:rFonts w:ascii="Courier New" w:hAnsi="Courier New" w:cs="Courier New"/>
        </w:rPr>
        <w:t>if(</w:t>
      </w:r>
      <w:proofErr w:type="gramEnd"/>
      <w:r w:rsidRPr="00EB0D02">
        <w:rPr>
          <w:rFonts w:ascii="Courier New" w:hAnsi="Courier New" w:cs="Courier New"/>
        </w:rPr>
        <w:t>_</w:t>
      </w:r>
      <w:proofErr w:type="spellStart"/>
      <w:r w:rsidRPr="00EB0D02">
        <w:rPr>
          <w:rFonts w:ascii="Courier New" w:hAnsi="Courier New" w:cs="Courier New"/>
        </w:rPr>
        <w:t>reml_force_converge</w:t>
      </w:r>
      <w:proofErr w:type="spellEnd"/>
      <w:r w:rsidRPr="00EB0D02">
        <w:rPr>
          <w:rFonts w:ascii="Courier New" w:hAnsi="Courier New" w:cs="Courier New"/>
        </w:rPr>
        <w:t xml:space="preserve"> || _</w:t>
      </w:r>
      <w:proofErr w:type="spellStart"/>
      <w:r w:rsidRPr="00EB0D02">
        <w:rPr>
          <w:rFonts w:ascii="Courier New" w:hAnsi="Courier New" w:cs="Courier New"/>
        </w:rPr>
        <w:t>reml_no_converge</w:t>
      </w:r>
      <w:proofErr w:type="spellEnd"/>
      <w:r w:rsidRPr="00EB0D02">
        <w:rPr>
          <w:rFonts w:ascii="Courier New" w:hAnsi="Courier New" w:cs="Courier New"/>
        </w:rPr>
        <w:t>) LOGGER &lt;&lt; "Warning: Log-likelihood not converged. Results are not reliable." &lt;&lt;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D6A9AC0" w14:textId="1B556836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est_hsq.cpp:1315:                    LOGGER &lt;&lt; "Still can't be inver</w:t>
      </w:r>
      <w:ins w:id="53" w:author="Longda Jiang" w:date="2021-09-10T11:27:00Z">
        <w:r w:rsidR="005E7471">
          <w:rPr>
            <w:rFonts w:ascii="Courier New" w:hAnsi="Courier New" w:cs="Courier New"/>
          </w:rPr>
          <w:t>t</w:t>
        </w:r>
      </w:ins>
      <w:del w:id="54" w:author="Longda Jiang" w:date="2021-09-10T11:27:00Z">
        <w:r w:rsidRPr="00EB0D02" w:rsidDel="005E7471">
          <w:rPr>
            <w:rFonts w:ascii="Courier New" w:hAnsi="Courier New" w:cs="Courier New"/>
          </w:rPr>
          <w:delText>s</w:delText>
        </w:r>
      </w:del>
      <w:r w:rsidRPr="00EB0D02">
        <w:rPr>
          <w:rFonts w:ascii="Courier New" w:hAnsi="Courier New" w:cs="Courier New"/>
        </w:rPr>
        <w:t>ed. Try --</w:t>
      </w:r>
      <w:proofErr w:type="spellStart"/>
      <w:r w:rsidRPr="00EB0D02">
        <w:rPr>
          <w:rFonts w:ascii="Courier New" w:hAnsi="Courier New" w:cs="Courier New"/>
        </w:rPr>
        <w:t>reml-alg-inv</w:t>
      </w:r>
      <w:proofErr w:type="spellEnd"/>
      <w:r w:rsidRPr="00EB0D02">
        <w:rPr>
          <w:rFonts w:ascii="Courier New" w:hAnsi="Courier New" w:cs="Courier New"/>
        </w:rPr>
        <w:t xml:space="preserve"> 2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DBF8201" w14:textId="2D2E0BB0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est_hsq.cpp:1319:                LOGGER &lt;&lt; "Switching to the \"bending\" approach to invert V. This method hasn't been tested</w:t>
      </w:r>
      <w:ins w:id="55" w:author="Longda Jiang" w:date="2021-09-10T11:27:00Z">
        <w:r w:rsidR="005E7471">
          <w:rPr>
            <w:rFonts w:ascii="Courier New" w:hAnsi="Courier New" w:cs="Courier New"/>
          </w:rPr>
          <w:t xml:space="preserve"> extensively</w:t>
        </w:r>
      </w:ins>
      <w:r w:rsidRPr="00EB0D02">
        <w:rPr>
          <w:rFonts w:ascii="Courier New" w:hAnsi="Courier New" w:cs="Courier New"/>
        </w:rPr>
        <w:t xml:space="preserve">. The results might not be reliable!"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6EB3A6D" w14:textId="253493D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est_hsq.cpp:1339:                    LOGGER &lt;&lt; "Still can't </w:t>
      </w:r>
      <w:ins w:id="56" w:author="Longda Jiang" w:date="2021-09-10T11:28:00Z">
        <w:r w:rsidR="005E7471">
          <w:rPr>
            <w:rFonts w:ascii="Courier New" w:hAnsi="Courier New" w:cs="Courier New"/>
          </w:rPr>
          <w:t xml:space="preserve">be </w:t>
        </w:r>
      </w:ins>
      <w:r w:rsidRPr="00EB0D02">
        <w:rPr>
          <w:rFonts w:ascii="Courier New" w:hAnsi="Courier New" w:cs="Courier New"/>
        </w:rPr>
        <w:t>inver</w:t>
      </w:r>
      <w:ins w:id="57" w:author="Longda Jiang" w:date="2021-09-10T11:28:00Z">
        <w:r w:rsidR="005E7471">
          <w:rPr>
            <w:rFonts w:ascii="Courier New" w:hAnsi="Courier New" w:cs="Courier New"/>
          </w:rPr>
          <w:t>ted</w:t>
        </w:r>
      </w:ins>
      <w:del w:id="58" w:author="Longda Jiang" w:date="2021-09-10T11:28:00Z">
        <w:r w:rsidRPr="00EB0D02" w:rsidDel="005E7471">
          <w:rPr>
            <w:rFonts w:ascii="Courier New" w:hAnsi="Courier New" w:cs="Courier New"/>
          </w:rPr>
          <w:delText>se</w:delText>
        </w:r>
      </w:del>
      <w:r w:rsidRPr="00EB0D02">
        <w:rPr>
          <w:rFonts w:ascii="Courier New" w:hAnsi="Courier New" w:cs="Courier New"/>
        </w:rPr>
        <w:t>. Try --</w:t>
      </w:r>
      <w:proofErr w:type="spellStart"/>
      <w:r w:rsidRPr="00EB0D02">
        <w:rPr>
          <w:rFonts w:ascii="Courier New" w:hAnsi="Courier New" w:cs="Courier New"/>
        </w:rPr>
        <w:t>reml-alg-inv</w:t>
      </w:r>
      <w:proofErr w:type="spellEnd"/>
      <w:r w:rsidRPr="00EB0D02">
        <w:rPr>
          <w:rFonts w:ascii="Courier New" w:hAnsi="Courier New" w:cs="Courier New"/>
        </w:rPr>
        <w:t xml:space="preserve"> 2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92D4E2D" w14:textId="2A29D8A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est_hsq.cpp:1344:                LOGGER &lt;&lt; "Switching to the \"bending\" approach to invert V. This method hasn't been tested</w:t>
      </w:r>
      <w:ins w:id="59" w:author="Longda Jiang" w:date="2021-09-10T11:28:00Z">
        <w:r w:rsidR="005E7471">
          <w:rPr>
            <w:rFonts w:ascii="Courier New" w:hAnsi="Courier New" w:cs="Courier New"/>
          </w:rPr>
          <w:t xml:space="preserve"> extensively</w:t>
        </w:r>
      </w:ins>
      <w:r w:rsidRPr="00EB0D02">
        <w:rPr>
          <w:rFonts w:ascii="Courier New" w:hAnsi="Courier New" w:cs="Courier New"/>
        </w:rPr>
        <w:t xml:space="preserve">. The results might not be reliable!"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A1CE17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est_hsq.cpp:1348:                LOGGER &lt;&lt; "Try --</w:t>
      </w:r>
      <w:proofErr w:type="spellStart"/>
      <w:r w:rsidRPr="00EB0D02">
        <w:rPr>
          <w:rFonts w:ascii="Courier New" w:hAnsi="Courier New" w:cs="Courier New"/>
        </w:rPr>
        <w:t>reml-alg-inv</w:t>
      </w:r>
      <w:proofErr w:type="spellEnd"/>
      <w:r w:rsidRPr="00EB0D02">
        <w:rPr>
          <w:rFonts w:ascii="Courier New" w:hAnsi="Courier New" w:cs="Courier New"/>
        </w:rPr>
        <w:t xml:space="preserve"> 1 for diagonal addition value or --</w:t>
      </w:r>
      <w:proofErr w:type="spellStart"/>
      <w:r w:rsidRPr="00EB0D02">
        <w:rPr>
          <w:rFonts w:ascii="Courier New" w:hAnsi="Courier New" w:cs="Courier New"/>
        </w:rPr>
        <w:t>reml-alg-inv</w:t>
      </w:r>
      <w:proofErr w:type="spellEnd"/>
      <w:r w:rsidRPr="00EB0D02">
        <w:rPr>
          <w:rFonts w:ascii="Courier New" w:hAnsi="Courier New" w:cs="Courier New"/>
        </w:rPr>
        <w:t xml:space="preserve"> 2 for bending Vi"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101CF18" w14:textId="7ED1AE8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est_hsq.cpp:1361:                    LOGGER &lt;&lt; "\</w:t>
      </w:r>
      <w:proofErr w:type="spellStart"/>
      <w:r w:rsidRPr="00EB0D02">
        <w:rPr>
          <w:rFonts w:ascii="Courier New" w:hAnsi="Courier New" w:cs="Courier New"/>
        </w:rPr>
        <w:t>nSwitching</w:t>
      </w:r>
      <w:proofErr w:type="spellEnd"/>
      <w:r w:rsidRPr="00EB0D02">
        <w:rPr>
          <w:rFonts w:ascii="Courier New" w:hAnsi="Courier New" w:cs="Courier New"/>
        </w:rPr>
        <w:t xml:space="preserve"> to the \"bending\" approach to invert V. This method hasn't been tested</w:t>
      </w:r>
      <w:ins w:id="60" w:author="Longda Jiang" w:date="2021-09-10T11:28:00Z">
        <w:r w:rsidR="005E7471">
          <w:rPr>
            <w:rFonts w:ascii="Courier New" w:hAnsi="Courier New" w:cs="Courier New"/>
          </w:rPr>
          <w:t xml:space="preserve"> extensively</w:t>
        </w:r>
      </w:ins>
      <w:r w:rsidRPr="00EB0D02">
        <w:rPr>
          <w:rFonts w:ascii="Courier New" w:hAnsi="Courier New" w:cs="Courier New"/>
        </w:rPr>
        <w:t xml:space="preserve">. The results might not be reliable!"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D72AF2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est_hsq.cpp:1377:                LOGGER &lt;&lt; "Switching from Cholesky to LU decomposition approach. The results might not be reliable!"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3B6201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est_hsq.cpp:1414:    LOGGER &lt;&lt; "Bending the GRM(s) to be positive-definite (may take a while if there are multiple </w:t>
      </w:r>
      <w:proofErr w:type="gramStart"/>
      <w:r w:rsidRPr="00EB0D02">
        <w:rPr>
          <w:rFonts w:ascii="Courier New" w:hAnsi="Courier New" w:cs="Courier New"/>
        </w:rPr>
        <w:t>GRMs)...</w:t>
      </w:r>
      <w:proofErr w:type="gram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CF90F2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est_hsq.cpp:1425:            LOGGER &lt;&lt; "Bending the "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GRM completed."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9C74959" w14:textId="34C7AB2E" w:rsidR="00EB0D02" w:rsidRPr="00EB0D02" w:rsidDel="005E7471" w:rsidRDefault="00EB0D02" w:rsidP="00EB0D02">
      <w:pPr>
        <w:pStyle w:val="PlainText"/>
        <w:rPr>
          <w:del w:id="61" w:author="Longda Jiang" w:date="2021-09-10T11:30:00Z"/>
          <w:rFonts w:ascii="Courier New" w:hAnsi="Courier New" w:cs="Courier New"/>
        </w:rPr>
      </w:pPr>
      <w:del w:id="62" w:author="Longda Jiang" w:date="2021-09-10T11:30:00Z">
        <w:r w:rsidRPr="00EB0D02" w:rsidDel="005E7471">
          <w:rPr>
            <w:rFonts w:ascii="Courier New" w:hAnsi="Courier New" w:cs="Courier New"/>
          </w:rPr>
          <w:delText xml:space="preserve">est_hsq.cpp:1529:    //LOGGER &lt;&lt; "Before calcu_Hi: " &lt;&lt; getVMemKB() &lt;&lt; " " &lt;&lt; getMemKB() &lt;&lt; ", "; </w:delText>
        </w:r>
      </w:del>
    </w:p>
    <w:p w14:paraId="7D55B0A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est_hsq.cpp:1560:            LOGGER &lt;&lt; "Warning: the information matrix is not invertible."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B67B26A" w14:textId="08E3B103" w:rsidR="00EB0D02" w:rsidRPr="00EB0D02" w:rsidDel="005E7471" w:rsidRDefault="00EB0D02" w:rsidP="00EB0D02">
      <w:pPr>
        <w:pStyle w:val="PlainText"/>
        <w:rPr>
          <w:del w:id="63" w:author="Longda Jiang" w:date="2021-09-10T11:29:00Z"/>
          <w:rFonts w:ascii="Courier New" w:hAnsi="Courier New" w:cs="Courier New"/>
        </w:rPr>
      </w:pPr>
      <w:del w:id="64" w:author="Longda Jiang" w:date="2021-09-10T11:29:00Z">
        <w:r w:rsidRPr="00EB0D02" w:rsidDel="005E7471">
          <w:rPr>
            <w:rFonts w:ascii="Courier New" w:hAnsi="Courier New" w:cs="Courier New"/>
          </w:rPr>
          <w:delText>est_hsq.cpp:1598:    //LOGGER &lt;&lt; "AI reml 1 start" &lt;&lt; endl;</w:delText>
        </w:r>
      </w:del>
    </w:p>
    <w:p w14:paraId="34347722" w14:textId="220A7A29" w:rsidR="00EB0D02" w:rsidRPr="00EB0D02" w:rsidDel="005E7471" w:rsidRDefault="00EB0D02" w:rsidP="00EB0D02">
      <w:pPr>
        <w:pStyle w:val="PlainText"/>
        <w:rPr>
          <w:del w:id="65" w:author="Longda Jiang" w:date="2021-09-10T11:29:00Z"/>
          <w:rFonts w:ascii="Courier New" w:hAnsi="Courier New" w:cs="Courier New"/>
        </w:rPr>
      </w:pPr>
      <w:del w:id="66" w:author="Longda Jiang" w:date="2021-09-10T11:29:00Z">
        <w:r w:rsidRPr="00EB0D02" w:rsidDel="005E7471">
          <w:rPr>
            <w:rFonts w:ascii="Courier New" w:hAnsi="Courier New" w:cs="Courier New"/>
          </w:rPr>
          <w:delText>est_hsq.cpp:1605:    //LOGGER &lt;&lt; "AI reml 2 start" &lt;&lt; endl;</w:delText>
        </w:r>
      </w:del>
    </w:p>
    <w:p w14:paraId="5BCB1909" w14:textId="3DBEBD1A" w:rsidR="00EB0D02" w:rsidRPr="00EB0D02" w:rsidDel="005E7471" w:rsidRDefault="00EB0D02" w:rsidP="00EB0D02">
      <w:pPr>
        <w:pStyle w:val="PlainText"/>
        <w:rPr>
          <w:del w:id="67" w:author="Longda Jiang" w:date="2021-09-10T11:29:00Z"/>
          <w:rFonts w:ascii="Courier New" w:hAnsi="Courier New" w:cs="Courier New"/>
        </w:rPr>
      </w:pPr>
      <w:del w:id="68" w:author="Longda Jiang" w:date="2021-09-10T11:29:00Z">
        <w:r w:rsidRPr="00EB0D02" w:rsidDel="005E7471">
          <w:rPr>
            <w:rFonts w:ascii="Courier New" w:hAnsi="Courier New" w:cs="Courier New"/>
          </w:rPr>
          <w:delText>est_hsq.cpp:1615:    //LOGGER &lt;&lt; "AI reml 2 end" &lt;&lt; endl;</w:delText>
        </w:r>
      </w:del>
    </w:p>
    <w:p w14:paraId="198C454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est_hsq.cpp:1626:            LOGGER &lt;&lt; "Warning: the information matrix is not invertible."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549F0C2" w14:textId="7D5DECD9" w:rsidR="00EB0D02" w:rsidRPr="00EB0D02" w:rsidDel="005E7471" w:rsidRDefault="00EB0D02" w:rsidP="00EB0D02">
      <w:pPr>
        <w:pStyle w:val="PlainText"/>
        <w:rPr>
          <w:del w:id="69" w:author="Longda Jiang" w:date="2021-09-10T11:30:00Z"/>
          <w:rFonts w:ascii="Courier New" w:hAnsi="Courier New" w:cs="Courier New"/>
        </w:rPr>
      </w:pPr>
      <w:del w:id="70" w:author="Longda Jiang" w:date="2021-09-10T11:30:00Z">
        <w:r w:rsidRPr="00EB0D02" w:rsidDel="005E7471">
          <w:rPr>
            <w:rFonts w:ascii="Courier New" w:hAnsi="Courier New" w:cs="Courier New"/>
          </w:rPr>
          <w:delText xml:space="preserve">est_hsq.cpp:1644:    //LOGGER &lt;&lt; "Before em_reml: " &lt;&lt; getVMemKB() &lt;&lt; " " &lt;&lt; getMemKB() &lt;&lt; ", "; </w:delText>
        </w:r>
      </w:del>
    </w:p>
    <w:p w14:paraId="70A61F03" w14:textId="137E4868" w:rsidR="00EB0D02" w:rsidRPr="00EB0D02" w:rsidDel="005E7471" w:rsidRDefault="00EB0D02" w:rsidP="00EB0D02">
      <w:pPr>
        <w:pStyle w:val="PlainText"/>
        <w:rPr>
          <w:del w:id="71" w:author="Longda Jiang" w:date="2021-09-10T11:30:00Z"/>
          <w:rFonts w:ascii="Courier New" w:hAnsi="Courier New" w:cs="Courier New"/>
        </w:rPr>
      </w:pPr>
      <w:del w:id="72" w:author="Longda Jiang" w:date="2021-09-10T11:30:00Z">
        <w:r w:rsidRPr="00EB0D02" w:rsidDel="005E7471">
          <w:rPr>
            <w:rFonts w:ascii="Courier New" w:hAnsi="Courier New" w:cs="Courier New"/>
          </w:rPr>
          <w:delText>est_hsq.cpp:1647:    //LOGGER &lt;&lt; "calcu_tr_PA returned" &lt;&lt; endl;</w:delText>
        </w:r>
      </w:del>
    </w:p>
    <w:p w14:paraId="30009C71" w14:textId="6EAC6F62" w:rsidR="00EB0D02" w:rsidRPr="00EB0D02" w:rsidDel="005E7471" w:rsidRDefault="00EB0D02" w:rsidP="00EB0D02">
      <w:pPr>
        <w:pStyle w:val="PlainText"/>
        <w:rPr>
          <w:del w:id="73" w:author="Longda Jiang" w:date="2021-09-10T11:30:00Z"/>
          <w:rFonts w:ascii="Courier New" w:hAnsi="Courier New" w:cs="Courier New"/>
        </w:rPr>
      </w:pPr>
      <w:del w:id="74" w:author="Longda Jiang" w:date="2021-09-10T11:30:00Z">
        <w:r w:rsidRPr="00EB0D02" w:rsidDel="005E7471">
          <w:rPr>
            <w:rFonts w:ascii="Courier New" w:hAnsi="Courier New" w:cs="Courier New"/>
          </w:rPr>
          <w:delText>est_hsq.cpp:1654:        //LOGGER &lt;&lt; "EM reml " &lt;&lt; i &lt;&lt; endl;</w:delText>
        </w:r>
      </w:del>
    </w:p>
    <w:p w14:paraId="227E79B0" w14:textId="6839E5E1" w:rsidR="00EB0D02" w:rsidRPr="00EB0D02" w:rsidDel="005E7471" w:rsidRDefault="00EB0D02" w:rsidP="00EB0D02">
      <w:pPr>
        <w:pStyle w:val="PlainText"/>
        <w:rPr>
          <w:del w:id="75" w:author="Longda Jiang" w:date="2021-09-10T11:30:00Z"/>
          <w:rFonts w:ascii="Courier New" w:hAnsi="Courier New" w:cs="Courier New"/>
        </w:rPr>
      </w:pPr>
      <w:del w:id="76" w:author="Longda Jiang" w:date="2021-09-10T11:30:00Z">
        <w:r w:rsidRPr="00EB0D02" w:rsidDel="005E7471">
          <w:rPr>
            <w:rFonts w:ascii="Courier New" w:hAnsi="Courier New" w:cs="Courier New"/>
          </w:rPr>
          <w:delText xml:space="preserve">est_hsq.cpp:1671:    //LOGGER &lt;&lt; "Before calcu_tr_PA: " &lt;&lt; getVMemKB() &lt;&lt; " " &lt;&lt; getMemKB() &lt;&lt; ", "; </w:delText>
        </w:r>
      </w:del>
    </w:p>
    <w:p w14:paraId="690F1839" w14:textId="56FC0CB1" w:rsidR="00EB0D02" w:rsidRPr="00EB0D02" w:rsidDel="005E7471" w:rsidRDefault="00EB0D02" w:rsidP="00EB0D02">
      <w:pPr>
        <w:pStyle w:val="PlainText"/>
        <w:rPr>
          <w:del w:id="77" w:author="Longda Jiang" w:date="2021-09-10T11:30:00Z"/>
          <w:rFonts w:ascii="Courier New" w:hAnsi="Courier New" w:cs="Courier New"/>
        </w:rPr>
      </w:pPr>
      <w:del w:id="78" w:author="Longda Jiang" w:date="2021-09-10T11:30:00Z">
        <w:r w:rsidRPr="00EB0D02" w:rsidDel="005E7471">
          <w:rPr>
            <w:rFonts w:ascii="Courier New" w:hAnsi="Courier New" w:cs="Courier New"/>
          </w:rPr>
          <w:delText>est_hsq.cpp:1678:        //LOGGER &lt;&lt; "calcu_tr_PA " &lt;&lt; i &lt;&lt; endl;</w:delText>
        </w:r>
      </w:del>
    </w:p>
    <w:p w14:paraId="032120E5" w14:textId="1E7FB540" w:rsidR="00EB0D02" w:rsidRPr="00EB0D02" w:rsidDel="005E7471" w:rsidRDefault="00EB0D02" w:rsidP="00EB0D02">
      <w:pPr>
        <w:pStyle w:val="PlainText"/>
        <w:rPr>
          <w:del w:id="79" w:author="Longda Jiang" w:date="2021-09-10T11:30:00Z"/>
          <w:rFonts w:ascii="Courier New" w:hAnsi="Courier New" w:cs="Courier New"/>
        </w:rPr>
      </w:pPr>
      <w:del w:id="80" w:author="Longda Jiang" w:date="2021-09-10T11:30:00Z">
        <w:r w:rsidRPr="00EB0D02" w:rsidDel="005E7471">
          <w:rPr>
            <w:rFonts w:ascii="Courier New" w:hAnsi="Courier New" w:cs="Courier New"/>
          </w:rPr>
          <w:delText>est_hsq.cpp:1681:            //LOGGER &lt;&lt; "   matrix product finished" &lt;&lt; endl;</w:delText>
        </w:r>
      </w:del>
    </w:p>
    <w:p w14:paraId="28F7B108" w14:textId="24590EA6" w:rsidR="00EB0D02" w:rsidRPr="00EB0D02" w:rsidDel="005E7471" w:rsidRDefault="00EB0D02" w:rsidP="00EB0D02">
      <w:pPr>
        <w:pStyle w:val="PlainText"/>
        <w:rPr>
          <w:del w:id="81" w:author="Longda Jiang" w:date="2021-09-10T11:30:00Z"/>
          <w:rFonts w:ascii="Courier New" w:hAnsi="Courier New" w:cs="Courier New"/>
        </w:rPr>
      </w:pPr>
      <w:del w:id="82" w:author="Longda Jiang" w:date="2021-09-10T11:30:00Z">
        <w:r w:rsidRPr="00EB0D02" w:rsidDel="005E7471">
          <w:rPr>
            <w:rFonts w:ascii="Courier New" w:hAnsi="Courier New" w:cs="Courier New"/>
          </w:rPr>
          <w:delText>est_hsq.cpp:1695:            //LOGGER &lt;&lt; "diag sum finished" &lt;&lt; endl;</w:delText>
        </w:r>
      </w:del>
    </w:p>
    <w:p w14:paraId="414F507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est_hsq.cpp:1726:    LOGGER &lt;&lt; "Calculating the BLUP solutions to SNP effects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ACE6D1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est_hsq.cpp:1764:    LOGGER &lt;&lt; "Calculating the BLUP solutions to SNP effects using imputed dosage scores ...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C3C34B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est_hsq.cpp:1787:    LOGGER &lt;&lt; "Writing BLUP solutions of SNP effects for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to [" + </w:t>
      </w:r>
      <w:proofErr w:type="spellStart"/>
      <w:r w:rsidRPr="00EB0D02">
        <w:rPr>
          <w:rFonts w:ascii="Courier New" w:hAnsi="Courier New" w:cs="Courier New"/>
        </w:rPr>
        <w:t>o_b_snp_file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CBE579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est_hsq.cpp:1794:    LOGGER &lt;&lt; "BLUP solutions of SNP effects for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have been saved in the file [" + </w:t>
      </w:r>
      <w:proofErr w:type="spellStart"/>
      <w:r w:rsidRPr="00EB0D02">
        <w:rPr>
          <w:rFonts w:ascii="Courier New" w:hAnsi="Courier New" w:cs="Courier New"/>
        </w:rPr>
        <w:t>o_b_snp_file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D34493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est_hsq.cpp:1855:    LOGGER &lt;&lt; _n &lt;&lt; " individuals are in common in these files."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9E90C9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est_hsq.cpp:1865: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...\n"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C948EE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est_hsq.cpp:1868:    LOGGER &lt;&lt; "Standardising the phenotype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A3B784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est_hsq.cpp:1915:    LOGGER &lt;&lt; "Constructing ordinary least squares equations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683255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est_hsq.cpp:1983:    LOGGER &lt;&lt; "\</w:t>
      </w:r>
      <w:proofErr w:type="spellStart"/>
      <w:r w:rsidRPr="00EB0D02">
        <w:rPr>
          <w:rFonts w:ascii="Courier New" w:hAnsi="Courier New" w:cs="Courier New"/>
        </w:rPr>
        <w:t>nLeft</w:t>
      </w:r>
      <w:proofErr w:type="spellEnd"/>
      <w:r w:rsidRPr="00EB0D02">
        <w:rPr>
          <w:rFonts w:ascii="Courier New" w:hAnsi="Courier New" w:cs="Courier New"/>
        </w:rPr>
        <w:t xml:space="preserve">-hand side of OLS equations (X'X)\n" &lt;&lt; </w:t>
      </w:r>
      <w:proofErr w:type="spellStart"/>
      <w:proofErr w:type="gramStart"/>
      <w:r w:rsidRPr="00EB0D02">
        <w:rPr>
          <w:rFonts w:ascii="Courier New" w:hAnsi="Courier New" w:cs="Courier New"/>
        </w:rPr>
        <w:t>Lhs</w:t>
      </w:r>
      <w:proofErr w:type="spellEnd"/>
      <w:r w:rsidRPr="00EB0D02">
        <w:rPr>
          <w:rFonts w:ascii="Courier New" w:hAnsi="Courier New" w:cs="Courier New"/>
        </w:rPr>
        <w:t xml:space="preserve">  &lt;</w:t>
      </w:r>
      <w:proofErr w:type="gramEnd"/>
      <w:r w:rsidRPr="00EB0D02">
        <w:rPr>
          <w:rFonts w:ascii="Courier New" w:hAnsi="Courier New" w:cs="Courier New"/>
        </w:rPr>
        <w:t xml:space="preserve">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03BA49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est_hsq.cpp:1984:    //LOGGER &lt;&lt; "</w:t>
      </w:r>
      <w:proofErr w:type="spellStart"/>
      <w:r w:rsidRPr="00EB0D02">
        <w:rPr>
          <w:rFonts w:ascii="Courier New" w:hAnsi="Courier New" w:cs="Courier New"/>
        </w:rPr>
        <w:t>vare_cp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vare_cp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B25FA9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est_hsq.cpp:1985:    //LOGGER &lt;&lt; "</w:t>
      </w:r>
      <w:proofErr w:type="spellStart"/>
      <w:r w:rsidRPr="00EB0D02">
        <w:rPr>
          <w:rFonts w:ascii="Courier New" w:hAnsi="Courier New" w:cs="Courier New"/>
        </w:rPr>
        <w:t>vare_sd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vare_sd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B0C371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est_hsq.cpp:2090: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ss.str</w:t>
      </w:r>
      <w:proofErr w:type="spellEnd"/>
      <w:r w:rsidRPr="00EB0D02">
        <w:rPr>
          <w:rFonts w:ascii="Courier New" w:hAnsi="Courier New" w:cs="Courier New"/>
        </w:rPr>
        <w:t>(</w:t>
      </w:r>
      <w:proofErr w:type="gramEnd"/>
      <w:r w:rsidRPr="00EB0D02">
        <w:rPr>
          <w:rFonts w:ascii="Courier New" w:hAnsi="Courier New" w:cs="Courier New"/>
        </w:rPr>
        <w:t xml:space="preserve">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EA985C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est_hsq.cpp:2095:    LOGGER &lt;&lt; "Results from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have been saved in [" + </w:t>
      </w:r>
      <w:proofErr w:type="spellStart"/>
      <w:r w:rsidRPr="00EB0D02">
        <w:rPr>
          <w:rFonts w:ascii="Courier New" w:hAnsi="Courier New" w:cs="Courier New"/>
        </w:rPr>
        <w:t>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87F08A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est_hsq.cpp:2160:    LOGGER &lt;&lt; _n &lt;&lt; " individuals are in common in these files."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C7AC55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est_hsq.cpp:2183:            //LOGGER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idx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phen_buf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idx</w:t>
      </w:r>
      <w:proofErr w:type="spellEnd"/>
      <w:r w:rsidRPr="00EB0D02">
        <w:rPr>
          <w:rFonts w:ascii="Courier New" w:hAnsi="Courier New" w:cs="Courier New"/>
        </w:rPr>
        <w:t>][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] &lt;&lt; " " &lt;&lt; </w:t>
      </w:r>
      <w:proofErr w:type="spellStart"/>
      <w:r w:rsidRPr="00EB0D02">
        <w:rPr>
          <w:rFonts w:ascii="Courier New" w:hAnsi="Courier New" w:cs="Courier New"/>
        </w:rPr>
        <w:t>atof</w:t>
      </w:r>
      <w:proofErr w:type="spell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phen_buf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idx</w:t>
      </w:r>
      <w:proofErr w:type="spellEnd"/>
      <w:r w:rsidRPr="00EB0D02">
        <w:rPr>
          <w:rFonts w:ascii="Courier New" w:hAnsi="Courier New" w:cs="Courier New"/>
        </w:rPr>
        <w:t>][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>].</w:t>
      </w:r>
      <w:proofErr w:type="spellStart"/>
      <w:r w:rsidRPr="00EB0D02">
        <w:rPr>
          <w:rFonts w:ascii="Courier New" w:hAnsi="Courier New" w:cs="Courier New"/>
        </w:rPr>
        <w:t>c_</w:t>
      </w:r>
      <w:proofErr w:type="gramStart"/>
      <w:r w:rsidRPr="00EB0D02">
        <w:rPr>
          <w:rFonts w:ascii="Courier New" w:hAnsi="Courier New" w:cs="Courier New"/>
        </w:rPr>
        <w:t>str</w:t>
      </w:r>
      <w:proofErr w:type="spellEnd"/>
      <w:r w:rsidRPr="00EB0D02">
        <w:rPr>
          <w:rFonts w:ascii="Courier New" w:hAnsi="Courier New" w:cs="Courier New"/>
        </w:rPr>
        <w:t>(</w:t>
      </w:r>
      <w:proofErr w:type="gramEnd"/>
      <w:r w:rsidRPr="00EB0D02">
        <w:rPr>
          <w:rFonts w:ascii="Courier New" w:hAnsi="Courier New" w:cs="Courier New"/>
        </w:rPr>
        <w:t xml:space="preserve">))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CF1143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est_hsq.cpp:2194:    LOGGER &lt;&lt; y</w:t>
      </w:r>
      <w:proofErr w:type="gramStart"/>
      <w:r w:rsidRPr="00EB0D02">
        <w:rPr>
          <w:rFonts w:ascii="Courier New" w:hAnsi="Courier New" w:cs="Courier New"/>
        </w:rPr>
        <w:t>1.size</w:t>
      </w:r>
      <w:proofErr w:type="gramEnd"/>
      <w:r w:rsidRPr="00EB0D02">
        <w:rPr>
          <w:rFonts w:ascii="Courier New" w:hAnsi="Courier New" w:cs="Courier New"/>
        </w:rPr>
        <w:t xml:space="preserve">() &lt;&lt; " non-missing phenotypes for trait #1 and " &lt;&lt; y2.size() &lt;&lt; " for trait #2"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7A2312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est_hsq.cpp:2206: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...\n"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44408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est_hsq.cpp:2209:    LOGGER &lt;&lt; "Standardising the phenotype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1170D3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est_hsq.cpp:2289:    LOGGER &lt;&lt; "Constructing ordinary least squares equations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C62DBC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est_hsq.cpp:2436:    LOGGER &lt;&lt; "\n length of covariates:"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795871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est_hsq.cpp:2437:    LOGGER &lt;&lt; "\t trait1:  " &lt;&lt; </w:t>
      </w:r>
      <w:proofErr w:type="gramStart"/>
      <w:r w:rsidRPr="00EB0D02">
        <w:rPr>
          <w:rFonts w:ascii="Courier New" w:hAnsi="Courier New" w:cs="Courier New"/>
        </w:rPr>
        <w:t>count[</w:t>
      </w:r>
      <w:proofErr w:type="gramEnd"/>
      <w:r w:rsidRPr="00EB0D02">
        <w:rPr>
          <w:rFonts w:ascii="Courier New" w:hAnsi="Courier New" w:cs="Courier New"/>
        </w:rPr>
        <w:t xml:space="preserve">0]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E6BEFC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est_hsq.cpp:2438:    LOGGER &lt;&lt; "\t trait2:  " &lt;&lt; </w:t>
      </w:r>
      <w:proofErr w:type="gramStart"/>
      <w:r w:rsidRPr="00EB0D02">
        <w:rPr>
          <w:rFonts w:ascii="Courier New" w:hAnsi="Courier New" w:cs="Courier New"/>
        </w:rPr>
        <w:t>count[</w:t>
      </w:r>
      <w:proofErr w:type="gramEnd"/>
      <w:r w:rsidRPr="00EB0D02">
        <w:rPr>
          <w:rFonts w:ascii="Courier New" w:hAnsi="Courier New" w:cs="Courier New"/>
        </w:rPr>
        <w:t xml:space="preserve">1]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DDB1D4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est_hsq.cpp:2439:    LOGGER &lt;&lt; "\t trait12: " &lt;&lt; </w:t>
      </w:r>
      <w:proofErr w:type="gramStart"/>
      <w:r w:rsidRPr="00EB0D02">
        <w:rPr>
          <w:rFonts w:ascii="Courier New" w:hAnsi="Courier New" w:cs="Courier New"/>
        </w:rPr>
        <w:t>count[</w:t>
      </w:r>
      <w:proofErr w:type="gramEnd"/>
      <w:r w:rsidRPr="00EB0D02">
        <w:rPr>
          <w:rFonts w:ascii="Courier New" w:hAnsi="Courier New" w:cs="Courier New"/>
        </w:rPr>
        <w:t xml:space="preserve">2]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A001C0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est_hsq.cpp:2453:    LOGGER &lt;&lt; "\</w:t>
      </w:r>
      <w:proofErr w:type="spellStart"/>
      <w:r w:rsidRPr="00EB0D02">
        <w:rPr>
          <w:rFonts w:ascii="Courier New" w:hAnsi="Courier New" w:cs="Courier New"/>
        </w:rPr>
        <w:t>nLeft</w:t>
      </w:r>
      <w:proofErr w:type="spellEnd"/>
      <w:r w:rsidRPr="00EB0D02">
        <w:rPr>
          <w:rFonts w:ascii="Courier New" w:hAnsi="Courier New" w:cs="Courier New"/>
        </w:rPr>
        <w:t xml:space="preserve">-hand side of OLS equations (X'X)\n" &lt;&lt; </w:t>
      </w:r>
      <w:proofErr w:type="spellStart"/>
      <w:proofErr w:type="gramStart"/>
      <w:r w:rsidRPr="00EB0D02">
        <w:rPr>
          <w:rFonts w:ascii="Courier New" w:hAnsi="Courier New" w:cs="Courier New"/>
        </w:rPr>
        <w:t>LhsAll</w:t>
      </w:r>
      <w:proofErr w:type="spellEnd"/>
      <w:r w:rsidRPr="00EB0D02">
        <w:rPr>
          <w:rFonts w:ascii="Courier New" w:hAnsi="Courier New" w:cs="Courier New"/>
        </w:rPr>
        <w:t xml:space="preserve">  &lt;</w:t>
      </w:r>
      <w:proofErr w:type="gramEnd"/>
      <w:r w:rsidRPr="00EB0D02">
        <w:rPr>
          <w:rFonts w:ascii="Courier New" w:hAnsi="Courier New" w:cs="Courier New"/>
        </w:rPr>
        <w:t xml:space="preserve">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13FA7C3" w14:textId="3986121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est_hsq.cpp:2555:    LOGGER &lt;&lt; "\</w:t>
      </w:r>
      <w:proofErr w:type="spellStart"/>
      <w:r w:rsidRPr="00EB0D02">
        <w:rPr>
          <w:rFonts w:ascii="Courier New" w:hAnsi="Courier New" w:cs="Courier New"/>
        </w:rPr>
        <w:t>nJackknife</w:t>
      </w:r>
      <w:proofErr w:type="spellEnd"/>
      <w:r w:rsidRPr="00EB0D02">
        <w:rPr>
          <w:rFonts w:ascii="Courier New" w:hAnsi="Courier New" w:cs="Courier New"/>
        </w:rPr>
        <w:t xml:space="preserve"> sampling variance/covariance of the estimates of heritabilit</w:t>
      </w:r>
      <w:ins w:id="83" w:author="Longda Jiang" w:date="2021-09-10T11:34:00Z">
        <w:r w:rsidR="005E7471">
          <w:rPr>
            <w:rFonts w:ascii="Courier New" w:hAnsi="Courier New" w:cs="Courier New"/>
          </w:rPr>
          <w:t>y</w:t>
        </w:r>
      </w:ins>
      <w:del w:id="84" w:author="Longda Jiang" w:date="2021-09-10T11:34:00Z">
        <w:r w:rsidRPr="00EB0D02" w:rsidDel="005E7471">
          <w:rPr>
            <w:rFonts w:ascii="Courier New" w:hAnsi="Courier New" w:cs="Courier New"/>
          </w:rPr>
          <w:delText>ies</w:delText>
        </w:r>
      </w:del>
      <w:r w:rsidRPr="00EB0D02">
        <w:rPr>
          <w:rFonts w:ascii="Courier New" w:hAnsi="Courier New" w:cs="Courier New"/>
        </w:rPr>
        <w:t xml:space="preserve">:"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213A34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est_hsq.cpp:2567:    LOGGER &lt;&lt; </w:t>
      </w:r>
      <w:proofErr w:type="spellStart"/>
      <w:r w:rsidRPr="00EB0D02">
        <w:rPr>
          <w:rFonts w:ascii="Courier New" w:hAnsi="Courier New" w:cs="Courier New"/>
        </w:rPr>
        <w:t>varcov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66CBB6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est_hsq.cpp:2608: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ss.str</w:t>
      </w:r>
      <w:proofErr w:type="spellEnd"/>
      <w:r w:rsidRPr="00EB0D02">
        <w:rPr>
          <w:rFonts w:ascii="Courier New" w:hAnsi="Courier New" w:cs="Courier New"/>
        </w:rPr>
        <w:t>(</w:t>
      </w:r>
      <w:proofErr w:type="gramEnd"/>
      <w:r w:rsidRPr="00EB0D02">
        <w:rPr>
          <w:rFonts w:ascii="Courier New" w:hAnsi="Courier New" w:cs="Courier New"/>
        </w:rPr>
        <w:t xml:space="preserve">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45E627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est_hsq.cpp:2613:    LOGGER &lt;&lt; "Results from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have been saved in [" + </w:t>
      </w:r>
      <w:proofErr w:type="spellStart"/>
      <w:r w:rsidRPr="00EB0D02">
        <w:rPr>
          <w:rFonts w:ascii="Courier New" w:hAnsi="Courier New" w:cs="Courier New"/>
        </w:rPr>
        <w:t>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3F4BDC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est_hsq.cpp:2647: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...\n"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F227FB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est_hsq.cpp:2661:    LOGGER &lt;&lt; "Standardising the phenotype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  <w:r w:rsidRPr="00EB0D02">
        <w:rPr>
          <w:rFonts w:ascii="Courier New" w:hAnsi="Courier New" w:cs="Courier New"/>
        </w:rPr>
        <w:t xml:space="preserve"> </w:t>
      </w:r>
    </w:p>
    <w:p w14:paraId="098AA7A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est_hsq.cpp:2688: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ss.str</w:t>
      </w:r>
      <w:proofErr w:type="spellEnd"/>
      <w:r w:rsidRPr="00EB0D02">
        <w:rPr>
          <w:rFonts w:ascii="Courier New" w:hAnsi="Courier New" w:cs="Courier New"/>
        </w:rPr>
        <w:t>(</w:t>
      </w:r>
      <w:proofErr w:type="gramEnd"/>
      <w:r w:rsidRPr="00EB0D02">
        <w:rPr>
          <w:rFonts w:ascii="Courier New" w:hAnsi="Courier New" w:cs="Courier New"/>
        </w:rPr>
        <w:t xml:space="preserve">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74ED4D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est_hsq.cpp:2693:    LOGGER &lt;&lt; "Results from </w:t>
      </w:r>
      <w:proofErr w:type="spellStart"/>
      <w:r w:rsidRPr="00EB0D02">
        <w:rPr>
          <w:rFonts w:ascii="Courier New" w:hAnsi="Courier New" w:cs="Courier New"/>
        </w:rPr>
        <w:t>Haseman-Elston</w:t>
      </w:r>
      <w:proofErr w:type="spellEnd"/>
      <w:r w:rsidRPr="00EB0D02">
        <w:rPr>
          <w:rFonts w:ascii="Courier New" w:hAnsi="Courier New" w:cs="Courier New"/>
        </w:rPr>
        <w:t xml:space="preserve"> regression have been saved in [" + </w:t>
      </w:r>
      <w:proofErr w:type="spellStart"/>
      <w:r w:rsidRPr="00EB0D02">
        <w:rPr>
          <w:rFonts w:ascii="Courier New" w:hAnsi="Courier New" w:cs="Courier New"/>
        </w:rPr>
        <w:t>ofile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48ED4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gbat.cpp:19: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SNP association results from [" + </w:t>
      </w:r>
      <w:proofErr w:type="spellStart"/>
      <w:r w:rsidRPr="00EB0D02">
        <w:rPr>
          <w:rFonts w:ascii="Courier New" w:hAnsi="Courier New" w:cs="Courier New"/>
        </w:rPr>
        <w:t>snpAssoc_file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6C402E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gbat.cpp:23:    LOGGER &lt;&lt; "Reading association p-values from [" &lt;&lt; </w:t>
      </w:r>
      <w:proofErr w:type="spellStart"/>
      <w:r w:rsidRPr="00EB0D02">
        <w:rPr>
          <w:rFonts w:ascii="Courier New" w:hAnsi="Courier New" w:cs="Courier New"/>
        </w:rPr>
        <w:t>snpAssoc_file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8B03BA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gbat.cpp:32:    LOGGER &lt;&lt; "Association p-values of " &lt;&lt; </w:t>
      </w:r>
      <w:proofErr w:type="spellStart"/>
      <w:r w:rsidRPr="00EB0D02">
        <w:rPr>
          <w:rFonts w:ascii="Courier New" w:hAnsi="Courier New" w:cs="Courier New"/>
        </w:rPr>
        <w:t>snp_</w:t>
      </w:r>
      <w:proofErr w:type="gramStart"/>
      <w:r w:rsidRPr="00EB0D02">
        <w:rPr>
          <w:rFonts w:ascii="Courier New" w:hAnsi="Courier New" w:cs="Courier New"/>
        </w:rPr>
        <w:t>name.size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have been included."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BED201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gbat.cpp:65:    LOGGER &lt;&lt; "Reading physical positions of the genes from [" + </w:t>
      </w:r>
      <w:proofErr w:type="spellStart"/>
      <w:r w:rsidRPr="00EB0D02">
        <w:rPr>
          <w:rFonts w:ascii="Courier New" w:hAnsi="Courier New" w:cs="Courier New"/>
        </w:rPr>
        <w:t>gAnno_file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2F471C4" w14:textId="48ADC298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gbat.cpp:76:    LOGGER &lt;&lt; "Physical positions of " &lt;&lt; </w:t>
      </w:r>
      <w:proofErr w:type="spellStart"/>
      <w:r w:rsidRPr="00EB0D02">
        <w:rPr>
          <w:rFonts w:ascii="Courier New" w:hAnsi="Courier New" w:cs="Courier New"/>
        </w:rPr>
        <w:t>gene_</w:t>
      </w:r>
      <w:proofErr w:type="gramStart"/>
      <w:r w:rsidRPr="00EB0D02">
        <w:rPr>
          <w:rFonts w:ascii="Courier New" w:hAnsi="Courier New" w:cs="Courier New"/>
        </w:rPr>
        <w:t>name.size</w:t>
      </w:r>
      <w:proofErr w:type="spellEnd"/>
      <w:proofErr w:type="gramEnd"/>
      <w:r w:rsidRPr="00EB0D02">
        <w:rPr>
          <w:rFonts w:ascii="Courier New" w:hAnsi="Courier New" w:cs="Courier New"/>
        </w:rPr>
        <w:t>() &lt;&lt; " genes have been include</w:t>
      </w:r>
      <w:ins w:id="85" w:author="Longda Jiang" w:date="2021-09-10T11:35:00Z">
        <w:r w:rsidR="005E7471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BD1F2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gbat.cpp:133:    LOGGER &lt;&lt; "Mapping the physical positions of genes to SNP data (gene </w:t>
      </w:r>
      <w:proofErr w:type="spellStart"/>
      <w:r w:rsidRPr="00EB0D02">
        <w:rPr>
          <w:rFonts w:ascii="Courier New" w:hAnsi="Courier New" w:cs="Courier New"/>
        </w:rPr>
        <w:t>bounaries</w:t>
      </w:r>
      <w:proofErr w:type="spellEnd"/>
      <w:r w:rsidRPr="00EB0D02">
        <w:rPr>
          <w:rFonts w:ascii="Courier New" w:hAnsi="Courier New" w:cs="Courier New"/>
        </w:rPr>
        <w:t>: " &lt;&lt; wind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away from UTRs)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06108C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gbat.cpp:175:    else LOGGER &lt;&lt; mapped &lt;&lt; " genes have been mapped to SNP data."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59AFD4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gbat.cpp:191:    LOGGER &lt;&lt; "\</w:t>
      </w:r>
      <w:proofErr w:type="spellStart"/>
      <w:r w:rsidRPr="00EB0D02">
        <w:rPr>
          <w:rFonts w:ascii="Courier New" w:hAnsi="Courier New" w:cs="Courier New"/>
        </w:rPr>
        <w:t>nRunning</w:t>
      </w:r>
      <w:proofErr w:type="spellEnd"/>
      <w:r w:rsidRPr="00EB0D02">
        <w:rPr>
          <w:rFonts w:ascii="Courier New" w:hAnsi="Courier New" w:cs="Courier New"/>
        </w:rPr>
        <w:t xml:space="preserve"> gene-based association test (GBAT)..."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5F298B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gbat.cpp:222:        </w:t>
      </w:r>
      <w:proofErr w:type="gramStart"/>
      <w:r w:rsidRPr="00EB0D02">
        <w:rPr>
          <w:rFonts w:ascii="Courier New" w:hAnsi="Courier New" w:cs="Courier New"/>
        </w:rPr>
        <w:t>if(</w:t>
      </w:r>
      <w:proofErr w:type="gram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% 100 == 0 ||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== </w:t>
      </w:r>
      <w:proofErr w:type="spellStart"/>
      <w:r w:rsidRPr="00EB0D02">
        <w:rPr>
          <w:rFonts w:ascii="Courier New" w:hAnsi="Courier New" w:cs="Courier New"/>
        </w:rPr>
        <w:t>gene_num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</w:t>
      </w:r>
      <w:proofErr w:type="spellStart"/>
      <w:r w:rsidRPr="00EB0D02">
        <w:rPr>
          <w:rFonts w:ascii="Courier New" w:hAnsi="Courier New" w:cs="Courier New"/>
        </w:rPr>
        <w:t>gene_num</w:t>
      </w:r>
      <w:proofErr w:type="spellEnd"/>
      <w:r w:rsidRPr="00EB0D02">
        <w:rPr>
          <w:rFonts w:ascii="Courier New" w:hAnsi="Courier New" w:cs="Courier New"/>
        </w:rPr>
        <w:t xml:space="preserve"> &lt;&lt; " genes.\r";</w:t>
      </w:r>
    </w:p>
    <w:p w14:paraId="36DA09E9" w14:textId="3BAAED84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gbat.cpp:226:    LOGGER &lt;&lt; "\</w:t>
      </w:r>
      <w:proofErr w:type="spellStart"/>
      <w:r w:rsidRPr="00EB0D02">
        <w:rPr>
          <w:rFonts w:ascii="Courier New" w:hAnsi="Courier New" w:cs="Courier New"/>
        </w:rPr>
        <w:t>nSaving</w:t>
      </w:r>
      <w:proofErr w:type="spellEnd"/>
      <w:r w:rsidRPr="00EB0D02">
        <w:rPr>
          <w:rFonts w:ascii="Courier New" w:hAnsi="Courier New" w:cs="Courier New"/>
        </w:rPr>
        <w:t xml:space="preserve"> the results of the gene-based association analys</w:t>
      </w:r>
      <w:ins w:id="86" w:author="Longda Jiang" w:date="2021-09-10T11:36:00Z">
        <w:r w:rsidR="005E7471">
          <w:rPr>
            <w:rFonts w:ascii="Courier New" w:hAnsi="Courier New" w:cs="Courier New"/>
          </w:rPr>
          <w:t>i</w:t>
        </w:r>
      </w:ins>
      <w:del w:id="87" w:author="Longda Jiang" w:date="2021-09-10T11:35:00Z">
        <w:r w:rsidRPr="00EB0D02" w:rsidDel="005E7471">
          <w:rPr>
            <w:rFonts w:ascii="Courier New" w:hAnsi="Courier New" w:cs="Courier New"/>
          </w:rPr>
          <w:delText>e</w:delText>
        </w:r>
      </w:del>
      <w:r w:rsidRPr="00EB0D02">
        <w:rPr>
          <w:rFonts w:ascii="Courier New" w:hAnsi="Courier New" w:cs="Courier New"/>
        </w:rPr>
        <w:t>s</w:t>
      </w:r>
      <w:del w:id="88" w:author="Longda Jiang" w:date="2021-09-10T11:35:00Z">
        <w:r w:rsidRPr="00EB0D02" w:rsidDel="005E7471">
          <w:rPr>
            <w:rFonts w:ascii="Courier New" w:hAnsi="Courier New" w:cs="Courier New"/>
          </w:rPr>
          <w:delText>e</w:delText>
        </w:r>
      </w:del>
      <w:r w:rsidRPr="00EB0D02">
        <w:rPr>
          <w:rFonts w:ascii="Courier New" w:hAnsi="Courier New" w:cs="Courier New"/>
        </w:rPr>
        <w:t xml:space="preserve"> to [" + filename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5BB1086" w14:textId="23EBCAB3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gbat.cpp:244:    LOGGER &lt;&lt; "here simulation start</w:t>
      </w:r>
      <w:ins w:id="89" w:author="Longda Jiang" w:date="2021-09-10T11:36:00Z">
        <w:r w:rsidR="004C7083">
          <w:rPr>
            <w:rFonts w:ascii="Courier New" w:hAnsi="Courier New" w:cs="Courier New"/>
          </w:rPr>
          <w:t>s</w:t>
        </w:r>
      </w:ins>
      <w:r w:rsidRPr="00EB0D02">
        <w:rPr>
          <w:rFonts w:ascii="Courier New" w:hAnsi="Courier New" w:cs="Courier New"/>
        </w:rPr>
        <w:t xml:space="preserve">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475DF90" w14:textId="709C1BFA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gbat.cpp:270:    LOGGER &lt;&lt; "here find start</w:t>
      </w:r>
      <w:ins w:id="90" w:author="Longda Jiang" w:date="2021-09-10T11:36:00Z">
        <w:r w:rsidR="004C7083">
          <w:rPr>
            <w:rFonts w:ascii="Courier New" w:hAnsi="Courier New" w:cs="Courier New"/>
          </w:rPr>
          <w:t>s</w:t>
        </w:r>
      </w:ins>
      <w:r w:rsidRPr="00EB0D02">
        <w:rPr>
          <w:rFonts w:ascii="Courier New" w:hAnsi="Courier New" w:cs="Courier New"/>
        </w:rPr>
        <w:t xml:space="preserve">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90E6CF5" w14:textId="3989423C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gbat.cpp:276:    LOGGER &lt;&lt; "here find end</w:t>
      </w:r>
      <w:ins w:id="91" w:author="Longda Jiang" w:date="2021-09-10T11:36:00Z">
        <w:r w:rsidR="004C7083">
          <w:rPr>
            <w:rFonts w:ascii="Courier New" w:hAnsi="Courier New" w:cs="Courier New"/>
          </w:rPr>
          <w:t>s</w:t>
        </w:r>
      </w:ins>
      <w:r w:rsidRPr="00EB0D02">
        <w:rPr>
          <w:rFonts w:ascii="Courier New" w:hAnsi="Courier New" w:cs="Courier New"/>
        </w:rPr>
        <w:t xml:space="preserve">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976BE1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grm.cpp:63:    if </w:t>
      </w:r>
      <w:proofErr w:type="gramStart"/>
      <w:r w:rsidRPr="00EB0D02">
        <w:rPr>
          <w:rFonts w:ascii="Courier New" w:hAnsi="Courier New" w:cs="Courier New"/>
        </w:rPr>
        <w:t>(!</w:t>
      </w:r>
      <w:proofErr w:type="spellStart"/>
      <w:r w:rsidRPr="00EB0D02">
        <w:rPr>
          <w:rFonts w:ascii="Courier New" w:hAnsi="Courier New" w:cs="Courier New"/>
        </w:rPr>
        <w:t>mlmassoc</w:t>
      </w:r>
      <w:proofErr w:type="spellEnd"/>
      <w:proofErr w:type="gramEnd"/>
      <w:r w:rsidRPr="00EB0D02">
        <w:rPr>
          <w:rFonts w:ascii="Courier New" w:hAnsi="Courier New" w:cs="Courier New"/>
        </w:rPr>
        <w:t>)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the" &lt;&lt; ((</w:t>
      </w:r>
      <w:proofErr w:type="spellStart"/>
      <w:r w:rsidRPr="00EB0D02">
        <w:rPr>
          <w:rFonts w:ascii="Courier New" w:hAnsi="Courier New" w:cs="Courier New"/>
        </w:rPr>
        <w:t>grm_d_flag</w:t>
      </w:r>
      <w:proofErr w:type="spellEnd"/>
      <w:r w:rsidRPr="00EB0D02">
        <w:rPr>
          <w:rFonts w:ascii="Courier New" w:hAnsi="Courier New" w:cs="Courier New"/>
        </w:rPr>
        <w:t>) ? " dominance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"") &lt;&lt; " genetic relationship matrix (GRM)" &lt;&lt; (</w:t>
      </w:r>
      <w:proofErr w:type="spellStart"/>
      <w:r w:rsidRPr="00EB0D02">
        <w:rPr>
          <w:rFonts w:ascii="Courier New" w:hAnsi="Courier New" w:cs="Courier New"/>
        </w:rPr>
        <w:t>grm_xchr_flag</w:t>
      </w:r>
      <w:proofErr w:type="spellEnd"/>
      <w:r w:rsidRPr="00EB0D02">
        <w:rPr>
          <w:rFonts w:ascii="Courier New" w:hAnsi="Courier New" w:cs="Courier New"/>
        </w:rPr>
        <w:t xml:space="preserve"> ? " for the X chromosome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"") &lt;&lt; (_</w:t>
      </w:r>
      <w:proofErr w:type="spellStart"/>
      <w:r w:rsidRPr="00EB0D02">
        <w:rPr>
          <w:rFonts w:ascii="Courier New" w:hAnsi="Courier New" w:cs="Courier New"/>
        </w:rPr>
        <w:t>dosage_flag</w:t>
      </w:r>
      <w:proofErr w:type="spellEnd"/>
      <w:r w:rsidRPr="00EB0D02">
        <w:rPr>
          <w:rFonts w:ascii="Courier New" w:hAnsi="Courier New" w:cs="Courier New"/>
        </w:rPr>
        <w:t xml:space="preserve"> ? " using imputed dosage data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"") &lt;&lt; " ... (Note: default speed-optimized mode, may use huge RAM)"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B67059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grm.cpp:64:    else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 genetic relationship matrix (GRM) ...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A4F5E0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grm.cpp:206:        LOGGER &lt;&lt; "GRM of "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has been saved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binary format)."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1D643E1" w14:textId="73DC0E15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grm.cpp:220:        LOGGER &lt;&lt; "Number of SNPs to calcu</w:t>
      </w:r>
      <w:ins w:id="92" w:author="Longda Jiang" w:date="2021-09-10T11:37:00Z">
        <w:r w:rsidR="004C7083">
          <w:rPr>
            <w:rFonts w:ascii="Courier New" w:hAnsi="Courier New" w:cs="Courier New"/>
          </w:rPr>
          <w:t>l</w:t>
        </w:r>
      </w:ins>
      <w:r w:rsidRPr="00EB0D02">
        <w:rPr>
          <w:rFonts w:ascii="Courier New" w:hAnsi="Courier New" w:cs="Courier New"/>
        </w:rPr>
        <w:t xml:space="preserve">ate the genetic relationship between each pair of individuals has been saved in the file [" + </w:t>
      </w:r>
      <w:proofErr w:type="spellStart"/>
      <w:r w:rsidRPr="00EB0D02">
        <w:rPr>
          <w:rFonts w:ascii="Courier New" w:hAnsi="Courier New" w:cs="Courier New"/>
        </w:rPr>
        <w:t>grm_N_file</w:t>
      </w:r>
      <w:proofErr w:type="spellEnd"/>
      <w:r w:rsidRPr="00EB0D02">
        <w:rPr>
          <w:rFonts w:ascii="Courier New" w:hAnsi="Courier New" w:cs="Courier New"/>
        </w:rPr>
        <w:t xml:space="preserve"> + "] (in binary format)."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3F6B75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grm.cpp:228:        LOGGER &lt;&lt; "Saving the genetic relationship matrix to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compressed text format)."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AE4BC6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grm.cpp:242:        LOGGER &lt;&lt; "The genetic relationship matrix has been saved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compressed text format)."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41CC1E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grm.cpp:250:    LOGGER &lt;&lt; "IDs for the GRM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have been saved in the file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E4809A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grm.cpp:257:    if (</w:t>
      </w:r>
      <w:proofErr w:type="spellStart"/>
      <w:r w:rsidRPr="00EB0D02">
        <w:rPr>
          <w:rFonts w:ascii="Courier New" w:hAnsi="Courier New" w:cs="Courier New"/>
        </w:rPr>
        <w:t>out_id_log</w:t>
      </w:r>
      <w:proofErr w:type="spellEnd"/>
      <w:r w:rsidRPr="00EB0D02">
        <w:rPr>
          <w:rFonts w:ascii="Courier New" w:hAnsi="Courier New" w:cs="Courier New"/>
        </w:rPr>
        <w:t xml:space="preserve">) LOGGER &lt;&lt; "Reading IDs of the GRM from [" + </w:t>
      </w:r>
      <w:proofErr w:type="spellStart"/>
      <w:r w:rsidRPr="00EB0D02">
        <w:rPr>
          <w:rFonts w:ascii="Courier New" w:hAnsi="Courier New" w:cs="Courier New"/>
        </w:rPr>
        <w:t>grm_id_file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CA6DE67" w14:textId="1E1C759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grm.cpp:276:    if (</w:t>
      </w:r>
      <w:proofErr w:type="spellStart"/>
      <w:r w:rsidRPr="00EB0D02">
        <w:rPr>
          <w:rFonts w:ascii="Courier New" w:hAnsi="Courier New" w:cs="Courier New"/>
        </w:rPr>
        <w:t>out_id_log</w:t>
      </w:r>
      <w:proofErr w:type="spellEnd"/>
      <w:r w:rsidRPr="00EB0D02">
        <w:rPr>
          <w:rFonts w:ascii="Courier New" w:hAnsi="Courier New" w:cs="Courier New"/>
        </w:rPr>
        <w:t xml:space="preserve">) LOGGER &lt;&lt; n &lt;&lt; " IDs </w:t>
      </w:r>
      <w:ins w:id="93" w:author="Longda Jiang" w:date="2021-09-10T11:39:00Z">
        <w:r w:rsidR="004C7083">
          <w:rPr>
            <w:rFonts w:ascii="Courier New" w:hAnsi="Courier New" w:cs="Courier New"/>
          </w:rPr>
          <w:t xml:space="preserve">are </w:t>
        </w:r>
      </w:ins>
      <w:r w:rsidRPr="00EB0D02">
        <w:rPr>
          <w:rFonts w:ascii="Courier New" w:hAnsi="Courier New" w:cs="Courier New"/>
        </w:rPr>
        <w:t xml:space="preserve">read from [" + </w:t>
      </w:r>
      <w:proofErr w:type="spellStart"/>
      <w:r w:rsidRPr="00EB0D02">
        <w:rPr>
          <w:rFonts w:ascii="Courier New" w:hAnsi="Courier New" w:cs="Courier New"/>
        </w:rPr>
        <w:t>grm_id_file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8AED8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grm.cpp:310:    LOGGER &lt;&lt; "Reading the GRM from [" + </w:t>
      </w:r>
      <w:proofErr w:type="spellStart"/>
      <w:r w:rsidRPr="00EB0D02">
        <w:rPr>
          <w:rFonts w:ascii="Courier New" w:hAnsi="Courier New" w:cs="Courier New"/>
        </w:rPr>
        <w:t>grm_gzfile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B96FB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grm.cpp:322:        if (</w:t>
      </w:r>
      <w:proofErr w:type="spellStart"/>
      <w:r w:rsidRPr="00EB0D02">
        <w:rPr>
          <w:rFonts w:ascii="Courier New" w:hAnsi="Courier New" w:cs="Courier New"/>
        </w:rPr>
        <w:t>grm_N_buf</w:t>
      </w:r>
      <w:proofErr w:type="spellEnd"/>
      <w:r w:rsidRPr="00EB0D02">
        <w:rPr>
          <w:rFonts w:ascii="Courier New" w:hAnsi="Courier New" w:cs="Courier New"/>
        </w:rPr>
        <w:t xml:space="preserve"> == 0) LOGGER &lt;&lt; "Warning: " &lt;&lt; </w:t>
      </w:r>
      <w:proofErr w:type="spellStart"/>
      <w:r w:rsidRPr="00EB0D02">
        <w:rPr>
          <w:rFonts w:ascii="Courier New" w:hAnsi="Courier New" w:cs="Courier New"/>
        </w:rPr>
        <w:t>buf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2FF36B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grm.cpp:335:    LOGGER &lt;&lt; "GRM for " &lt;&lt; n &lt;&lt; " individuals are included from [" + </w:t>
      </w:r>
      <w:proofErr w:type="spellStart"/>
      <w:r w:rsidRPr="00EB0D02">
        <w:rPr>
          <w:rFonts w:ascii="Courier New" w:hAnsi="Courier New" w:cs="Courier New"/>
        </w:rPr>
        <w:t>grm_gzfile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3E2DAA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grm.cpp:348:    LOGGER &lt;&lt; "Reading the GRM from [" + </w:t>
      </w:r>
      <w:proofErr w:type="spellStart"/>
      <w:r w:rsidRPr="00EB0D02">
        <w:rPr>
          <w:rFonts w:ascii="Courier New" w:hAnsi="Courier New" w:cs="Courier New"/>
        </w:rPr>
        <w:t>grm_binfile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0EB202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grm.cpp:364:        LOGGER &lt;&lt; "Reading the number of SNPs for the GRM from [" + </w:t>
      </w:r>
      <w:proofErr w:type="spellStart"/>
      <w:r w:rsidRPr="00EB0D02">
        <w:rPr>
          <w:rFonts w:ascii="Courier New" w:hAnsi="Courier New" w:cs="Courier New"/>
        </w:rPr>
        <w:t>grm_Nfile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73CFF7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grm.cpp:376:    LOGGER &lt;&lt; "GRM for " &lt;&lt; n &lt;&lt; " individuals are included from [" + </w:t>
      </w:r>
      <w:proofErr w:type="spellStart"/>
      <w:r w:rsidRPr="00EB0D02">
        <w:rPr>
          <w:rFonts w:ascii="Courier New" w:hAnsi="Courier New" w:cs="Courier New"/>
        </w:rPr>
        <w:t>grm_binfile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A2036E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grm.cpp:380:    LOGGER &lt;&lt; "Pruning the GRM with a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of " &lt;&lt; </w:t>
      </w:r>
      <w:proofErr w:type="spellStart"/>
      <w:r w:rsidRPr="00EB0D02">
        <w:rPr>
          <w:rFonts w:ascii="Courier New" w:hAnsi="Courier New" w:cs="Courier New"/>
        </w:rPr>
        <w:t>grm_cutoff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0E796F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grm.cpp:426:    LOGGER &lt;&lt; "After pruning the GRM, there are "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(" &lt;&lt; </w:t>
      </w:r>
      <w:proofErr w:type="spellStart"/>
      <w:r w:rsidRPr="00EB0D02">
        <w:rPr>
          <w:rFonts w:ascii="Courier New" w:hAnsi="Courier New" w:cs="Courier New"/>
        </w:rPr>
        <w:t>removed_ID.size</w:t>
      </w:r>
      <w:proofErr w:type="spellEnd"/>
      <w:r w:rsidRPr="00EB0D02">
        <w:rPr>
          <w:rFonts w:ascii="Courier New" w:hAnsi="Courier New" w:cs="Courier New"/>
        </w:rPr>
        <w:t xml:space="preserve">() &lt;&lt; " individuals removed)."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F96263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grm.cpp:430:    LOGGER &lt;&lt; "Adjusting the GRM for sampling errors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E43F7B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grm.cpp:459:    LOGGER &lt;&lt; "Parameterizing the GRM under the assumption of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2082616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grm.cpp:460:    if (</w:t>
      </w:r>
      <w:proofErr w:type="spellStart"/>
      <w:r w:rsidRPr="00EB0D02">
        <w:rPr>
          <w:rFonts w:ascii="Courier New" w:hAnsi="Courier New" w:cs="Courier New"/>
        </w:rPr>
        <w:t>dosage_compen</w:t>
      </w:r>
      <w:proofErr w:type="spellEnd"/>
      <w:r w:rsidRPr="00EB0D02">
        <w:rPr>
          <w:rFonts w:ascii="Courier New" w:hAnsi="Courier New" w:cs="Courier New"/>
        </w:rPr>
        <w:t xml:space="preserve"> == 1) LOGGER &lt;&lt; "full dosage compensation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4E04C7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grm.cpp:461:    else if (</w:t>
      </w:r>
      <w:proofErr w:type="spellStart"/>
      <w:r w:rsidRPr="00EB0D02">
        <w:rPr>
          <w:rFonts w:ascii="Courier New" w:hAnsi="Courier New" w:cs="Courier New"/>
        </w:rPr>
        <w:t>dosage_compen</w:t>
      </w:r>
      <w:proofErr w:type="spellEnd"/>
      <w:r w:rsidRPr="00EB0D02">
        <w:rPr>
          <w:rFonts w:ascii="Courier New" w:hAnsi="Courier New" w:cs="Courier New"/>
        </w:rPr>
        <w:t xml:space="preserve"> == 0) LOGGER &lt;&lt; "no dosage compensation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BE16D9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grm.cpp:532:    else LOGGER &lt;&lt; _n &lt;&lt; " individuals in common in the GRM files."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235C18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grm.cpp:538:        LOGGER &lt;&lt; "Reading the GRM from the " &lt;&lt; f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file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34D13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grm.cpp:562:    LOGGER &lt;&lt; "\n" &lt;&lt; </w:t>
      </w:r>
      <w:proofErr w:type="spellStart"/>
      <w:r w:rsidRPr="00EB0D02">
        <w:rPr>
          <w:rFonts w:ascii="Courier New" w:hAnsi="Courier New" w:cs="Courier New"/>
        </w:rPr>
        <w:t>grm_</w:t>
      </w:r>
      <w:proofErr w:type="gramStart"/>
      <w:r w:rsidRPr="00EB0D02">
        <w:rPr>
          <w:rFonts w:ascii="Courier New" w:hAnsi="Courier New" w:cs="Courier New"/>
        </w:rPr>
        <w:t>files.size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GRMs have been merged together."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EEC6B50" w14:textId="097F60FA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grm.cpp:578:    else LOGGER &lt;&lt; _n &lt;&lt; " individuals </w:t>
      </w:r>
      <w:ins w:id="94" w:author="Longda Jiang" w:date="2021-09-10T11:41:00Z">
        <w:r w:rsidR="004C7083">
          <w:rPr>
            <w:rFonts w:ascii="Courier New" w:hAnsi="Courier New" w:cs="Courier New"/>
          </w:rPr>
          <w:t xml:space="preserve">are </w:t>
        </w:r>
      </w:ins>
      <w:r w:rsidRPr="00EB0D02">
        <w:rPr>
          <w:rFonts w:ascii="Courier New" w:hAnsi="Courier New" w:cs="Courier New"/>
        </w:rPr>
        <w:t xml:space="preserve">in common </w:t>
      </w:r>
      <w:ins w:id="95" w:author="Jian Yang" w:date="2021-09-10T20:20:00Z">
        <w:r w:rsidR="00324ADF">
          <w:rPr>
            <w:rFonts w:ascii="Courier New" w:hAnsi="Courier New" w:cs="Courier New"/>
          </w:rPr>
          <w:t>among</w:t>
        </w:r>
      </w:ins>
      <w:del w:id="96" w:author="Jian Yang" w:date="2021-09-10T20:20:00Z">
        <w:r w:rsidRPr="00EB0D02" w:rsidDel="00324ADF">
          <w:rPr>
            <w:rFonts w:ascii="Courier New" w:hAnsi="Courier New" w:cs="Courier New"/>
          </w:rPr>
          <w:delText>in</w:delText>
        </w:r>
      </w:del>
      <w:r w:rsidRPr="00EB0D02">
        <w:rPr>
          <w:rFonts w:ascii="Courier New" w:hAnsi="Courier New" w:cs="Courier New"/>
        </w:rPr>
        <w:t xml:space="preserve"> the GRM files."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EDDD36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grm.cpp:586:        LOGGER &lt;&lt; "Reading the GRM from the " &lt;&lt; f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file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F04BDA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grm.cpp:618:    LOGGER &lt;&lt; "\n" &lt;&lt; </w:t>
      </w:r>
      <w:proofErr w:type="spellStart"/>
      <w:r w:rsidRPr="00EB0D02">
        <w:rPr>
          <w:rFonts w:ascii="Courier New" w:hAnsi="Courier New" w:cs="Courier New"/>
        </w:rPr>
        <w:t>grm_</w:t>
      </w:r>
      <w:proofErr w:type="gramStart"/>
      <w:r w:rsidRPr="00EB0D02">
        <w:rPr>
          <w:rFonts w:ascii="Courier New" w:hAnsi="Courier New" w:cs="Courier New"/>
        </w:rPr>
        <w:t>files.size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GRMs have been aligned."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3EBE32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grm.cpp:633:    if (</w:t>
      </w:r>
      <w:proofErr w:type="spellStart"/>
      <w:r w:rsidRPr="00EB0D02">
        <w:rPr>
          <w:rFonts w:ascii="Courier New" w:hAnsi="Courier New" w:cs="Courier New"/>
        </w:rPr>
        <w:t>out_log</w:t>
      </w:r>
      <w:proofErr w:type="spellEnd"/>
      <w:r w:rsidRPr="00EB0D02">
        <w:rPr>
          <w:rFonts w:ascii="Courier New" w:hAnsi="Courier New" w:cs="Courier New"/>
        </w:rPr>
        <w:t xml:space="preserve">) LOGGER &lt;&lt; "There are " &lt;&lt; </w:t>
      </w:r>
      <w:proofErr w:type="spellStart"/>
      <w:r w:rsidRPr="00EB0D02">
        <w:rPr>
          <w:rFonts w:ascii="Courier New" w:hAnsi="Courier New" w:cs="Courier New"/>
        </w:rPr>
        <w:t>grm_</w:t>
      </w:r>
      <w:proofErr w:type="gramStart"/>
      <w:r w:rsidRPr="00EB0D02">
        <w:rPr>
          <w:rFonts w:ascii="Courier New" w:hAnsi="Courier New" w:cs="Courier New"/>
        </w:rPr>
        <w:t>files.size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GRM file names specified in [" + </w:t>
      </w:r>
      <w:proofErr w:type="spellStart"/>
      <w:r w:rsidRPr="00EB0D02">
        <w:rPr>
          <w:rFonts w:ascii="Courier New" w:hAnsi="Courier New" w:cs="Courier New"/>
        </w:rPr>
        <w:t>merge_grm_file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B76B10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grm.cpp:659:    LOGGER &lt;&lt; "\</w:t>
      </w:r>
      <w:proofErr w:type="spellStart"/>
      <w:r w:rsidRPr="00EB0D02">
        <w:rPr>
          <w:rFonts w:ascii="Courier New" w:hAnsi="Courier New" w:cs="Courier New"/>
        </w:rPr>
        <w:t>nThe</w:t>
      </w:r>
      <w:proofErr w:type="spellEnd"/>
      <w:r w:rsidRPr="00EB0D02">
        <w:rPr>
          <w:rFonts w:ascii="Courier New" w:hAnsi="Courier New" w:cs="Courier New"/>
        </w:rPr>
        <w:t xml:space="preserve"> off-diagonals that are &lt; " &lt;&lt; threshold &lt;&lt; " are set to zero.\n"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37138A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grm.cpp:674: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principal component analysis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997F8F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grm.cpp:685:    LOGGER &lt;&lt; "Eigenvalues of " &lt;&lt; n &lt;&lt; " individuals have been saved in [" + </w:t>
      </w:r>
      <w:proofErr w:type="spellStart"/>
      <w:r w:rsidRPr="00EB0D02">
        <w:rPr>
          <w:rFonts w:ascii="Courier New" w:hAnsi="Courier New" w:cs="Courier New"/>
        </w:rPr>
        <w:t>eval_file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63838A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grm.cpp:696:    LOGGER &lt;&lt; "The first " &lt;&lt; </w:t>
      </w:r>
      <w:proofErr w:type="spellStart"/>
      <w:r w:rsidRPr="00EB0D02">
        <w:rPr>
          <w:rFonts w:ascii="Courier New" w:hAnsi="Courier New" w:cs="Courier New"/>
        </w:rPr>
        <w:t>out_pc_num</w:t>
      </w:r>
      <w:proofErr w:type="spellEnd"/>
      <w:r w:rsidRPr="00EB0D02">
        <w:rPr>
          <w:rFonts w:ascii="Courier New" w:hAnsi="Courier New" w:cs="Courier New"/>
        </w:rPr>
        <w:t xml:space="preserve"> &lt;&lt; " eigenvectors of " &lt;&lt; n &lt;&lt; " individuals have been saved in [" + </w:t>
      </w:r>
      <w:proofErr w:type="spellStart"/>
      <w:r w:rsidRPr="00EB0D02">
        <w:rPr>
          <w:rFonts w:ascii="Courier New" w:hAnsi="Courier New" w:cs="Courier New"/>
        </w:rPr>
        <w:t>evec_file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5E2861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grm.cpp:709:    LOGGER &lt;&lt; "Reading eigenvectors from [" + </w:t>
      </w:r>
      <w:proofErr w:type="spellStart"/>
      <w:r w:rsidRPr="00EB0D02">
        <w:rPr>
          <w:rFonts w:ascii="Courier New" w:hAnsi="Courier New" w:cs="Courier New"/>
        </w:rPr>
        <w:t>eigenvec_file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E3DBF0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grm.cpp:713:    LOGGER &lt;&lt; </w:t>
      </w:r>
      <w:proofErr w:type="spellStart"/>
      <w:r w:rsidRPr="00EB0D02">
        <w:rPr>
          <w:rFonts w:ascii="Courier New" w:hAnsi="Courier New" w:cs="Courier New"/>
        </w:rPr>
        <w:t>eigenvec_num</w:t>
      </w:r>
      <w:proofErr w:type="spellEnd"/>
      <w:r w:rsidRPr="00EB0D02">
        <w:rPr>
          <w:rFonts w:ascii="Courier New" w:hAnsi="Courier New" w:cs="Courier New"/>
        </w:rPr>
        <w:t xml:space="preserve"> &lt;&lt; " eigenvectors of " &lt;&lt; </w:t>
      </w:r>
      <w:proofErr w:type="spellStart"/>
      <w:r w:rsidRPr="00EB0D02">
        <w:rPr>
          <w:rFonts w:ascii="Courier New" w:hAnsi="Courier New" w:cs="Courier New"/>
        </w:rPr>
        <w:t>eigenvec_</w:t>
      </w:r>
      <w:proofErr w:type="gramStart"/>
      <w:r w:rsidRPr="00EB0D02">
        <w:rPr>
          <w:rFonts w:ascii="Courier New" w:hAnsi="Courier New" w:cs="Courier New"/>
        </w:rPr>
        <w:t>ID.size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individuals are included from [" + </w:t>
      </w:r>
      <w:proofErr w:type="spellStart"/>
      <w:r w:rsidRPr="00EB0D02">
        <w:rPr>
          <w:rFonts w:ascii="Courier New" w:hAnsi="Courier New" w:cs="Courier New"/>
        </w:rPr>
        <w:t>eigenvec_file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1D701C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grm.cpp:716: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eigenvalues from [" + </w:t>
      </w:r>
      <w:proofErr w:type="spellStart"/>
      <w:r w:rsidRPr="00EB0D02">
        <w:rPr>
          <w:rFonts w:ascii="Courier New" w:hAnsi="Courier New" w:cs="Courier New"/>
        </w:rPr>
        <w:t>eigenval_file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06C2802" w14:textId="58268146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grm.cpp:727:    LOGGER &lt;&lt; </w:t>
      </w:r>
      <w:proofErr w:type="spellStart"/>
      <w:r w:rsidRPr="00EB0D02">
        <w:rPr>
          <w:rFonts w:ascii="Courier New" w:hAnsi="Courier New" w:cs="Courier New"/>
        </w:rPr>
        <w:t>eigenval_num</w:t>
      </w:r>
      <w:proofErr w:type="spellEnd"/>
      <w:r w:rsidRPr="00EB0D02">
        <w:rPr>
          <w:rFonts w:ascii="Courier New" w:hAnsi="Courier New" w:cs="Courier New"/>
        </w:rPr>
        <w:t xml:space="preserve"> &lt;&lt; " eigenvalues </w:t>
      </w:r>
      <w:ins w:id="97" w:author="Longda Jiang" w:date="2021-09-10T11:42:00Z">
        <w:r w:rsidR="004C7083">
          <w:rPr>
            <w:rFonts w:ascii="Courier New" w:hAnsi="Courier New" w:cs="Courier New"/>
          </w:rPr>
          <w:t xml:space="preserve">are </w:t>
        </w:r>
      </w:ins>
      <w:r w:rsidRPr="00EB0D02">
        <w:rPr>
          <w:rFonts w:ascii="Courier New" w:hAnsi="Courier New" w:cs="Courier New"/>
        </w:rPr>
        <w:t xml:space="preserve">read from [" + </w:t>
      </w:r>
      <w:proofErr w:type="spellStart"/>
      <w:r w:rsidRPr="00EB0D02">
        <w:rPr>
          <w:rFonts w:ascii="Courier New" w:hAnsi="Courier New" w:cs="Courier New"/>
        </w:rPr>
        <w:t>eigenval_file</w:t>
      </w:r>
      <w:proofErr w:type="spellEnd"/>
      <w:r w:rsidRPr="00EB0D02">
        <w:rPr>
          <w:rFonts w:ascii="Courier New" w:hAnsi="Courier New" w:cs="Courier New"/>
        </w:rPr>
        <w:t xml:space="preserve"> + "]"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  <w:r w:rsidRPr="00EB0D02">
        <w:rPr>
          <w:rFonts w:ascii="Courier New" w:hAnsi="Courier New" w:cs="Courier New"/>
        </w:rPr>
        <w:t xml:space="preserve">  </w:t>
      </w:r>
    </w:p>
    <w:p w14:paraId="504779B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grm.cpp:740:    LOGGER &lt;&lt; _n &lt;&lt; " individuals in common between the input files are included in the analysis."&lt;&lt;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1163D86" w14:textId="0B4A25B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grm.cpp:754: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</w:t>
      </w:r>
      <w:del w:id="98" w:author="Jian Yang" w:date="2021-09-10T20:21:00Z">
        <w:r w:rsidRPr="00EB0D02" w:rsidDel="00324ADF">
          <w:rPr>
            <w:rFonts w:ascii="Courier New" w:hAnsi="Courier New" w:cs="Courier New"/>
          </w:rPr>
          <w:delText xml:space="preserve">SNP </w:delText>
        </w:r>
      </w:del>
      <w:ins w:id="99" w:author="Jian Yang" w:date="2021-09-10T20:21:00Z">
        <w:r w:rsidR="00324ADF">
          <w:rPr>
            <w:rFonts w:ascii="Courier New" w:hAnsi="Courier New" w:cs="Courier New"/>
          </w:rPr>
          <w:t>PC</w:t>
        </w:r>
        <w:r w:rsidR="00324ADF" w:rsidRPr="00EB0D02">
          <w:rPr>
            <w:rFonts w:ascii="Courier New" w:hAnsi="Courier New" w:cs="Courier New"/>
          </w:rPr>
          <w:t xml:space="preserve"> </w:t>
        </w:r>
      </w:ins>
      <w:r w:rsidRPr="00EB0D02">
        <w:rPr>
          <w:rFonts w:ascii="Courier New" w:hAnsi="Courier New" w:cs="Courier New"/>
        </w:rPr>
        <w:t>loading</w:t>
      </w:r>
      <w:ins w:id="100" w:author="Jian Yang" w:date="2021-09-10T20:21:00Z">
        <w:r w:rsidR="00324ADF">
          <w:rPr>
            <w:rFonts w:ascii="Courier New" w:hAnsi="Courier New" w:cs="Courier New"/>
          </w:rPr>
          <w:t>s of SNPs</w:t>
        </w:r>
      </w:ins>
      <w:del w:id="101" w:author="Jian Yang" w:date="2021-09-10T20:21:00Z">
        <w:r w:rsidRPr="00EB0D02" w:rsidDel="00324ADF">
          <w:rPr>
            <w:rFonts w:ascii="Courier New" w:hAnsi="Courier New" w:cs="Courier New"/>
          </w:rPr>
          <w:delText xml:space="preserve"> </w:delText>
        </w:r>
      </w:del>
      <w:ins w:id="102" w:author="Longda Jiang" w:date="2021-09-10T13:10:00Z">
        <w:del w:id="103" w:author="Jian Yang" w:date="2021-09-10T20:21:00Z">
          <w:r w:rsidR="00EA032C" w:rsidDel="00324ADF">
            <w:rPr>
              <w:rFonts w:ascii="Courier New" w:hAnsi="Courier New" w:cs="Courier New"/>
            </w:rPr>
            <w:delText>vectors</w:delText>
          </w:r>
        </w:del>
      </w:ins>
      <w:r w:rsidRPr="00EB0D02">
        <w:rPr>
          <w:rFonts w:ascii="Courier New" w:hAnsi="Courier New" w:cs="Courier New"/>
        </w:rPr>
        <w:t xml:space="preserve">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D431845" w14:textId="3B5BB51E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grm.cpp:764:    LOGGER &lt;&lt; "\</w:t>
      </w:r>
      <w:proofErr w:type="spellStart"/>
      <w:r w:rsidRPr="00EB0D02">
        <w:rPr>
          <w:rFonts w:ascii="Courier New" w:hAnsi="Courier New" w:cs="Courier New"/>
        </w:rPr>
        <w:t>nSaving</w:t>
      </w:r>
      <w:proofErr w:type="spellEnd"/>
      <w:r w:rsidRPr="00EB0D02">
        <w:rPr>
          <w:rFonts w:ascii="Courier New" w:hAnsi="Courier New" w:cs="Courier New"/>
        </w:rPr>
        <w:t xml:space="preserve"> the PC loading</w:t>
      </w:r>
      <w:ins w:id="104" w:author="Jian Yang" w:date="2021-09-10T20:21:00Z">
        <w:r w:rsidR="00324ADF">
          <w:rPr>
            <w:rFonts w:ascii="Courier New" w:hAnsi="Courier New" w:cs="Courier New"/>
          </w:rPr>
          <w:t>s</w:t>
        </w:r>
      </w:ins>
      <w:r w:rsidRPr="00EB0D02">
        <w:rPr>
          <w:rFonts w:ascii="Courier New" w:hAnsi="Courier New" w:cs="Courier New"/>
        </w:rPr>
        <w:t xml:space="preserve"> </w:t>
      </w:r>
      <w:ins w:id="105" w:author="Longda Jiang" w:date="2021-09-10T13:10:00Z">
        <w:del w:id="106" w:author="Jian Yang" w:date="2021-09-10T20:21:00Z">
          <w:r w:rsidR="00EA032C" w:rsidDel="00324ADF">
            <w:rPr>
              <w:rFonts w:ascii="Courier New" w:hAnsi="Courier New" w:cs="Courier New"/>
            </w:rPr>
            <w:delText xml:space="preserve">vectors </w:delText>
          </w:r>
        </w:del>
      </w:ins>
      <w:r w:rsidRPr="00EB0D02">
        <w:rPr>
          <w:rFonts w:ascii="Courier New" w:hAnsi="Courier New" w:cs="Courier New"/>
        </w:rPr>
        <w:t xml:space="preserve">of " &lt;&lt; m &lt;&lt; " SNPs to [" + filename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206D9B3" w14:textId="51C045A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grm.cpp:793:    //LOGGER &lt;&lt; "\</w:t>
      </w:r>
      <w:proofErr w:type="spellStart"/>
      <w:r w:rsidRPr="00EB0D02">
        <w:rPr>
          <w:rFonts w:ascii="Courier New" w:hAnsi="Courier New" w:cs="Courier New"/>
        </w:rPr>
        <w:t>nOpen</w:t>
      </w:r>
      <w:proofErr w:type="spellEnd"/>
      <w:r w:rsidRPr="00EB0D02">
        <w:rPr>
          <w:rFonts w:ascii="Courier New" w:hAnsi="Courier New" w:cs="Courier New"/>
        </w:rPr>
        <w:t xml:space="preserve"> the project</w:t>
      </w:r>
      <w:del w:id="107" w:author="Longda Jiang" w:date="2021-09-10T13:10:00Z">
        <w:r w:rsidRPr="00EB0D02" w:rsidDel="00EA032C">
          <w:rPr>
            <w:rFonts w:ascii="Courier New" w:hAnsi="Courier New" w:cs="Courier New"/>
          </w:rPr>
          <w:delText>ed</w:delText>
        </w:r>
      </w:del>
      <w:r w:rsidRPr="00EB0D02">
        <w:rPr>
          <w:rFonts w:ascii="Courier New" w:hAnsi="Courier New" w:cs="Courier New"/>
        </w:rPr>
        <w:t xml:space="preserve"> file </w:t>
      </w:r>
      <w:del w:id="108" w:author="Longda Jiang" w:date="2021-09-10T13:08:00Z">
        <w:r w:rsidRPr="00EB0D02" w:rsidDel="00EA032C">
          <w:rPr>
            <w:rFonts w:ascii="Courier New" w:hAnsi="Courier New" w:cs="Courier New"/>
          </w:rPr>
          <w:delText xml:space="preserve">for write </w:delText>
        </w:r>
      </w:del>
      <w:r w:rsidRPr="00EB0D02">
        <w:rPr>
          <w:rFonts w:ascii="Courier New" w:hAnsi="Courier New" w:cs="Courier New"/>
        </w:rPr>
        <w:t xml:space="preserve">[" &lt;&lt; </w:t>
      </w:r>
      <w:proofErr w:type="spellStart"/>
      <w:r w:rsidRPr="00EB0D02">
        <w:rPr>
          <w:rFonts w:ascii="Courier New" w:hAnsi="Courier New" w:cs="Courier New"/>
        </w:rPr>
        <w:t>out_filename</w:t>
      </w:r>
      <w:proofErr w:type="spellEnd"/>
      <w:r w:rsidRPr="00EB0D02">
        <w:rPr>
          <w:rFonts w:ascii="Courier New" w:hAnsi="Courier New" w:cs="Courier New"/>
        </w:rPr>
        <w:t xml:space="preserve"> &lt;&lt; "]</w:t>
      </w:r>
      <w:ins w:id="109" w:author="Longda Jiang" w:date="2021-09-10T13:08:00Z">
        <w:r w:rsidR="00EA032C">
          <w:rPr>
            <w:rFonts w:ascii="Courier New" w:hAnsi="Courier New" w:cs="Courier New"/>
          </w:rPr>
          <w:t xml:space="preserve"> to write</w:t>
        </w:r>
      </w:ins>
      <w:r w:rsidRPr="00EB0D02">
        <w:rPr>
          <w:rFonts w:ascii="Courier New" w:hAnsi="Courier New" w:cs="Courier New"/>
        </w:rPr>
        <w:t xml:space="preserve">."&lt;&lt;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BDA5834" w14:textId="5B0A5652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grm.cpp:797:    LOGGER &lt;&lt; "Reading </w:t>
      </w:r>
      <w:ins w:id="110" w:author="Jian Yang" w:date="2021-09-10T20:21:00Z">
        <w:r w:rsidR="00324ADF">
          <w:rPr>
            <w:rFonts w:ascii="Courier New" w:hAnsi="Courier New" w:cs="Courier New"/>
          </w:rPr>
          <w:t>PC</w:t>
        </w:r>
      </w:ins>
      <w:del w:id="111" w:author="Jian Yang" w:date="2021-09-10T20:21:00Z">
        <w:r w:rsidRPr="00EB0D02" w:rsidDel="00324ADF">
          <w:rPr>
            <w:rFonts w:ascii="Courier New" w:hAnsi="Courier New" w:cs="Courier New"/>
          </w:rPr>
          <w:delText>SNP</w:delText>
        </w:r>
      </w:del>
      <w:r w:rsidRPr="00EB0D02">
        <w:rPr>
          <w:rFonts w:ascii="Courier New" w:hAnsi="Courier New" w:cs="Courier New"/>
        </w:rPr>
        <w:t xml:space="preserve"> loading</w:t>
      </w:r>
      <w:ins w:id="112" w:author="Jian Yang" w:date="2021-09-10T20:21:00Z">
        <w:r w:rsidR="00324ADF">
          <w:rPr>
            <w:rFonts w:ascii="Courier New" w:hAnsi="Courier New" w:cs="Courier New"/>
          </w:rPr>
          <w:t>s of SNPs</w:t>
        </w:r>
      </w:ins>
      <w:r w:rsidRPr="00EB0D02">
        <w:rPr>
          <w:rFonts w:ascii="Courier New" w:hAnsi="Courier New" w:cs="Courier New"/>
        </w:rPr>
        <w:t xml:space="preserve"> </w:t>
      </w:r>
      <w:ins w:id="113" w:author="Longda Jiang" w:date="2021-09-10T13:11:00Z">
        <w:del w:id="114" w:author="Jian Yang" w:date="2021-09-10T20:21:00Z">
          <w:r w:rsidR="00EA032C" w:rsidDel="00324ADF">
            <w:rPr>
              <w:rFonts w:ascii="Courier New" w:hAnsi="Courier New" w:cs="Courier New" w:hint="eastAsia"/>
            </w:rPr>
            <w:delText>vectors</w:delText>
          </w:r>
          <w:r w:rsidR="00EA032C" w:rsidDel="00324ADF">
            <w:rPr>
              <w:rFonts w:ascii="Courier New" w:hAnsi="Courier New" w:cs="Courier New"/>
            </w:rPr>
            <w:delText xml:space="preserve"> </w:delText>
          </w:r>
        </w:del>
      </w:ins>
      <w:r w:rsidRPr="00EB0D02">
        <w:rPr>
          <w:rFonts w:ascii="Courier New" w:hAnsi="Courier New" w:cs="Courier New"/>
        </w:rPr>
        <w:t xml:space="preserve">from [" + </w:t>
      </w:r>
      <w:proofErr w:type="spellStart"/>
      <w:r w:rsidRPr="00EB0D02">
        <w:rPr>
          <w:rFonts w:ascii="Courier New" w:hAnsi="Courier New" w:cs="Courier New"/>
        </w:rPr>
        <w:t>f_pc_load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276BB3A" w14:textId="53BA3503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grm.cpp:803:    LOGGER &lt;&lt; "Number of PC loading</w:t>
      </w:r>
      <w:ins w:id="115" w:author="Longda Jiang" w:date="2021-09-10T13:09:00Z">
        <w:r w:rsidR="00EA032C">
          <w:rPr>
            <w:rFonts w:ascii="Courier New" w:hAnsi="Courier New" w:cs="Courier New"/>
          </w:rPr>
          <w:t xml:space="preserve"> vectors</w:t>
        </w:r>
      </w:ins>
      <w:r w:rsidRPr="00EB0D02">
        <w:rPr>
          <w:rFonts w:ascii="Courier New" w:hAnsi="Courier New" w:cs="Courier New"/>
        </w:rPr>
        <w:t xml:space="preserve">: " &lt;&lt; </w:t>
      </w:r>
      <w:proofErr w:type="spellStart"/>
      <w:r w:rsidRPr="00EB0D02">
        <w:rPr>
          <w:rFonts w:ascii="Courier New" w:hAnsi="Courier New" w:cs="Courier New"/>
        </w:rPr>
        <w:t>N_loading_file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FF985F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grm.cpp:813:    LOGGER &lt;&lt; "Number of SNPs in loading array: " &lt;&lt; </w:t>
      </w:r>
      <w:proofErr w:type="spellStart"/>
      <w:r w:rsidRPr="00EB0D02">
        <w:rPr>
          <w:rFonts w:ascii="Courier New" w:hAnsi="Courier New" w:cs="Courier New"/>
        </w:rPr>
        <w:t>num_snp</w:t>
      </w:r>
      <w:proofErr w:type="spellEnd"/>
      <w:r w:rsidRPr="00EB0D02">
        <w:rPr>
          <w:rFonts w:ascii="Courier New" w:hAnsi="Courier New" w:cs="Courier New"/>
        </w:rPr>
        <w:t xml:space="preserve"> &lt;&lt; "."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  <w:r w:rsidRPr="00EB0D02">
        <w:rPr>
          <w:rFonts w:ascii="Courier New" w:hAnsi="Courier New" w:cs="Courier New"/>
        </w:rPr>
        <w:t xml:space="preserve"> </w:t>
      </w:r>
    </w:p>
    <w:p w14:paraId="22957C7F" w14:textId="082A421C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grm.cpp:849:    LOGGER &lt;&lt; "Matching </w:t>
      </w:r>
      <w:ins w:id="116" w:author="Longda Jiang" w:date="2021-09-10T13:12:00Z">
        <w:r w:rsidR="00EA032C">
          <w:rPr>
            <w:rFonts w:ascii="Courier New" w:hAnsi="Courier New" w:cs="Courier New"/>
          </w:rPr>
          <w:t>a</w:t>
        </w:r>
      </w:ins>
      <w:del w:id="117" w:author="Longda Jiang" w:date="2021-09-10T13:12:00Z">
        <w:r w:rsidRPr="00EB0D02" w:rsidDel="00EA032C">
          <w:rPr>
            <w:rFonts w:ascii="Courier New" w:hAnsi="Courier New" w:cs="Courier New"/>
          </w:rPr>
          <w:delText>A</w:delText>
        </w:r>
      </w:del>
      <w:r w:rsidRPr="00EB0D02">
        <w:rPr>
          <w:rFonts w:ascii="Courier New" w:hAnsi="Courier New" w:cs="Courier New"/>
        </w:rPr>
        <w:t xml:space="preserve">lleles..."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BD5E24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grm.cpp:859:    LOGGER &lt;&lt; "Adjusting A1"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756F5A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grm.cpp:885:    LOGGER &lt;&lt; " " &lt;&lt; </w:t>
      </w:r>
      <w:proofErr w:type="spellStart"/>
      <w:r w:rsidRPr="00EB0D02">
        <w:rPr>
          <w:rFonts w:ascii="Courier New" w:hAnsi="Courier New" w:cs="Courier New"/>
        </w:rPr>
        <w:t>m_snp_</w:t>
      </w:r>
      <w:proofErr w:type="gramStart"/>
      <w:r w:rsidRPr="00EB0D02">
        <w:rPr>
          <w:rFonts w:ascii="Courier New" w:hAnsi="Courier New" w:cs="Courier New"/>
        </w:rPr>
        <w:t>loading.rows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are included for loading"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E1B7139" w14:textId="1095C72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grm.cpp:890:        LOGGER &lt;&lt; " See [" &lt;&lt; </w:t>
      </w:r>
      <w:proofErr w:type="spellStart"/>
      <w:r w:rsidRPr="00EB0D02">
        <w:rPr>
          <w:rFonts w:ascii="Courier New" w:hAnsi="Courier New" w:cs="Courier New"/>
        </w:rPr>
        <w:t>miss_file</w:t>
      </w:r>
      <w:proofErr w:type="spellEnd"/>
      <w:r w:rsidRPr="00EB0D02">
        <w:rPr>
          <w:rFonts w:ascii="Courier New" w:hAnsi="Courier New" w:cs="Courier New"/>
        </w:rPr>
        <w:t xml:space="preserve"> &lt;&lt; "] for </w:t>
      </w:r>
      <w:del w:id="118" w:author="Longda Jiang" w:date="2021-09-10T13:13:00Z">
        <w:r w:rsidRPr="00EB0D02" w:rsidDel="00D211DB">
          <w:rPr>
            <w:rFonts w:ascii="Courier New" w:hAnsi="Courier New" w:cs="Courier New"/>
          </w:rPr>
          <w:delText xml:space="preserve">more </w:delText>
        </w:r>
      </w:del>
      <w:r w:rsidRPr="00EB0D02">
        <w:rPr>
          <w:rFonts w:ascii="Courier New" w:hAnsi="Courier New" w:cs="Courier New"/>
        </w:rPr>
        <w:t>details</w:t>
      </w:r>
      <w:ins w:id="119" w:author="Longda Jiang" w:date="2021-09-10T13:12:00Z">
        <w:r w:rsidR="00D211DB">
          <w:rPr>
            <w:rFonts w:ascii="Courier New" w:hAnsi="Courier New" w:cs="Courier New"/>
          </w:rPr>
          <w:t>.</w:t>
        </w:r>
      </w:ins>
      <w:del w:id="120" w:author="Longda Jiang" w:date="2021-09-10T13:12:00Z">
        <w:r w:rsidRPr="00EB0D02" w:rsidDel="00D211DB">
          <w:rPr>
            <w:rFonts w:ascii="Courier New" w:hAnsi="Courier New" w:cs="Courier New"/>
          </w:rPr>
          <w:delText>,</w:delText>
        </w:r>
      </w:del>
      <w:r w:rsidRPr="00EB0D02">
        <w:rPr>
          <w:rFonts w:ascii="Courier New" w:hAnsi="Courier New" w:cs="Courier New"/>
        </w:rPr>
        <w:t xml:space="preserve"> </w:t>
      </w:r>
      <w:ins w:id="121" w:author="Longda Jiang" w:date="2021-09-10T13:13:00Z">
        <w:r w:rsidR="00D211DB">
          <w:rPr>
            <w:rFonts w:ascii="Courier New" w:hAnsi="Courier New" w:cs="Courier New"/>
          </w:rPr>
          <w:t>I</w:t>
        </w:r>
      </w:ins>
      <w:del w:id="122" w:author="Longda Jiang" w:date="2021-09-10T13:13:00Z">
        <w:r w:rsidRPr="00EB0D02" w:rsidDel="00D211DB">
          <w:rPr>
            <w:rFonts w:ascii="Courier New" w:hAnsi="Courier New" w:cs="Courier New"/>
          </w:rPr>
          <w:delText>i</w:delText>
        </w:r>
      </w:del>
      <w:r w:rsidRPr="00EB0D02">
        <w:rPr>
          <w:rFonts w:ascii="Courier New" w:hAnsi="Courier New" w:cs="Courier New"/>
        </w:rPr>
        <w:t xml:space="preserve">f </w:t>
      </w:r>
      <w:ins w:id="123" w:author="Longda Jiang" w:date="2021-09-10T13:13:00Z">
        <w:r w:rsidR="00D211DB">
          <w:rPr>
            <w:rFonts w:ascii="Courier New" w:hAnsi="Courier New" w:cs="Courier New"/>
          </w:rPr>
          <w:t xml:space="preserve">there are many missing </w:t>
        </w:r>
      </w:ins>
      <w:del w:id="124" w:author="Longda Jiang" w:date="2021-09-10T13:13:00Z">
        <w:r w:rsidRPr="00EB0D02" w:rsidDel="00D211DB">
          <w:rPr>
            <w:rFonts w:ascii="Courier New" w:hAnsi="Courier New" w:cs="Courier New"/>
          </w:rPr>
          <w:delText xml:space="preserve">plenty of </w:delText>
        </w:r>
      </w:del>
      <w:r w:rsidRPr="00EB0D02">
        <w:rPr>
          <w:rFonts w:ascii="Courier New" w:hAnsi="Courier New" w:cs="Courier New"/>
        </w:rPr>
        <w:t>SNPs</w:t>
      </w:r>
      <w:del w:id="125" w:author="Longda Jiang" w:date="2021-09-10T13:13:00Z">
        <w:r w:rsidRPr="00EB0D02" w:rsidDel="00D211DB">
          <w:rPr>
            <w:rFonts w:ascii="Courier New" w:hAnsi="Courier New" w:cs="Courier New"/>
          </w:rPr>
          <w:delText xml:space="preserve"> missed</w:delText>
        </w:r>
      </w:del>
      <w:r w:rsidRPr="00EB0D02">
        <w:rPr>
          <w:rFonts w:ascii="Courier New" w:hAnsi="Courier New" w:cs="Courier New"/>
        </w:rPr>
        <w:t xml:space="preserve">, the projection might be biased."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DD351DB" w14:textId="638D3C2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grm.cpp:899:    LOGGER &lt;&lt; "Standardiz</w:t>
      </w:r>
      <w:ins w:id="126" w:author="Longda Jiang" w:date="2021-09-10T13:13:00Z">
        <w:r w:rsidR="00AD6DDA">
          <w:rPr>
            <w:rFonts w:ascii="Courier New" w:hAnsi="Courier New" w:cs="Courier New"/>
          </w:rPr>
          <w:t>ing</w:t>
        </w:r>
      </w:ins>
      <w:del w:id="127" w:author="Longda Jiang" w:date="2021-09-10T13:13:00Z">
        <w:r w:rsidRPr="00EB0D02" w:rsidDel="00AD6DDA">
          <w:rPr>
            <w:rFonts w:ascii="Courier New" w:hAnsi="Courier New" w:cs="Courier New"/>
          </w:rPr>
          <w:delText>e</w:delText>
        </w:r>
      </w:del>
      <w:r w:rsidRPr="00EB0D02">
        <w:rPr>
          <w:rFonts w:ascii="Courier New" w:hAnsi="Courier New" w:cs="Courier New"/>
        </w:rPr>
        <w:t xml:space="preserve"> genotypes and project</w:t>
      </w:r>
      <w:ins w:id="128" w:author="Longda Jiang" w:date="2021-09-10T13:13:00Z">
        <w:r w:rsidR="00AD6DDA">
          <w:rPr>
            <w:rFonts w:ascii="Courier New" w:hAnsi="Courier New" w:cs="Courier New"/>
          </w:rPr>
          <w:t>ing</w:t>
        </w:r>
      </w:ins>
      <w:r w:rsidRPr="00EB0D02">
        <w:rPr>
          <w:rFonts w:ascii="Courier New" w:hAnsi="Courier New" w:cs="Courier New"/>
        </w:rPr>
        <w:t xml:space="preserve"> PCs..."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EF7F03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grm.cpp:900:    LOGGER &lt;&lt; "Total number of subjects: "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"\n"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8C8180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grm.cpp:902:    LOGGER &lt;&lt; "Processing subject number: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F4F4D9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grm.cpp:906:        LOGGER &lt;</w:t>
      </w:r>
      <w:proofErr w:type="gramStart"/>
      <w:r w:rsidRPr="00EB0D02">
        <w:rPr>
          <w:rFonts w:ascii="Courier New" w:hAnsi="Courier New" w:cs="Courier New"/>
        </w:rPr>
        <w:t xml:space="preserve">&lt;  </w:t>
      </w:r>
      <w:proofErr w:type="spellStart"/>
      <w:r w:rsidRPr="00EB0D02">
        <w:rPr>
          <w:rFonts w:ascii="Courier New" w:hAnsi="Courier New" w:cs="Courier New"/>
        </w:rPr>
        <w:t>to</w:t>
      </w:r>
      <w:proofErr w:type="gramEnd"/>
      <w:r w:rsidRPr="00EB0D02">
        <w:rPr>
          <w:rFonts w:ascii="Courier New" w:hAnsi="Courier New" w:cs="Courier New"/>
        </w:rPr>
        <w:t>_string</w:t>
      </w:r>
      <w:proofErr w:type="spellEnd"/>
      <w:r w:rsidRPr="00EB0D02">
        <w:rPr>
          <w:rFonts w:ascii="Courier New" w:hAnsi="Courier New" w:cs="Courier New"/>
        </w:rPr>
        <w:t>(ind_index+1) + "\r" &lt;&lt; flush;</w:t>
      </w:r>
    </w:p>
    <w:p w14:paraId="305F78E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grm.cpp:942:    LOGGER &lt;&lt; "\</w:t>
      </w:r>
      <w:proofErr w:type="spellStart"/>
      <w:r w:rsidRPr="00EB0D02">
        <w:rPr>
          <w:rFonts w:ascii="Courier New" w:hAnsi="Courier New" w:cs="Courier New"/>
        </w:rPr>
        <w:t>nFinished</w:t>
      </w:r>
      <w:proofErr w:type="spellEnd"/>
      <w:r w:rsidRPr="00EB0D02">
        <w:rPr>
          <w:rFonts w:ascii="Courier New" w:hAnsi="Courier New" w:cs="Courier New"/>
        </w:rPr>
        <w:t xml:space="preserve">, and the PCs have all been saved to " &lt;&lt; </w:t>
      </w:r>
      <w:proofErr w:type="spellStart"/>
      <w:r w:rsidRPr="00EB0D02">
        <w:rPr>
          <w:rFonts w:ascii="Courier New" w:hAnsi="Courier New" w:cs="Courier New"/>
        </w:rPr>
        <w:t>out_filename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9AE563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gwas_simu.cpp:26:    LOGGER &lt;&lt; "Reading a list of SNPs (as causal variants) from [" + </w:t>
      </w:r>
      <w:proofErr w:type="spellStart"/>
      <w:r w:rsidRPr="00EB0D02">
        <w:rPr>
          <w:rFonts w:ascii="Courier New" w:hAnsi="Courier New" w:cs="Courier New"/>
        </w:rPr>
        <w:t>qtl_file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02D5D9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gwas_simu.cpp:55:    LOGGER &lt;&lt; </w:t>
      </w:r>
      <w:proofErr w:type="spellStart"/>
      <w:r w:rsidRPr="00EB0D02">
        <w:rPr>
          <w:rFonts w:ascii="Courier New" w:hAnsi="Courier New" w:cs="Courier New"/>
        </w:rPr>
        <w:t>qtl_</w:t>
      </w:r>
      <w:proofErr w:type="gramStart"/>
      <w:r w:rsidRPr="00EB0D02">
        <w:rPr>
          <w:rFonts w:ascii="Courier New" w:hAnsi="Courier New" w:cs="Courier New"/>
        </w:rPr>
        <w:t>pos.size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(as causal variants) to be included from [" + </w:t>
      </w:r>
      <w:proofErr w:type="spellStart"/>
      <w:r w:rsidRPr="00EB0D02">
        <w:rPr>
          <w:rFonts w:ascii="Courier New" w:hAnsi="Courier New" w:cs="Courier New"/>
        </w:rPr>
        <w:t>qtl_file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76BF76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gwas_simu.cpp:68:    LOGGER &lt;&lt; "Simulated QTL effect(s) have been saved in [" + </w:t>
      </w:r>
      <w:proofErr w:type="spellStart"/>
      <w:r w:rsidRPr="00EB0D02">
        <w:rPr>
          <w:rFonts w:ascii="Courier New" w:hAnsi="Courier New" w:cs="Courier New"/>
        </w:rPr>
        <w:t>out_parfile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3FF98F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gwas_simu.cpp:91:    LOGGER &lt;&lt; "Simulation parameters:"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F9D08F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gwas_simu.cpp:92:    LOGGER &lt;&lt; "Number of simulation replicate(s) = " &lt;&lt; </w:t>
      </w:r>
      <w:proofErr w:type="spellStart"/>
      <w:r w:rsidRPr="00EB0D02">
        <w:rPr>
          <w:rFonts w:ascii="Courier New" w:hAnsi="Courier New" w:cs="Courier New"/>
        </w:rPr>
        <w:t>simu_num</w:t>
      </w:r>
      <w:proofErr w:type="spellEnd"/>
      <w:r w:rsidRPr="00EB0D02">
        <w:rPr>
          <w:rFonts w:ascii="Courier New" w:hAnsi="Courier New" w:cs="Courier New"/>
        </w:rPr>
        <w:t xml:space="preserve"> &lt;&lt; " (Default = 1)"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66CAFA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gwas_simu.cpp:93:    LOGGER &lt;&lt; "Heritability " &lt;&lt; (</w:t>
      </w:r>
      <w:proofErr w:type="spellStart"/>
      <w:r w:rsidRPr="00EB0D02">
        <w:rPr>
          <w:rFonts w:ascii="Courier New" w:hAnsi="Courier New" w:cs="Courier New"/>
        </w:rPr>
        <w:t>cc_</w:t>
      </w:r>
      <w:proofErr w:type="gramStart"/>
      <w:r w:rsidRPr="00EB0D02">
        <w:rPr>
          <w:rFonts w:ascii="Courier New" w:hAnsi="Courier New" w:cs="Courier New"/>
        </w:rPr>
        <w:t>flag</w:t>
      </w:r>
      <w:proofErr w:type="spellEnd"/>
      <w:r w:rsidRPr="00EB0D02">
        <w:rPr>
          <w:rFonts w:ascii="Courier New" w:hAnsi="Courier New" w:cs="Courier New"/>
        </w:rPr>
        <w:t xml:space="preserve"> ?</w:t>
      </w:r>
      <w:proofErr w:type="gramEnd"/>
      <w:r w:rsidRPr="00EB0D02">
        <w:rPr>
          <w:rFonts w:ascii="Courier New" w:hAnsi="Courier New" w:cs="Courier New"/>
        </w:rPr>
        <w:t xml:space="preserve"> "of liability = 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 = ") &lt;&lt; </w:t>
      </w:r>
      <w:proofErr w:type="spellStart"/>
      <w:r w:rsidRPr="00EB0D02">
        <w:rPr>
          <w:rFonts w:ascii="Courier New" w:hAnsi="Courier New" w:cs="Courier New"/>
        </w:rPr>
        <w:t>hsq</w:t>
      </w:r>
      <w:proofErr w:type="spellEnd"/>
      <w:r w:rsidRPr="00EB0D02">
        <w:rPr>
          <w:rFonts w:ascii="Courier New" w:hAnsi="Courier New" w:cs="Courier New"/>
        </w:rPr>
        <w:t xml:space="preserve"> &lt;&lt; " (Default = 0.1)"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29BC36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gwas_simu.cpp:95:        LOGGER &lt;&lt; "Disease prevalence = " &lt;&lt; K &lt;&lt; " (Default = 0.1)"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CA34A0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gwas_simu.cpp:96:        LOGGER &lt;&lt; "Number of cases = " &lt;&lt; </w:t>
      </w:r>
      <w:proofErr w:type="spellStart"/>
      <w:r w:rsidRPr="00EB0D02">
        <w:rPr>
          <w:rFonts w:ascii="Courier New" w:hAnsi="Courier New" w:cs="Courier New"/>
        </w:rPr>
        <w:t>case_num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F5C276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gwas_simu.cpp:97:        LOGGER &lt;&lt; "Number of controls = " &lt;&lt; </w:t>
      </w:r>
      <w:proofErr w:type="spellStart"/>
      <w:r w:rsidRPr="00EB0D02">
        <w:rPr>
          <w:rFonts w:ascii="Courier New" w:hAnsi="Courier New" w:cs="Courier New"/>
        </w:rPr>
        <w:t>control_num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D60055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gwas_simu.cpp:99: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7BA99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gwas_simu.cpp:118:        if (</w:t>
      </w:r>
      <w:proofErr w:type="spellStart"/>
      <w:r w:rsidRPr="00EB0D02">
        <w:rPr>
          <w:rFonts w:ascii="Courier New" w:hAnsi="Courier New" w:cs="Courier New"/>
        </w:rPr>
        <w:t>qtl_num</w:t>
      </w:r>
      <w:proofErr w:type="spellEnd"/>
      <w:r w:rsidRPr="00EB0D02">
        <w:rPr>
          <w:rFonts w:ascii="Courier New" w:hAnsi="Courier New" w:cs="Courier New"/>
        </w:rPr>
        <w:t xml:space="preserve"> - </w:t>
      </w:r>
      <w:proofErr w:type="spellStart"/>
      <w:r w:rsidRPr="00EB0D02">
        <w:rPr>
          <w:rFonts w:ascii="Courier New" w:hAnsi="Courier New" w:cs="Courier New"/>
        </w:rPr>
        <w:t>num_gener_qtl_</w:t>
      </w:r>
      <w:proofErr w:type="gramStart"/>
      <w:r w:rsidRPr="00EB0D02">
        <w:rPr>
          <w:rFonts w:ascii="Courier New" w:hAnsi="Courier New" w:cs="Courier New"/>
        </w:rPr>
        <w:t>eff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 &gt; 0) LOGGER &lt;&lt; </w:t>
      </w:r>
      <w:proofErr w:type="spellStart"/>
      <w:r w:rsidRPr="00EB0D02">
        <w:rPr>
          <w:rFonts w:ascii="Courier New" w:hAnsi="Courier New" w:cs="Courier New"/>
        </w:rPr>
        <w:t>qtl_num</w:t>
      </w:r>
      <w:proofErr w:type="spellEnd"/>
      <w:r w:rsidRPr="00EB0D02">
        <w:rPr>
          <w:rFonts w:ascii="Courier New" w:hAnsi="Courier New" w:cs="Courier New"/>
        </w:rPr>
        <w:t xml:space="preserve"> - </w:t>
      </w:r>
      <w:proofErr w:type="spellStart"/>
      <w:r w:rsidRPr="00EB0D02">
        <w:rPr>
          <w:rFonts w:ascii="Courier New" w:hAnsi="Courier New" w:cs="Courier New"/>
        </w:rPr>
        <w:t>num_gener_qtl_eff</w:t>
      </w:r>
      <w:proofErr w:type="spellEnd"/>
      <w:r w:rsidRPr="00EB0D02">
        <w:rPr>
          <w:rFonts w:ascii="Courier New" w:hAnsi="Courier New" w:cs="Courier New"/>
        </w:rPr>
        <w:t xml:space="preserve"> &lt;&lt; " user-specified QTL effects."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C8E6084" w14:textId="3D69883B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gwas_simu.cpp:119:        if (</w:t>
      </w:r>
      <w:proofErr w:type="spellStart"/>
      <w:r w:rsidRPr="00EB0D02">
        <w:rPr>
          <w:rFonts w:ascii="Courier New" w:hAnsi="Courier New" w:cs="Courier New"/>
        </w:rPr>
        <w:t>num_gener_qtl_</w:t>
      </w:r>
      <w:proofErr w:type="gramStart"/>
      <w:r w:rsidRPr="00EB0D02">
        <w:rPr>
          <w:rFonts w:ascii="Courier New" w:hAnsi="Courier New" w:cs="Courier New"/>
        </w:rPr>
        <w:t>eff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 &gt; 0) LOGGER &lt;&lt; </w:t>
      </w:r>
      <w:proofErr w:type="spellStart"/>
      <w:r w:rsidRPr="00EB0D02">
        <w:rPr>
          <w:rFonts w:ascii="Courier New" w:hAnsi="Courier New" w:cs="Courier New"/>
        </w:rPr>
        <w:t>num_gener_qtl_eff</w:t>
      </w:r>
      <w:proofErr w:type="spellEnd"/>
      <w:r w:rsidRPr="00EB0D02">
        <w:rPr>
          <w:rFonts w:ascii="Courier New" w:hAnsi="Courier New" w:cs="Courier New"/>
        </w:rPr>
        <w:t xml:space="preserve"> &lt;&lt; " unspecified QTL effects are generated from standard normal distribution."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D1964C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gwas_simu.cpp:164:    LOGGER &lt;&lt; "Simulating GWAS based on the real genotyped data with " &lt;&lt; </w:t>
      </w:r>
      <w:proofErr w:type="spellStart"/>
      <w:r w:rsidRPr="00EB0D02">
        <w:rPr>
          <w:rFonts w:ascii="Courier New" w:hAnsi="Courier New" w:cs="Courier New"/>
        </w:rPr>
        <w:t>simu_num</w:t>
      </w:r>
      <w:proofErr w:type="spellEnd"/>
      <w:r w:rsidRPr="00EB0D02">
        <w:rPr>
          <w:rFonts w:ascii="Courier New" w:hAnsi="Courier New" w:cs="Courier New"/>
        </w:rPr>
        <w:t xml:space="preserve"> &lt;&lt; " replicate(s)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23CAC7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gwas_simu.cpp:198:        if (</w:t>
      </w:r>
      <w:proofErr w:type="spellStart"/>
      <w:r w:rsidRPr="00EB0D02">
        <w:rPr>
          <w:rFonts w:ascii="Courier New" w:hAnsi="Courier New" w:cs="Courier New"/>
        </w:rPr>
        <w:t>cc_flag</w:t>
      </w:r>
      <w:proofErr w:type="spellEnd"/>
      <w:r w:rsidRPr="00EB0D02">
        <w:rPr>
          <w:rFonts w:ascii="Courier New" w:hAnsi="Courier New" w:cs="Courier New"/>
        </w:rPr>
        <w:t xml:space="preserve">) LOGGER &lt;&lt; "Simulated " &lt;&lt; </w:t>
      </w:r>
      <w:proofErr w:type="spellStart"/>
      <w:r w:rsidRPr="00EB0D02">
        <w:rPr>
          <w:rFonts w:ascii="Courier New" w:hAnsi="Courier New" w:cs="Courier New"/>
        </w:rPr>
        <w:t>case_num_buf</w:t>
      </w:r>
      <w:proofErr w:type="spellEnd"/>
      <w:r w:rsidRPr="00EB0D02">
        <w:rPr>
          <w:rFonts w:ascii="Courier New" w:hAnsi="Courier New" w:cs="Courier New"/>
        </w:rPr>
        <w:t xml:space="preserve"> &lt;&lt; " cases and " &lt;&lt; </w:t>
      </w:r>
      <w:proofErr w:type="spellStart"/>
      <w:r w:rsidRPr="00EB0D02">
        <w:rPr>
          <w:rFonts w:ascii="Courier New" w:hAnsi="Courier New" w:cs="Courier New"/>
        </w:rPr>
        <w:t>control_num</w:t>
      </w:r>
      <w:proofErr w:type="spellEnd"/>
      <w:r w:rsidRPr="00EB0D02">
        <w:rPr>
          <w:rFonts w:ascii="Courier New" w:hAnsi="Courier New" w:cs="Courier New"/>
        </w:rPr>
        <w:t xml:space="preserve"> &lt;&lt; " controls have been saved in [" + _out + </w:t>
      </w:r>
      <w:proofErr w:type="gramStart"/>
      <w:r w:rsidRPr="00EB0D02">
        <w:rPr>
          <w:rFonts w:ascii="Courier New" w:hAnsi="Courier New" w:cs="Courier New"/>
        </w:rPr>
        <w:t>".</w:t>
      </w:r>
      <w:proofErr w:type="spellStart"/>
      <w:r w:rsidRPr="00EB0D02">
        <w:rPr>
          <w:rFonts w:ascii="Courier New" w:hAnsi="Courier New" w:cs="Courier New"/>
        </w:rPr>
        <w:t>phen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"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CB140A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gwas_simu.cpp:199:        else LOGGER &lt;&lt; "Simulated phenotypes of "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>() &lt;&lt; " individuals have been saved in [" + _out + ".</w:t>
      </w:r>
      <w:proofErr w:type="spellStart"/>
      <w:r w:rsidRPr="00EB0D02">
        <w:rPr>
          <w:rFonts w:ascii="Courier New" w:hAnsi="Courier New" w:cs="Courier New"/>
        </w:rPr>
        <w:t>phen</w:t>
      </w:r>
      <w:proofErr w:type="spellEnd"/>
      <w:r w:rsidRPr="00EB0D02">
        <w:rPr>
          <w:rFonts w:ascii="Courier New" w:hAnsi="Courier New" w:cs="Courier New"/>
        </w:rPr>
        <w:t xml:space="preserve">"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709FDF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gwas_simu.cpp:206:        LOGGER &lt;&lt; "Saving the simulated data to the file [" + </w:t>
      </w:r>
      <w:proofErr w:type="spellStart"/>
      <w:r w:rsidRPr="00EB0D02">
        <w:rPr>
          <w:rFonts w:ascii="Courier New" w:hAnsi="Courier New" w:cs="Courier New"/>
        </w:rPr>
        <w:t>out_rstfile</w:t>
      </w:r>
      <w:proofErr w:type="spellEnd"/>
      <w:r w:rsidRPr="00EB0D02">
        <w:rPr>
          <w:rFonts w:ascii="Courier New" w:hAnsi="Courier New" w:cs="Courier New"/>
        </w:rPr>
        <w:t xml:space="preserve"> + "] (in </w:t>
      </w:r>
      <w:proofErr w:type="spellStart"/>
      <w:r w:rsidRPr="00EB0D02">
        <w:rPr>
          <w:rFonts w:ascii="Courier New" w:hAnsi="Courier New" w:cs="Courier New"/>
        </w:rPr>
        <w:t>emBayesB</w:t>
      </w:r>
      <w:proofErr w:type="spellEnd"/>
      <w:r w:rsidRPr="00EB0D02">
        <w:rPr>
          <w:rFonts w:ascii="Courier New" w:hAnsi="Courier New" w:cs="Courier New"/>
        </w:rPr>
        <w:t xml:space="preserve"> format)."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560DF9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gwas_simu.cpp:217:        LOGGER &lt;&lt; "Simulated data (" &lt;&lt; _</w:t>
      </w:r>
      <w:proofErr w:type="spellStart"/>
      <w:proofErr w:type="gramStart"/>
      <w:r w:rsidRPr="00EB0D02">
        <w:rPr>
          <w:rFonts w:ascii="Courier New" w:hAnsi="Courier New" w:cs="Courier New"/>
        </w:rPr>
        <w:t>keep.size</w:t>
      </w:r>
      <w:proofErr w:type="spellEnd"/>
      <w:proofErr w:type="gramEnd"/>
      <w:r w:rsidRPr="00EB0D02">
        <w:rPr>
          <w:rFonts w:ascii="Courier New" w:hAnsi="Courier New" w:cs="Courier New"/>
        </w:rPr>
        <w:t>() &lt;&lt; " individuals and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 &lt;&lt; " SNPs) has been saved in [" + </w:t>
      </w:r>
      <w:proofErr w:type="spellStart"/>
      <w:r w:rsidRPr="00EB0D02">
        <w:rPr>
          <w:rFonts w:ascii="Courier New" w:hAnsi="Courier New" w:cs="Courier New"/>
        </w:rPr>
        <w:t>out_rstfile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06EB58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gwas_simu.cpp:560:    LOGGER &lt;&lt; "Genetic distances have been </w:t>
      </w:r>
      <w:proofErr w:type="gramStart"/>
      <w:r w:rsidRPr="00EB0D02">
        <w:rPr>
          <w:rFonts w:ascii="Courier New" w:hAnsi="Courier New" w:cs="Courier New"/>
        </w:rPr>
        <w:t>created, and</w:t>
      </w:r>
      <w:proofErr w:type="gramEnd"/>
      <w:r w:rsidRPr="00EB0D02">
        <w:rPr>
          <w:rFonts w:ascii="Courier New" w:hAnsi="Courier New" w:cs="Courier New"/>
        </w:rPr>
        <w:t xml:space="preserve"> been saved in [" + </w:t>
      </w:r>
      <w:proofErr w:type="spellStart"/>
      <w:r w:rsidRPr="00EB0D02">
        <w:rPr>
          <w:rFonts w:ascii="Courier New" w:hAnsi="Courier New" w:cs="Courier New"/>
        </w:rPr>
        <w:t>out_bimfile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23666F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joint_meta.cpp:20: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GWAS summary-level statistics from [" + metafile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C19D04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joint_meta.cpp:88:    LOGGER &lt;&lt; "GWAS summary statistics of " &lt;&lt; count &lt;&lt; " SNPs read from [" + metafile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557070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joint_meta.cpp:90:    LOGGER &lt;&lt; "Phenotypic variance estimated from summary statistics of all " &lt;&lt; count &lt;&lt; " SNPs: " &lt;&lt; _</w:t>
      </w:r>
      <w:proofErr w:type="spellStart"/>
      <w:r w:rsidRPr="00EB0D02">
        <w:rPr>
          <w:rFonts w:ascii="Courier New" w:hAnsi="Courier New" w:cs="Courier New"/>
        </w:rPr>
        <w:t>jma_Vp</w:t>
      </w:r>
      <w:proofErr w:type="spellEnd"/>
      <w:r w:rsidRPr="00EB0D02">
        <w:rPr>
          <w:rFonts w:ascii="Courier New" w:hAnsi="Courier New" w:cs="Courier New"/>
        </w:rPr>
        <w:t xml:space="preserve"> &lt;&lt; " (variance of logit for case-control studies)."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6B4B6C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joint_meta.cpp:94:            LOGGER &lt;&lt; "User specified genomic inflation factor: " &lt;&lt; _</w:t>
      </w:r>
      <w:proofErr w:type="spellStart"/>
      <w:r w:rsidRPr="00EB0D02">
        <w:rPr>
          <w:rFonts w:ascii="Courier New" w:hAnsi="Courier New" w:cs="Courier New"/>
        </w:rPr>
        <w:t>GC_val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DD6104B" w14:textId="5D918873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joint_meta.cpp:97:            LOGGER &lt;&lt; "Genomic inflation factor calcu</w:t>
      </w:r>
      <w:del w:id="129" w:author="Longda Jiang" w:date="2021-09-10T13:17:00Z">
        <w:r w:rsidRPr="00EB0D02" w:rsidDel="00171148">
          <w:rPr>
            <w:rFonts w:ascii="Courier New" w:hAnsi="Courier New" w:cs="Courier New"/>
          </w:rPr>
          <w:delText>a</w:delText>
        </w:r>
      </w:del>
      <w:r w:rsidRPr="00EB0D02">
        <w:rPr>
          <w:rFonts w:ascii="Courier New" w:hAnsi="Courier New" w:cs="Courier New"/>
        </w:rPr>
        <w:t>l</w:t>
      </w:r>
      <w:ins w:id="130" w:author="Longda Jiang" w:date="2021-09-10T13:17:00Z">
        <w:r w:rsidR="00171148">
          <w:rPr>
            <w:rFonts w:ascii="Courier New" w:hAnsi="Courier New" w:cs="Courier New"/>
          </w:rPr>
          <w:t>a</w:t>
        </w:r>
      </w:ins>
      <w:r w:rsidRPr="00EB0D02">
        <w:rPr>
          <w:rFonts w:ascii="Courier New" w:hAnsi="Courier New" w:cs="Courier New"/>
        </w:rPr>
        <w:t>ted from " &lt;&lt; count &lt;&lt; " SNPs: " &lt;&lt; _</w:t>
      </w:r>
      <w:proofErr w:type="spellStart"/>
      <w:r w:rsidRPr="00EB0D02">
        <w:rPr>
          <w:rFonts w:ascii="Courier New" w:hAnsi="Courier New" w:cs="Courier New"/>
        </w:rPr>
        <w:t>GC_val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83BF911" w14:textId="23E2B37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joint_meta.cpp:99:        LOGGER &lt;&lt; "p-values wil</w:t>
      </w:r>
      <w:ins w:id="131" w:author="Longda Jiang" w:date="2021-09-10T13:17:00Z">
        <w:r w:rsidR="00171148">
          <w:rPr>
            <w:rFonts w:ascii="Courier New" w:hAnsi="Courier New" w:cs="Courier New"/>
          </w:rPr>
          <w:t>l</w:t>
        </w:r>
      </w:ins>
      <w:r w:rsidRPr="00EB0D02">
        <w:rPr>
          <w:rFonts w:ascii="Courier New" w:hAnsi="Courier New" w:cs="Courier New"/>
        </w:rPr>
        <w:t xml:space="preserve"> be adjusted by the genomic control approach."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FCEE9B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joint_meta.cpp:102:    LOGGER &lt;&lt; "Matching the GWAS meta-analysis results to the genotype data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FE860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joint_meta.cpp:146:        LOGGER &lt;&lt; "Warning: can't match the reference alleles </w:t>
      </w:r>
      <w:del w:id="132" w:author="Longda Jiang" w:date="2021-09-10T13:17:00Z">
        <w:r w:rsidRPr="00EB0D02" w:rsidDel="00171148">
          <w:rPr>
            <w:rFonts w:ascii="Courier New" w:hAnsi="Courier New" w:cs="Courier New"/>
          </w:rPr>
          <w:delText xml:space="preserve">or </w:delText>
        </w:r>
      </w:del>
      <w:r w:rsidRPr="00EB0D02">
        <w:rPr>
          <w:rFonts w:ascii="Courier New" w:hAnsi="Courier New" w:cs="Courier New"/>
        </w:rPr>
        <w:t xml:space="preserve">of " &lt;&lt; </w:t>
      </w:r>
      <w:proofErr w:type="spellStart"/>
      <w:r w:rsidRPr="00EB0D02">
        <w:rPr>
          <w:rFonts w:ascii="Courier New" w:hAnsi="Courier New" w:cs="Courier New"/>
        </w:rPr>
        <w:t>bad_</w:t>
      </w:r>
      <w:proofErr w:type="gramStart"/>
      <w:r w:rsidRPr="00EB0D02">
        <w:rPr>
          <w:rFonts w:ascii="Courier New" w:hAnsi="Courier New" w:cs="Courier New"/>
        </w:rPr>
        <w:t>snp.size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to those in the genotype data. These SNPs have been saved in [" + </w:t>
      </w:r>
      <w:proofErr w:type="spellStart"/>
      <w:r w:rsidRPr="00EB0D02">
        <w:rPr>
          <w:rFonts w:ascii="Courier New" w:hAnsi="Courier New" w:cs="Courier New"/>
        </w:rPr>
        <w:t>badsnpfile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0D58996" w14:textId="1B3F883E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joint_meta.cpp:154:        LOGGER &lt;&lt; </w:t>
      </w:r>
      <w:proofErr w:type="spellStart"/>
      <w:r w:rsidRPr="00EB0D02">
        <w:rPr>
          <w:rFonts w:ascii="Courier New" w:hAnsi="Courier New" w:cs="Courier New"/>
        </w:rPr>
        <w:t>bad_snp_</w:t>
      </w:r>
      <w:proofErr w:type="gramStart"/>
      <w:r w:rsidRPr="00EB0D02">
        <w:rPr>
          <w:rFonts w:ascii="Courier New" w:hAnsi="Courier New" w:cs="Courier New"/>
        </w:rPr>
        <w:t>freq.size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SNP(s) have large difference of allele frequency </w:t>
      </w:r>
      <w:ins w:id="133" w:author="Longda Jiang" w:date="2021-09-10T13:18:00Z">
        <w:r w:rsidR="00171148">
          <w:rPr>
            <w:rFonts w:ascii="Courier New" w:hAnsi="Courier New" w:cs="Courier New"/>
          </w:rPr>
          <w:t>between</w:t>
        </w:r>
      </w:ins>
      <w:del w:id="134" w:author="Longda Jiang" w:date="2021-09-10T13:18:00Z">
        <w:r w:rsidRPr="00EB0D02" w:rsidDel="00171148">
          <w:rPr>
            <w:rFonts w:ascii="Courier New" w:hAnsi="Courier New" w:cs="Courier New"/>
          </w:rPr>
          <w:delText>among</w:delText>
        </w:r>
      </w:del>
      <w:r w:rsidRPr="00EB0D02">
        <w:rPr>
          <w:rFonts w:ascii="Courier New" w:hAnsi="Courier New" w:cs="Courier New"/>
        </w:rPr>
        <w:t xml:space="preserve"> the GWAS summary data and the reference sample. These SNPs have been saved in [" &lt;&lt; </w:t>
      </w:r>
      <w:proofErr w:type="spellStart"/>
      <w:r w:rsidRPr="00EB0D02">
        <w:rPr>
          <w:rFonts w:ascii="Courier New" w:hAnsi="Courier New" w:cs="Courier New"/>
        </w:rPr>
        <w:t>badsnpfile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  <w:r w:rsidRPr="00EB0D02">
        <w:rPr>
          <w:rFonts w:ascii="Courier New" w:hAnsi="Courier New" w:cs="Courier New"/>
        </w:rPr>
        <w:t xml:space="preserve"> </w:t>
      </w:r>
    </w:p>
    <w:p w14:paraId="6B0C0A7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joint_meta.cpp:158:    else LOGGER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are matched to the genotype data."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7FB7D2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joint_meta.cpp:187:    LOGGER &lt;&lt; "Calculating the variance of SNP genotypes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5FD4B4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joint_meta.cpp:220:    if (</w:t>
      </w:r>
      <w:proofErr w:type="spellStart"/>
      <w:proofErr w:type="gramStart"/>
      <w:r w:rsidRPr="00EB0D02">
        <w:rPr>
          <w:rFonts w:ascii="Courier New" w:hAnsi="Courier New" w:cs="Courier New"/>
        </w:rPr>
        <w:t>pgiven.size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&gt; 0) LOGGER &lt;&lt; </w:t>
      </w:r>
      <w:proofErr w:type="spellStart"/>
      <w:r w:rsidRPr="00EB0D02">
        <w:rPr>
          <w:rFonts w:ascii="Courier New" w:hAnsi="Courier New" w:cs="Courier New"/>
        </w:rPr>
        <w:t>pgiven.size</w:t>
      </w:r>
      <w:proofErr w:type="spellEnd"/>
      <w:r w:rsidRPr="00EB0D02">
        <w:rPr>
          <w:rFonts w:ascii="Courier New" w:hAnsi="Courier New" w:cs="Courier New"/>
        </w:rPr>
        <w:t xml:space="preserve">() &lt;&lt; " of them are matched to the genotype and summary data."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13D1A1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joint_meta.cpp:236:        LOGGER &lt;&lt; "The threshold p-value has been set to 0.5 because of the 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-top-SNPs option."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01F9D0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joint_meta.cpp:241: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7D8153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joint_meta.cpp:243:        LOGGER &lt;&lt; "Performing "&lt;&lt; ((</w:t>
      </w:r>
      <w:proofErr w:type="spellStart"/>
      <w:r w:rsidRPr="00EB0D02">
        <w:rPr>
          <w:rFonts w:ascii="Courier New" w:hAnsi="Courier New" w:cs="Courier New"/>
        </w:rPr>
        <w:t>mld_slct_alg</w:t>
      </w:r>
      <w:proofErr w:type="spellEnd"/>
      <w:r w:rsidRPr="00EB0D02">
        <w:rPr>
          <w:rFonts w:ascii="Courier New" w:hAnsi="Courier New" w:cs="Courier New"/>
        </w:rPr>
        <w:t>==0)?"</w:t>
      </w:r>
      <w:proofErr w:type="spellStart"/>
      <w:r w:rsidRPr="00EB0D02">
        <w:rPr>
          <w:rFonts w:ascii="Courier New" w:hAnsi="Courier New" w:cs="Courier New"/>
        </w:rPr>
        <w:t>stepwise":"forward</w:t>
      </w:r>
      <w:proofErr w:type="spellEnd"/>
      <w:r w:rsidRPr="00EB0D02">
        <w:rPr>
          <w:rFonts w:ascii="Courier New" w:hAnsi="Courier New" w:cs="Courier New"/>
        </w:rPr>
        <w:t>") &lt;&lt; " model selection on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to select association signals ... (p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_</w:t>
      </w:r>
      <w:proofErr w:type="spellStart"/>
      <w:r w:rsidRPr="00EB0D02">
        <w:rPr>
          <w:rFonts w:ascii="Courier New" w:hAnsi="Courier New" w:cs="Courier New"/>
        </w:rPr>
        <w:t>jma_p_cutoff</w:t>
      </w:r>
      <w:proofErr w:type="spellEnd"/>
      <w:r w:rsidRPr="00EB0D02">
        <w:rPr>
          <w:rFonts w:ascii="Courier New" w:hAnsi="Courier New" w:cs="Courier New"/>
        </w:rPr>
        <w:t xml:space="preserve"> &lt;&lt; "; ";</w:t>
      </w:r>
    </w:p>
    <w:p w14:paraId="27B2F2F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joint_meta.cpp:244:        LOGGER &lt;&lt; "collinearity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_</w:t>
      </w:r>
      <w:proofErr w:type="spellStart"/>
      <w:r w:rsidRPr="00EB0D02">
        <w:rPr>
          <w:rFonts w:ascii="Courier New" w:hAnsi="Courier New" w:cs="Courier New"/>
        </w:rPr>
        <w:t>jma_collinear</w:t>
      </w:r>
      <w:proofErr w:type="spellEnd"/>
      <w:r w:rsidRPr="00EB0D02">
        <w:rPr>
          <w:rFonts w:ascii="Courier New" w:hAnsi="Courier New" w:cs="Courier New"/>
        </w:rPr>
        <w:t xml:space="preserve"> &lt;&lt; ")"&lt;&lt;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71FBD9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joint_meta.cpp:245:        if </w:t>
      </w:r>
      <w:proofErr w:type="gramStart"/>
      <w:r w:rsidRPr="00EB0D02">
        <w:rPr>
          <w:rFonts w:ascii="Courier New" w:hAnsi="Courier New" w:cs="Courier New"/>
        </w:rPr>
        <w:t>(!_</w:t>
      </w:r>
      <w:proofErr w:type="spellStart"/>
      <w:proofErr w:type="gramEnd"/>
      <w:r w:rsidRPr="00EB0D02">
        <w:rPr>
          <w:rFonts w:ascii="Courier New" w:hAnsi="Courier New" w:cs="Courier New"/>
        </w:rPr>
        <w:t>jma_actual_geno</w:t>
      </w:r>
      <w:proofErr w:type="spellEnd"/>
      <w:r w:rsidRPr="00EB0D02">
        <w:rPr>
          <w:rFonts w:ascii="Courier New" w:hAnsi="Courier New" w:cs="Courier New"/>
        </w:rPr>
        <w:t>) LOGGER &lt;&lt; "(Assuming complete linkage equilibrium between SNPs which are more than " &lt;&lt; _</w:t>
      </w:r>
      <w:proofErr w:type="spellStart"/>
      <w:r w:rsidRPr="00EB0D02">
        <w:rPr>
          <w:rFonts w:ascii="Courier New" w:hAnsi="Courier New" w:cs="Courier New"/>
        </w:rPr>
        <w:t>jma_wind_size</w:t>
      </w:r>
      <w:proofErr w:type="spellEnd"/>
      <w:r w:rsidRPr="00EB0D02">
        <w:rPr>
          <w:rFonts w:ascii="Courier New" w:hAnsi="Courier New" w:cs="Courier New"/>
        </w:rPr>
        <w:t xml:space="preserve"> / 1e6 &lt;&lt; "Mb away from each other)"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7B9AEE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joint_meta.cpp:248:            LOGGER &lt;&lt; "No SNPs have been selected."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978050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joint_meta.cpp:254:            LOGGER &lt;&lt; "Performing backward selection on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>() &lt;&lt; " SNPs at threshold p-value = " &lt;&lt; _</w:t>
      </w:r>
      <w:proofErr w:type="spellStart"/>
      <w:r w:rsidRPr="00EB0D02">
        <w:rPr>
          <w:rFonts w:ascii="Courier New" w:hAnsi="Courier New" w:cs="Courier New"/>
        </w:rPr>
        <w:t>jma_p_cutoff</w:t>
      </w:r>
      <w:proofErr w:type="spellEnd"/>
      <w:r w:rsidRPr="00EB0D02">
        <w:rPr>
          <w:rFonts w:ascii="Courier New" w:hAnsi="Courier New" w:cs="Courier New"/>
        </w:rPr>
        <w:t xml:space="preserve"> &lt;&lt; "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C66867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joint_meta.cpp:261:    LOGGER &lt;&lt; "Performing joint analysis on all the " &lt;&lt; 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>();</w:t>
      </w:r>
    </w:p>
    <w:p w14:paraId="444216D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joint_meta.cpp:262:    if (</w:t>
      </w:r>
      <w:proofErr w:type="spellStart"/>
      <w:r w:rsidRPr="00EB0D02">
        <w:rPr>
          <w:rFonts w:ascii="Courier New" w:hAnsi="Courier New" w:cs="Courier New"/>
        </w:rPr>
        <w:t>joint_only</w:t>
      </w:r>
      <w:proofErr w:type="spellEnd"/>
      <w:r w:rsidRPr="00EB0D02">
        <w:rPr>
          <w:rFonts w:ascii="Courier New" w:hAnsi="Courier New" w:cs="Courier New"/>
        </w:rPr>
        <w:t xml:space="preserve">) LOGGER &lt;&lt; " SNPs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6722C9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joint_meta.cpp:263:    else LOGGER &lt;&lt; " selected signals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52650F6" w14:textId="20EFD5E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joint_meta.cpp:268:    if (_</w:t>
      </w:r>
      <w:proofErr w:type="spellStart"/>
      <w:r w:rsidRPr="00EB0D02">
        <w:rPr>
          <w:rFonts w:ascii="Courier New" w:hAnsi="Courier New" w:cs="Courier New"/>
        </w:rPr>
        <w:t>jma_actual_geno</w:t>
      </w:r>
      <w:proofErr w:type="spellEnd"/>
      <w:r w:rsidRPr="00EB0D02">
        <w:rPr>
          <w:rFonts w:ascii="Courier New" w:hAnsi="Courier New" w:cs="Courier New"/>
        </w:rPr>
        <w:t>) LOGGER &lt;&lt; "Residual var</w:t>
      </w:r>
      <w:del w:id="135" w:author="Longda Jiang" w:date="2021-09-10T13:20:00Z">
        <w:r w:rsidRPr="00EB0D02" w:rsidDel="00171148">
          <w:rPr>
            <w:rFonts w:ascii="Courier New" w:hAnsi="Courier New" w:cs="Courier New"/>
          </w:rPr>
          <w:delText>a</w:delText>
        </w:r>
      </w:del>
      <w:r w:rsidRPr="00EB0D02">
        <w:rPr>
          <w:rFonts w:ascii="Courier New" w:hAnsi="Courier New" w:cs="Courier New"/>
        </w:rPr>
        <w:t>i</w:t>
      </w:r>
      <w:ins w:id="136" w:author="Longda Jiang" w:date="2021-09-10T13:20:00Z">
        <w:r w:rsidR="00171148">
          <w:rPr>
            <w:rFonts w:ascii="Courier New" w:hAnsi="Courier New" w:cs="Courier New"/>
          </w:rPr>
          <w:t>a</w:t>
        </w:r>
      </w:ins>
      <w:r w:rsidRPr="00EB0D02">
        <w:rPr>
          <w:rFonts w:ascii="Courier New" w:hAnsi="Courier New" w:cs="Courier New"/>
        </w:rPr>
        <w:t>nce = " &lt;&lt; _</w:t>
      </w:r>
      <w:proofErr w:type="spellStart"/>
      <w:r w:rsidRPr="00EB0D02">
        <w:rPr>
          <w:rFonts w:ascii="Courier New" w:hAnsi="Courier New" w:cs="Courier New"/>
        </w:rPr>
        <w:t>jma_Ve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9FCC39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joint_meta.cpp:274:        LOGGER &lt;&lt; "(" &lt;&lt; _</w:t>
      </w:r>
      <w:proofErr w:type="spellStart"/>
      <w:r w:rsidRPr="00EB0D02">
        <w:rPr>
          <w:rFonts w:ascii="Courier New" w:hAnsi="Courier New" w:cs="Courier New"/>
        </w:rPr>
        <w:t>jma_snpnum_backward</w:t>
      </w:r>
      <w:proofErr w:type="spellEnd"/>
      <w:r w:rsidRPr="00EB0D02">
        <w:rPr>
          <w:rFonts w:ascii="Courier New" w:hAnsi="Courier New" w:cs="Courier New"/>
        </w:rPr>
        <w:t xml:space="preserve"> &lt;&lt; " SNPs eliminated by backward selection and " &lt;&lt; _</w:t>
      </w:r>
      <w:proofErr w:type="spellStart"/>
      <w:r w:rsidRPr="00EB0D02">
        <w:rPr>
          <w:rFonts w:ascii="Courier New" w:hAnsi="Courier New" w:cs="Courier New"/>
        </w:rPr>
        <w:t>jma_snpnum_collienar</w:t>
      </w:r>
      <w:proofErr w:type="spellEnd"/>
      <w:r w:rsidRPr="00EB0D02">
        <w:rPr>
          <w:rFonts w:ascii="Courier New" w:hAnsi="Courier New" w:cs="Courier New"/>
        </w:rPr>
        <w:t xml:space="preserve"> &lt;&lt; " SNPs filtered by collinearity test are not included in the output)"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0E9142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joint_meta.cpp:287:    LOGGER &lt;&lt; "Performing single-SNP association analysis conditional on the " &lt;&lt; </w:t>
      </w:r>
      <w:proofErr w:type="spellStart"/>
      <w:proofErr w:type="gramStart"/>
      <w:r w:rsidRPr="00EB0D02">
        <w:rPr>
          <w:rFonts w:ascii="Courier New" w:hAnsi="Courier New" w:cs="Courier New"/>
        </w:rPr>
        <w:t>pgiven.size</w:t>
      </w:r>
      <w:proofErr w:type="spellEnd"/>
      <w:proofErr w:type="gramEnd"/>
      <w:r w:rsidRPr="00EB0D02">
        <w:rPr>
          <w:rFonts w:ascii="Courier New" w:hAnsi="Courier New" w:cs="Courier New"/>
        </w:rPr>
        <w:t>() &lt;&lt; " given SNPs ... ";</w:t>
      </w:r>
    </w:p>
    <w:p w14:paraId="78B63BB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joint_meta.cpp:288:    LOGGER &lt;&lt; "(collinearity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_</w:t>
      </w:r>
      <w:proofErr w:type="spellStart"/>
      <w:r w:rsidRPr="00EB0D02">
        <w:rPr>
          <w:rFonts w:ascii="Courier New" w:hAnsi="Courier New" w:cs="Courier New"/>
        </w:rPr>
        <w:t>jma_collinear</w:t>
      </w:r>
      <w:proofErr w:type="spellEnd"/>
      <w:r w:rsidRPr="00EB0D02">
        <w:rPr>
          <w:rFonts w:ascii="Courier New" w:hAnsi="Courier New" w:cs="Courier New"/>
        </w:rPr>
        <w:t xml:space="preserve"> &lt;&lt; ")"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21E7DE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joint_meta.cpp:289:    if </w:t>
      </w:r>
      <w:proofErr w:type="gramStart"/>
      <w:r w:rsidRPr="00EB0D02">
        <w:rPr>
          <w:rFonts w:ascii="Courier New" w:hAnsi="Courier New" w:cs="Courier New"/>
        </w:rPr>
        <w:t>(!_</w:t>
      </w:r>
      <w:proofErr w:type="spellStart"/>
      <w:proofErr w:type="gramEnd"/>
      <w:r w:rsidRPr="00EB0D02">
        <w:rPr>
          <w:rFonts w:ascii="Courier New" w:hAnsi="Courier New" w:cs="Courier New"/>
        </w:rPr>
        <w:t>jma_actual_geno</w:t>
      </w:r>
      <w:proofErr w:type="spellEnd"/>
      <w:r w:rsidRPr="00EB0D02">
        <w:rPr>
          <w:rFonts w:ascii="Courier New" w:hAnsi="Courier New" w:cs="Courier New"/>
        </w:rPr>
        <w:t>) LOGGER &lt;&lt; "(Assuming complete linkage equilibrium between SNPs which are more than " &lt;&lt; _</w:t>
      </w:r>
      <w:proofErr w:type="spellStart"/>
      <w:r w:rsidRPr="00EB0D02">
        <w:rPr>
          <w:rFonts w:ascii="Courier New" w:hAnsi="Courier New" w:cs="Courier New"/>
        </w:rPr>
        <w:t>jma_wind_size</w:t>
      </w:r>
      <w:proofErr w:type="spellEnd"/>
      <w:r w:rsidRPr="00EB0D02">
        <w:rPr>
          <w:rFonts w:ascii="Courier New" w:hAnsi="Courier New" w:cs="Courier New"/>
        </w:rPr>
        <w:t xml:space="preserve"> / 1e6 &lt;&lt; "Mb away from each other)"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6D0E24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joint_meta.cpp:310:    if (</w:t>
      </w:r>
      <w:proofErr w:type="spellStart"/>
      <w:r w:rsidRPr="00EB0D02">
        <w:rPr>
          <w:rFonts w:ascii="Courier New" w:hAnsi="Courier New" w:cs="Courier New"/>
        </w:rPr>
        <w:t>joint_only</w:t>
      </w:r>
      <w:proofErr w:type="spellEnd"/>
      <w:r w:rsidRPr="00EB0D02">
        <w:rPr>
          <w:rFonts w:ascii="Courier New" w:hAnsi="Courier New" w:cs="Courier New"/>
        </w:rPr>
        <w:t xml:space="preserve">) LOGGER &lt;&lt; "Saving the joint analysis result of " &lt;&lt; 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684C19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joint_meta.cpp:311:    else LOGGER &lt;&lt; "Saving the " &lt;&lt; 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independent signals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E029C0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joint_meta.cpp:327:    if (</w:t>
      </w:r>
      <w:proofErr w:type="spellStart"/>
      <w:r w:rsidRPr="00EB0D02">
        <w:rPr>
          <w:rFonts w:ascii="Courier New" w:hAnsi="Courier New" w:cs="Courier New"/>
        </w:rPr>
        <w:t>joint_only</w:t>
      </w:r>
      <w:proofErr w:type="spellEnd"/>
      <w:r w:rsidRPr="00EB0D02">
        <w:rPr>
          <w:rFonts w:ascii="Courier New" w:hAnsi="Courier New" w:cs="Courier New"/>
        </w:rPr>
        <w:t xml:space="preserve">) LOGGER &lt;&lt; "Saving the LD structure of " &lt;&lt; 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527EBB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joint_meta.cpp:328:    else LOGGER &lt;&lt; "Saving the LD structure of " &lt;&lt; 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independent signals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078BAAE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joint_meta.cpp:351:    LOGGER &lt;&lt; "Saving the conditional analysis results of " &lt;&lt; </w:t>
      </w:r>
      <w:proofErr w:type="spellStart"/>
      <w:proofErr w:type="gramStart"/>
      <w:r w:rsidRPr="00EB0D02">
        <w:rPr>
          <w:rFonts w:ascii="Courier New" w:hAnsi="Courier New" w:cs="Courier New"/>
        </w:rPr>
        <w:t>remain.size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remaining SNPs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427E8FD" w14:textId="0599BA2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joint_meta.cpp:366:        LOGGER &lt;&lt; "Restrict</w:t>
      </w:r>
      <w:ins w:id="137" w:author="Longda Jiang" w:date="2021-09-10T13:23:00Z">
        <w:r w:rsidR="00171148">
          <w:rPr>
            <w:rFonts w:ascii="Courier New" w:hAnsi="Courier New" w:cs="Courier New"/>
          </w:rPr>
          <w:t>ing</w:t>
        </w:r>
      </w:ins>
      <w:r w:rsidRPr="00EB0D02">
        <w:rPr>
          <w:rFonts w:ascii="Courier New" w:hAnsi="Courier New" w:cs="Courier New"/>
        </w:rPr>
        <w:t xml:space="preserve"> output thresh</w:t>
      </w:r>
      <w:ins w:id="138" w:author="Longda Jiang" w:date="2021-09-10T13:22:00Z">
        <w:r w:rsidR="00171148">
          <w:rPr>
            <w:rFonts w:ascii="Courier New" w:hAnsi="Courier New" w:cs="Courier New"/>
          </w:rPr>
          <w:t>old</w:t>
        </w:r>
      </w:ins>
      <w:r w:rsidRPr="00EB0D02">
        <w:rPr>
          <w:rFonts w:ascii="Courier New" w:hAnsi="Courier New" w:cs="Courier New"/>
        </w:rPr>
        <w:t xml:space="preserve"> to " &lt;&lt; </w:t>
      </w:r>
      <w:proofErr w:type="spellStart"/>
      <w:r w:rsidRPr="00EB0D02">
        <w:rPr>
          <w:rFonts w:ascii="Courier New" w:hAnsi="Courier New" w:cs="Courier New"/>
        </w:rPr>
        <w:t>out_thresh</w:t>
      </w:r>
      <w:proofErr w:type="spellEnd"/>
      <w:r w:rsidRPr="00EB0D02">
        <w:rPr>
          <w:rFonts w:ascii="Courier New" w:hAnsi="Courier New" w:cs="Courier New"/>
        </w:rPr>
        <w:t xml:space="preserve"> &lt;&lt; "."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A21E48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joint_meta.cpp:393:        LOGGER &lt;&lt; "Switched to perform a forward model selection because the significance level is too low..."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14A3A0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joint_meta.cpp:401:        if (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% 5 == 0 &amp;&amp;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&gt; </w:t>
      </w:r>
      <w:proofErr w:type="spellStart"/>
      <w:r w:rsidRPr="00EB0D02">
        <w:rPr>
          <w:rFonts w:ascii="Courier New" w:hAnsi="Courier New" w:cs="Courier New"/>
        </w:rPr>
        <w:t>prev_num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slct.size</w:t>
      </w:r>
      <w:proofErr w:type="spellEnd"/>
      <w:r w:rsidRPr="00EB0D02">
        <w:rPr>
          <w:rFonts w:ascii="Courier New" w:hAnsi="Courier New" w:cs="Courier New"/>
        </w:rPr>
        <w:t xml:space="preserve">() &lt;&lt; " associated SNPs have been selected."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7A231C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joint_meta.cpp:406:        LOGGER &lt;&lt; "Performing backward elimination..."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45D9C4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joint_meta.cpp:409:    LOGGER &lt;&lt; "Finally, " &lt;&lt; </w:t>
      </w:r>
      <w:proofErr w:type="spellStart"/>
      <w:proofErr w:type="gramStart"/>
      <w:r w:rsidRPr="00EB0D02">
        <w:rPr>
          <w:rFonts w:ascii="Courier New" w:hAnsi="Courier New" w:cs="Courier New"/>
        </w:rPr>
        <w:t>slct.size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associated SNPs are selected."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642288A" w14:textId="5869A1C4" w:rsidR="00EB0D02" w:rsidRPr="00EB0D02" w:rsidDel="00171148" w:rsidRDefault="00EB0D02" w:rsidP="00EB0D02">
      <w:pPr>
        <w:pStyle w:val="PlainText"/>
        <w:rPr>
          <w:del w:id="139" w:author="Longda Jiang" w:date="2021-09-10T13:23:00Z"/>
          <w:rFonts w:ascii="Courier New" w:hAnsi="Courier New" w:cs="Courier New"/>
        </w:rPr>
      </w:pPr>
      <w:del w:id="140" w:author="Longda Jiang" w:date="2021-09-10T13:23:00Z">
        <w:r w:rsidRPr="00EB0D02" w:rsidDel="00171148">
          <w:rPr>
            <w:rFonts w:ascii="Courier New" w:hAnsi="Courier New" w:cs="Courier New"/>
          </w:rPr>
          <w:delText>joint_meta.cpp:521:    //LOGGER &lt;&lt; "Cutoff of bC_se " &lt;&lt; cutoff &lt;&lt; endl;</w:delText>
        </w:r>
      </w:del>
    </w:p>
    <w:p w14:paraId="231A058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joint_meta.cpp:795: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joint analysis on all the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854071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joint_meta.cpp:796:    LOGGER &lt;&lt; "(Assuming complete linkage equilibrium between SNPs which are more than " &lt;&lt; _</w:t>
      </w:r>
      <w:proofErr w:type="spellStart"/>
      <w:r w:rsidRPr="00EB0D02">
        <w:rPr>
          <w:rFonts w:ascii="Courier New" w:hAnsi="Courier New" w:cs="Courier New"/>
        </w:rPr>
        <w:t>jma_wind_size</w:t>
      </w:r>
      <w:proofErr w:type="spellEnd"/>
      <w:r w:rsidRPr="00EB0D02">
        <w:rPr>
          <w:rFonts w:ascii="Courier New" w:hAnsi="Courier New" w:cs="Courier New"/>
        </w:rPr>
        <w:t xml:space="preserve"> / 1e6 &lt;&lt; "Mb away from each other)"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AA16D9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joint_meta.cpp:799:        LOGGER &lt;&lt; "Saving the joint analysis result of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to [" + filename +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DF5874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joint_meta.cpp:839:    LOGGER &lt;&lt; "Calculating the LD correlation matrix of all the " &lt;&lt; _</w:t>
      </w:r>
      <w:proofErr w:type="spellStart"/>
      <w:proofErr w:type="gramStart"/>
      <w:r w:rsidRPr="00EB0D02">
        <w:rPr>
          <w:rFonts w:ascii="Courier New" w:hAnsi="Courier New" w:cs="Courier New"/>
        </w:rPr>
        <w:t>include.size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F5397B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joint_meta.cpp:876:        </w:t>
      </w:r>
      <w:proofErr w:type="gramStart"/>
      <w:r w:rsidRPr="00EB0D02">
        <w:rPr>
          <w:rFonts w:ascii="Courier New" w:hAnsi="Courier New" w:cs="Courier New"/>
        </w:rPr>
        <w:t>if(</w:t>
      </w:r>
      <w:proofErr w:type="gram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% 1000 == 0 ||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==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 xml:space="preserve">())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_</w:t>
      </w:r>
      <w:proofErr w:type="spellStart"/>
      <w:r w:rsidRPr="00EB0D02">
        <w:rPr>
          <w:rFonts w:ascii="Courier New" w:hAnsi="Courier New" w:cs="Courier New"/>
        </w:rPr>
        <w:t>include.size</w:t>
      </w:r>
      <w:proofErr w:type="spellEnd"/>
      <w:r w:rsidRPr="00EB0D02">
        <w:rPr>
          <w:rFonts w:ascii="Courier New" w:hAnsi="Courier New" w:cs="Courier New"/>
        </w:rPr>
        <w:t>() &lt;&lt; " SNPs.\r";</w:t>
      </w:r>
    </w:p>
    <w:p w14:paraId="44EF468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joint_meta.cpp:880:    LOGGER &lt;&lt; "Estimating the joint effects of all SNPs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A71922B" w14:textId="04970B90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ld.cpp:38:    else LOGGER &lt;&lt; </w:t>
      </w:r>
      <w:proofErr w:type="spellStart"/>
      <w:r w:rsidRPr="00EB0D02">
        <w:rPr>
          <w:rFonts w:ascii="Courier New" w:hAnsi="Courier New" w:cs="Courier New"/>
        </w:rPr>
        <w:t>prev_target_snp_num</w:t>
      </w:r>
      <w:proofErr w:type="spellEnd"/>
      <w:r w:rsidRPr="00EB0D02">
        <w:rPr>
          <w:rFonts w:ascii="Courier New" w:hAnsi="Courier New" w:cs="Courier New"/>
        </w:rPr>
        <w:t xml:space="preserve"> &lt;&lt; " target SNPs </w:t>
      </w:r>
      <w:ins w:id="141" w:author="Longda Jiang" w:date="2021-09-10T13:24:00Z">
        <w:r w:rsidR="00171148">
          <w:rPr>
            <w:rFonts w:ascii="Courier New" w:hAnsi="Courier New" w:cs="Courier New"/>
          </w:rPr>
          <w:t xml:space="preserve">are </w:t>
        </w:r>
      </w:ins>
      <w:r w:rsidRPr="00EB0D02">
        <w:rPr>
          <w:rFonts w:ascii="Courier New" w:hAnsi="Courier New" w:cs="Courier New"/>
        </w:rPr>
        <w:t xml:space="preserve">read from [" + </w:t>
      </w:r>
      <w:proofErr w:type="spellStart"/>
      <w:r w:rsidRPr="00EB0D02">
        <w:rPr>
          <w:rFonts w:ascii="Courier New" w:hAnsi="Courier New" w:cs="Courier New"/>
        </w:rPr>
        <w:t>snplistfile</w:t>
      </w:r>
      <w:proofErr w:type="spellEnd"/>
      <w:r w:rsidRPr="00EB0D02">
        <w:rPr>
          <w:rFonts w:ascii="Courier New" w:hAnsi="Courier New" w:cs="Courier New"/>
        </w:rPr>
        <w:t xml:space="preserve"> + "], " &lt;&lt; _</w:t>
      </w:r>
      <w:proofErr w:type="spellStart"/>
      <w:r w:rsidRPr="00EB0D02">
        <w:rPr>
          <w:rFonts w:ascii="Courier New" w:hAnsi="Courier New" w:cs="Courier New"/>
        </w:rPr>
        <w:t>ld_target_</w:t>
      </w:r>
      <w:proofErr w:type="gramStart"/>
      <w:r w:rsidRPr="00EB0D02">
        <w:rPr>
          <w:rFonts w:ascii="Courier New" w:hAnsi="Courier New" w:cs="Courier New"/>
        </w:rPr>
        <w:t>snp.size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of which exist in the data."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2014F6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ld.cpp:57:    LOGGER &lt;&lt; "Estimating LD structure..."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74F8C0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ld.cpp:89:    LOGGER &lt;&lt; "Results have been saved in [" + _out + </w:t>
      </w:r>
      <w:proofErr w:type="gramStart"/>
      <w:r w:rsidRPr="00EB0D02">
        <w:rPr>
          <w:rFonts w:ascii="Courier New" w:hAnsi="Courier New" w:cs="Courier New"/>
        </w:rPr>
        <w:t>".</w:t>
      </w:r>
      <w:proofErr w:type="spellStart"/>
      <w:r w:rsidRPr="00EB0D02">
        <w:rPr>
          <w:rFonts w:ascii="Courier New" w:hAnsi="Courier New" w:cs="Courier New"/>
        </w:rPr>
        <w:t>rsq</w:t>
      </w:r>
      <w:proofErr w:type="gramEnd"/>
      <w:r w:rsidRPr="00EB0D02">
        <w:rPr>
          <w:rFonts w:ascii="Courier New" w:hAnsi="Courier New" w:cs="Courier New"/>
        </w:rPr>
        <w:t>.ld</w:t>
      </w:r>
      <w:proofErr w:type="spellEnd"/>
      <w:r w:rsidRPr="00EB0D02">
        <w:rPr>
          <w:rFonts w:ascii="Courier New" w:hAnsi="Courier New" w:cs="Courier New"/>
        </w:rPr>
        <w:t>]" + ", [" + _out + ".</w:t>
      </w:r>
      <w:proofErr w:type="spellStart"/>
      <w:r w:rsidRPr="00EB0D02">
        <w:rPr>
          <w:rFonts w:ascii="Courier New" w:hAnsi="Courier New" w:cs="Courier New"/>
        </w:rPr>
        <w:t>r.ld</w:t>
      </w:r>
      <w:proofErr w:type="spellEnd"/>
      <w:r w:rsidRPr="00EB0D02">
        <w:rPr>
          <w:rFonts w:ascii="Courier New" w:hAnsi="Courier New" w:cs="Courier New"/>
        </w:rPr>
        <w:t>]" + " and [" + _out + ".</w:t>
      </w:r>
      <w:proofErr w:type="spellStart"/>
      <w:r w:rsidRPr="00EB0D02">
        <w:rPr>
          <w:rFonts w:ascii="Courier New" w:hAnsi="Courier New" w:cs="Courier New"/>
        </w:rPr>
        <w:t>snp.ld</w:t>
      </w:r>
      <w:proofErr w:type="spellEnd"/>
      <w:r w:rsidRPr="00EB0D02">
        <w:rPr>
          <w:rFonts w:ascii="Courier New" w:hAnsi="Courier New" w:cs="Courier New"/>
        </w:rPr>
        <w:t xml:space="preserve">].\n"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1BB4360" w14:textId="1C240F6F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ld.cpp:98:    LOGGER &lt;&lt; "Parameters used to search </w:t>
      </w:r>
      <w:ins w:id="142" w:author="Longda Jiang" w:date="2021-09-10T13:25:00Z">
        <w:r w:rsidR="00171148">
          <w:rPr>
            <w:rFonts w:ascii="Courier New" w:hAnsi="Courier New" w:cs="Courier New"/>
          </w:rPr>
          <w:t xml:space="preserve">for </w:t>
        </w:r>
      </w:ins>
      <w:r w:rsidRPr="00EB0D02">
        <w:rPr>
          <w:rFonts w:ascii="Courier New" w:hAnsi="Courier New" w:cs="Courier New"/>
        </w:rPr>
        <w:t>SNPs in LD with the given SNPs: window size=" &lt;&lt; (int) (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* 0.001)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, significant level=" &lt;&lt; alpha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814B67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ld.cpp:168:       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</w:t>
      </w:r>
      <w:proofErr w:type="spellStart"/>
      <w:proofErr w:type="gramStart"/>
      <w:r w:rsidRPr="00EB0D02">
        <w:rPr>
          <w:rFonts w:ascii="Courier New" w:hAnsi="Courier New" w:cs="Courier New"/>
        </w:rPr>
        <w:t>smpl.size</w:t>
      </w:r>
      <w:proofErr w:type="spellEnd"/>
      <w:proofErr w:type="gramEnd"/>
      <w:r w:rsidRPr="00EB0D02">
        <w:rPr>
          <w:rFonts w:ascii="Courier New" w:hAnsi="Courier New" w:cs="Courier New"/>
        </w:rPr>
        <w:t>() &lt;&lt; " target SNPs.\r";</w:t>
      </w:r>
    </w:p>
    <w:p w14:paraId="0DA9693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ld.cpp:280: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LD score for SNPs (block size of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with an overlap of "&lt;&lt;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>/2000&lt;&lt;"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between blocks);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threshold =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 ...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7366FB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ld.cpp:282:    if(_</w:t>
      </w:r>
      <w:proofErr w:type="spellStart"/>
      <w:r w:rsidRPr="00EB0D02">
        <w:rPr>
          <w:rFonts w:ascii="Courier New" w:hAnsi="Courier New" w:cs="Courier New"/>
        </w:rPr>
        <w:t>ldscore_adj</w:t>
      </w:r>
      <w:proofErr w:type="spellEnd"/>
      <w:r w:rsidRPr="00EB0D02">
        <w:rPr>
          <w:rFonts w:ascii="Courier New" w:hAnsi="Courier New" w:cs="Courier New"/>
        </w:rPr>
        <w:t xml:space="preserve">) LOGGER &lt;&lt; "LD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will be adjusted for chance correlation, </w:t>
      </w:r>
      <w:proofErr w:type="gramStart"/>
      <w:r w:rsidRPr="00EB0D02">
        <w:rPr>
          <w:rFonts w:ascii="Courier New" w:hAnsi="Courier New" w:cs="Courier New"/>
        </w:rPr>
        <w:t>i.e.</w:t>
      </w:r>
      <w:proofErr w:type="gram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rsq_adj</w:t>
      </w:r>
      <w:proofErr w:type="spellEnd"/>
      <w:r w:rsidRPr="00EB0D02">
        <w:rPr>
          <w:rFonts w:ascii="Courier New" w:hAnsi="Courier New" w:cs="Courier New"/>
        </w:rPr>
        <w:t xml:space="preserve"> =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- (1 -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) / (n -2)."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E67DE2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ld.cpp:304:    LOGGER &lt;&lt; "LD score for " &lt;&lt; m &lt;&lt; " SNPs have been saved in the file [" + </w:t>
      </w:r>
      <w:proofErr w:type="spellStart"/>
      <w:r w:rsidRPr="00EB0D02">
        <w:rPr>
          <w:rFonts w:ascii="Courier New" w:hAnsi="Courier New" w:cs="Courier New"/>
        </w:rPr>
        <w:t>mrsq_file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1C2338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ld.cpp:518:    LOGGER &lt;&lt; "There are " &lt;&lt; </w:t>
      </w:r>
      <w:proofErr w:type="spellStart"/>
      <w:r w:rsidRPr="00EB0D02">
        <w:rPr>
          <w:rFonts w:ascii="Courier New" w:hAnsi="Courier New" w:cs="Courier New"/>
        </w:rPr>
        <w:t>set_num</w:t>
      </w:r>
      <w:proofErr w:type="spellEnd"/>
      <w:r w:rsidRPr="00EB0D02">
        <w:rPr>
          <w:rFonts w:ascii="Courier New" w:hAnsi="Courier New" w:cs="Courier New"/>
        </w:rPr>
        <w:t xml:space="preserve"> &lt;&lt; " filenames specified in [" + </w:t>
      </w:r>
      <w:proofErr w:type="spellStart"/>
      <w:r w:rsidRPr="00EB0D02">
        <w:rPr>
          <w:rFonts w:ascii="Courier New" w:hAnsi="Courier New" w:cs="Courier New"/>
        </w:rPr>
        <w:t>snpset_filenames_file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23F356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ld.cpp:525:        LOGGER &lt;&lt; "Reading the list of SNPs from [" + </w:t>
      </w:r>
      <w:proofErr w:type="spellStart"/>
      <w:r w:rsidRPr="00EB0D02">
        <w:rPr>
          <w:rFonts w:ascii="Courier New" w:hAnsi="Courier New" w:cs="Courier New"/>
        </w:rPr>
        <w:t>snpset_filenaems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DEFAFB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ld.cpp:549:        LOGGER &lt;&lt; </w:t>
      </w:r>
      <w:proofErr w:type="spellStart"/>
      <w:r w:rsidRPr="00EB0D02">
        <w:rPr>
          <w:rFonts w:ascii="Courier New" w:hAnsi="Courier New" w:cs="Courier New"/>
        </w:rPr>
        <w:t>snp_count</w:t>
      </w:r>
      <w:proofErr w:type="spellEnd"/>
      <w:r w:rsidRPr="00EB0D02">
        <w:rPr>
          <w:rFonts w:ascii="Courier New" w:hAnsi="Courier New" w:cs="Courier New"/>
        </w:rPr>
        <w:t xml:space="preserve"> &lt;&lt; " SNPs included from [" &lt;&lt; </w:t>
      </w:r>
      <w:proofErr w:type="spellStart"/>
      <w:r w:rsidRPr="00EB0D02">
        <w:rPr>
          <w:rFonts w:ascii="Courier New" w:hAnsi="Courier New" w:cs="Courier New"/>
        </w:rPr>
        <w:t>snpset_filenaems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>] &lt;&lt; "]. " &lt;&lt;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F33F0E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ld.cpp:552: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multi-component LD score for SNPs (block size of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with an overlap of "&lt;&lt;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>/2000&lt;&lt;"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between blocks);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threshold =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 ...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6AD58A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ld.cpp:554:    if(_</w:t>
      </w:r>
      <w:proofErr w:type="spellStart"/>
      <w:r w:rsidRPr="00EB0D02">
        <w:rPr>
          <w:rFonts w:ascii="Courier New" w:hAnsi="Courier New" w:cs="Courier New"/>
        </w:rPr>
        <w:t>ldscore_adj</w:t>
      </w:r>
      <w:proofErr w:type="spellEnd"/>
      <w:r w:rsidRPr="00EB0D02">
        <w:rPr>
          <w:rFonts w:ascii="Courier New" w:hAnsi="Courier New" w:cs="Courier New"/>
        </w:rPr>
        <w:t xml:space="preserve">) LOGGER &lt;&lt; "LD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will be adjusted for chance correlation, </w:t>
      </w:r>
      <w:proofErr w:type="gramStart"/>
      <w:r w:rsidRPr="00EB0D02">
        <w:rPr>
          <w:rFonts w:ascii="Courier New" w:hAnsi="Courier New" w:cs="Courier New"/>
        </w:rPr>
        <w:t>i.e.</w:t>
      </w:r>
      <w:proofErr w:type="gram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rsq_adj</w:t>
      </w:r>
      <w:proofErr w:type="spellEnd"/>
      <w:r w:rsidRPr="00EB0D02">
        <w:rPr>
          <w:rFonts w:ascii="Courier New" w:hAnsi="Courier New" w:cs="Courier New"/>
        </w:rPr>
        <w:t xml:space="preserve"> =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- (1 -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) / (n -2)."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32E17C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ld.cpp:587:    LOGGER &lt;&lt; "LD score for " &lt;&lt; m &lt;&lt; " SNPs have been saved in the file [" + </w:t>
      </w:r>
      <w:proofErr w:type="spellStart"/>
      <w:r w:rsidRPr="00EB0D02">
        <w:rPr>
          <w:rFonts w:ascii="Courier New" w:hAnsi="Courier New" w:cs="Courier New"/>
        </w:rPr>
        <w:t>mrsq_file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A53918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ld.cpp:755:        LOGGER &lt;&lt; "Reading per-SNP LD score from [" + </w:t>
      </w:r>
      <w:proofErr w:type="spellStart"/>
      <w:r w:rsidRPr="00EB0D02">
        <w:rPr>
          <w:rFonts w:ascii="Courier New" w:hAnsi="Courier New" w:cs="Courier New"/>
        </w:rPr>
        <w:t>i_ld_file</w:t>
      </w:r>
      <w:proofErr w:type="spellEnd"/>
      <w:r w:rsidRPr="00EB0D02">
        <w:rPr>
          <w:rFonts w:ascii="Courier New" w:hAnsi="Courier New" w:cs="Courier New"/>
        </w:rPr>
        <w:t xml:space="preserve">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302A628" w14:textId="646D9A4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ld.cpp:789:        LOGGER &lt;&lt; "Per-SNP LD score for " &lt;&lt; m &lt;&lt; " SNPs read from [" + </w:t>
      </w:r>
      <w:proofErr w:type="spellStart"/>
      <w:r w:rsidRPr="00EB0D02">
        <w:rPr>
          <w:rFonts w:ascii="Courier New" w:hAnsi="Courier New" w:cs="Courier New"/>
        </w:rPr>
        <w:t>i_ld_file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7AD3C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ld.cpp:797:       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LD score between SNPs (block size of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with an overlap of "&lt;&lt;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</w:t>
      </w:r>
      <w:r w:rsidRPr="00EB0D02">
        <w:rPr>
          <w:rFonts w:ascii="Courier New" w:hAnsi="Courier New" w:cs="Courier New"/>
        </w:rPr>
        <w:lastRenderedPageBreak/>
        <w:t>2000&lt;&lt;"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between blocks);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threshold =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 ...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BFB95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ld.cpp:815:    LOGGER &lt;&lt; "Calculating regional mean LD score (region width </w:t>
      </w:r>
      <w:proofErr w:type="gramStart"/>
      <w:r w:rsidRPr="00EB0D02">
        <w:rPr>
          <w:rFonts w:ascii="Courier New" w:hAnsi="Courier New" w:cs="Courier New"/>
        </w:rPr>
        <w:t>=  "</w:t>
      </w:r>
      <w:proofErr w:type="gram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seg_size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with an overlap of " &lt;&lt; </w:t>
      </w:r>
      <w:proofErr w:type="spellStart"/>
      <w:r w:rsidRPr="00EB0D02">
        <w:rPr>
          <w:rFonts w:ascii="Courier New" w:hAnsi="Courier New" w:cs="Courier New"/>
        </w:rPr>
        <w:t>seg_size</w:t>
      </w:r>
      <w:proofErr w:type="spellEnd"/>
      <w:r w:rsidRPr="00EB0D02">
        <w:rPr>
          <w:rFonts w:ascii="Courier New" w:hAnsi="Courier New" w:cs="Courier New"/>
        </w:rPr>
        <w:t xml:space="preserve"> / 2000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between regions) ... 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DADA9F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ld.cpp:850:    LOGGER &lt;&lt; "Writing the regional LD score to file ["+ </w:t>
      </w:r>
      <w:proofErr w:type="spellStart"/>
      <w:r w:rsidRPr="00EB0D02">
        <w:rPr>
          <w:rFonts w:ascii="Courier New" w:hAnsi="Courier New" w:cs="Courier New"/>
        </w:rPr>
        <w:t>lds_file</w:t>
      </w:r>
      <w:proofErr w:type="spellEnd"/>
      <w:r w:rsidRPr="00EB0D02">
        <w:rPr>
          <w:rFonts w:ascii="Courier New" w:hAnsi="Courier New" w:cs="Courier New"/>
        </w:rPr>
        <w:t xml:space="preserve"> +"]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A5F3FA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ld.cpp:912:    LOGGER &lt;&lt; "Calculating maximum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between SNPs (block size of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with an overlap of "&lt;&lt;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>/2000&lt;&lt;"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between blocks;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threshold =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 ...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31AB7D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ld.cpp:913:    LOGGER &lt;&lt; "(Maximum number of SNPs allowed in a block = " &lt;&lt; </w:t>
      </w:r>
      <w:proofErr w:type="spellStart"/>
      <w:r w:rsidRPr="00EB0D02">
        <w:rPr>
          <w:rFonts w:ascii="Courier New" w:hAnsi="Courier New" w:cs="Courier New"/>
        </w:rPr>
        <w:t>max_size</w:t>
      </w:r>
      <w:proofErr w:type="spellEnd"/>
      <w:r w:rsidRPr="00EB0D02">
        <w:rPr>
          <w:rFonts w:ascii="Courier New" w:hAnsi="Courier New" w:cs="Courier New"/>
        </w:rPr>
        <w:t xml:space="preserve"> &lt;&lt; " due to computational limitation)"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30BDE2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ld.cpp:934:    LOGGER &lt;&lt; "Maximum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for " &lt;&lt; m &lt;&lt; " SNPs have been saved in the file [" + </w:t>
      </w:r>
      <w:proofErr w:type="spellStart"/>
      <w:r w:rsidRPr="00EB0D02">
        <w:rPr>
          <w:rFonts w:ascii="Courier New" w:hAnsi="Courier New" w:cs="Courier New"/>
        </w:rPr>
        <w:t>max_rsq_file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  <w:r w:rsidRPr="00EB0D02">
        <w:rPr>
          <w:rFonts w:ascii="Courier New" w:hAnsi="Courier New" w:cs="Courier New"/>
        </w:rPr>
        <w:t xml:space="preserve">    </w:t>
      </w:r>
    </w:p>
    <w:p w14:paraId="2956E56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ld.cpp:1032:        LOGGER &lt;&lt; "size = " &lt;&lt; size &lt;&lt; "; </w:t>
      </w:r>
      <w:proofErr w:type="spellStart"/>
      <w:r w:rsidRPr="00EB0D02">
        <w:rPr>
          <w:rFonts w:ascii="Courier New" w:hAnsi="Courier New" w:cs="Courier New"/>
        </w:rPr>
        <w:t>eff_m</w:t>
      </w:r>
      <w:proofErr w:type="spellEnd"/>
      <w:r w:rsidRPr="00EB0D02">
        <w:rPr>
          <w:rFonts w:ascii="Courier New" w:hAnsi="Courier New" w:cs="Courier New"/>
        </w:rPr>
        <w:t xml:space="preserve"> = " &lt;&lt; </w:t>
      </w:r>
      <w:proofErr w:type="spellStart"/>
      <w:r w:rsidRPr="00EB0D02">
        <w:rPr>
          <w:rFonts w:ascii="Courier New" w:hAnsi="Courier New" w:cs="Courier New"/>
        </w:rPr>
        <w:t>eff_m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5AB428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ld.cpp:1050:        LOGGER &lt;&lt; "size = " &lt;&lt; size &lt;&lt; "; </w:t>
      </w:r>
      <w:proofErr w:type="spellStart"/>
      <w:r w:rsidRPr="00EB0D02">
        <w:rPr>
          <w:rFonts w:ascii="Courier New" w:hAnsi="Courier New" w:cs="Courier New"/>
        </w:rPr>
        <w:t>eff_m</w:t>
      </w:r>
      <w:proofErr w:type="spellEnd"/>
      <w:r w:rsidRPr="00EB0D02">
        <w:rPr>
          <w:rFonts w:ascii="Courier New" w:hAnsi="Courier New" w:cs="Courier New"/>
        </w:rPr>
        <w:t xml:space="preserve"> = " &lt;&lt; </w:t>
      </w:r>
      <w:proofErr w:type="spellStart"/>
      <w:r w:rsidRPr="00EB0D02">
        <w:rPr>
          <w:rFonts w:ascii="Courier New" w:hAnsi="Courier New" w:cs="Courier New"/>
        </w:rPr>
        <w:t>eff_m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2367D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mkl.cpp:22:    LOGGER &lt;&lt; "Recoding genotypes (individual major mode)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754860A" w14:textId="6E972ED7" w:rsidR="00EB0D02" w:rsidRDefault="00EB0D02" w:rsidP="00EB0D02">
      <w:pPr>
        <w:pStyle w:val="PlainText"/>
        <w:rPr>
          <w:ins w:id="143" w:author="Longda Jiang" w:date="2021-09-10T13:29:00Z"/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mkl.cpp:193:    if </w:t>
      </w:r>
      <w:proofErr w:type="gramStart"/>
      <w:r w:rsidRPr="00EB0D02">
        <w:rPr>
          <w:rFonts w:ascii="Courier New" w:hAnsi="Courier New" w:cs="Courier New"/>
        </w:rPr>
        <w:t>(!</w:t>
      </w:r>
      <w:proofErr w:type="spellStart"/>
      <w:r w:rsidRPr="00EB0D02">
        <w:rPr>
          <w:rFonts w:ascii="Courier New" w:hAnsi="Courier New" w:cs="Courier New"/>
        </w:rPr>
        <w:t>mlmassoc</w:t>
      </w:r>
      <w:proofErr w:type="spellEnd"/>
      <w:proofErr w:type="gramEnd"/>
      <w:r w:rsidRPr="00EB0D02">
        <w:rPr>
          <w:rFonts w:ascii="Courier New" w:hAnsi="Courier New" w:cs="Courier New"/>
        </w:rPr>
        <w:t>)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the" &lt;&lt; ((</w:t>
      </w:r>
      <w:proofErr w:type="spellStart"/>
      <w:r w:rsidRPr="00EB0D02">
        <w:rPr>
          <w:rFonts w:ascii="Courier New" w:hAnsi="Courier New" w:cs="Courier New"/>
        </w:rPr>
        <w:t>grm_d_flag</w:t>
      </w:r>
      <w:proofErr w:type="spellEnd"/>
      <w:r w:rsidRPr="00EB0D02">
        <w:rPr>
          <w:rFonts w:ascii="Courier New" w:hAnsi="Courier New" w:cs="Courier New"/>
        </w:rPr>
        <w:t>) ? " dominance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"") &lt;&lt; " genetic relationship matrix (GRM)" &lt;&lt; (</w:t>
      </w:r>
      <w:proofErr w:type="spellStart"/>
      <w:r w:rsidRPr="00EB0D02">
        <w:rPr>
          <w:rFonts w:ascii="Courier New" w:hAnsi="Courier New" w:cs="Courier New"/>
        </w:rPr>
        <w:t>grm_xchr_flag</w:t>
      </w:r>
      <w:proofErr w:type="spellEnd"/>
      <w:r w:rsidRPr="00EB0D02">
        <w:rPr>
          <w:rFonts w:ascii="Courier New" w:hAnsi="Courier New" w:cs="Courier New"/>
        </w:rPr>
        <w:t xml:space="preserve"> ? " for the X chromosome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"") &lt;&lt; (_</w:t>
      </w:r>
      <w:proofErr w:type="spellStart"/>
      <w:r w:rsidRPr="00EB0D02">
        <w:rPr>
          <w:rFonts w:ascii="Courier New" w:hAnsi="Courier New" w:cs="Courier New"/>
        </w:rPr>
        <w:t>dosage_flag</w:t>
      </w:r>
      <w:proofErr w:type="spellEnd"/>
      <w:r w:rsidRPr="00EB0D02">
        <w:rPr>
          <w:rFonts w:ascii="Courier New" w:hAnsi="Courier New" w:cs="Courier New"/>
        </w:rPr>
        <w:t xml:space="preserve"> ? " using imputed dosage data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"") &lt;&lt; " ... (Note: default speed-optimized mode, may use huge RAM)"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8ECD06A" w14:textId="700431F8" w:rsidR="00340C61" w:rsidRDefault="00340C61" w:rsidP="00EB0D02">
      <w:pPr>
        <w:pStyle w:val="PlainText"/>
        <w:rPr>
          <w:ins w:id="144" w:author="Longda Jiang" w:date="2021-09-10T13:29:00Z"/>
          <w:rFonts w:ascii="Courier New" w:hAnsi="Courier New" w:cs="Courier New"/>
        </w:rPr>
      </w:pPr>
    </w:p>
    <w:p w14:paraId="725AB9C7" w14:textId="77777777" w:rsidR="00340C61" w:rsidRPr="00EB0D02" w:rsidRDefault="00340C61" w:rsidP="00EB0D02">
      <w:pPr>
        <w:pStyle w:val="PlainText"/>
        <w:rPr>
          <w:rFonts w:ascii="Courier New" w:hAnsi="Courier New" w:cs="Courier New"/>
        </w:rPr>
      </w:pPr>
    </w:p>
    <w:p w14:paraId="30A7180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mkl.cpp:194:    else LOGGER &lt;&lt; "\</w:t>
      </w:r>
      <w:proofErr w:type="spellStart"/>
      <w:r w:rsidRPr="00EB0D02">
        <w:rPr>
          <w:rFonts w:ascii="Courier New" w:hAnsi="Courier New" w:cs="Courier New"/>
        </w:rPr>
        <w:t>nCalculating</w:t>
      </w:r>
      <w:proofErr w:type="spellEnd"/>
      <w:r w:rsidRPr="00EB0D02">
        <w:rPr>
          <w:rFonts w:ascii="Courier New" w:hAnsi="Courier New" w:cs="Courier New"/>
        </w:rPr>
        <w:t xml:space="preserve"> the genetic relationship matrix (GRM) ...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551C2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mkl.cpp:309:        LOGGER &lt;&lt; "GRM of " &lt;&lt; n &lt;&lt; " individuals has been saved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binary format)."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C8E29B6" w14:textId="7199945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mkl.cpp:319:        LOGGER &lt;&lt; "Number of SNPs to calcu</w:t>
      </w:r>
      <w:ins w:id="145" w:author="Longda Jiang" w:date="2021-09-10T13:30:00Z">
        <w:r w:rsidR="00340C61">
          <w:rPr>
            <w:rFonts w:ascii="Courier New" w:hAnsi="Courier New" w:cs="Courier New"/>
          </w:rPr>
          <w:t>l</w:t>
        </w:r>
      </w:ins>
      <w:r w:rsidRPr="00EB0D02">
        <w:rPr>
          <w:rFonts w:ascii="Courier New" w:hAnsi="Courier New" w:cs="Courier New"/>
        </w:rPr>
        <w:t xml:space="preserve">ate the genetic relationship between each pair of individuals has been saved in the file [" + </w:t>
      </w:r>
      <w:proofErr w:type="spellStart"/>
      <w:r w:rsidRPr="00EB0D02">
        <w:rPr>
          <w:rFonts w:ascii="Courier New" w:hAnsi="Courier New" w:cs="Courier New"/>
        </w:rPr>
        <w:t>grm_N_file</w:t>
      </w:r>
      <w:proofErr w:type="spellEnd"/>
      <w:r w:rsidRPr="00EB0D02">
        <w:rPr>
          <w:rFonts w:ascii="Courier New" w:hAnsi="Courier New" w:cs="Courier New"/>
        </w:rPr>
        <w:t xml:space="preserve"> + "] (in binary format)."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4E325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mkl.cpp:326:        LOGGER &lt;&lt; "Saving the genetic relationship matrix to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compressed text format)."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92D041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mkl.cpp:333:        LOGGER &lt;&lt; "The genetic relationship matrix has been saved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(in compressed text format)."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F035E4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mkl.cpp:341:    LOGGER &lt;&lt; "IDs for the GRM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 have been saved in the file [" + </w:t>
      </w:r>
      <w:proofErr w:type="spellStart"/>
      <w:r w:rsidRPr="00EB0D02">
        <w:rPr>
          <w:rFonts w:ascii="Courier New" w:hAnsi="Courier New" w:cs="Courier New"/>
        </w:rPr>
        <w:t>famfile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F453EF6" w14:textId="66117139" w:rsidR="00EB0D02" w:rsidRPr="00EB0D02" w:rsidDel="00340C61" w:rsidRDefault="00EB0D02" w:rsidP="00EB0D02">
      <w:pPr>
        <w:pStyle w:val="PlainText"/>
        <w:rPr>
          <w:del w:id="146" w:author="Longda Jiang" w:date="2021-09-10T13:30:00Z"/>
          <w:rFonts w:ascii="Courier New" w:hAnsi="Courier New" w:cs="Courier New"/>
        </w:rPr>
      </w:pPr>
      <w:del w:id="147" w:author="Longda Jiang" w:date="2021-09-10T13:30:00Z">
        <w:r w:rsidRPr="00EB0D02" w:rsidDel="00340C61">
          <w:rPr>
            <w:rFonts w:ascii="Courier New" w:hAnsi="Courier New" w:cs="Courier New"/>
          </w:rPr>
          <w:delText>mkl.cpp:349:    //LOGGER &lt;&lt; "LDLT" &lt;&lt; endl;</w:delText>
        </w:r>
      </w:del>
    </w:p>
    <w:p w14:paraId="3E8D236E" w14:textId="46318DF2" w:rsidR="00EB0D02" w:rsidRPr="00EB0D02" w:rsidDel="00340C61" w:rsidRDefault="00EB0D02" w:rsidP="00EB0D02">
      <w:pPr>
        <w:pStyle w:val="PlainText"/>
        <w:rPr>
          <w:del w:id="148" w:author="Longda Jiang" w:date="2021-09-10T13:30:00Z"/>
          <w:rFonts w:ascii="Courier New" w:hAnsi="Courier New" w:cs="Courier New"/>
        </w:rPr>
      </w:pPr>
      <w:del w:id="149" w:author="Longda Jiang" w:date="2021-09-10T13:30:00Z">
        <w:r w:rsidRPr="00EB0D02" w:rsidDel="00340C61">
          <w:rPr>
            <w:rFonts w:ascii="Courier New" w:hAnsi="Courier New" w:cs="Courier New"/>
          </w:rPr>
          <w:delText>mkl.cpp:360:    //LOGGER &lt;&lt; "Finished copy" &lt;&lt; endl;</w:delText>
        </w:r>
      </w:del>
    </w:p>
    <w:p w14:paraId="4795186A" w14:textId="761F4884" w:rsidR="00EB0D02" w:rsidRPr="00EB0D02" w:rsidDel="00340C61" w:rsidRDefault="00EB0D02" w:rsidP="00EB0D02">
      <w:pPr>
        <w:pStyle w:val="PlainText"/>
        <w:rPr>
          <w:del w:id="150" w:author="Longda Jiang" w:date="2021-09-10T13:30:00Z"/>
          <w:rFonts w:ascii="Courier New" w:hAnsi="Courier New" w:cs="Courier New"/>
        </w:rPr>
      </w:pPr>
      <w:del w:id="151" w:author="Longda Jiang" w:date="2021-09-10T13:30:00Z">
        <w:r w:rsidRPr="00EB0D02" w:rsidDel="00340C61">
          <w:rPr>
            <w:rFonts w:ascii="Courier New" w:hAnsi="Courier New" w:cs="Courier New"/>
          </w:rPr>
          <w:delText>mkl.cpp:370:    //LOGGER &lt;&lt; "Finished decompose" &lt;&lt; endl;</w:delText>
        </w:r>
      </w:del>
    </w:p>
    <w:p w14:paraId="3DD67219" w14:textId="292DD45C" w:rsidR="00EB0D02" w:rsidRPr="00EB0D02" w:rsidDel="00340C61" w:rsidRDefault="00EB0D02" w:rsidP="00EB0D02">
      <w:pPr>
        <w:pStyle w:val="PlainText"/>
        <w:rPr>
          <w:del w:id="152" w:author="Longda Jiang" w:date="2021-09-10T13:30:00Z"/>
          <w:rFonts w:ascii="Courier New" w:hAnsi="Courier New" w:cs="Courier New"/>
        </w:rPr>
      </w:pPr>
      <w:del w:id="153" w:author="Longda Jiang" w:date="2021-09-10T13:30:00Z">
        <w:r w:rsidRPr="00EB0D02" w:rsidDel="00340C61">
          <w:rPr>
            <w:rFonts w:ascii="Courier New" w:hAnsi="Courier New" w:cs="Courier New"/>
          </w:rPr>
          <w:delText>mkl.cpp:384:        //LOGGER &lt;&lt; "start inverse" &lt;&lt; endl;</w:delText>
        </w:r>
      </w:del>
    </w:p>
    <w:p w14:paraId="66E40FE2" w14:textId="5E38902E" w:rsidR="00EB0D02" w:rsidRPr="00EB0D02" w:rsidDel="00340C61" w:rsidRDefault="00EB0D02" w:rsidP="00EB0D02">
      <w:pPr>
        <w:pStyle w:val="PlainText"/>
        <w:rPr>
          <w:del w:id="154" w:author="Longda Jiang" w:date="2021-09-10T13:30:00Z"/>
          <w:rFonts w:ascii="Courier New" w:hAnsi="Courier New" w:cs="Courier New"/>
        </w:rPr>
      </w:pPr>
      <w:del w:id="155" w:author="Longda Jiang" w:date="2021-09-10T13:30:00Z">
        <w:r w:rsidRPr="00EB0D02" w:rsidDel="00340C61">
          <w:rPr>
            <w:rFonts w:ascii="Courier New" w:hAnsi="Courier New" w:cs="Courier New"/>
          </w:rPr>
          <w:delText>mkl.cpp:391:        //LOGGER &lt;&lt; "Inverse finished" &lt;&lt; endl;</w:delText>
        </w:r>
      </w:del>
    </w:p>
    <w:p w14:paraId="56423308" w14:textId="1111F129" w:rsidR="00EB0D02" w:rsidRPr="00EB0D02" w:rsidDel="00340C61" w:rsidRDefault="00EB0D02" w:rsidP="00EB0D02">
      <w:pPr>
        <w:pStyle w:val="PlainText"/>
        <w:rPr>
          <w:del w:id="156" w:author="Longda Jiang" w:date="2021-09-10T13:30:00Z"/>
          <w:rFonts w:ascii="Courier New" w:hAnsi="Courier New" w:cs="Courier New"/>
        </w:rPr>
      </w:pPr>
      <w:del w:id="157" w:author="Longda Jiang" w:date="2021-09-10T13:30:00Z">
        <w:r w:rsidRPr="00EB0D02" w:rsidDel="00340C61">
          <w:rPr>
            <w:rFonts w:ascii="Courier New" w:hAnsi="Courier New" w:cs="Courier New"/>
          </w:rPr>
          <w:delText>mkl.cpp:403:            //LOGGER &lt;&lt; "IDLT finished" &lt;&lt; endl;</w:delText>
        </w:r>
      </w:del>
    </w:p>
    <w:p w14:paraId="44ACA34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mkl.cpp:554:    LOGGER &lt;&lt; "\</w:t>
      </w:r>
      <w:proofErr w:type="spellStart"/>
      <w:r w:rsidRPr="00EB0D02">
        <w:rPr>
          <w:rFonts w:ascii="Courier New" w:hAnsi="Courier New" w:cs="Courier New"/>
        </w:rPr>
        <w:t>nPruning</w:t>
      </w:r>
      <w:proofErr w:type="spellEnd"/>
      <w:r w:rsidRPr="00EB0D02">
        <w:rPr>
          <w:rFonts w:ascii="Courier New" w:hAnsi="Courier New" w:cs="Courier New"/>
        </w:rPr>
        <w:t xml:space="preserve"> SNPs for LD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DFFDD4A" w14:textId="082992A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mkl.cpp:570:    LOGGER &lt;&lt; "After LD-pruning, " &lt;&lt; m &lt;&lt; " SNPs </w:t>
      </w:r>
      <w:del w:id="158" w:author="Longda Jiang" w:date="2021-09-10T13:31:00Z">
        <w:r w:rsidRPr="00EB0D02" w:rsidDel="00340C61">
          <w:rPr>
            <w:rFonts w:ascii="Courier New" w:hAnsi="Courier New" w:cs="Courier New"/>
          </w:rPr>
          <w:delText xml:space="preserve">are </w:delText>
        </w:r>
      </w:del>
      <w:r w:rsidRPr="00EB0D02">
        <w:rPr>
          <w:rFonts w:ascii="Courier New" w:hAnsi="Courier New" w:cs="Courier New"/>
        </w:rPr>
        <w:t>remain</w:t>
      </w:r>
      <w:del w:id="159" w:author="Longda Jiang" w:date="2021-09-10T13:31:00Z">
        <w:r w:rsidRPr="00EB0D02" w:rsidDel="00340C61">
          <w:rPr>
            <w:rFonts w:ascii="Courier New" w:hAnsi="Courier New" w:cs="Courier New"/>
          </w:rPr>
          <w:delText>ing</w:delText>
        </w:r>
      </w:del>
      <w:r w:rsidRPr="00EB0D02">
        <w:rPr>
          <w:rFonts w:ascii="Courier New" w:hAnsi="Courier New" w:cs="Courier New"/>
        </w:rPr>
        <w:t xml:space="preserve">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BD93035" w14:textId="66FDF3E4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mkl.cpp:575:    LOGGER &lt;&lt; "The list of " &lt;&lt; m &lt;&lt; " LD-pruned SNPs (pruned in) ha</w:t>
      </w:r>
      <w:ins w:id="160" w:author="Longda Jiang" w:date="2021-09-10T13:32:00Z">
        <w:r w:rsidR="00737F40">
          <w:rPr>
            <w:rFonts w:ascii="Courier New" w:hAnsi="Courier New" w:cs="Courier New"/>
          </w:rPr>
          <w:t>s</w:t>
        </w:r>
      </w:ins>
      <w:del w:id="161" w:author="Longda Jiang" w:date="2021-09-10T13:32:00Z">
        <w:r w:rsidRPr="00EB0D02" w:rsidDel="00737F40">
          <w:rPr>
            <w:rFonts w:ascii="Courier New" w:hAnsi="Courier New" w:cs="Courier New"/>
          </w:rPr>
          <w:delText>ve</w:delText>
        </w:r>
      </w:del>
      <w:r w:rsidRPr="00EB0D02">
        <w:rPr>
          <w:rFonts w:ascii="Courier New" w:hAnsi="Courier New" w:cs="Courier New"/>
        </w:rPr>
        <w:t xml:space="preserve"> been saved in the file [" + </w:t>
      </w:r>
      <w:proofErr w:type="spellStart"/>
      <w:r w:rsidRPr="00EB0D02">
        <w:rPr>
          <w:rFonts w:ascii="Courier New" w:hAnsi="Courier New" w:cs="Courier New"/>
        </w:rPr>
        <w:t>pruned_file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61B304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mkl.cpp:623:    LOGGER &lt;&lt; "Calculating mean and maximum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(window size = at least " &lt;&lt; </w:t>
      </w:r>
      <w:proofErr w:type="spellStart"/>
      <w:r w:rsidRPr="00EB0D02">
        <w:rPr>
          <w:rFonts w:ascii="Courier New" w:hAnsi="Courier New" w:cs="Courier New"/>
        </w:rPr>
        <w:t>wind_size</w:t>
      </w:r>
      <w:proofErr w:type="spellEnd"/>
      <w:r w:rsidRPr="00EB0D02">
        <w:rPr>
          <w:rFonts w:ascii="Courier New" w:hAnsi="Courier New" w:cs="Courier New"/>
        </w:rPr>
        <w:t xml:space="preserve">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in either direction;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threshold = " &lt;&lt; </w:t>
      </w:r>
      <w:proofErr w:type="spellStart"/>
      <w:r w:rsidRPr="00EB0D02">
        <w:rPr>
          <w:rFonts w:ascii="Courier New" w:hAnsi="Courier New" w:cs="Courier New"/>
        </w:rPr>
        <w:t>rsq_cutoff</w:t>
      </w:r>
      <w:proofErr w:type="spellEnd"/>
      <w:r w:rsidRPr="00EB0D02">
        <w:rPr>
          <w:rFonts w:ascii="Courier New" w:hAnsi="Courier New" w:cs="Courier New"/>
        </w:rPr>
        <w:t xml:space="preserve"> &lt;&lt; ") ...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C18EC0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mkl.cpp:637:    LOGGER &lt;&lt; "Mean and maximum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for " &lt;&lt; m &lt;&lt; " SNPs have been saved in the file [" + </w:t>
      </w:r>
      <w:proofErr w:type="spellStart"/>
      <w:r w:rsidRPr="00EB0D02">
        <w:rPr>
          <w:rFonts w:ascii="Courier New" w:hAnsi="Courier New" w:cs="Courier New"/>
        </w:rPr>
        <w:t>mrsq_file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3231A7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mlm_assoc.cpp:105:    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the primary GRM from [" &lt;&lt; </w:t>
      </w:r>
      <w:proofErr w:type="spellStart"/>
      <w:r w:rsidRPr="00EB0D02">
        <w:rPr>
          <w:rFonts w:ascii="Courier New" w:hAnsi="Courier New" w:cs="Courier New"/>
        </w:rPr>
        <w:t>grm_</w:t>
      </w:r>
      <w:proofErr w:type="gramStart"/>
      <w:r w:rsidRPr="00EB0D02">
        <w:rPr>
          <w:rFonts w:ascii="Courier New" w:hAnsi="Courier New" w:cs="Courier New"/>
        </w:rPr>
        <w:t>files</w:t>
      </w:r>
      <w:proofErr w:type="spellEnd"/>
      <w:r w:rsidRPr="00EB0D02">
        <w:rPr>
          <w:rFonts w:ascii="Courier New" w:hAnsi="Courier New" w:cs="Courier New"/>
        </w:rPr>
        <w:t>[</w:t>
      </w:r>
      <w:proofErr w:type="gramEnd"/>
      <w:r w:rsidRPr="00EB0D02">
        <w:rPr>
          <w:rFonts w:ascii="Courier New" w:hAnsi="Courier New" w:cs="Courier New"/>
        </w:rPr>
        <w:t xml:space="preserve">1] &lt;&lt;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4BB05E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mlm_assoc.cpp:125:    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the secondary GRM from [" &lt;&lt; </w:t>
      </w:r>
      <w:proofErr w:type="spellStart"/>
      <w:r w:rsidRPr="00EB0D02">
        <w:rPr>
          <w:rFonts w:ascii="Courier New" w:hAnsi="Courier New" w:cs="Courier New"/>
        </w:rPr>
        <w:t>grm_</w:t>
      </w:r>
      <w:proofErr w:type="gramStart"/>
      <w:r w:rsidRPr="00EB0D02">
        <w:rPr>
          <w:rFonts w:ascii="Courier New" w:hAnsi="Courier New" w:cs="Courier New"/>
        </w:rPr>
        <w:t>files</w:t>
      </w:r>
      <w:proofErr w:type="spellEnd"/>
      <w:r w:rsidRPr="00EB0D02">
        <w:rPr>
          <w:rFonts w:ascii="Courier New" w:hAnsi="Courier New" w:cs="Courier New"/>
        </w:rPr>
        <w:t>[</w:t>
      </w:r>
      <w:proofErr w:type="gramEnd"/>
      <w:r w:rsidRPr="00EB0D02">
        <w:rPr>
          <w:rFonts w:ascii="Courier New" w:hAnsi="Courier New" w:cs="Courier New"/>
        </w:rPr>
        <w:t xml:space="preserve">0] &lt;&lt; "] ..."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65DD102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mlm_assoc.cpp:152:            LOGGER &lt;&lt; "There are " &lt;&lt; </w:t>
      </w:r>
      <w:proofErr w:type="spellStart"/>
      <w:r w:rsidRPr="00EB0D02">
        <w:rPr>
          <w:rFonts w:ascii="Courier New" w:hAnsi="Courier New" w:cs="Courier New"/>
        </w:rPr>
        <w:t>grm_</w:t>
      </w:r>
      <w:proofErr w:type="gramStart"/>
      <w:r w:rsidRPr="00EB0D02">
        <w:rPr>
          <w:rFonts w:ascii="Courier New" w:hAnsi="Courier New" w:cs="Courier New"/>
        </w:rPr>
        <w:t>files.size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GRM file names specified in the file [" +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CC1A7B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mlm_assoc.cpp:154:                LOGGER &lt;&lt; "Reading the GRM from the "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</w:t>
      </w:r>
      <w:proofErr w:type="spellStart"/>
      <w:r w:rsidRPr="00EB0D02">
        <w:rPr>
          <w:rFonts w:ascii="Courier New" w:hAnsi="Courier New" w:cs="Courier New"/>
        </w:rPr>
        <w:t>th</w:t>
      </w:r>
      <w:proofErr w:type="spellEnd"/>
      <w:r w:rsidRPr="00EB0D02">
        <w:rPr>
          <w:rFonts w:ascii="Courier New" w:hAnsi="Courier New" w:cs="Courier New"/>
        </w:rPr>
        <w:t xml:space="preserve"> file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C4B375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mlm_assoc.cpp:198:    LOGGER &lt;&lt; "\</w:t>
      </w:r>
      <w:proofErr w:type="spellStart"/>
      <w:r w:rsidRPr="00EB0D02">
        <w:rPr>
          <w:rFonts w:ascii="Courier New" w:hAnsi="Courier New" w:cs="Courier New"/>
        </w:rPr>
        <w:t>nPerforming</w:t>
      </w:r>
      <w:proofErr w:type="spellEnd"/>
      <w:r w:rsidRPr="00EB0D02">
        <w:rPr>
          <w:rFonts w:ascii="Courier New" w:hAnsi="Courier New" w:cs="Courier New"/>
        </w:rPr>
        <w:t xml:space="preserve"> MLM association analyses" &lt;&lt; (</w:t>
      </w:r>
      <w:proofErr w:type="spellStart"/>
      <w:r w:rsidRPr="00EB0D02">
        <w:rPr>
          <w:rFonts w:ascii="Courier New" w:hAnsi="Courier New" w:cs="Courier New"/>
        </w:rPr>
        <w:t>subtract_grm_flag</w:t>
      </w:r>
      <w:proofErr w:type="spellEnd"/>
      <w:r w:rsidRPr="00EB0D02">
        <w:rPr>
          <w:rFonts w:ascii="Courier New" w:hAnsi="Courier New" w:cs="Courier New"/>
        </w:rPr>
        <w:t>?"":" (including the candidate SNP)") &lt;&lt; " ..."&lt;&lt;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C97298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option.cpp:28:    LOGGER &lt;&lt; "*******************************************************************"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E20CB8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option.cpp:29:    LOGGER &lt;&lt; "* Genome-wide Complex Trait Analysis (GCTA)"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B2BD4D4" w14:textId="44D7DE3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option.cpp:30:    LOGGER &lt;&lt; "* version 1.</w:t>
      </w:r>
      <w:ins w:id="162" w:author="Longda Jiang" w:date="2021-09-10T13:35:00Z">
        <w:r w:rsidR="004F1AFE">
          <w:rPr>
            <w:rFonts w:ascii="Courier New" w:hAnsi="Courier New" w:cs="Courier New"/>
          </w:rPr>
          <w:t>9</w:t>
        </w:r>
      </w:ins>
      <w:r w:rsidRPr="00EB0D02">
        <w:rPr>
          <w:rFonts w:ascii="Courier New" w:hAnsi="Courier New" w:cs="Courier New"/>
        </w:rPr>
        <w:t>3</w:t>
      </w:r>
      <w:ins w:id="163" w:author="Longda Jiang" w:date="2021-09-10T13:36:00Z">
        <w:r w:rsidR="004F1AFE">
          <w:rPr>
            <w:rFonts w:ascii="Courier New" w:hAnsi="Courier New" w:cs="Courier New"/>
          </w:rPr>
          <w:t>.3</w:t>
        </w:r>
      </w:ins>
      <w:del w:id="164" w:author="Longda Jiang" w:date="2021-09-10T13:36:00Z">
        <w:r w:rsidRPr="00EB0D02" w:rsidDel="004F1AFE">
          <w:rPr>
            <w:rFonts w:ascii="Courier New" w:hAnsi="Courier New" w:cs="Courier New"/>
          </w:rPr>
          <w:delText>0</w:delText>
        </w:r>
      </w:del>
      <w:r w:rsidRPr="00EB0D02">
        <w:rPr>
          <w:rFonts w:ascii="Courier New" w:hAnsi="Courier New" w:cs="Courier New"/>
        </w:rPr>
        <w:t xml:space="preserve"> beta</w:t>
      </w:r>
      <w:ins w:id="165" w:author="Longda Jiang" w:date="2021-09-10T13:36:00Z">
        <w:r w:rsidR="004F1AFE">
          <w:rPr>
            <w:rFonts w:ascii="Courier New" w:hAnsi="Courier New" w:cs="Courier New"/>
          </w:rPr>
          <w:t>3</w:t>
        </w:r>
      </w:ins>
      <w:del w:id="166" w:author="Longda Jiang" w:date="2021-09-10T13:36:00Z">
        <w:r w:rsidRPr="00EB0D02" w:rsidDel="004F1AFE">
          <w:rPr>
            <w:rFonts w:ascii="Courier New" w:hAnsi="Courier New" w:cs="Courier New"/>
          </w:rPr>
          <w:delText>2</w:delText>
        </w:r>
      </w:del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B908F00" w14:textId="0C1197B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option.cpp:31:    LOGGER &lt;&lt; "* (C) 2010-20</w:t>
      </w:r>
      <w:ins w:id="167" w:author="Longda Jiang" w:date="2021-09-10T13:36:00Z">
        <w:r w:rsidR="004F1AFE">
          <w:rPr>
            <w:rFonts w:ascii="Courier New" w:hAnsi="Courier New" w:cs="Courier New"/>
          </w:rPr>
          <w:t>21</w:t>
        </w:r>
      </w:ins>
      <w:del w:id="168" w:author="Longda Jiang" w:date="2021-09-10T13:36:00Z">
        <w:r w:rsidRPr="00EB0D02" w:rsidDel="004F1AFE">
          <w:rPr>
            <w:rFonts w:ascii="Courier New" w:hAnsi="Courier New" w:cs="Courier New"/>
          </w:rPr>
          <w:delText>17</w:delText>
        </w:r>
      </w:del>
      <w:r w:rsidRPr="00EB0D02">
        <w:rPr>
          <w:rFonts w:ascii="Courier New" w:hAnsi="Courier New" w:cs="Courier New"/>
        </w:rPr>
        <w:t xml:space="preserve">, </w:t>
      </w:r>
      <w:del w:id="169" w:author="Longda Jiang" w:date="2021-09-10T13:36:00Z">
        <w:r w:rsidRPr="00EB0D02" w:rsidDel="004F1AFE">
          <w:rPr>
            <w:rFonts w:ascii="Courier New" w:hAnsi="Courier New" w:cs="Courier New"/>
          </w:rPr>
          <w:delText>The University of Queensland</w:delText>
        </w:r>
      </w:del>
      <w:ins w:id="170" w:author="Longda Jiang" w:date="2021-09-10T13:36:00Z">
        <w:r w:rsidR="004F1AFE">
          <w:rPr>
            <w:rFonts w:ascii="Courier New" w:hAnsi="Courier New" w:cs="Courier New"/>
          </w:rPr>
          <w:t>Westlake University</w:t>
        </w:r>
      </w:ins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3CABF8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option.cpp:32:    LOGGER &lt;&lt; "* MIT License"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4217CCD" w14:textId="251ACA7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option.cpp:33:    LOGGER &lt;&lt; "* Please report bugs to: Jian Yang &lt;</w:t>
      </w:r>
      <w:ins w:id="171" w:author="Longda Jiang" w:date="2021-09-10T13:36:00Z">
        <w:r w:rsidR="007A5119" w:rsidRPr="007A5119">
          <w:rPr>
            <w:rFonts w:ascii="Courier New" w:hAnsi="Courier New" w:cs="Courier New"/>
          </w:rPr>
          <w:t>jian.yang@westlake.edu.cn</w:t>
        </w:r>
      </w:ins>
      <w:del w:id="172" w:author="Longda Jiang" w:date="2021-09-10T13:36:00Z">
        <w:r w:rsidRPr="00EB0D02" w:rsidDel="007A5119">
          <w:rPr>
            <w:rFonts w:ascii="Courier New" w:hAnsi="Courier New" w:cs="Courier New"/>
          </w:rPr>
          <w:delText>jian.yang@uq.edu.au</w:delText>
        </w:r>
      </w:del>
      <w:r w:rsidRPr="00EB0D02">
        <w:rPr>
          <w:rFonts w:ascii="Courier New" w:hAnsi="Courier New" w:cs="Courier New"/>
        </w:rPr>
        <w:t xml:space="preserve">&gt;"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3BD7C2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option.cpp:34:    LOGGER &lt;&lt; "*******************************************************************"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7506FB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option.cpp:38:    LOGGER &lt;&lt; "Analysis started: " &lt;&lt; </w:t>
      </w:r>
      <w:proofErr w:type="spellStart"/>
      <w:r w:rsidRPr="00EB0D02">
        <w:rPr>
          <w:rFonts w:ascii="Courier New" w:hAnsi="Courier New" w:cs="Courier New"/>
        </w:rPr>
        <w:t>ctime</w:t>
      </w:r>
      <w:proofErr w:type="spellEnd"/>
      <w:r w:rsidRPr="00EB0D02">
        <w:rPr>
          <w:rFonts w:ascii="Courier New" w:hAnsi="Courier New" w:cs="Courier New"/>
        </w:rPr>
        <w:t>(&amp;</w:t>
      </w:r>
      <w:proofErr w:type="spellStart"/>
      <w:r w:rsidRPr="00EB0D02">
        <w:rPr>
          <w:rFonts w:ascii="Courier New" w:hAnsi="Courier New" w:cs="Courier New"/>
        </w:rPr>
        <w:t>curr</w:t>
      </w:r>
      <w:proofErr w:type="spellEnd"/>
      <w:r w:rsidRPr="00EB0D02">
        <w:rPr>
          <w:rFonts w:ascii="Courier New" w:hAnsi="Courier New" w:cs="Courier New"/>
        </w:rPr>
        <w:t xml:space="preserve">)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3DA4B8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option.cpp:39:    LOGGER &lt;&lt; "Options:"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890F6C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option.cpp:48:    LOGGER &lt;&lt; "\</w:t>
      </w:r>
      <w:proofErr w:type="spellStart"/>
      <w:r w:rsidRPr="00EB0D02">
        <w:rPr>
          <w:rFonts w:ascii="Courier New" w:hAnsi="Courier New" w:cs="Courier New"/>
        </w:rPr>
        <w:t>nAnalysis</w:t>
      </w:r>
      <w:proofErr w:type="spellEnd"/>
      <w:r w:rsidRPr="00EB0D02">
        <w:rPr>
          <w:rFonts w:ascii="Courier New" w:hAnsi="Courier New" w:cs="Courier New"/>
        </w:rPr>
        <w:t xml:space="preserve"> finished: " &lt;&lt; </w:t>
      </w:r>
      <w:proofErr w:type="spellStart"/>
      <w:r w:rsidRPr="00EB0D02">
        <w:rPr>
          <w:rFonts w:ascii="Courier New" w:hAnsi="Courier New" w:cs="Courier New"/>
        </w:rPr>
        <w:t>ctime</w:t>
      </w:r>
      <w:proofErr w:type="spellEnd"/>
      <w:r w:rsidRPr="00EB0D02">
        <w:rPr>
          <w:rFonts w:ascii="Courier New" w:hAnsi="Courier New" w:cs="Courier New"/>
        </w:rPr>
        <w:t>(&amp;</w:t>
      </w:r>
      <w:proofErr w:type="spellStart"/>
      <w:r w:rsidRPr="00EB0D02">
        <w:rPr>
          <w:rFonts w:ascii="Courier New" w:hAnsi="Courier New" w:cs="Courier New"/>
        </w:rPr>
        <w:t>curr</w:t>
      </w:r>
      <w:proofErr w:type="spellEnd"/>
      <w:proofErr w:type="gramStart"/>
      <w:r w:rsidRPr="00EB0D02">
        <w:rPr>
          <w:rFonts w:ascii="Courier New" w:hAnsi="Courier New" w:cs="Courier New"/>
        </w:rPr>
        <w:t>);</w:t>
      </w:r>
      <w:proofErr w:type="gramEnd"/>
    </w:p>
    <w:p w14:paraId="7C57FD9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option.cpp:50:    LOGGER &lt;&lt; "Computational time: " &lt;&lt; </w:t>
      </w:r>
      <w:proofErr w:type="spellStart"/>
      <w:r w:rsidRPr="00EB0D02">
        <w:rPr>
          <w:rFonts w:ascii="Courier New" w:hAnsi="Courier New" w:cs="Courier New"/>
        </w:rPr>
        <w:t>time_used</w:t>
      </w:r>
      <w:proofErr w:type="spellEnd"/>
      <w:r w:rsidRPr="00EB0D02">
        <w:rPr>
          <w:rFonts w:ascii="Courier New" w:hAnsi="Courier New" w:cs="Courier New"/>
        </w:rPr>
        <w:t xml:space="preserve"> / 3600 &lt;&lt; ":" &lt;&lt; (</w:t>
      </w:r>
      <w:proofErr w:type="spellStart"/>
      <w:r w:rsidRPr="00EB0D02">
        <w:rPr>
          <w:rFonts w:ascii="Courier New" w:hAnsi="Courier New" w:cs="Courier New"/>
        </w:rPr>
        <w:t>time_used</w:t>
      </w:r>
      <w:proofErr w:type="spellEnd"/>
      <w:r w:rsidRPr="00EB0D02">
        <w:rPr>
          <w:rFonts w:ascii="Courier New" w:hAnsi="Courier New" w:cs="Courier New"/>
        </w:rPr>
        <w:t xml:space="preserve"> % 3600) / 60 &lt;&lt; ":" &lt;&lt; </w:t>
      </w:r>
      <w:proofErr w:type="spellStart"/>
      <w:r w:rsidRPr="00EB0D02">
        <w:rPr>
          <w:rFonts w:ascii="Courier New" w:hAnsi="Courier New" w:cs="Courier New"/>
        </w:rPr>
        <w:t>time_used</w:t>
      </w:r>
      <w:proofErr w:type="spellEnd"/>
      <w:r w:rsidRPr="00EB0D02">
        <w:rPr>
          <w:rFonts w:ascii="Courier New" w:hAnsi="Courier New" w:cs="Courier New"/>
        </w:rPr>
        <w:t xml:space="preserve"> % 60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6A9819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option.cpp:178:    LOGGER &lt;&lt; "Accepted options:"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FDE87E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option.cpp:182:            LOGGER &lt;&lt; "--thread-</w:t>
      </w:r>
      <w:proofErr w:type="spellStart"/>
      <w:r w:rsidRPr="00EB0D02">
        <w:rPr>
          <w:rFonts w:ascii="Courier New" w:hAnsi="Courier New" w:cs="Courier New"/>
        </w:rPr>
        <w:t>num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thread_num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7108C4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option.cpp:187:            LOGGER &lt;&lt; "--threads " &lt;&lt; </w:t>
      </w:r>
      <w:proofErr w:type="spellStart"/>
      <w:r w:rsidRPr="00EB0D02">
        <w:rPr>
          <w:rFonts w:ascii="Courier New" w:hAnsi="Courier New" w:cs="Courier New"/>
        </w:rPr>
        <w:t>thread_num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0E22DB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option.cpp:192:            LOGGER &lt;&lt; "--raw-files "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000F94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option.cpp:195:            LOGGER &lt;&lt; "--raw-summary "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069232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option.cpp:198:            LOGGER &lt;&lt; "--</w:t>
      </w:r>
      <w:proofErr w:type="spellStart"/>
      <w:r w:rsidRPr="00EB0D02">
        <w:rPr>
          <w:rFonts w:ascii="Courier New" w:hAnsi="Courier New" w:cs="Courier New"/>
        </w:rPr>
        <w:t>gencall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GC_cutoff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C75F50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option.cpp:204:            LOGGER &lt;&lt; "--</w:t>
      </w:r>
      <w:proofErr w:type="spellStart"/>
      <w:r w:rsidRPr="00EB0D02">
        <w:rPr>
          <w:rFonts w:ascii="Courier New" w:hAnsi="Courier New" w:cs="Courier New"/>
        </w:rPr>
        <w:t>bfile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4458BA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option.cpp:208:            LOGGER &lt;&lt; "--</w:t>
      </w:r>
      <w:proofErr w:type="spellStart"/>
      <w:r w:rsidRPr="00EB0D02">
        <w:rPr>
          <w:rFonts w:ascii="Courier New" w:hAnsi="Courier New" w:cs="Courier New"/>
        </w:rPr>
        <w:t>mbfile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B0C0A9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option.cpp:211:            LOGGER &lt;&lt; "--make-bed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7FE48A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option.cpp:215:            LOGGER &lt;&lt; "--bfile2 "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135D85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option.cpp:221:            LOGGER &lt;&lt; "--dosage-</w:t>
      </w:r>
      <w:proofErr w:type="spellStart"/>
      <w:r w:rsidRPr="00EB0D02">
        <w:rPr>
          <w:rFonts w:ascii="Courier New" w:hAnsi="Courier New" w:cs="Courier New"/>
        </w:rPr>
        <w:t>mach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dose_file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dose_info_file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9B8E8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option.cpp:227:            LOGGER &lt;&lt; "--dosage-</w:t>
      </w:r>
      <w:proofErr w:type="spellStart"/>
      <w:r w:rsidRPr="00EB0D02">
        <w:rPr>
          <w:rFonts w:ascii="Courier New" w:hAnsi="Courier New" w:cs="Courier New"/>
        </w:rPr>
        <w:t>mach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gz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dose_file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dose_info_file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5AB3D3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option.cpp:234:            LOGGER &lt;&lt; "--dosage-beagle " &lt;&lt; </w:t>
      </w:r>
      <w:proofErr w:type="spellStart"/>
      <w:r w:rsidRPr="00EB0D02">
        <w:rPr>
          <w:rFonts w:ascii="Courier New" w:hAnsi="Courier New" w:cs="Courier New"/>
        </w:rPr>
        <w:t>dose_file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dose_info_file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55983E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option.cpp:237:            LOGGER &lt;&lt; "--</w:t>
      </w:r>
      <w:proofErr w:type="spellStart"/>
      <w:r w:rsidRPr="00EB0D02">
        <w:rPr>
          <w:rFonts w:ascii="Courier New" w:hAnsi="Courier New" w:cs="Courier New"/>
        </w:rPr>
        <w:t>imput-rsq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dose_Rsq_cutoff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6265C4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option.cpp:241:            LOGGER &lt;&lt; "--update-</w:t>
      </w:r>
      <w:proofErr w:type="spellStart"/>
      <w:r w:rsidRPr="00EB0D02">
        <w:rPr>
          <w:rFonts w:ascii="Courier New" w:hAnsi="Courier New" w:cs="Courier New"/>
        </w:rPr>
        <w:t>imput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update_impRsq_file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8B0144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option.cpp:245:            LOGGER &lt;&lt; "--update-</w:t>
      </w:r>
      <w:proofErr w:type="spellStart"/>
      <w:r w:rsidRPr="00EB0D02">
        <w:rPr>
          <w:rFonts w:ascii="Courier New" w:hAnsi="Courier New" w:cs="Courier New"/>
        </w:rPr>
        <w:t>freq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update_freq_file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6077A0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option.cpp:249:            LOGGER &lt;&lt; "--update-ref-allele " &lt;&lt; </w:t>
      </w:r>
      <w:proofErr w:type="spellStart"/>
      <w:r w:rsidRPr="00EB0D02">
        <w:rPr>
          <w:rFonts w:ascii="Courier New" w:hAnsi="Courier New" w:cs="Courier New"/>
        </w:rPr>
        <w:t>update_refA_file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7E1574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option.cpp:253:            LOGGER &lt;&lt; "--keep " &lt;&lt; </w:t>
      </w:r>
      <w:proofErr w:type="spellStart"/>
      <w:r w:rsidRPr="00EB0D02">
        <w:rPr>
          <w:rFonts w:ascii="Courier New" w:hAnsi="Courier New" w:cs="Courier New"/>
        </w:rPr>
        <w:t>kp_indi_file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ADD23F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option.cpp:257:            LOGGER &lt;&lt; "--remove " &lt;&lt; </w:t>
      </w:r>
      <w:proofErr w:type="spellStart"/>
      <w:r w:rsidRPr="00EB0D02">
        <w:rPr>
          <w:rFonts w:ascii="Courier New" w:hAnsi="Courier New" w:cs="Courier New"/>
        </w:rPr>
        <w:t>rm_indi_file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0BA96C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option.cpp:261:            LOGGER &lt;&lt; "--update-sex " &lt;&lt; </w:t>
      </w:r>
      <w:proofErr w:type="spellStart"/>
      <w:r w:rsidRPr="00EB0D02">
        <w:rPr>
          <w:rFonts w:ascii="Courier New" w:hAnsi="Courier New" w:cs="Courier New"/>
        </w:rPr>
        <w:t>update_sex_file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136F9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option.cpp:265:            LOGGER &lt;&lt; "--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extract_chr_start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4FD60B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option.cpp:269:            LOGGER &lt;&lt; "--autosome-</w:t>
      </w:r>
      <w:proofErr w:type="spellStart"/>
      <w:r w:rsidRPr="00EB0D02">
        <w:rPr>
          <w:rFonts w:ascii="Courier New" w:hAnsi="Courier New" w:cs="Courier New"/>
        </w:rPr>
        <w:t>num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autosome_num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774CD4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option.cpp:273:            LOGGER &lt;&lt; "--autosome"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6F3495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option.cpp:276:            LOGGER &lt;&lt; "--extract " &lt;&lt; </w:t>
      </w:r>
      <w:proofErr w:type="spellStart"/>
      <w:r w:rsidRPr="00EB0D02">
        <w:rPr>
          <w:rFonts w:ascii="Courier New" w:hAnsi="Courier New" w:cs="Courier New"/>
        </w:rPr>
        <w:t>extract_snp_file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E50C1A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option.cpp:280:            LOGGER &lt;&lt; "--exclude " &lt;&lt; </w:t>
      </w:r>
      <w:proofErr w:type="spellStart"/>
      <w:r w:rsidRPr="00EB0D02">
        <w:rPr>
          <w:rFonts w:ascii="Courier New" w:hAnsi="Courier New" w:cs="Courier New"/>
        </w:rPr>
        <w:t>exclude_snp_file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B220EF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option.cpp:284:            LOGGER &lt;&lt; "--extract-</w:t>
      </w:r>
      <w:proofErr w:type="spellStart"/>
      <w:r w:rsidRPr="00EB0D02">
        <w:rPr>
          <w:rFonts w:ascii="Courier New" w:hAnsi="Courier New" w:cs="Courier New"/>
        </w:rPr>
        <w:t>snp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extract_snp_name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4A4F7C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option.cpp:288:            LOGGER &lt;&lt; "--extract-region-</w:t>
      </w:r>
      <w:proofErr w:type="spellStart"/>
      <w:r w:rsidRPr="00EB0D02">
        <w:rPr>
          <w:rFonts w:ascii="Courier New" w:hAnsi="Courier New" w:cs="Courier New"/>
        </w:rPr>
        <w:t>snp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extract_snp_name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extract_region_wind</w:t>
      </w:r>
      <w:proofErr w:type="spellEnd"/>
      <w:r w:rsidRPr="00EB0D02">
        <w:rPr>
          <w:rFonts w:ascii="Courier New" w:hAnsi="Courier New" w:cs="Courier New"/>
        </w:rPr>
        <w:t xml:space="preserve">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7C1F27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option.cpp:295:            LOGGER &lt;&lt; "--extract-region-bp " &lt;&lt; </w:t>
      </w:r>
      <w:proofErr w:type="spellStart"/>
      <w:r w:rsidRPr="00EB0D02">
        <w:rPr>
          <w:rFonts w:ascii="Courier New" w:hAnsi="Courier New" w:cs="Courier New"/>
        </w:rPr>
        <w:t>extract_region_chr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extract_region_bp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extract_region_wind</w:t>
      </w:r>
      <w:proofErr w:type="spellEnd"/>
      <w:r w:rsidRPr="00EB0D02">
        <w:rPr>
          <w:rFonts w:ascii="Courier New" w:hAnsi="Courier New" w:cs="Courier New"/>
        </w:rPr>
        <w:t xml:space="preserve">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7FBE6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option.cpp:300:            LOGGER &lt;&lt; "--exclude-</w:t>
      </w:r>
      <w:proofErr w:type="spellStart"/>
      <w:r w:rsidRPr="00EB0D02">
        <w:rPr>
          <w:rFonts w:ascii="Courier New" w:hAnsi="Courier New" w:cs="Courier New"/>
        </w:rPr>
        <w:t>snp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exclude_snp_name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DB798C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option.cpp:304:            LOGGER &lt;&lt; "--exclude-region-</w:t>
      </w:r>
      <w:proofErr w:type="spellStart"/>
      <w:r w:rsidRPr="00EB0D02">
        <w:rPr>
          <w:rFonts w:ascii="Courier New" w:hAnsi="Courier New" w:cs="Courier New"/>
        </w:rPr>
        <w:t>snp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exclude_snp_name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exclude_region_wind</w:t>
      </w:r>
      <w:proofErr w:type="spellEnd"/>
      <w:r w:rsidRPr="00EB0D02">
        <w:rPr>
          <w:rFonts w:ascii="Courier New" w:hAnsi="Courier New" w:cs="Courier New"/>
        </w:rPr>
        <w:t xml:space="preserve">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76E038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option.cpp:311:            LOGGER &lt;&lt; "--exclude-region-bp " &lt;&lt; </w:t>
      </w:r>
      <w:proofErr w:type="spellStart"/>
      <w:r w:rsidRPr="00EB0D02">
        <w:rPr>
          <w:rFonts w:ascii="Courier New" w:hAnsi="Courier New" w:cs="Courier New"/>
        </w:rPr>
        <w:t>exclude_region_chr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exclude_region_bp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exclude_region_wind</w:t>
      </w:r>
      <w:proofErr w:type="spellEnd"/>
      <w:r w:rsidRPr="00EB0D02">
        <w:rPr>
          <w:rFonts w:ascii="Courier New" w:hAnsi="Courier New" w:cs="Courier New"/>
        </w:rPr>
        <w:t xml:space="preserve">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28B4DE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option.cpp:316:            LOGGER &lt;&lt; "--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5397A2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option.cpp:320:            LOGGER &lt;&lt; "--max-</w:t>
      </w:r>
      <w:proofErr w:type="spellStart"/>
      <w:r w:rsidRPr="00EB0D02">
        <w:rPr>
          <w:rFonts w:ascii="Courier New" w:hAnsi="Courier New" w:cs="Courier New"/>
        </w:rPr>
        <w:t>maf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max_maf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9100A1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option.cpp:324:            LOGGER &lt;&lt; "--out " &lt;&lt; out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75F67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option.cpp:328:            LOGGER &lt;&lt; "--freq-v1"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222AD9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option.cpp:332:            LOGGER &lt;&lt; "--</w:t>
      </w:r>
      <w:proofErr w:type="spellStart"/>
      <w:r w:rsidRPr="00EB0D02">
        <w:rPr>
          <w:rFonts w:ascii="Courier New" w:hAnsi="Courier New" w:cs="Courier New"/>
        </w:rPr>
        <w:t>freq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76A401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option.cpp:335:            LOGGER &lt;&lt; "--</w:t>
      </w:r>
      <w:proofErr w:type="spellStart"/>
      <w:r w:rsidRPr="00EB0D02">
        <w:rPr>
          <w:rFonts w:ascii="Courier New" w:hAnsi="Courier New" w:cs="Courier New"/>
        </w:rPr>
        <w:t>ssq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228873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option.cpp:339:            LOGGER &lt;&lt; "--recode"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7D8654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option.cpp:343:            LOGGER &lt;&lt; "--recode-</w:t>
      </w:r>
      <w:proofErr w:type="spellStart"/>
      <w:r w:rsidRPr="00EB0D02">
        <w:rPr>
          <w:rFonts w:ascii="Courier New" w:hAnsi="Courier New" w:cs="Courier New"/>
        </w:rPr>
        <w:t>nomiss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03B1F54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option.cpp:347:            LOGGER &lt;&lt; "--recode-std"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D1B617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option.cpp:350:            LOGGER &lt;&lt; "--save-ram"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E77B0D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option.cpp:354:            LOGGER &lt;&lt; "--</w:t>
      </w:r>
      <w:proofErr w:type="spellStart"/>
      <w:r w:rsidRPr="00EB0D02">
        <w:rPr>
          <w:rFonts w:ascii="Courier New" w:hAnsi="Courier New" w:cs="Courier New"/>
        </w:rPr>
        <w:t>paa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paa_file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0C7AC9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option.cpp:358:            LOGGER &lt;&lt; "--</w:t>
      </w:r>
      <w:proofErr w:type="spellStart"/>
      <w:r w:rsidRPr="00EB0D02">
        <w:rPr>
          <w:rFonts w:ascii="Courier New" w:hAnsi="Courier New" w:cs="Courier New"/>
        </w:rPr>
        <w:t>ibc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73565E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option.cpp:361:            LOGGER &lt;&lt; "--</w:t>
      </w:r>
      <w:proofErr w:type="spellStart"/>
      <w:r w:rsidRPr="00EB0D02">
        <w:rPr>
          <w:rFonts w:ascii="Courier New" w:hAnsi="Courier New" w:cs="Courier New"/>
        </w:rPr>
        <w:t>ibc</w:t>
      </w:r>
      <w:proofErr w:type="spellEnd"/>
      <w:r w:rsidRPr="00EB0D02">
        <w:rPr>
          <w:rFonts w:ascii="Courier New" w:hAnsi="Courier New" w:cs="Courier New"/>
        </w:rPr>
        <w:t xml:space="preserve">-all"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6929C6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option.cpp:365:        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proofErr w:type="gramEnd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- 1] &lt;&lt; " " &lt;&lt;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71877E6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option.cpp:371:            LOGGER &lt;&lt; "--</w:t>
      </w:r>
      <w:proofErr w:type="spellStart"/>
      <w:r w:rsidRPr="00EB0D02">
        <w:rPr>
          <w:rFonts w:ascii="Courier New" w:hAnsi="Courier New" w:cs="Courier New"/>
        </w:rPr>
        <w:t>mgrm-gz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6080A0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option.cpp:375:        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proofErr w:type="gramEnd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- 1] &lt;&lt; " " &lt;&lt;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D76AB8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option.cpp:381:            LOGGER &lt;&lt; "--</w:t>
      </w:r>
      <w:proofErr w:type="spellStart"/>
      <w:r w:rsidRPr="00EB0D02">
        <w:rPr>
          <w:rFonts w:ascii="Courier New" w:hAnsi="Courier New" w:cs="Courier New"/>
        </w:rPr>
        <w:t>grm-gz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grm_file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CA032C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option.cpp:384:            LOGGER &lt;&lt; "--rm-high-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rm_high_ld_cutoff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8C93EC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option.cpp:389: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B7B53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option.cpp:394:            LOGGER &lt;&lt; "--make-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gz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1539A0D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option.cpp:399:            LOGGER &lt;&lt; "--make-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alg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make_grm_mtd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EDBA58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option.cpp:406:            LOGGER &lt;&lt; "--make-grm-f3"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B6A14F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option.cpp:411: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FB246C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option.cpp:417:            LOGGER &lt;&lt; "--make-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>-d-</w:t>
      </w:r>
      <w:proofErr w:type="spellStart"/>
      <w:r w:rsidRPr="00EB0D02">
        <w:rPr>
          <w:rFonts w:ascii="Courier New" w:hAnsi="Courier New" w:cs="Courier New"/>
        </w:rPr>
        <w:t>gz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1552295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option.cpp:421:            LOGGER &lt;&lt;"--dominance"&lt;&lt;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C08E1C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option.cpp:426: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BCA236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option.cpp:432:            LOGGER &lt;&lt; "--make-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xchr-gz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4BBE76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option.cpp:437: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7AA1A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option.cpp:443:            LOGGER &lt;&lt; "--make-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>-inbred-</w:t>
      </w:r>
      <w:proofErr w:type="spellStart"/>
      <w:r w:rsidRPr="00EB0D02">
        <w:rPr>
          <w:rFonts w:ascii="Courier New" w:hAnsi="Courier New" w:cs="Courier New"/>
        </w:rPr>
        <w:t>gz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33C22C7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option.cpp:446:            LOGGER &lt;&lt; "--</w:t>
      </w:r>
      <w:proofErr w:type="spellStart"/>
      <w:r w:rsidRPr="00EB0D02">
        <w:rPr>
          <w:rFonts w:ascii="Courier New" w:hAnsi="Courier New" w:cs="Courier New"/>
        </w:rPr>
        <w:t>grm-adj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grm_adj_fac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B3194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option.cpp:450:            LOGGER &lt;&lt; "--dc " &lt;&lt; </w:t>
      </w:r>
      <w:proofErr w:type="spellStart"/>
      <w:r w:rsidRPr="00EB0D02">
        <w:rPr>
          <w:rFonts w:ascii="Courier New" w:hAnsi="Courier New" w:cs="Courier New"/>
        </w:rPr>
        <w:t>dosage_compen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82AEF9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option.cpp:454:            if (</w:t>
      </w:r>
      <w:proofErr w:type="spellStart"/>
      <w:r w:rsidRPr="00EB0D02">
        <w:rPr>
          <w:rFonts w:ascii="Courier New" w:hAnsi="Courier New" w:cs="Courier New"/>
        </w:rPr>
        <w:t>grm_cutoff</w:t>
      </w:r>
      <w:proofErr w:type="spellEnd"/>
      <w:r w:rsidRPr="00EB0D02">
        <w:rPr>
          <w:rFonts w:ascii="Courier New" w:hAnsi="Courier New" w:cs="Courier New"/>
        </w:rPr>
        <w:t xml:space="preserve"> &gt;= -1 &amp;&amp; </w:t>
      </w:r>
      <w:proofErr w:type="spellStart"/>
      <w:r w:rsidRPr="00EB0D02">
        <w:rPr>
          <w:rFonts w:ascii="Courier New" w:hAnsi="Courier New" w:cs="Courier New"/>
        </w:rPr>
        <w:t>grm_cutoff</w:t>
      </w:r>
      <w:proofErr w:type="spellEnd"/>
      <w:r w:rsidRPr="00EB0D02">
        <w:rPr>
          <w:rFonts w:ascii="Courier New" w:hAnsi="Courier New" w:cs="Courier New"/>
        </w:rPr>
        <w:t xml:space="preserve"> &lt;= 2) LOGGER &lt;&lt; "--</w:t>
      </w:r>
      <w:proofErr w:type="spellStart"/>
      <w:r w:rsidRPr="00EB0D02">
        <w:rPr>
          <w:rFonts w:ascii="Courier New" w:hAnsi="Courier New" w:cs="Courier New"/>
        </w:rPr>
        <w:t>grm-cutoff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r w:rsidRPr="00EB0D02">
        <w:rPr>
          <w:rFonts w:ascii="Courier New" w:hAnsi="Courier New" w:cs="Courier New"/>
        </w:rPr>
        <w:t>grm_cutoff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2361CC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option.cpp:462:            else LOGGER &lt;&lt; "--make-</w:t>
      </w:r>
      <w:proofErr w:type="spellStart"/>
      <w:r w:rsidRPr="00EB0D02">
        <w:rPr>
          <w:rFonts w:ascii="Courier New" w:hAnsi="Courier New" w:cs="Courier New"/>
        </w:rPr>
        <w:t>bK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bK_threshold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0FA6BF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option.cpp:471:            LOGGER &lt;&lt; "--</w:t>
      </w:r>
      <w:proofErr w:type="spellStart"/>
      <w:r w:rsidRPr="00EB0D02">
        <w:rPr>
          <w:rFonts w:ascii="Courier New" w:hAnsi="Courier New" w:cs="Courier New"/>
        </w:rPr>
        <w:t>pca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out_pc_num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20B9CC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 xml:space="preserve">option.cpp:478:            LOGGER &lt;&lt; "--pc-loading " &lt;&lt; </w:t>
      </w:r>
      <w:proofErr w:type="spellStart"/>
      <w:r w:rsidRPr="00EB0D02">
        <w:rPr>
          <w:rFonts w:ascii="Courier New" w:hAnsi="Courier New" w:cs="Courier New"/>
        </w:rPr>
        <w:t>pc_file</w:t>
      </w:r>
      <w:proofErr w:type="spellEnd"/>
      <w:r w:rsidRPr="00EB0D02">
        <w:rPr>
          <w:rFonts w:ascii="Courier New" w:hAnsi="Courier New" w:cs="Courier New"/>
        </w:rPr>
        <w:t xml:space="preserve"> &lt;</w:t>
      </w:r>
      <w:proofErr w:type="gramStart"/>
      <w:r w:rsidRPr="00EB0D02">
        <w:rPr>
          <w:rFonts w:ascii="Courier New" w:hAnsi="Courier New" w:cs="Courier New"/>
        </w:rPr>
        <w:t xml:space="preserve">&lt; 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proofErr w:type="gramEnd"/>
      <w:r w:rsidRPr="00EB0D02">
        <w:rPr>
          <w:rFonts w:ascii="Courier New" w:hAnsi="Courier New" w:cs="Courier New"/>
        </w:rPr>
        <w:t>;</w:t>
      </w:r>
    </w:p>
    <w:p w14:paraId="428A0F7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option.cpp:485:            LOGGER &lt;&lt; "--project-loading " &lt;&lt; </w:t>
      </w:r>
      <w:proofErr w:type="spellStart"/>
      <w:r w:rsidRPr="00EB0D02">
        <w:rPr>
          <w:rFonts w:ascii="Courier New" w:hAnsi="Courier New" w:cs="Courier New"/>
        </w:rPr>
        <w:t>project_file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project_N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57F9F8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option.cpp:492: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LD_file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C187F7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option.cpp:497: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-step " &lt;&lt; </w:t>
      </w:r>
      <w:proofErr w:type="spellStart"/>
      <w:r w:rsidRPr="00EB0D02">
        <w:rPr>
          <w:rFonts w:ascii="Courier New" w:hAnsi="Courier New" w:cs="Courier New"/>
        </w:rPr>
        <w:t>LD_step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2E0097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option.cpp:501:        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proofErr w:type="gramEnd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- 1] &lt;&lt; " " &lt;&lt; </w:t>
      </w:r>
      <w:proofErr w:type="spellStart"/>
      <w:r w:rsidRPr="00EB0D02">
        <w:rPr>
          <w:rFonts w:ascii="Courier New" w:hAnsi="Courier New" w:cs="Courier New"/>
        </w:rPr>
        <w:t>LD_wind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47D834B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option.cpp:510: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-sig " &lt;&lt; </w:t>
      </w:r>
      <w:proofErr w:type="spellStart"/>
      <w:r w:rsidRPr="00EB0D02">
        <w:rPr>
          <w:rFonts w:ascii="Courier New" w:hAnsi="Courier New" w:cs="Courier New"/>
        </w:rPr>
        <w:t>LD_sig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C6BD89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option.cpp:514:            LOGGER &lt;&lt; "--</w:t>
      </w:r>
      <w:proofErr w:type="spellStart"/>
      <w:r w:rsidRPr="00EB0D02">
        <w:rPr>
          <w:rFonts w:ascii="Courier New" w:hAnsi="Courier New" w:cs="Courier New"/>
        </w:rPr>
        <w:t>ld-i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06170A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option.cpp:518: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-pruning " &lt;&lt; </w:t>
      </w:r>
      <w:proofErr w:type="spellStart"/>
      <w:r w:rsidRPr="00EB0D02">
        <w:rPr>
          <w:rFonts w:ascii="Courier New" w:hAnsi="Courier New" w:cs="Courier New"/>
        </w:rPr>
        <w:t>LD_prune_rsq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52B6EF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option.cpp:523: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-score"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E4BD6D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option.cpp:526: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>-score-</w:t>
      </w:r>
      <w:proofErr w:type="spellStart"/>
      <w:r w:rsidRPr="00EB0D02">
        <w:rPr>
          <w:rFonts w:ascii="Courier New" w:hAnsi="Courier New" w:cs="Courier New"/>
        </w:rPr>
        <w:t>adj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7E7DAD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option.cpp:531: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-score-multi " &lt;&lt; </w:t>
      </w:r>
      <w:proofErr w:type="spellStart"/>
      <w:r w:rsidRPr="00EB0D02">
        <w:rPr>
          <w:rFonts w:ascii="Courier New" w:hAnsi="Courier New" w:cs="Courier New"/>
        </w:rPr>
        <w:t>ld_score_multi_file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686434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option.cpp:535:            LOGGER &lt;&lt; "--</w:t>
      </w:r>
      <w:proofErr w:type="spellStart"/>
      <w:r w:rsidRPr="00EB0D02">
        <w:rPr>
          <w:rFonts w:ascii="Courier New" w:hAnsi="Courier New" w:cs="Courier New"/>
        </w:rPr>
        <w:t>ld-rsq-cutoff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LD_rsq_cutoff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7D0B18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option.cpp:544: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>-max-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7C371F4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option.cpp:553: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-score-region"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9B77FB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option.cpp:558:            LOGGER &lt;&lt; "--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 xml:space="preserve">-file " &lt;&lt; </w:t>
      </w:r>
      <w:proofErr w:type="spellStart"/>
      <w:r w:rsidRPr="00EB0D02">
        <w:rPr>
          <w:rFonts w:ascii="Courier New" w:hAnsi="Courier New" w:cs="Courier New"/>
        </w:rPr>
        <w:t>LD_file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FAC889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option.cpp:563: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-qt"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90110A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option.cpp:568: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-cc " &lt;&lt; </w:t>
      </w:r>
      <w:proofErr w:type="spellStart"/>
      <w:r w:rsidRPr="00EB0D02">
        <w:rPr>
          <w:rFonts w:ascii="Courier New" w:hAnsi="Courier New" w:cs="Courier New"/>
        </w:rPr>
        <w:t>simu_case_num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simu_control_num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8E7A91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option.cpp:573: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-rep " &lt;&lt; </w:t>
      </w:r>
      <w:proofErr w:type="spellStart"/>
      <w:r w:rsidRPr="00EB0D02">
        <w:rPr>
          <w:rFonts w:ascii="Courier New" w:hAnsi="Courier New" w:cs="Courier New"/>
        </w:rPr>
        <w:t>simu_rep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A4D839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option.cpp:577:            LOGGER &lt;&lt; "--</w:t>
      </w:r>
      <w:proofErr w:type="spellStart"/>
      <w:r w:rsidRPr="00EB0D02">
        <w:rPr>
          <w:rFonts w:ascii="Courier New" w:hAnsi="Courier New" w:cs="Courier New"/>
        </w:rPr>
        <w:t>simu-hsq</w:t>
      </w:r>
      <w:proofErr w:type="spellEnd"/>
      <w:r w:rsidRPr="00EB0D02">
        <w:rPr>
          <w:rFonts w:ascii="Courier New" w:hAnsi="Courier New" w:cs="Courier New"/>
        </w:rPr>
        <w:t xml:space="preserve"> " &lt;&lt; simu_h2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ABEC55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option.cpp:581: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-k " &lt;&lt; </w:t>
      </w:r>
      <w:proofErr w:type="spellStart"/>
      <w:r w:rsidRPr="00EB0D02">
        <w:rPr>
          <w:rFonts w:ascii="Courier New" w:hAnsi="Courier New" w:cs="Courier New"/>
        </w:rPr>
        <w:t>simu_K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3A6B53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option.cpp:585: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-causal-loci " &lt;&lt; </w:t>
      </w:r>
      <w:proofErr w:type="spellStart"/>
      <w:r w:rsidRPr="00EB0D02">
        <w:rPr>
          <w:rFonts w:ascii="Courier New" w:hAnsi="Courier New" w:cs="Courier New"/>
        </w:rPr>
        <w:t>simu_causal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D82C17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option.cpp:589:            LOGGER &lt;&lt; "--</w:t>
      </w:r>
      <w:proofErr w:type="spellStart"/>
      <w:r w:rsidRPr="00EB0D02">
        <w:rPr>
          <w:rFonts w:ascii="Courier New" w:hAnsi="Courier New" w:cs="Courier New"/>
        </w:rPr>
        <w:t>simu-embayesb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6C43EA4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option.cpp:592: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-output-causal"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480C5E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option.cpp:595: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-seed " &lt;&lt; </w:t>
      </w:r>
      <w:proofErr w:type="spellStart"/>
      <w:r w:rsidRPr="00EB0D02">
        <w:rPr>
          <w:rFonts w:ascii="Courier New" w:hAnsi="Courier New" w:cs="Courier New"/>
        </w:rPr>
        <w:t>simu_seed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B33C88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option.cpp:599:            LOGGER &lt;&lt; "--</w:t>
      </w:r>
      <w:proofErr w:type="spellStart"/>
      <w:r w:rsidRPr="00EB0D02">
        <w:rPr>
          <w:rFonts w:ascii="Courier New" w:hAnsi="Courier New" w:cs="Courier New"/>
        </w:rPr>
        <w:t>simu</w:t>
      </w:r>
      <w:proofErr w:type="spellEnd"/>
      <w:r w:rsidRPr="00EB0D02">
        <w:rPr>
          <w:rFonts w:ascii="Courier New" w:hAnsi="Courier New" w:cs="Courier New"/>
        </w:rPr>
        <w:t xml:space="preserve">-eff-mod " &lt;&lt; </w:t>
      </w:r>
      <w:proofErr w:type="spellStart"/>
      <w:r w:rsidRPr="00EB0D02">
        <w:rPr>
          <w:rFonts w:ascii="Courier New" w:hAnsi="Courier New" w:cs="Courier New"/>
        </w:rPr>
        <w:t>simu_eff_mod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CA034E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option.cpp:605:            LOGGER &lt;&lt; "--</w:t>
      </w:r>
      <w:proofErr w:type="spellStart"/>
      <w:r w:rsidRPr="00EB0D02">
        <w:rPr>
          <w:rFonts w:ascii="Courier New" w:hAnsi="Courier New" w:cs="Courier New"/>
        </w:rPr>
        <w:t>hapmap</w:t>
      </w:r>
      <w:proofErr w:type="spellEnd"/>
      <w:r w:rsidRPr="00EB0D02">
        <w:rPr>
          <w:rFonts w:ascii="Courier New" w:hAnsi="Courier New" w:cs="Courier New"/>
        </w:rPr>
        <w:t>-genet-</w:t>
      </w:r>
      <w:proofErr w:type="spellStart"/>
      <w:r w:rsidRPr="00EB0D02">
        <w:rPr>
          <w:rFonts w:ascii="Courier New" w:hAnsi="Courier New" w:cs="Courier New"/>
        </w:rPr>
        <w:t>dst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hapmap_genet_dst_file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919C68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option.cpp:610:            LOGGER &lt;&lt; "--</w:t>
      </w:r>
      <w:proofErr w:type="spellStart"/>
      <w:r w:rsidRPr="00EB0D02">
        <w:rPr>
          <w:rFonts w:ascii="Courier New" w:hAnsi="Courier New" w:cs="Courier New"/>
        </w:rPr>
        <w:t>HEreg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CE0F4D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option.cpp:630:            LOGGER &lt;&lt; "--</w:t>
      </w:r>
      <w:proofErr w:type="spellStart"/>
      <w:r w:rsidRPr="00EB0D02">
        <w:rPr>
          <w:rFonts w:ascii="Courier New" w:hAnsi="Courier New" w:cs="Courier New"/>
        </w:rPr>
        <w:t>HEreg-bivar</w:t>
      </w:r>
      <w:proofErr w:type="spellEnd"/>
      <w:r w:rsidRPr="00EB0D02">
        <w:rPr>
          <w:rFonts w:ascii="Courier New" w:hAnsi="Courier New" w:cs="Courier New"/>
        </w:rPr>
        <w:t xml:space="preserve"> " &lt;&lt; mphen &lt;&lt; " " &lt;&lt; mphen2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D1DBBD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option.cpp:634: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8BCEC5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option.cpp:639:            LOGGER &lt;&lt; "--prevalence " &lt;&lt; prevalence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2C4BF5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option.cpp:643: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pred</w:t>
      </w:r>
      <w:proofErr w:type="spellEnd"/>
      <w:r w:rsidRPr="00EB0D02">
        <w:rPr>
          <w:rFonts w:ascii="Courier New" w:hAnsi="Courier New" w:cs="Courier New"/>
        </w:rPr>
        <w:t xml:space="preserve">-rand"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00EC793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option.cpp:646:            LOGGER &lt;&lt; "--</w:t>
      </w:r>
      <w:proofErr w:type="spellStart"/>
      <w:r w:rsidRPr="00EB0D02">
        <w:rPr>
          <w:rFonts w:ascii="Courier New" w:hAnsi="Courier New" w:cs="Courier New"/>
        </w:rPr>
        <w:t>cvblup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AF3175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option.cpp:649: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est</w:t>
      </w:r>
      <w:proofErr w:type="spellEnd"/>
      <w:r w:rsidRPr="00EB0D02">
        <w:rPr>
          <w:rFonts w:ascii="Courier New" w:hAnsi="Courier New" w:cs="Courier New"/>
        </w:rPr>
        <w:t xml:space="preserve">-fix"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2AD213D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option.cpp:652:            LOGGER &lt;&lt; "--</w:t>
      </w:r>
      <w:proofErr w:type="spellStart"/>
      <w:r w:rsidRPr="00EB0D02">
        <w:rPr>
          <w:rFonts w:ascii="Courier New" w:hAnsi="Courier New" w:cs="Courier New"/>
        </w:rPr>
        <w:t>reml-alg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reml_mtd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8509BF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option.cpp:657: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-no-constrain"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77BA43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option.cpp:665: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-priors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4D5889F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option.cpp:668:                LOGGER &lt;&lt; </w:t>
      </w:r>
      <w:proofErr w:type="spellStart"/>
      <w:r w:rsidRPr="00EB0D02">
        <w:rPr>
          <w:rFonts w:ascii="Courier New" w:hAnsi="Courier New" w:cs="Courier New"/>
        </w:rPr>
        <w:t>reml_priors</w:t>
      </w:r>
      <w:proofErr w:type="spellEnd"/>
      <w:r w:rsidRPr="00EB0D02">
        <w:rPr>
          <w:rFonts w:ascii="Courier New" w:hAnsi="Courier New" w:cs="Courier New"/>
        </w:rPr>
        <w:t xml:space="preserve">[j] &lt;&lt; "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58B2498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option.cpp:671:        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ABAEC9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option.cpp:682:            LOGGER &lt;&lt; </w:t>
      </w:r>
      <w:proofErr w:type="spellStart"/>
      <w:r w:rsidRPr="00EB0D02">
        <w:rPr>
          <w:rFonts w:ascii="Courier New" w:hAnsi="Courier New" w:cs="Courier New"/>
        </w:rPr>
        <w:t>s_buf</w:t>
      </w:r>
      <w:proofErr w:type="spellEnd"/>
      <w:r w:rsidRPr="00EB0D02">
        <w:rPr>
          <w:rFonts w:ascii="Courier New" w:hAnsi="Courier New" w:cs="Courier New"/>
        </w:rPr>
        <w:t xml:space="preserve"> &lt;&lt; "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00128FE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option.cpp:685:                LOGGER &lt;&lt; </w:t>
      </w:r>
      <w:proofErr w:type="spellStart"/>
      <w:r w:rsidRPr="00EB0D02">
        <w:rPr>
          <w:rFonts w:ascii="Courier New" w:hAnsi="Courier New" w:cs="Courier New"/>
        </w:rPr>
        <w:t>reml_priors_var</w:t>
      </w:r>
      <w:proofErr w:type="spellEnd"/>
      <w:r w:rsidRPr="00EB0D02">
        <w:rPr>
          <w:rFonts w:ascii="Courier New" w:hAnsi="Courier New" w:cs="Courier New"/>
        </w:rPr>
        <w:t xml:space="preserve">[j] &lt;&lt; "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63277C3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option.cpp:688:        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CD5280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option.cpp:692: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-no-</w:t>
      </w:r>
      <w:proofErr w:type="spellStart"/>
      <w:r w:rsidRPr="00EB0D02">
        <w:rPr>
          <w:rFonts w:ascii="Courier New" w:hAnsi="Courier New" w:cs="Courier New"/>
        </w:rPr>
        <w:t>lrt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86D075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option.cpp:703:            LOGGER &lt;&lt; "--</w:t>
      </w:r>
      <w:proofErr w:type="spellStart"/>
      <w:r w:rsidRPr="00EB0D02">
        <w:rPr>
          <w:rFonts w:ascii="Courier New" w:hAnsi="Courier New" w:cs="Courier New"/>
        </w:rPr>
        <w:t>reml-lrt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29C0091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option.cpp:706:                LOGGER &lt;&lt; </w:t>
      </w:r>
      <w:proofErr w:type="spellStart"/>
      <w:r w:rsidRPr="00EB0D02">
        <w:rPr>
          <w:rFonts w:ascii="Courier New" w:hAnsi="Courier New" w:cs="Courier New"/>
        </w:rPr>
        <w:t>reml_drop</w:t>
      </w:r>
      <w:proofErr w:type="spellEnd"/>
      <w:r w:rsidRPr="00EB0D02">
        <w:rPr>
          <w:rFonts w:ascii="Courier New" w:hAnsi="Courier New" w:cs="Courier New"/>
        </w:rPr>
        <w:t xml:space="preserve">[j] &lt;&lt; "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4729D22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option.cpp:709:        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A702CB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option.cpp:713:            LOGGER &lt;&lt; "--</w:t>
      </w:r>
      <w:proofErr w:type="spellStart"/>
      <w:r w:rsidRPr="00EB0D02">
        <w:rPr>
          <w:rFonts w:ascii="Courier New" w:hAnsi="Courier New" w:cs="Courier New"/>
        </w:rPr>
        <w:t>reml-maxit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MaxIter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C70165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option.cpp:717:            LOGGER &lt;&lt; "--</w:t>
      </w:r>
      <w:proofErr w:type="spellStart"/>
      <w:r w:rsidRPr="00EB0D02">
        <w:rPr>
          <w:rFonts w:ascii="Courier New" w:hAnsi="Courier New" w:cs="Courier New"/>
        </w:rPr>
        <w:t>reml-bendV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315C16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option.cpp:720: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-force-converge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4A85B7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option.cpp:723: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-allow-no-converge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9C8B02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option.cpp:726: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 xml:space="preserve">-bending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31B9C0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option.cpp:729:            LOGGER &lt;&lt; "--</w:t>
      </w:r>
      <w:proofErr w:type="spellStart"/>
      <w:r w:rsidRPr="00EB0D02">
        <w:rPr>
          <w:rFonts w:ascii="Courier New" w:hAnsi="Courier New" w:cs="Courier New"/>
        </w:rPr>
        <w:t>reml-amzvc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553E28D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option.cpp:732: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diag</w:t>
      </w:r>
      <w:proofErr w:type="spellEnd"/>
      <w:r w:rsidRPr="00EB0D02">
        <w:rPr>
          <w:rFonts w:ascii="Courier New" w:hAnsi="Courier New" w:cs="Courier New"/>
        </w:rPr>
        <w:t xml:space="preserve">-one 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4CB1879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option.cpp:735:            LOGGER &lt;&lt; "--</w:t>
      </w:r>
      <w:proofErr w:type="spellStart"/>
      <w:r w:rsidRPr="00EB0D02">
        <w:rPr>
          <w:rFonts w:ascii="Courier New" w:hAnsi="Courier New" w:cs="Courier New"/>
        </w:rPr>
        <w:t>reml-diagV-adj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reml_diagV_adj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1AB814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option.cpp:738:            LOGGER &lt;&lt; "--</w:t>
      </w:r>
      <w:proofErr w:type="spellStart"/>
      <w:r w:rsidRPr="00EB0D02">
        <w:rPr>
          <w:rFonts w:ascii="Courier New" w:hAnsi="Courier New" w:cs="Courier New"/>
        </w:rPr>
        <w:t>reml-diag-mul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reml_diag_mul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B8B36F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option.cpp:741:            LOGGER &lt;&lt; "--</w:t>
      </w:r>
      <w:proofErr w:type="spellStart"/>
      <w:r w:rsidRPr="00EB0D02">
        <w:rPr>
          <w:rFonts w:ascii="Courier New" w:hAnsi="Courier New" w:cs="Courier New"/>
        </w:rPr>
        <w:t>reml-inv-mtd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reml_inv_method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6C8881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option.cpp:744:            LOGGER &lt;&lt; "--</w:t>
      </w:r>
      <w:proofErr w:type="spellStart"/>
      <w:r w:rsidRPr="00EB0D02">
        <w:rPr>
          <w:rFonts w:ascii="Courier New" w:hAnsi="Courier New" w:cs="Courier New"/>
        </w:rPr>
        <w:t>pheno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phen_file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6196C1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option.cpp:748:            LOGGER &lt;&lt; "--</w:t>
      </w:r>
      <w:proofErr w:type="spellStart"/>
      <w:r w:rsidRPr="00EB0D02">
        <w:rPr>
          <w:rFonts w:ascii="Courier New" w:hAnsi="Courier New" w:cs="Courier New"/>
        </w:rPr>
        <w:t>mpheno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855704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option.cpp:752:            LOGGER &lt;&lt; "--</w:t>
      </w:r>
      <w:proofErr w:type="spellStart"/>
      <w:r w:rsidRPr="00EB0D02">
        <w:rPr>
          <w:rFonts w:ascii="Courier New" w:hAnsi="Courier New" w:cs="Courier New"/>
        </w:rPr>
        <w:t>qcovar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qcovar_file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0C0075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option.cpp:756:            LOGGER &lt;&lt; "--</w:t>
      </w:r>
      <w:proofErr w:type="spellStart"/>
      <w:r w:rsidRPr="00EB0D02">
        <w:rPr>
          <w:rFonts w:ascii="Courier New" w:hAnsi="Courier New" w:cs="Courier New"/>
        </w:rPr>
        <w:t>covar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covar_file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1E56D8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option.cpp:760: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-res-</w:t>
      </w:r>
      <w:proofErr w:type="spellStart"/>
      <w:r w:rsidRPr="00EB0D02">
        <w:rPr>
          <w:rFonts w:ascii="Courier New" w:hAnsi="Courier New" w:cs="Courier New"/>
        </w:rPr>
        <w:t>diag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weight_file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9A7388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option.cpp:764:            LOGGER &lt;&lt; "--</w:t>
      </w:r>
      <w:proofErr w:type="spellStart"/>
      <w:r w:rsidRPr="00EB0D02">
        <w:rPr>
          <w:rFonts w:ascii="Courier New" w:hAnsi="Courier New" w:cs="Courier New"/>
        </w:rPr>
        <w:t>gxqe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qgxe_file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F31135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option.cpp:768:            LOGGER &lt;&lt; "--</w:t>
      </w:r>
      <w:proofErr w:type="spellStart"/>
      <w:r w:rsidRPr="00EB0D02">
        <w:rPr>
          <w:rFonts w:ascii="Courier New" w:hAnsi="Courier New" w:cs="Courier New"/>
        </w:rPr>
        <w:t>gxe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gxe_file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8C10C6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option.cpp:773:            LOGGER &lt;&lt; "--</w:t>
      </w:r>
      <w:proofErr w:type="spellStart"/>
      <w:r w:rsidRPr="00EB0D02">
        <w:rPr>
          <w:rFonts w:ascii="Courier New" w:hAnsi="Courier New" w:cs="Courier New"/>
        </w:rPr>
        <w:t>blup-snp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blup_indi_file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105FD6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option.cpp:778:            LOGGER &lt;&lt; "--</w:t>
      </w:r>
      <w:proofErr w:type="spellStart"/>
      <w:r w:rsidRPr="00EB0D02">
        <w:rPr>
          <w:rFonts w:ascii="Courier New" w:hAnsi="Courier New" w:cs="Courier New"/>
        </w:rPr>
        <w:t>reml-wfam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DD60E9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option.cpp:798:            LOGGER &lt;&lt; "--</w:t>
      </w:r>
      <w:proofErr w:type="spellStart"/>
      <w:r w:rsidRPr="00EB0D02">
        <w:rPr>
          <w:rFonts w:ascii="Courier New" w:hAnsi="Courier New" w:cs="Courier New"/>
        </w:rPr>
        <w:t>reml-bivar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mphen</w:t>
      </w:r>
      <w:proofErr w:type="spellEnd"/>
      <w:r w:rsidRPr="00EB0D02">
        <w:rPr>
          <w:rFonts w:ascii="Courier New" w:hAnsi="Courier New" w:cs="Courier New"/>
        </w:rPr>
        <w:t xml:space="preserve"> &lt;&lt; " " &lt;&lt; mphen2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7F9771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option.cpp:810:    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bivar</w:t>
      </w:r>
      <w:proofErr w:type="spellEnd"/>
      <w:r w:rsidRPr="00EB0D02">
        <w:rPr>
          <w:rFonts w:ascii="Courier New" w:hAnsi="Courier New" w:cs="Courier New"/>
        </w:rPr>
        <w:t xml:space="preserve">-prevalence " &lt;&lt; </w:t>
      </w:r>
      <w:proofErr w:type="spellStart"/>
      <w:r w:rsidRPr="00EB0D02">
        <w:rPr>
          <w:rFonts w:ascii="Courier New" w:hAnsi="Courier New" w:cs="Courier New"/>
        </w:rPr>
        <w:t>K_</w:t>
      </w:r>
      <w:proofErr w:type="gramStart"/>
      <w:r w:rsidRPr="00EB0D02">
        <w:rPr>
          <w:rFonts w:ascii="Courier New" w:hAnsi="Courier New" w:cs="Courier New"/>
        </w:rPr>
        <w:t>buf</w:t>
      </w:r>
      <w:proofErr w:type="spellEnd"/>
      <w:r w:rsidRPr="00EB0D02">
        <w:rPr>
          <w:rFonts w:ascii="Courier New" w:hAnsi="Courier New" w:cs="Courier New"/>
        </w:rPr>
        <w:t>[</w:t>
      </w:r>
      <w:proofErr w:type="gramEnd"/>
      <w:r w:rsidRPr="00EB0D02">
        <w:rPr>
          <w:rFonts w:ascii="Courier New" w:hAnsi="Courier New" w:cs="Courier New"/>
        </w:rPr>
        <w:t xml:space="preserve">0] &lt;&lt; " " &lt;&lt; </w:t>
      </w:r>
      <w:proofErr w:type="spellStart"/>
      <w:r w:rsidRPr="00EB0D02">
        <w:rPr>
          <w:rFonts w:ascii="Courier New" w:hAnsi="Courier New" w:cs="Courier New"/>
        </w:rPr>
        <w:t>K_buf</w:t>
      </w:r>
      <w:proofErr w:type="spellEnd"/>
      <w:r w:rsidRPr="00EB0D02">
        <w:rPr>
          <w:rFonts w:ascii="Courier New" w:hAnsi="Courier New" w:cs="Courier New"/>
        </w:rPr>
        <w:t xml:space="preserve">[1]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85B745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option.cpp:815:    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bivar</w:t>
      </w:r>
      <w:proofErr w:type="spellEnd"/>
      <w:r w:rsidRPr="00EB0D02">
        <w:rPr>
          <w:rFonts w:ascii="Courier New" w:hAnsi="Courier New" w:cs="Courier New"/>
        </w:rPr>
        <w:t xml:space="preserve">-prevalence " &lt;&lt; </w:t>
      </w:r>
      <w:proofErr w:type="spellStart"/>
      <w:r w:rsidRPr="00EB0D02">
        <w:rPr>
          <w:rFonts w:ascii="Courier New" w:hAnsi="Courier New" w:cs="Courier New"/>
        </w:rPr>
        <w:t>K_</w:t>
      </w:r>
      <w:proofErr w:type="gramStart"/>
      <w:r w:rsidRPr="00EB0D02">
        <w:rPr>
          <w:rFonts w:ascii="Courier New" w:hAnsi="Courier New" w:cs="Courier New"/>
        </w:rPr>
        <w:t>buf</w:t>
      </w:r>
      <w:proofErr w:type="spellEnd"/>
      <w:r w:rsidRPr="00EB0D02">
        <w:rPr>
          <w:rFonts w:ascii="Courier New" w:hAnsi="Courier New" w:cs="Courier New"/>
        </w:rPr>
        <w:t>[</w:t>
      </w:r>
      <w:proofErr w:type="gramEnd"/>
      <w:r w:rsidRPr="00EB0D02">
        <w:rPr>
          <w:rFonts w:ascii="Courier New" w:hAnsi="Courier New" w:cs="Courier New"/>
        </w:rPr>
        <w:t xml:space="preserve">0]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78B218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option.cpp:820:            LOGGER &lt;&lt; "--</w:t>
      </w:r>
      <w:proofErr w:type="spellStart"/>
      <w:r w:rsidRPr="00EB0D02">
        <w:rPr>
          <w:rFonts w:ascii="Courier New" w:hAnsi="Courier New" w:cs="Courier New"/>
        </w:rPr>
        <w:t>reml-bivar-nocove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F91C51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option.cpp:828:            LOGGER &lt;&lt; "--</w:t>
      </w:r>
      <w:proofErr w:type="spellStart"/>
      <w:r w:rsidRPr="00EB0D02">
        <w:rPr>
          <w:rFonts w:ascii="Courier New" w:hAnsi="Courier New" w:cs="Courier New"/>
        </w:rPr>
        <w:t>reml-bivar-lrt-rg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6642815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option.cpp:831:                LOGGER &lt;&lt; </w:t>
      </w:r>
      <w:proofErr w:type="spellStart"/>
      <w:r w:rsidRPr="00EB0D02">
        <w:rPr>
          <w:rFonts w:ascii="Courier New" w:hAnsi="Courier New" w:cs="Courier New"/>
        </w:rPr>
        <w:t>fixed_rg_val</w:t>
      </w:r>
      <w:proofErr w:type="spellEnd"/>
      <w:r w:rsidRPr="00EB0D02">
        <w:rPr>
          <w:rFonts w:ascii="Courier New" w:hAnsi="Courier New" w:cs="Courier New"/>
        </w:rPr>
        <w:t xml:space="preserve">[j] &lt;&lt; " </w:t>
      </w:r>
      <w:proofErr w:type="gramStart"/>
      <w:r w:rsidRPr="00EB0D02">
        <w:rPr>
          <w:rFonts w:ascii="Courier New" w:hAnsi="Courier New" w:cs="Courier New"/>
        </w:rPr>
        <w:t>";</w:t>
      </w:r>
      <w:proofErr w:type="gramEnd"/>
    </w:p>
    <w:p w14:paraId="2068776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option.cpp:834:        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2B9052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option.cpp:843:            LOGGER &lt;&lt; "--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bivar</w:t>
      </w:r>
      <w:proofErr w:type="spellEnd"/>
      <w:r w:rsidRPr="00EB0D02">
        <w:rPr>
          <w:rFonts w:ascii="Courier New" w:hAnsi="Courier New" w:cs="Courier New"/>
        </w:rPr>
        <w:t xml:space="preserve">-no-constrain"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F0884F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option.cpp:846: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-file " &lt;&lt; </w:t>
      </w:r>
      <w:proofErr w:type="spellStart"/>
      <w:r w:rsidRPr="00EB0D02">
        <w:rPr>
          <w:rFonts w:ascii="Courier New" w:hAnsi="Courier New" w:cs="Courier New"/>
        </w:rPr>
        <w:t>massoc_file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4E2982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option.cpp:851:            LOGGER &lt;&lt; "--</w:t>
      </w:r>
      <w:proofErr w:type="spellStart"/>
      <w:r w:rsidRPr="00EB0D02">
        <w:rPr>
          <w:rFonts w:ascii="Courier New" w:hAnsi="Courier New" w:cs="Courier New"/>
        </w:rPr>
        <w:t>cojo-slct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73F3091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option.cpp:855: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-stepwise"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DAFE4A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option.cpp:859: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-forward"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6FE306A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option.cpp:863: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-backward"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7383DCE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option.cpp:867: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-top-SNPs " &lt;&lt; </w:t>
      </w:r>
      <w:proofErr w:type="spellStart"/>
      <w:r w:rsidRPr="00EB0D02">
        <w:rPr>
          <w:rFonts w:ascii="Courier New" w:hAnsi="Courier New" w:cs="Courier New"/>
        </w:rPr>
        <w:t>massoc_top_SNPs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4BF9EC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option.cpp:871: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>-actual-</w:t>
      </w:r>
      <w:proofErr w:type="spellStart"/>
      <w:r w:rsidRPr="00EB0D02">
        <w:rPr>
          <w:rFonts w:ascii="Courier New" w:hAnsi="Courier New" w:cs="Courier New"/>
        </w:rPr>
        <w:t>geno</w:t>
      </w:r>
      <w:proofErr w:type="spellEnd"/>
      <w:r w:rsidRPr="00EB0D02">
        <w:rPr>
          <w:rFonts w:ascii="Courier New" w:hAnsi="Courier New" w:cs="Courier New"/>
        </w:rPr>
        <w:t xml:space="preserve"> is deprecated currently."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63A3B8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option.cpp:874: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-p " &lt;&lt; </w:t>
      </w:r>
      <w:proofErr w:type="spellStart"/>
      <w:r w:rsidRPr="00EB0D02">
        <w:rPr>
          <w:rFonts w:ascii="Courier New" w:hAnsi="Courier New" w:cs="Courier New"/>
        </w:rPr>
        <w:t>massoc_p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30AE66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option.cpp:880: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-collinear " &lt;&lt; </w:t>
      </w:r>
      <w:proofErr w:type="spellStart"/>
      <w:r w:rsidRPr="00EB0D02">
        <w:rPr>
          <w:rFonts w:ascii="Courier New" w:hAnsi="Courier New" w:cs="Courier New"/>
        </w:rPr>
        <w:t>massoc_collinear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4363CB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option.cpp:884: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-wind " &lt;&lt; </w:t>
      </w:r>
      <w:proofErr w:type="spellStart"/>
      <w:r w:rsidRPr="00EB0D02">
        <w:rPr>
          <w:rFonts w:ascii="Courier New" w:hAnsi="Courier New" w:cs="Courier New"/>
        </w:rPr>
        <w:t>massoc_wind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FC3E18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option.cpp:893:            LOGGER &lt;&lt; "--</w:t>
      </w:r>
      <w:proofErr w:type="spellStart"/>
      <w:r w:rsidRPr="00EB0D02">
        <w:rPr>
          <w:rFonts w:ascii="Courier New" w:hAnsi="Courier New" w:cs="Courier New"/>
        </w:rPr>
        <w:t>cojo</w:t>
      </w:r>
      <w:proofErr w:type="spellEnd"/>
      <w:r w:rsidRPr="00EB0D02">
        <w:rPr>
          <w:rFonts w:ascii="Courier New" w:hAnsi="Courier New" w:cs="Courier New"/>
        </w:rPr>
        <w:t xml:space="preserve">-joint"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38B059A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option.cpp:896:            LOGGER &lt;&lt; "--</w:t>
      </w:r>
      <w:proofErr w:type="spellStart"/>
      <w:r w:rsidRPr="00EB0D02">
        <w:rPr>
          <w:rFonts w:ascii="Courier New" w:hAnsi="Courier New" w:cs="Courier New"/>
        </w:rPr>
        <w:t>cojo-cond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massoc_cond_snplist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06C326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option.cpp:907:            LOGGER &lt;&lt; "--</w:t>
      </w:r>
      <w:proofErr w:type="spellStart"/>
      <w:r w:rsidRPr="00EB0D02">
        <w:rPr>
          <w:rFonts w:ascii="Courier New" w:hAnsi="Courier New" w:cs="Courier New"/>
        </w:rPr>
        <w:t>cojo-gc</w:t>
      </w:r>
      <w:proofErr w:type="spellEnd"/>
      <w:r w:rsidRPr="00EB0D02">
        <w:rPr>
          <w:rFonts w:ascii="Courier New" w:hAnsi="Courier New" w:cs="Courier New"/>
        </w:rPr>
        <w:t xml:space="preserve"> " &lt;&lt; ((</w:t>
      </w:r>
      <w:proofErr w:type="spellStart"/>
      <w:r w:rsidRPr="00EB0D02">
        <w:rPr>
          <w:rFonts w:ascii="Courier New" w:hAnsi="Courier New" w:cs="Courier New"/>
        </w:rPr>
        <w:t>massoc_gc_val</w:t>
      </w:r>
      <w:proofErr w:type="spellEnd"/>
      <w:r w:rsidRPr="00EB0D02">
        <w:rPr>
          <w:rFonts w:ascii="Courier New" w:hAnsi="Courier New" w:cs="Courier New"/>
        </w:rPr>
        <w:t xml:space="preserve"> &lt; 0</w:t>
      </w:r>
      <w:proofErr w:type="gramStart"/>
      <w:r w:rsidRPr="00EB0D02">
        <w:rPr>
          <w:rFonts w:ascii="Courier New" w:hAnsi="Courier New" w:cs="Courier New"/>
        </w:rPr>
        <w:t>) ?</w:t>
      </w:r>
      <w:proofErr w:type="gramEnd"/>
      <w:r w:rsidRPr="00EB0D02">
        <w:rPr>
          <w:rFonts w:ascii="Courier New" w:hAnsi="Courier New" w:cs="Courier New"/>
        </w:rPr>
        <w:t xml:space="preserve"> "</w:t>
      </w:r>
      <w:proofErr w:type="gramStart"/>
      <w:r w:rsidRPr="00EB0D02">
        <w:rPr>
          <w:rFonts w:ascii="Courier New" w:hAnsi="Courier New" w:cs="Courier New"/>
        </w:rPr>
        <w:t>" :</w:t>
      </w:r>
      <w:proofErr w:type="gram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]) &lt;&lt;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31D7B33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option.cpp:911:            LOGGER &lt;&lt; "--</w:t>
      </w:r>
      <w:proofErr w:type="spellStart"/>
      <w:r w:rsidRPr="00EB0D02">
        <w:rPr>
          <w:rFonts w:ascii="Courier New" w:hAnsi="Courier New" w:cs="Courier New"/>
        </w:rPr>
        <w:t>cojo-sblup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massoc_sblup_fac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B02946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option.cpp:917:            LOGGER &lt;&lt; "--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D04FED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option.cpp:920:            LOGGER &lt;&lt; "--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>-subtract-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subtract_grm_file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3B0CDB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option.cpp:925:            LOGGER &lt;&lt; "--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 xml:space="preserve">-loco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0D03F5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option.cpp:928:            LOGGER &lt;&lt; "--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>-no-</w:t>
      </w:r>
      <w:proofErr w:type="spellStart"/>
      <w:r w:rsidRPr="00EB0D02">
        <w:rPr>
          <w:rFonts w:ascii="Courier New" w:hAnsi="Courier New" w:cs="Courier New"/>
        </w:rPr>
        <w:t>adj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covar</w:t>
      </w:r>
      <w:proofErr w:type="spellEnd"/>
      <w:r w:rsidRPr="00EB0D02">
        <w:rPr>
          <w:rFonts w:ascii="Courier New" w:hAnsi="Courier New" w:cs="Courier New"/>
        </w:rPr>
        <w:t xml:space="preserve"> (use 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>-no-</w:t>
      </w:r>
      <w:proofErr w:type="spellStart"/>
      <w:r w:rsidRPr="00EB0D02">
        <w:rPr>
          <w:rFonts w:ascii="Courier New" w:hAnsi="Courier New" w:cs="Courier New"/>
        </w:rPr>
        <w:t>preadj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covar</w:t>
      </w:r>
      <w:proofErr w:type="spellEnd"/>
      <w:r w:rsidRPr="00EB0D02">
        <w:rPr>
          <w:rFonts w:ascii="Courier New" w:hAnsi="Courier New" w:cs="Courier New"/>
        </w:rPr>
        <w:t xml:space="preserve"> instead)"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01ADB6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option.cpp:931:            LOGGER &lt;&lt; "--</w:t>
      </w:r>
      <w:proofErr w:type="spellStart"/>
      <w:r w:rsidRPr="00EB0D02">
        <w:rPr>
          <w:rFonts w:ascii="Courier New" w:hAnsi="Courier New" w:cs="Courier New"/>
        </w:rPr>
        <w:t>mlma</w:t>
      </w:r>
      <w:proofErr w:type="spellEnd"/>
      <w:r w:rsidRPr="00EB0D02">
        <w:rPr>
          <w:rFonts w:ascii="Courier New" w:hAnsi="Courier New" w:cs="Courier New"/>
        </w:rPr>
        <w:t>-no-</w:t>
      </w:r>
      <w:proofErr w:type="spellStart"/>
      <w:r w:rsidRPr="00EB0D02">
        <w:rPr>
          <w:rFonts w:ascii="Courier New" w:hAnsi="Courier New" w:cs="Courier New"/>
        </w:rPr>
        <w:t>preadj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covar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  <w:r w:rsidRPr="00EB0D02">
        <w:rPr>
          <w:rFonts w:ascii="Courier New" w:hAnsi="Courier New" w:cs="Courier New"/>
        </w:rPr>
        <w:tab/>
      </w:r>
    </w:p>
    <w:p w14:paraId="1160B0E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option.cpp:934:            LOGGER &lt;&lt; "--</w:t>
      </w:r>
      <w:proofErr w:type="spellStart"/>
      <w:r w:rsidRPr="00EB0D02">
        <w:rPr>
          <w:rFonts w:ascii="Courier New" w:hAnsi="Courier New" w:cs="Courier New"/>
        </w:rPr>
        <w:t>fst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56E57C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option.cpp:937:            LOGGER &lt;&lt; "--sub-</w:t>
      </w:r>
      <w:proofErr w:type="spellStart"/>
      <w:r w:rsidRPr="00EB0D02">
        <w:rPr>
          <w:rFonts w:ascii="Courier New" w:hAnsi="Courier New" w:cs="Courier New"/>
        </w:rPr>
        <w:t>popu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subpopu_file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529E49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option.cpp:941:            LOGGER &lt;&lt; "--</w:t>
      </w:r>
      <w:proofErr w:type="spellStart"/>
      <w:r w:rsidRPr="00EB0D02">
        <w:rPr>
          <w:rFonts w:ascii="Courier New" w:hAnsi="Courier New" w:cs="Courier New"/>
        </w:rPr>
        <w:t>fastBAT-ld-cutoff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333BF1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option.cpp:945: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>-write-</w:t>
      </w:r>
      <w:proofErr w:type="spellStart"/>
      <w:r w:rsidRPr="00EB0D02">
        <w:rPr>
          <w:rFonts w:ascii="Courier New" w:hAnsi="Courier New" w:cs="Courier New"/>
        </w:rPr>
        <w:t>snpset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336925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option.cpp:948: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sbat_sAssoc_file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F9934A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option.cpp:952: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-gene-list " &lt;&lt; </w:t>
      </w:r>
      <w:proofErr w:type="spellStart"/>
      <w:r w:rsidRPr="00EB0D02">
        <w:rPr>
          <w:rFonts w:ascii="Courier New" w:hAnsi="Courier New" w:cs="Courier New"/>
        </w:rPr>
        <w:t>sbat_gAnno_file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384C53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option.cpp:956: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-set-list " &lt;&lt; </w:t>
      </w:r>
      <w:proofErr w:type="spellStart"/>
      <w:r w:rsidRPr="00EB0D02">
        <w:rPr>
          <w:rFonts w:ascii="Courier New" w:hAnsi="Courier New" w:cs="Courier New"/>
        </w:rPr>
        <w:t>sbat_snpset_file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78F198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option.cpp:960: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-wind " &lt;&lt; </w:t>
      </w:r>
      <w:proofErr w:type="spellStart"/>
      <w:r w:rsidRPr="00EB0D02">
        <w:rPr>
          <w:rFonts w:ascii="Courier New" w:hAnsi="Courier New" w:cs="Courier New"/>
        </w:rPr>
        <w:t>sbat_wind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7D28F75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option.cpp:971:            LOGGER &lt;&lt; "--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-seg " &lt;&lt; </w:t>
      </w:r>
      <w:proofErr w:type="spellStart"/>
      <w:r w:rsidRPr="00EB0D02">
        <w:rPr>
          <w:rFonts w:ascii="Courier New" w:hAnsi="Courier New" w:cs="Courier New"/>
        </w:rPr>
        <w:t>sbat_seg_size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3D63F5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option.cpp:978:            LOGGER &lt;&lt; "--</w:t>
      </w:r>
      <w:proofErr w:type="spellStart"/>
      <w:r w:rsidRPr="00EB0D02">
        <w:rPr>
          <w:rFonts w:ascii="Courier New" w:hAnsi="Courier New" w:cs="Courier New"/>
        </w:rPr>
        <w:t>efile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D47C8A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option.cpp:984:            LOGGER &lt;&lt; "--e-</w:t>
      </w:r>
      <w:proofErr w:type="spellStart"/>
      <w:r w:rsidRPr="00EB0D02">
        <w:rPr>
          <w:rFonts w:ascii="Courier New" w:hAnsi="Courier New" w:cs="Courier New"/>
        </w:rPr>
        <w:t>cor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eR_file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5E9EB1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option.cpp:989:            LOGGER &lt;&lt; "--</w:t>
      </w:r>
      <w:proofErr w:type="spellStart"/>
      <w:r w:rsidRPr="00EB0D02">
        <w:rPr>
          <w:rFonts w:ascii="Courier New" w:hAnsi="Courier New" w:cs="Courier New"/>
        </w:rPr>
        <w:t>ecojo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ecojo_ma_file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9ED8AB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option.cpp:994:            LOGGER &lt;&lt; "--</w:t>
      </w:r>
      <w:proofErr w:type="spellStart"/>
      <w:r w:rsidRPr="00EB0D02">
        <w:rPr>
          <w:rFonts w:ascii="Courier New" w:hAnsi="Courier New" w:cs="Courier New"/>
        </w:rPr>
        <w:t>ecojo-slct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28EF0D0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option.cpp:998:            LOGGER &lt;&lt; "--</w:t>
      </w:r>
      <w:proofErr w:type="spellStart"/>
      <w:r w:rsidRPr="00EB0D02">
        <w:rPr>
          <w:rFonts w:ascii="Courier New" w:hAnsi="Courier New" w:cs="Courier New"/>
        </w:rPr>
        <w:t>ecojo</w:t>
      </w:r>
      <w:proofErr w:type="spellEnd"/>
      <w:r w:rsidRPr="00EB0D02">
        <w:rPr>
          <w:rFonts w:ascii="Courier New" w:hAnsi="Courier New" w:cs="Courier New"/>
        </w:rPr>
        <w:t xml:space="preserve">-p " &lt;&lt; </w:t>
      </w:r>
      <w:proofErr w:type="spellStart"/>
      <w:r w:rsidRPr="00EB0D02">
        <w:rPr>
          <w:rFonts w:ascii="Courier New" w:hAnsi="Courier New" w:cs="Courier New"/>
        </w:rPr>
        <w:t>ecojo_p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5D4C10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option.cpp:1003:            LOGGER &lt;&lt; "--</w:t>
      </w:r>
      <w:proofErr w:type="spellStart"/>
      <w:r w:rsidRPr="00EB0D02">
        <w:rPr>
          <w:rFonts w:ascii="Courier New" w:hAnsi="Courier New" w:cs="Courier New"/>
        </w:rPr>
        <w:t>ecojo</w:t>
      </w:r>
      <w:proofErr w:type="spellEnd"/>
      <w:r w:rsidRPr="00EB0D02">
        <w:rPr>
          <w:rFonts w:ascii="Courier New" w:hAnsi="Courier New" w:cs="Courier New"/>
        </w:rPr>
        <w:t xml:space="preserve">-collinear " &lt;&lt; </w:t>
      </w:r>
      <w:proofErr w:type="spellStart"/>
      <w:r w:rsidRPr="00EB0D02">
        <w:rPr>
          <w:rFonts w:ascii="Courier New" w:hAnsi="Courier New" w:cs="Courier New"/>
        </w:rPr>
        <w:t>ecojo_collinear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DFF104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option.cpp:1009:            LOGGER &lt;&lt; "--</w:t>
      </w:r>
      <w:proofErr w:type="spellStart"/>
      <w:r w:rsidRPr="00EB0D02">
        <w:rPr>
          <w:rFonts w:ascii="Courier New" w:hAnsi="Courier New" w:cs="Courier New"/>
        </w:rPr>
        <w:t>ecojo-blup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ecojo_lambda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D21282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option.cpp:1015:            LOGGER &lt;&lt; </w:t>
      </w:r>
      <w:proofErr w:type="spellStart"/>
      <w:r w:rsidRPr="00EB0D02">
        <w:rPr>
          <w:rFonts w:ascii="Courier New" w:hAnsi="Courier New" w:cs="Courier New"/>
        </w:rPr>
        <w:t>argv</w:t>
      </w:r>
      <w:proofErr w:type="spellEnd"/>
      <w:r w:rsidRPr="00EB0D02">
        <w:rPr>
          <w:rFonts w:ascii="Courier New" w:hAnsi="Courier New" w:cs="Courier New"/>
        </w:rPr>
        <w:t>[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]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C0D187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option.cpp:1021:            LOGGER &lt;&lt; "--make-erm-</w:t>
      </w:r>
      <w:proofErr w:type="spellStart"/>
      <w:r w:rsidRPr="00EB0D02">
        <w:rPr>
          <w:rFonts w:ascii="Courier New" w:hAnsi="Courier New" w:cs="Courier New"/>
        </w:rPr>
        <w:t>gz</w:t>
      </w:r>
      <w:proofErr w:type="spellEnd"/>
      <w:r w:rsidRPr="00EB0D02">
        <w:rPr>
          <w:rFonts w:ascii="Courier New" w:hAnsi="Courier New" w:cs="Courier New"/>
        </w:rPr>
        <w:t xml:space="preserve">" &lt;&lt; </w:t>
      </w:r>
      <w:proofErr w:type="gramStart"/>
      <w:r w:rsidRPr="00EB0D02">
        <w:rPr>
          <w:rFonts w:ascii="Courier New" w:hAnsi="Courier New" w:cs="Courier New"/>
        </w:rPr>
        <w:t>endl;</w:t>
      </w:r>
      <w:proofErr w:type="gramEnd"/>
    </w:p>
    <w:p w14:paraId="5D71241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option.cpp:1027:            LOGGER &lt;&lt; "--make-erm-</w:t>
      </w:r>
      <w:proofErr w:type="spellStart"/>
      <w:r w:rsidRPr="00EB0D02">
        <w:rPr>
          <w:rFonts w:ascii="Courier New" w:hAnsi="Courier New" w:cs="Courier New"/>
        </w:rPr>
        <w:t>alg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make_erm_mtd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88348E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option.cpp:1044:            LOGGER &lt;&lt; "--</w:t>
      </w:r>
      <w:proofErr w:type="spellStart"/>
      <w:r w:rsidRPr="00EB0D02">
        <w:rPr>
          <w:rFonts w:ascii="Courier New" w:hAnsi="Courier New" w:cs="Courier New"/>
        </w:rPr>
        <w:t>gsmr</w:t>
      </w:r>
      <w:proofErr w:type="spellEnd"/>
      <w:r w:rsidRPr="00EB0D02">
        <w:rPr>
          <w:rFonts w:ascii="Courier New" w:hAnsi="Courier New" w:cs="Courier New"/>
        </w:rPr>
        <w:t xml:space="preserve">-file " &lt;&lt; </w:t>
      </w:r>
      <w:proofErr w:type="spellStart"/>
      <w:r w:rsidRPr="00EB0D02">
        <w:rPr>
          <w:rFonts w:ascii="Courier New" w:hAnsi="Courier New" w:cs="Courier New"/>
        </w:rPr>
        <w:t>expo_file_list</w:t>
      </w:r>
      <w:proofErr w:type="spellEnd"/>
      <w:r w:rsidRPr="00EB0D02">
        <w:rPr>
          <w:rFonts w:ascii="Courier New" w:hAnsi="Courier New" w:cs="Courier New"/>
        </w:rPr>
        <w:t xml:space="preserve"> &lt;&lt; " " &lt;&lt; </w:t>
      </w:r>
      <w:proofErr w:type="spellStart"/>
      <w:r w:rsidRPr="00EB0D02">
        <w:rPr>
          <w:rFonts w:ascii="Courier New" w:hAnsi="Courier New" w:cs="Courier New"/>
        </w:rPr>
        <w:t>outcome_file_list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F915E2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option.cpp:1049:            LOGGER &lt;&lt; "--gsmr2-beta"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6D5BE8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option.cpp:1054:            LOGGER &lt;&lt; "--</w:t>
      </w:r>
      <w:proofErr w:type="spellStart"/>
      <w:r w:rsidRPr="00EB0D02">
        <w:rPr>
          <w:rFonts w:ascii="Courier New" w:hAnsi="Courier New" w:cs="Courier New"/>
        </w:rPr>
        <w:t>gsmr</w:t>
      </w:r>
      <w:proofErr w:type="spellEnd"/>
      <w:r w:rsidRPr="00EB0D02">
        <w:rPr>
          <w:rFonts w:ascii="Courier New" w:hAnsi="Courier New" w:cs="Courier New"/>
        </w:rPr>
        <w:t xml:space="preserve">-direction " &lt;&lt; </w:t>
      </w:r>
      <w:proofErr w:type="spellStart"/>
      <w:r w:rsidRPr="00EB0D02">
        <w:rPr>
          <w:rFonts w:ascii="Courier New" w:hAnsi="Courier New" w:cs="Courier New"/>
        </w:rPr>
        <w:t>gsmr_alg_flag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0FB425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option.cpp:1062:            LOGGER &lt;&lt; "--</w:t>
      </w:r>
      <w:proofErr w:type="spellStart"/>
      <w:r w:rsidRPr="00EB0D02">
        <w:rPr>
          <w:rFonts w:ascii="Courier New" w:hAnsi="Courier New" w:cs="Courier New"/>
        </w:rPr>
        <w:t>gsmr</w:t>
      </w:r>
      <w:proofErr w:type="spellEnd"/>
      <w:r w:rsidRPr="00EB0D02">
        <w:rPr>
          <w:rFonts w:ascii="Courier New" w:hAnsi="Courier New" w:cs="Courier New"/>
        </w:rPr>
        <w:t xml:space="preserve">-so " &lt;&lt; </w:t>
      </w:r>
      <w:proofErr w:type="spellStart"/>
      <w:r w:rsidRPr="00EB0D02">
        <w:rPr>
          <w:rFonts w:ascii="Courier New" w:hAnsi="Courier New" w:cs="Courier New"/>
        </w:rPr>
        <w:t>gsmr_so_alg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22DFD9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option.cpp:1065:            LOGGER &lt;&lt; "--effect-plot"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9677EB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option.cpp:1069:            LOGGER &lt;&lt; "--</w:t>
      </w:r>
      <w:proofErr w:type="spellStart"/>
      <w:r w:rsidRPr="00EB0D02">
        <w:rPr>
          <w:rFonts w:ascii="Courier New" w:hAnsi="Courier New" w:cs="Courier New"/>
        </w:rPr>
        <w:t>mtcojo</w:t>
      </w:r>
      <w:proofErr w:type="spellEnd"/>
      <w:r w:rsidRPr="00EB0D02">
        <w:rPr>
          <w:rFonts w:ascii="Courier New" w:hAnsi="Courier New" w:cs="Courier New"/>
        </w:rPr>
        <w:t xml:space="preserve">-file " &lt;&lt; </w:t>
      </w:r>
      <w:proofErr w:type="spellStart"/>
      <w:r w:rsidRPr="00EB0D02">
        <w:rPr>
          <w:rFonts w:ascii="Courier New" w:hAnsi="Courier New" w:cs="Courier New"/>
        </w:rPr>
        <w:t>mtcojolist_file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2746CD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option.cpp:1073:            LOGGER &lt;&lt; "--</w:t>
      </w:r>
      <w:proofErr w:type="spellStart"/>
      <w:r w:rsidRPr="00EB0D02">
        <w:rPr>
          <w:rFonts w:ascii="Courier New" w:hAnsi="Courier New" w:cs="Courier New"/>
        </w:rPr>
        <w:t>mtcojo-bxy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mtcojo_bxy_file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7818AA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option.cpp:1087:            LOGGER &lt;&lt; "--ref-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ref_ld_dirt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FB18BE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option.cpp:1100:            LOGGER &lt;&lt; "--w-</w:t>
      </w:r>
      <w:proofErr w:type="spellStart"/>
      <w:r w:rsidRPr="00EB0D02">
        <w:rPr>
          <w:rFonts w:ascii="Courier New" w:hAnsi="Courier New" w:cs="Courier New"/>
        </w:rPr>
        <w:t>ld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w_ld_dirt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951D9B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option.cpp:1162:            LOGGER &lt;&lt; "--</w:t>
      </w:r>
      <w:proofErr w:type="spellStart"/>
      <w:r w:rsidRPr="00EB0D02">
        <w:rPr>
          <w:rFonts w:ascii="Courier New" w:hAnsi="Courier New" w:cs="Courier New"/>
        </w:rPr>
        <w:t>gwas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adj</w:t>
      </w:r>
      <w:proofErr w:type="spellEnd"/>
      <w:r w:rsidRPr="00EB0D02">
        <w:rPr>
          <w:rFonts w:ascii="Courier New" w:hAnsi="Courier New" w:cs="Courier New"/>
        </w:rPr>
        <w:t xml:space="preserve">-pc " &lt;&lt; </w:t>
      </w:r>
      <w:proofErr w:type="spellStart"/>
      <w:r w:rsidRPr="00EB0D02">
        <w:rPr>
          <w:rFonts w:ascii="Courier New" w:hAnsi="Courier New" w:cs="Courier New"/>
        </w:rPr>
        <w:t>pcadjust_list_file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41A1A6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option.cpp:1166:            LOGGER &lt;&lt; "--</w:t>
      </w:r>
      <w:proofErr w:type="spellStart"/>
      <w:r w:rsidRPr="00EB0D02">
        <w:rPr>
          <w:rFonts w:ascii="Courier New" w:hAnsi="Courier New" w:cs="Courier New"/>
        </w:rPr>
        <w:t>gwas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adj</w:t>
      </w:r>
      <w:proofErr w:type="spellEnd"/>
      <w:r w:rsidRPr="00EB0D02">
        <w:rPr>
          <w:rFonts w:ascii="Courier New" w:hAnsi="Courier New" w:cs="Courier New"/>
        </w:rPr>
        <w:t xml:space="preserve">-pc-wind " &lt;&lt; </w:t>
      </w:r>
      <w:proofErr w:type="spellStart"/>
      <w:r w:rsidRPr="00EB0D02">
        <w:rPr>
          <w:rFonts w:ascii="Courier New" w:hAnsi="Courier New" w:cs="Courier New"/>
        </w:rPr>
        <w:t>pc_adj_wind_size</w:t>
      </w:r>
      <w:proofErr w:type="spellEnd"/>
      <w:r w:rsidRPr="00EB0D0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8746C0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option.cpp:1176: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560939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option.cpp:1182:            LOGGER &lt;&lt; "Warning: --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 xml:space="preserve"> option suppressed by the --</w:t>
      </w:r>
      <w:proofErr w:type="spellStart"/>
      <w:r w:rsidRPr="00EB0D02">
        <w:rPr>
          <w:rFonts w:ascii="Courier New" w:hAnsi="Courier New" w:cs="Courier New"/>
        </w:rPr>
        <w:t>mgrm</w:t>
      </w:r>
      <w:proofErr w:type="spellEnd"/>
      <w:r w:rsidRPr="00EB0D02">
        <w:rPr>
          <w:rFonts w:ascii="Courier New" w:hAnsi="Courier New" w:cs="Courier New"/>
        </w:rPr>
        <w:t xml:space="preserve"> option."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50A11C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option.cpp:1186:            LOGGER &lt;&lt; "Warning: --</w:t>
      </w:r>
      <w:proofErr w:type="spellStart"/>
      <w:r w:rsidRPr="00EB0D02">
        <w:rPr>
          <w:rFonts w:ascii="Courier New" w:hAnsi="Courier New" w:cs="Courier New"/>
        </w:rPr>
        <w:t>grm-cutoff</w:t>
      </w:r>
      <w:proofErr w:type="spellEnd"/>
      <w:r w:rsidRPr="00EB0D02">
        <w:rPr>
          <w:rFonts w:ascii="Courier New" w:hAnsi="Courier New" w:cs="Courier New"/>
        </w:rPr>
        <w:t xml:space="preserve"> option suppressed by the --</w:t>
      </w:r>
      <w:proofErr w:type="spellStart"/>
      <w:r w:rsidRPr="00EB0D02">
        <w:rPr>
          <w:rFonts w:ascii="Courier New" w:hAnsi="Courier New" w:cs="Courier New"/>
        </w:rPr>
        <w:t>mgrm</w:t>
      </w:r>
      <w:proofErr w:type="spellEnd"/>
      <w:r w:rsidRPr="00EB0D02">
        <w:rPr>
          <w:rFonts w:ascii="Courier New" w:hAnsi="Courier New" w:cs="Courier New"/>
        </w:rPr>
        <w:t xml:space="preserve"> option."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E58823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option.cpp:1192:            LOGGER &lt;&lt; "Warning: --</w:t>
      </w:r>
      <w:proofErr w:type="spellStart"/>
      <w:r w:rsidRPr="00EB0D02">
        <w:rPr>
          <w:rFonts w:ascii="Courier New" w:hAnsi="Courier New" w:cs="Courier New"/>
        </w:rPr>
        <w:t>grm-adj</w:t>
      </w:r>
      <w:proofErr w:type="spellEnd"/>
      <w:r w:rsidRPr="00EB0D02">
        <w:rPr>
          <w:rFonts w:ascii="Courier New" w:hAnsi="Courier New" w:cs="Courier New"/>
        </w:rPr>
        <w:t xml:space="preserve"> option suppressed by the --</w:t>
      </w:r>
      <w:proofErr w:type="spellStart"/>
      <w:r w:rsidRPr="00EB0D02">
        <w:rPr>
          <w:rFonts w:ascii="Courier New" w:hAnsi="Courier New" w:cs="Courier New"/>
        </w:rPr>
        <w:t>pca</w:t>
      </w:r>
      <w:proofErr w:type="spellEnd"/>
      <w:r w:rsidRPr="00EB0D02">
        <w:rPr>
          <w:rFonts w:ascii="Courier New" w:hAnsi="Courier New" w:cs="Courier New"/>
        </w:rPr>
        <w:t xml:space="preserve"> option."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488550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option.cpp:1195:            LOGGER &lt;&lt; "Warning: --dosage-</w:t>
      </w:r>
      <w:proofErr w:type="spellStart"/>
      <w:r w:rsidRPr="00EB0D02">
        <w:rPr>
          <w:rFonts w:ascii="Courier New" w:hAnsi="Courier New" w:cs="Courier New"/>
        </w:rPr>
        <w:t>compen</w:t>
      </w:r>
      <w:proofErr w:type="spellEnd"/>
      <w:r w:rsidRPr="00EB0D02">
        <w:rPr>
          <w:rFonts w:ascii="Courier New" w:hAnsi="Courier New" w:cs="Courier New"/>
        </w:rPr>
        <w:t xml:space="preserve"> option suppressed by the --</w:t>
      </w:r>
      <w:proofErr w:type="spellStart"/>
      <w:r w:rsidRPr="00EB0D02">
        <w:rPr>
          <w:rFonts w:ascii="Courier New" w:hAnsi="Courier New" w:cs="Courier New"/>
        </w:rPr>
        <w:t>pca</w:t>
      </w:r>
      <w:proofErr w:type="spellEnd"/>
      <w:r w:rsidRPr="00EB0D02">
        <w:rPr>
          <w:rFonts w:ascii="Courier New" w:hAnsi="Courier New" w:cs="Courier New"/>
        </w:rPr>
        <w:t xml:space="preserve"> option."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D33516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option.cpp:1199:        LOGGER &lt;&lt; "Warning: --</w:t>
      </w:r>
      <w:proofErr w:type="spellStart"/>
      <w:r w:rsidRPr="00EB0D02">
        <w:rPr>
          <w:rFonts w:ascii="Courier New" w:hAnsi="Courier New" w:cs="Courier New"/>
        </w:rPr>
        <w:t>gxe</w:t>
      </w:r>
      <w:proofErr w:type="spellEnd"/>
      <w:r w:rsidRPr="00EB0D02">
        <w:rPr>
          <w:rFonts w:ascii="Courier New" w:hAnsi="Courier New" w:cs="Courier New"/>
        </w:rPr>
        <w:t xml:space="preserve"> option is ignored because there is no --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 xml:space="preserve"> or --</w:t>
      </w:r>
      <w:proofErr w:type="spellStart"/>
      <w:r w:rsidRPr="00EB0D02">
        <w:rPr>
          <w:rFonts w:ascii="Courier New" w:hAnsi="Courier New" w:cs="Courier New"/>
        </w:rPr>
        <w:t>mgrm</w:t>
      </w:r>
      <w:proofErr w:type="spellEnd"/>
      <w:r w:rsidRPr="00EB0D02">
        <w:rPr>
          <w:rFonts w:ascii="Courier New" w:hAnsi="Courier New" w:cs="Courier New"/>
        </w:rPr>
        <w:t xml:space="preserve"> option specified."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4C69E0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option.cpp:1203:        LOGGER &lt;&lt; "Warning: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pred</w:t>
      </w:r>
      <w:proofErr w:type="spellEnd"/>
      <w:r w:rsidRPr="00EB0D02">
        <w:rPr>
          <w:rFonts w:ascii="Courier New" w:hAnsi="Courier New" w:cs="Courier New"/>
        </w:rPr>
        <w:t>-rand option is ignored because there is no --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 xml:space="preserve"> or --</w:t>
      </w:r>
      <w:proofErr w:type="spellStart"/>
      <w:r w:rsidRPr="00EB0D02">
        <w:rPr>
          <w:rFonts w:ascii="Courier New" w:hAnsi="Courier New" w:cs="Courier New"/>
        </w:rPr>
        <w:t>mgrm</w:t>
      </w:r>
      <w:proofErr w:type="spellEnd"/>
      <w:r w:rsidRPr="00EB0D02">
        <w:rPr>
          <w:rFonts w:ascii="Courier New" w:hAnsi="Courier New" w:cs="Courier New"/>
        </w:rPr>
        <w:t xml:space="preserve"> option specified."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2AA5D6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option.cpp:1207:        LOGGER &lt;&lt; "Warning: --</w:t>
      </w:r>
      <w:proofErr w:type="spellStart"/>
      <w:r w:rsidRPr="00EB0D02">
        <w:rPr>
          <w:rFonts w:ascii="Courier New" w:hAnsi="Courier New" w:cs="Courier New"/>
        </w:rPr>
        <w:t>cvblup</w:t>
      </w:r>
      <w:proofErr w:type="spellEnd"/>
      <w:r w:rsidRPr="00EB0D02">
        <w:rPr>
          <w:rFonts w:ascii="Courier New" w:hAnsi="Courier New" w:cs="Courier New"/>
        </w:rPr>
        <w:t xml:space="preserve"> option is ignored because there is no --</w:t>
      </w:r>
      <w:proofErr w:type="spellStart"/>
      <w:r w:rsidRPr="00EB0D02">
        <w:rPr>
          <w:rFonts w:ascii="Courier New" w:hAnsi="Courier New" w:cs="Courier New"/>
        </w:rPr>
        <w:t>grm</w:t>
      </w:r>
      <w:proofErr w:type="spellEnd"/>
      <w:r w:rsidRPr="00EB0D02">
        <w:rPr>
          <w:rFonts w:ascii="Courier New" w:hAnsi="Courier New" w:cs="Courier New"/>
        </w:rPr>
        <w:t xml:space="preserve"> or --</w:t>
      </w:r>
      <w:proofErr w:type="spellStart"/>
      <w:r w:rsidRPr="00EB0D02">
        <w:rPr>
          <w:rFonts w:ascii="Courier New" w:hAnsi="Courier New" w:cs="Courier New"/>
        </w:rPr>
        <w:t>mgrm</w:t>
      </w:r>
      <w:proofErr w:type="spellEnd"/>
      <w:r w:rsidRPr="00EB0D02">
        <w:rPr>
          <w:rFonts w:ascii="Courier New" w:hAnsi="Courier New" w:cs="Courier New"/>
        </w:rPr>
        <w:t xml:space="preserve"> option specified."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CCEC60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option.cpp:1211:        LOGGER &lt;&lt; "Warning: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pred</w:t>
      </w:r>
      <w:proofErr w:type="spellEnd"/>
      <w:r w:rsidRPr="00EB0D02">
        <w:rPr>
          <w:rFonts w:ascii="Courier New" w:hAnsi="Courier New" w:cs="Courier New"/>
        </w:rPr>
        <w:t>-rand options is ignored because --</w:t>
      </w:r>
      <w:proofErr w:type="spellStart"/>
      <w:r w:rsidRPr="00EB0D02">
        <w:rPr>
          <w:rFonts w:ascii="Courier New" w:hAnsi="Courier New" w:cs="Courier New"/>
        </w:rPr>
        <w:t>cvblup</w:t>
      </w:r>
      <w:proofErr w:type="spellEnd"/>
      <w:r w:rsidRPr="00EB0D02">
        <w:rPr>
          <w:rFonts w:ascii="Courier New" w:hAnsi="Courier New" w:cs="Courier New"/>
        </w:rPr>
        <w:t xml:space="preserve"> does more than this option"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38F296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option.cpp:1220:        if </w:t>
      </w:r>
      <w:proofErr w:type="gramStart"/>
      <w:r w:rsidRPr="00EB0D02">
        <w:rPr>
          <w:rFonts w:ascii="Courier New" w:hAnsi="Courier New" w:cs="Courier New"/>
        </w:rPr>
        <w:t>(!</w:t>
      </w:r>
      <w:proofErr w:type="spellStart"/>
      <w:r w:rsidRPr="00EB0D02">
        <w:rPr>
          <w:rFonts w:ascii="Courier New" w:hAnsi="Courier New" w:cs="Courier New"/>
        </w:rPr>
        <w:t>gxe</w:t>
      </w:r>
      <w:proofErr w:type="gramEnd"/>
      <w:r w:rsidRPr="00EB0D02">
        <w:rPr>
          <w:rFonts w:ascii="Courier New" w:hAnsi="Courier New" w:cs="Courier New"/>
        </w:rPr>
        <w:t>_file.empty</w:t>
      </w:r>
      <w:proofErr w:type="spellEnd"/>
      <w:r w:rsidRPr="00EB0D02">
        <w:rPr>
          <w:rFonts w:ascii="Courier New" w:hAnsi="Courier New" w:cs="Courier New"/>
        </w:rPr>
        <w:t>()) LOGGER &lt;&lt; "Warning: the option --</w:t>
      </w:r>
      <w:proofErr w:type="spellStart"/>
      <w:r w:rsidRPr="00EB0D02">
        <w:rPr>
          <w:rFonts w:ascii="Courier New" w:hAnsi="Courier New" w:cs="Courier New"/>
        </w:rPr>
        <w:t>gxe</w:t>
      </w:r>
      <w:proofErr w:type="spellEnd"/>
      <w:r w:rsidRPr="00EB0D02">
        <w:rPr>
          <w:rFonts w:ascii="Courier New" w:hAnsi="Courier New" w:cs="Courier New"/>
        </w:rPr>
        <w:t xml:space="preserve"> option is disabled in this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33EC6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option.cpp:1221:        if </w:t>
      </w:r>
      <w:proofErr w:type="gramStart"/>
      <w:r w:rsidRPr="00EB0D02">
        <w:rPr>
          <w:rFonts w:ascii="Courier New" w:hAnsi="Courier New" w:cs="Courier New"/>
        </w:rPr>
        <w:t>(!</w:t>
      </w:r>
      <w:proofErr w:type="spellStart"/>
      <w:r w:rsidRPr="00EB0D02">
        <w:rPr>
          <w:rFonts w:ascii="Courier New" w:hAnsi="Courier New" w:cs="Courier New"/>
        </w:rPr>
        <w:t>update</w:t>
      </w:r>
      <w:proofErr w:type="gramEnd"/>
      <w:r w:rsidRPr="00EB0D02">
        <w:rPr>
          <w:rFonts w:ascii="Courier New" w:hAnsi="Courier New" w:cs="Courier New"/>
        </w:rPr>
        <w:t>_sex_file.empty</w:t>
      </w:r>
      <w:proofErr w:type="spellEnd"/>
      <w:r w:rsidRPr="00EB0D02">
        <w:rPr>
          <w:rFonts w:ascii="Courier New" w:hAnsi="Courier New" w:cs="Courier New"/>
        </w:rPr>
        <w:t xml:space="preserve">()) LOGGER &lt;&lt; "Warning: the option --update-sex option is disabled in this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100BD5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option.cpp:1222:        if (</w:t>
      </w:r>
      <w:proofErr w:type="spellStart"/>
      <w:r w:rsidRPr="00EB0D02">
        <w:rPr>
          <w:rFonts w:ascii="Courier New" w:hAnsi="Courier New" w:cs="Courier New"/>
        </w:rPr>
        <w:t>grm_adj_fac</w:t>
      </w:r>
      <w:proofErr w:type="spellEnd"/>
      <w:r w:rsidRPr="00EB0D02">
        <w:rPr>
          <w:rFonts w:ascii="Courier New" w:hAnsi="Courier New" w:cs="Courier New"/>
        </w:rPr>
        <w:t>&gt;-1.0) LOGGER &lt;&lt; "Warning: the option --</w:t>
      </w:r>
      <w:proofErr w:type="spellStart"/>
      <w:r w:rsidRPr="00EB0D02">
        <w:rPr>
          <w:rFonts w:ascii="Courier New" w:hAnsi="Courier New" w:cs="Courier New"/>
        </w:rPr>
        <w:t>grm-adj</w:t>
      </w:r>
      <w:proofErr w:type="spellEnd"/>
      <w:r w:rsidRPr="00EB0D02">
        <w:rPr>
          <w:rFonts w:ascii="Courier New" w:hAnsi="Courier New" w:cs="Courier New"/>
        </w:rPr>
        <w:t xml:space="preserve"> option is disabled in this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46C02C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option.cpp:1223:        if (</w:t>
      </w:r>
      <w:proofErr w:type="spellStart"/>
      <w:r w:rsidRPr="00EB0D02">
        <w:rPr>
          <w:rFonts w:ascii="Courier New" w:hAnsi="Courier New" w:cs="Courier New"/>
        </w:rPr>
        <w:t>dosage_compen</w:t>
      </w:r>
      <w:proofErr w:type="spellEnd"/>
      <w:r w:rsidRPr="00EB0D02">
        <w:rPr>
          <w:rFonts w:ascii="Courier New" w:hAnsi="Courier New" w:cs="Courier New"/>
        </w:rPr>
        <w:t xml:space="preserve">&gt;-1.0) LOGGER &lt;&lt; "Warning: the option --dc option is disabled in this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EB450A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option.cpp:1224:        if (</w:t>
      </w:r>
      <w:proofErr w:type="spellStart"/>
      <w:r w:rsidRPr="00EB0D02">
        <w:rPr>
          <w:rFonts w:ascii="Courier New" w:hAnsi="Courier New" w:cs="Courier New"/>
        </w:rPr>
        <w:t>est_fix_</w:t>
      </w:r>
      <w:proofErr w:type="gramStart"/>
      <w:r w:rsidRPr="00EB0D02">
        <w:rPr>
          <w:rFonts w:ascii="Courier New" w:hAnsi="Courier New" w:cs="Courier New"/>
        </w:rPr>
        <w:t>eff</w:t>
      </w:r>
      <w:proofErr w:type="spellEnd"/>
      <w:proofErr w:type="gramEnd"/>
      <w:r w:rsidRPr="00EB0D02">
        <w:rPr>
          <w:rFonts w:ascii="Courier New" w:hAnsi="Courier New" w:cs="Courier New"/>
        </w:rPr>
        <w:t>) LOGGER &lt;&lt; "Warning: the option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est</w:t>
      </w:r>
      <w:proofErr w:type="spellEnd"/>
      <w:r w:rsidRPr="00EB0D02">
        <w:rPr>
          <w:rFonts w:ascii="Courier New" w:hAnsi="Courier New" w:cs="Courier New"/>
        </w:rPr>
        <w:t xml:space="preserve">-fix option is disabled in this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687235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option.cpp:1225:        if (</w:t>
      </w:r>
      <w:proofErr w:type="spellStart"/>
      <w:r w:rsidRPr="00EB0D02">
        <w:rPr>
          <w:rFonts w:ascii="Courier New" w:hAnsi="Courier New" w:cs="Courier New"/>
        </w:rPr>
        <w:t>pred_rand_</w:t>
      </w:r>
      <w:proofErr w:type="gramStart"/>
      <w:r w:rsidRPr="00EB0D02">
        <w:rPr>
          <w:rFonts w:ascii="Courier New" w:hAnsi="Courier New" w:cs="Courier New"/>
        </w:rPr>
        <w:t>eff</w:t>
      </w:r>
      <w:proofErr w:type="spellEnd"/>
      <w:proofErr w:type="gramEnd"/>
      <w:r w:rsidRPr="00EB0D02">
        <w:rPr>
          <w:rFonts w:ascii="Courier New" w:hAnsi="Courier New" w:cs="Courier New"/>
        </w:rPr>
        <w:t>) LOGGER &lt;&lt; "Warning: the option --</w:t>
      </w:r>
      <w:proofErr w:type="spellStart"/>
      <w:r w:rsidRPr="00EB0D02">
        <w:rPr>
          <w:rFonts w:ascii="Courier New" w:hAnsi="Courier New" w:cs="Courier New"/>
        </w:rPr>
        <w:t>reml</w:t>
      </w:r>
      <w:proofErr w:type="spellEnd"/>
      <w:r w:rsidRPr="00EB0D02">
        <w:rPr>
          <w:rFonts w:ascii="Courier New" w:hAnsi="Courier New" w:cs="Courier New"/>
        </w:rPr>
        <w:t>-</w:t>
      </w:r>
      <w:proofErr w:type="spellStart"/>
      <w:r w:rsidRPr="00EB0D02">
        <w:rPr>
          <w:rFonts w:ascii="Courier New" w:hAnsi="Courier New" w:cs="Courier New"/>
        </w:rPr>
        <w:t>pred</w:t>
      </w:r>
      <w:proofErr w:type="spellEnd"/>
      <w:r w:rsidRPr="00EB0D02">
        <w:rPr>
          <w:rFonts w:ascii="Courier New" w:hAnsi="Courier New" w:cs="Courier New"/>
        </w:rPr>
        <w:t xml:space="preserve">-rand option is disabled in this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962654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option.cpp:1226:        if(</w:t>
      </w:r>
      <w:proofErr w:type="spellStart"/>
      <w:r w:rsidRPr="00EB0D02">
        <w:rPr>
          <w:rFonts w:ascii="Courier New" w:hAnsi="Courier New" w:cs="Courier New"/>
        </w:rPr>
        <w:t>cv_blup</w:t>
      </w:r>
      <w:proofErr w:type="spellEnd"/>
      <w:r w:rsidRPr="00EB0D02">
        <w:rPr>
          <w:rFonts w:ascii="Courier New" w:hAnsi="Courier New" w:cs="Courier New"/>
        </w:rPr>
        <w:t>) LOGGER &lt;&lt; "Warning: the option --</w:t>
      </w:r>
      <w:proofErr w:type="spellStart"/>
      <w:r w:rsidRPr="00EB0D02">
        <w:rPr>
          <w:rFonts w:ascii="Courier New" w:hAnsi="Courier New" w:cs="Courier New"/>
        </w:rPr>
        <w:t>cvblup</w:t>
      </w:r>
      <w:proofErr w:type="spellEnd"/>
      <w:r w:rsidRPr="00EB0D02">
        <w:rPr>
          <w:rFonts w:ascii="Courier New" w:hAnsi="Courier New" w:cs="Courier New"/>
        </w:rPr>
        <w:t xml:space="preserve"> option is disabled in this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ED4AEB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option.cpp:1227:        if (</w:t>
      </w:r>
      <w:proofErr w:type="spellStart"/>
      <w:r w:rsidRPr="00EB0D02">
        <w:rPr>
          <w:rFonts w:ascii="Courier New" w:hAnsi="Courier New" w:cs="Courier New"/>
        </w:rPr>
        <w:t>reml_lrt_flag</w:t>
      </w:r>
      <w:proofErr w:type="spellEnd"/>
      <w:r w:rsidRPr="00EB0D02">
        <w:rPr>
          <w:rFonts w:ascii="Courier New" w:hAnsi="Courier New" w:cs="Courier New"/>
        </w:rPr>
        <w:t>) LOGGER &lt;&lt; "Warning: the option --</w:t>
      </w:r>
      <w:proofErr w:type="spellStart"/>
      <w:r w:rsidRPr="00EB0D02">
        <w:rPr>
          <w:rFonts w:ascii="Courier New" w:hAnsi="Courier New" w:cs="Courier New"/>
        </w:rPr>
        <w:t>reml-lrt</w:t>
      </w:r>
      <w:proofErr w:type="spellEnd"/>
      <w:r w:rsidRPr="00EB0D02">
        <w:rPr>
          <w:rFonts w:ascii="Courier New" w:hAnsi="Courier New" w:cs="Courier New"/>
        </w:rPr>
        <w:t xml:space="preserve"> option is disabled in this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  <w:r w:rsidRPr="00EB0D02">
        <w:rPr>
          <w:rFonts w:ascii="Courier New" w:hAnsi="Courier New" w:cs="Courier New"/>
        </w:rPr>
        <w:t xml:space="preserve"> </w:t>
      </w:r>
    </w:p>
    <w:p w14:paraId="303E518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option.cpp:1251:        if (</w:t>
      </w:r>
      <w:proofErr w:type="spellStart"/>
      <w:r w:rsidRPr="00EB0D02">
        <w:rPr>
          <w:rFonts w:ascii="Courier New" w:hAnsi="Courier New" w:cs="Courier New"/>
        </w:rPr>
        <w:t>thread_num</w:t>
      </w:r>
      <w:proofErr w:type="spellEnd"/>
      <w:r w:rsidRPr="00EB0D02">
        <w:rPr>
          <w:rFonts w:ascii="Courier New" w:hAnsi="Courier New" w:cs="Courier New"/>
        </w:rPr>
        <w:t xml:space="preserve"> == 1) LOGGER &lt;&lt; "Note: This is a multi-thread program. You could specify the number of threads by the --thread-</w:t>
      </w:r>
      <w:proofErr w:type="spellStart"/>
      <w:r w:rsidRPr="00EB0D02">
        <w:rPr>
          <w:rFonts w:ascii="Courier New" w:hAnsi="Courier New" w:cs="Courier New"/>
        </w:rPr>
        <w:t>num</w:t>
      </w:r>
      <w:proofErr w:type="spellEnd"/>
      <w:r w:rsidRPr="00EB0D02">
        <w:rPr>
          <w:rFonts w:ascii="Courier New" w:hAnsi="Courier New" w:cs="Courier New"/>
        </w:rPr>
        <w:t xml:space="preserve"> option to speed up the computation if there are multiple processors in your machine."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1C9AB36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option.cpp:1252:        else LOGGER &lt;&lt; "Note: the program will be running on " &lt;&lt; </w:t>
      </w:r>
      <w:proofErr w:type="spellStart"/>
      <w:r w:rsidRPr="00EB0D02">
        <w:rPr>
          <w:rFonts w:ascii="Courier New" w:hAnsi="Courier New" w:cs="Courier New"/>
        </w:rPr>
        <w:t>thread_num</w:t>
      </w:r>
      <w:proofErr w:type="spellEnd"/>
      <w:r w:rsidRPr="00EB0D02">
        <w:rPr>
          <w:rFonts w:ascii="Courier New" w:hAnsi="Courier New" w:cs="Courier New"/>
        </w:rPr>
        <w:t xml:space="preserve"> &lt;&lt; " threads."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10BA1F4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option.cpp:1258:            LOGGER &lt;&lt; "Warning: --autosome option omitted. You have specified the chromosome to analysis."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F4F509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option.cpp:1267:    LOGGER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0D2C017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option.cpp:1300:                LOGGER &lt;&lt; "There are two datasets specified (in PLINK binary PED format).\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dataset 1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01FFE09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option.cpp:1387:        if (</w:t>
      </w:r>
      <w:proofErr w:type="spellStart"/>
      <w:r w:rsidRPr="00EB0D02">
        <w:rPr>
          <w:rFonts w:ascii="Courier New" w:hAnsi="Courier New" w:cs="Courier New"/>
        </w:rPr>
        <w:t>extract_chr_start</w:t>
      </w:r>
      <w:proofErr w:type="spellEnd"/>
      <w:r w:rsidRPr="00EB0D02">
        <w:rPr>
          <w:rFonts w:ascii="Courier New" w:hAnsi="Courier New" w:cs="Courier New"/>
        </w:rPr>
        <w:t xml:space="preserve"> &gt; 0) LOGGER &lt;&lt; "Warning: the option --</w:t>
      </w:r>
      <w:proofErr w:type="spellStart"/>
      <w:r w:rsidRPr="00EB0D02">
        <w:rPr>
          <w:rFonts w:ascii="Courier New" w:hAnsi="Courier New" w:cs="Courier New"/>
        </w:rPr>
        <w:t>chr</w:t>
      </w:r>
      <w:proofErr w:type="spellEnd"/>
      <w:r w:rsidRPr="00EB0D02">
        <w:rPr>
          <w:rFonts w:ascii="Courier New" w:hAnsi="Courier New" w:cs="Courier New"/>
        </w:rPr>
        <w:t>, --autosome or --</w:t>
      </w:r>
      <w:proofErr w:type="spellStart"/>
      <w:r w:rsidRPr="00EB0D02">
        <w:rPr>
          <w:rFonts w:ascii="Courier New" w:hAnsi="Courier New" w:cs="Courier New"/>
        </w:rPr>
        <w:t>nonautosome</w:t>
      </w:r>
      <w:proofErr w:type="spellEnd"/>
      <w:r w:rsidRPr="00EB0D02">
        <w:rPr>
          <w:rFonts w:ascii="Courier New" w:hAnsi="Courier New" w:cs="Courier New"/>
        </w:rPr>
        <w:t xml:space="preserve"> is inactive for dosage data."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661644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pc_adjust.cpp:485:        LOGGER &lt;&lt; "PC"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&lt;&lt; ", </w:t>
      </w:r>
      <w:proofErr w:type="spellStart"/>
      <w:r w:rsidRPr="00EB0D02">
        <w:rPr>
          <w:rFonts w:ascii="Courier New" w:hAnsi="Courier New" w:cs="Courier New"/>
        </w:rPr>
        <w:t>bxy</w:t>
      </w:r>
      <w:proofErr w:type="spellEnd"/>
      <w:r w:rsidRPr="00EB0D02">
        <w:rPr>
          <w:rFonts w:ascii="Courier New" w:hAnsi="Courier New" w:cs="Courier New"/>
        </w:rPr>
        <w:t xml:space="preserve"> = " &lt;&lt; </w:t>
      </w:r>
      <w:proofErr w:type="spellStart"/>
      <w:r w:rsidRPr="00EB0D02">
        <w:rPr>
          <w:rFonts w:ascii="Courier New" w:hAnsi="Courier New" w:cs="Courier New"/>
        </w:rPr>
        <w:t>bxy_hat</w:t>
      </w:r>
      <w:proofErr w:type="spellEnd"/>
      <w:r w:rsidRPr="00EB0D02">
        <w:rPr>
          <w:rFonts w:ascii="Courier New" w:hAnsi="Courier New" w:cs="Courier New"/>
        </w:rPr>
        <w:t xml:space="preserve">(i-1)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150DCCB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sbat.cpp:19: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SNP association results from [" + </w:t>
      </w:r>
      <w:proofErr w:type="spellStart"/>
      <w:r w:rsidRPr="00EB0D02">
        <w:rPr>
          <w:rFonts w:ascii="Courier New" w:hAnsi="Courier New" w:cs="Courier New"/>
        </w:rPr>
        <w:t>snpAssoc_file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76335240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sbat.cpp:37:    LOGGER &lt;&lt; "Association p-values of " &lt;&lt; </w:t>
      </w:r>
      <w:proofErr w:type="spellStart"/>
      <w:r w:rsidRPr="00EB0D02">
        <w:rPr>
          <w:rFonts w:ascii="Courier New" w:hAnsi="Courier New" w:cs="Courier New"/>
        </w:rPr>
        <w:t>snp_</w:t>
      </w:r>
      <w:proofErr w:type="gramStart"/>
      <w:r w:rsidRPr="00EB0D02">
        <w:rPr>
          <w:rFonts w:ascii="Courier New" w:hAnsi="Courier New" w:cs="Courier New"/>
        </w:rPr>
        <w:t>name.size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have been included."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9E760C8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sbat.cpp:70:    LOGGER &lt;&lt; "Reading physical positions of the genes from [" + </w:t>
      </w:r>
      <w:proofErr w:type="spellStart"/>
      <w:r w:rsidRPr="00EB0D02">
        <w:rPr>
          <w:rFonts w:ascii="Courier New" w:hAnsi="Courier New" w:cs="Courier New"/>
        </w:rPr>
        <w:t>gAnno_file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C78922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sbat.cpp:81:    LOGGER &lt;&lt; "Physical positions of " &lt;&lt; </w:t>
      </w:r>
      <w:proofErr w:type="spellStart"/>
      <w:r w:rsidRPr="00EB0D02">
        <w:rPr>
          <w:rFonts w:ascii="Courier New" w:hAnsi="Courier New" w:cs="Courier New"/>
        </w:rPr>
        <w:t>gene_</w:t>
      </w:r>
      <w:proofErr w:type="gramStart"/>
      <w:r w:rsidRPr="00EB0D02">
        <w:rPr>
          <w:rFonts w:ascii="Courier New" w:hAnsi="Courier New" w:cs="Courier New"/>
        </w:rPr>
        <w:t>name.size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genes have been include."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88ABBAE" w14:textId="771B625F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sbat.cpp:115:    LOGGER &lt;&lt; "Mapping the physical positions of genes to SNP data (gene boun</w:t>
      </w:r>
      <w:ins w:id="173" w:author="Longda Jiang" w:date="2021-09-10T13:39:00Z">
        <w:r w:rsidR="006835B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>aries: " &lt;&lt; wind / 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away from UTRs)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D4EC4D2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sbat.cpp:157:    else LOGGER &lt;&lt; mapped &lt;&lt; " genes have been mapped to SNP data."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01E1987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lastRenderedPageBreak/>
        <w:t>sbat.cpp:161:    LOGGER &lt;&lt; "\</w:t>
      </w:r>
      <w:proofErr w:type="spellStart"/>
      <w:r w:rsidRPr="00EB0D02">
        <w:rPr>
          <w:rFonts w:ascii="Courier New" w:hAnsi="Courier New" w:cs="Courier New"/>
        </w:rPr>
        <w:t>nRunning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for genes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6A3B1F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sbat.cpp:162:    if (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&lt; 1) LOGGER &lt;&lt; "Pruning SNPs with LD </w:t>
      </w:r>
      <w:proofErr w:type="spellStart"/>
      <w:r w:rsidRPr="00EB0D02">
        <w:rPr>
          <w:rFonts w:ascii="Courier New" w:hAnsi="Courier New" w:cs="Courier New"/>
        </w:rPr>
        <w:t>rsq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= " &lt;&lt; 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>*</w:t>
      </w:r>
      <w:proofErr w:type="spellStart"/>
      <w:r w:rsidRPr="00EB0D02">
        <w:rPr>
          <w:rFonts w:ascii="Courier New" w:hAnsi="Courier New" w:cs="Courier New"/>
        </w:rPr>
        <w:t>sbat_ld_</w:t>
      </w:r>
      <w:proofErr w:type="gram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 &lt;</w:t>
      </w:r>
      <w:proofErr w:type="gramEnd"/>
      <w:r w:rsidRPr="00EB0D02">
        <w:rPr>
          <w:rFonts w:ascii="Courier New" w:hAnsi="Courier New" w:cs="Courier New"/>
        </w:rPr>
        <w:t xml:space="preserve">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10EF910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sbat.cpp:222:        </w:t>
      </w:r>
      <w:proofErr w:type="gramStart"/>
      <w:r w:rsidRPr="00EB0D02">
        <w:rPr>
          <w:rFonts w:ascii="Courier New" w:hAnsi="Courier New" w:cs="Courier New"/>
        </w:rPr>
        <w:t>if(</w:t>
      </w:r>
      <w:proofErr w:type="gram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% 100 == 0 ||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== </w:t>
      </w:r>
      <w:proofErr w:type="spellStart"/>
      <w:r w:rsidRPr="00EB0D02">
        <w:rPr>
          <w:rFonts w:ascii="Courier New" w:hAnsi="Courier New" w:cs="Courier New"/>
        </w:rPr>
        <w:t>gene_num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</w:t>
      </w:r>
      <w:proofErr w:type="spellStart"/>
      <w:r w:rsidRPr="00EB0D02">
        <w:rPr>
          <w:rFonts w:ascii="Courier New" w:hAnsi="Courier New" w:cs="Courier New"/>
        </w:rPr>
        <w:t>gene_num</w:t>
      </w:r>
      <w:proofErr w:type="spellEnd"/>
      <w:r w:rsidRPr="00EB0D02">
        <w:rPr>
          <w:rFonts w:ascii="Courier New" w:hAnsi="Courier New" w:cs="Courier New"/>
        </w:rPr>
        <w:t xml:space="preserve"> &lt;&lt; " genes.\r";</w:t>
      </w:r>
    </w:p>
    <w:p w14:paraId="519A7AED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sbat.cpp:226:    LOGGER &lt;&lt; "\</w:t>
      </w:r>
      <w:proofErr w:type="spellStart"/>
      <w:r w:rsidRPr="00EB0D02">
        <w:rPr>
          <w:rFonts w:ascii="Courier New" w:hAnsi="Courier New" w:cs="Courier New"/>
        </w:rPr>
        <w:t>nSaving</w:t>
      </w:r>
      <w:proofErr w:type="spellEnd"/>
      <w:r w:rsidRPr="00EB0D02">
        <w:rPr>
          <w:rFonts w:ascii="Courier New" w:hAnsi="Courier New" w:cs="Courier New"/>
        </w:rPr>
        <w:t xml:space="preserve"> the results of the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to [" + filename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E6AAC57" w14:textId="3A2F447F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sbat.cpp:239:        LOGGER &lt;&lt; "The SNP sets have been save</w:t>
      </w:r>
      <w:ins w:id="174" w:author="Longda Jiang" w:date="2021-09-10T13:40:00Z">
        <w:r w:rsidR="006835B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in file [" &lt;&lt; </w:t>
      </w:r>
      <w:proofErr w:type="spellStart"/>
      <w:r w:rsidRPr="00EB0D02">
        <w:rPr>
          <w:rFonts w:ascii="Courier New" w:hAnsi="Courier New" w:cs="Courier New"/>
        </w:rPr>
        <w:t>rgoodsnpfile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D62621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sbat.cpp:248:    LOGGER &lt;&lt; "\</w:t>
      </w:r>
      <w:proofErr w:type="spellStart"/>
      <w:r w:rsidRPr="00EB0D02">
        <w:rPr>
          <w:rFonts w:ascii="Courier New" w:hAnsi="Courier New" w:cs="Courier New"/>
        </w:rPr>
        <w:t>nReading</w:t>
      </w:r>
      <w:proofErr w:type="spellEnd"/>
      <w:r w:rsidRPr="00EB0D02">
        <w:rPr>
          <w:rFonts w:ascii="Courier New" w:hAnsi="Courier New" w:cs="Courier New"/>
        </w:rPr>
        <w:t xml:space="preserve"> SNP sets from [" + </w:t>
      </w:r>
      <w:proofErr w:type="spellStart"/>
      <w:r w:rsidRPr="00EB0D02">
        <w:rPr>
          <w:rFonts w:ascii="Courier New" w:hAnsi="Courier New" w:cs="Courier New"/>
        </w:rPr>
        <w:t>snpset_file</w:t>
      </w:r>
      <w:proofErr w:type="spellEnd"/>
      <w:r w:rsidRPr="00EB0D02">
        <w:rPr>
          <w:rFonts w:ascii="Courier New" w:hAnsi="Courier New" w:cs="Courier New"/>
        </w:rPr>
        <w:t xml:space="preserve"> +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259058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sbat.cpp:271:    LOGGER &lt;&lt; </w:t>
      </w:r>
      <w:proofErr w:type="spellStart"/>
      <w:r w:rsidRPr="00EB0D02">
        <w:rPr>
          <w:rFonts w:ascii="Courier New" w:hAnsi="Courier New" w:cs="Courier New"/>
        </w:rPr>
        <w:t>snp_</w:t>
      </w:r>
      <w:proofErr w:type="gramStart"/>
      <w:r w:rsidRPr="00EB0D02">
        <w:rPr>
          <w:rFonts w:ascii="Courier New" w:hAnsi="Courier New" w:cs="Courier New"/>
        </w:rPr>
        <w:t>name.size</w:t>
      </w:r>
      <w:proofErr w:type="spellEnd"/>
      <w:proofErr w:type="gramEnd"/>
      <w:r w:rsidRPr="00EB0D02">
        <w:rPr>
          <w:rFonts w:ascii="Courier New" w:hAnsi="Courier New" w:cs="Courier New"/>
        </w:rPr>
        <w:t xml:space="preserve">() &lt;&lt; " SNPs in " &lt;&lt; </w:t>
      </w:r>
      <w:proofErr w:type="spellStart"/>
      <w:r w:rsidRPr="00EB0D02">
        <w:rPr>
          <w:rFonts w:ascii="Courier New" w:hAnsi="Courier New" w:cs="Courier New"/>
        </w:rPr>
        <w:t>snpset.size</w:t>
      </w:r>
      <w:proofErr w:type="spellEnd"/>
      <w:r w:rsidRPr="00EB0D02">
        <w:rPr>
          <w:rFonts w:ascii="Courier New" w:hAnsi="Courier New" w:cs="Courier New"/>
        </w:rPr>
        <w:t xml:space="preserve">() &lt;&lt; " sets have been included."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3C37218E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sbat.cpp:295:    LOGGER &lt;&lt; "\</w:t>
      </w:r>
      <w:proofErr w:type="spellStart"/>
      <w:r w:rsidRPr="00EB0D02">
        <w:rPr>
          <w:rFonts w:ascii="Courier New" w:hAnsi="Courier New" w:cs="Courier New"/>
        </w:rPr>
        <w:t>nRunning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2A0F1FED" w14:textId="3B3EEC7F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sbat.cpp:296:    if (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&lt; 1) LOGGER &lt;&lt; "Pruning </w:t>
      </w:r>
      <w:ins w:id="175" w:author="Longda Jiang" w:date="2021-09-10T13:40:00Z">
        <w:r w:rsidR="006835B4">
          <w:rPr>
            <w:rFonts w:ascii="Courier New" w:hAnsi="Courier New" w:cs="Courier New"/>
          </w:rPr>
          <w:t>SNP</w:t>
        </w:r>
      </w:ins>
      <w:del w:id="176" w:author="Longda Jiang" w:date="2021-09-10T13:40:00Z">
        <w:r w:rsidRPr="00EB0D02" w:rsidDel="006835B4">
          <w:rPr>
            <w:rFonts w:ascii="Courier New" w:hAnsi="Courier New" w:cs="Courier New"/>
          </w:rPr>
          <w:delText>snp</w:delText>
        </w:r>
      </w:del>
      <w:r w:rsidRPr="00EB0D02">
        <w:rPr>
          <w:rFonts w:ascii="Courier New" w:hAnsi="Courier New" w:cs="Courier New"/>
        </w:rPr>
        <w:t xml:space="preserve">s with maximum </w:t>
      </w:r>
      <w:ins w:id="177" w:author="Longda Jiang" w:date="2021-09-10T13:40:00Z">
        <w:r w:rsidR="006835B4">
          <w:rPr>
            <w:rFonts w:ascii="Courier New" w:hAnsi="Courier New" w:cs="Courier New"/>
          </w:rPr>
          <w:t>LD</w:t>
        </w:r>
      </w:ins>
      <w:del w:id="178" w:author="Longda Jiang" w:date="2021-09-10T13:40:00Z">
        <w:r w:rsidRPr="00EB0D02" w:rsidDel="006835B4">
          <w:rPr>
            <w:rFonts w:ascii="Courier New" w:hAnsi="Courier New" w:cs="Courier New"/>
          </w:rPr>
          <w:delText>ld</w:delText>
        </w:r>
      </w:del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sbat_ld_</w:t>
      </w:r>
      <w:proofErr w:type="gram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 &lt;</w:t>
      </w:r>
      <w:proofErr w:type="gramEnd"/>
      <w:r w:rsidRPr="00EB0D02">
        <w:rPr>
          <w:rFonts w:ascii="Courier New" w:hAnsi="Courier New" w:cs="Courier New"/>
        </w:rPr>
        <w:t xml:space="preserve">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21488AAF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sbat.cpp:360:        </w:t>
      </w:r>
      <w:proofErr w:type="gramStart"/>
      <w:r w:rsidRPr="00EB0D02">
        <w:rPr>
          <w:rFonts w:ascii="Courier New" w:hAnsi="Courier New" w:cs="Courier New"/>
        </w:rPr>
        <w:t>if(</w:t>
      </w:r>
      <w:proofErr w:type="gram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% 100 == 0 ||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== </w:t>
      </w:r>
      <w:proofErr w:type="spellStart"/>
      <w:r w:rsidRPr="00EB0D02">
        <w:rPr>
          <w:rFonts w:ascii="Courier New" w:hAnsi="Courier New" w:cs="Courier New"/>
        </w:rPr>
        <w:t>set_num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</w:t>
      </w:r>
      <w:proofErr w:type="spellStart"/>
      <w:r w:rsidRPr="00EB0D02">
        <w:rPr>
          <w:rFonts w:ascii="Courier New" w:hAnsi="Courier New" w:cs="Courier New"/>
        </w:rPr>
        <w:t>set_num</w:t>
      </w:r>
      <w:proofErr w:type="spellEnd"/>
      <w:r w:rsidRPr="00EB0D02">
        <w:rPr>
          <w:rFonts w:ascii="Courier New" w:hAnsi="Courier New" w:cs="Courier New"/>
        </w:rPr>
        <w:t xml:space="preserve"> &lt;&lt; " sets.\r";</w:t>
      </w:r>
    </w:p>
    <w:p w14:paraId="76FD2F44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sbat.cpp:364:    LOGGER &lt;&lt; "\</w:t>
      </w:r>
      <w:proofErr w:type="spellStart"/>
      <w:r w:rsidRPr="00EB0D02">
        <w:rPr>
          <w:rFonts w:ascii="Courier New" w:hAnsi="Courier New" w:cs="Courier New"/>
        </w:rPr>
        <w:t>nSaving</w:t>
      </w:r>
      <w:proofErr w:type="spellEnd"/>
      <w:r w:rsidRPr="00EB0D02">
        <w:rPr>
          <w:rFonts w:ascii="Courier New" w:hAnsi="Courier New" w:cs="Courier New"/>
        </w:rPr>
        <w:t xml:space="preserve"> the results of the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to [" + filename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A0B3FC8" w14:textId="48CB5CCD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sbat.cpp:375:        LOGGER &lt;&lt; "The SNP sets have been save</w:t>
      </w:r>
      <w:ins w:id="179" w:author="Longda Jiang" w:date="2021-09-10T13:40:00Z">
        <w:r w:rsidR="006835B4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in file [" &lt;&lt; </w:t>
      </w:r>
      <w:proofErr w:type="spellStart"/>
      <w:r w:rsidRPr="00EB0D02">
        <w:rPr>
          <w:rFonts w:ascii="Courier New" w:hAnsi="Courier New" w:cs="Courier New"/>
        </w:rPr>
        <w:t>rgoodsnpfile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4C9AD411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sbat.cpp:395:    LOGGER &lt;&lt; "\</w:t>
      </w:r>
      <w:proofErr w:type="spellStart"/>
      <w:r w:rsidRPr="00EB0D02">
        <w:rPr>
          <w:rFonts w:ascii="Courier New" w:hAnsi="Courier New" w:cs="Courier New"/>
        </w:rPr>
        <w:t>nRunning</w:t>
      </w:r>
      <w:proofErr w:type="spellEnd"/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at genomic segments with a length of " &lt;&lt; </w:t>
      </w:r>
      <w:proofErr w:type="spellStart"/>
      <w:r w:rsidRPr="00EB0D02">
        <w:rPr>
          <w:rFonts w:ascii="Courier New" w:hAnsi="Courier New" w:cs="Courier New"/>
        </w:rPr>
        <w:t>seg_size</w:t>
      </w:r>
      <w:proofErr w:type="spellEnd"/>
      <w:r w:rsidRPr="00EB0D02">
        <w:rPr>
          <w:rFonts w:ascii="Courier New" w:hAnsi="Courier New" w:cs="Courier New"/>
        </w:rPr>
        <w:t>/1000 &lt;&lt; "</w:t>
      </w:r>
      <w:proofErr w:type="spellStart"/>
      <w:r w:rsidRPr="00EB0D02">
        <w:rPr>
          <w:rFonts w:ascii="Courier New" w:hAnsi="Courier New" w:cs="Courier New"/>
        </w:rPr>
        <w:t>Kb</w:t>
      </w:r>
      <w:proofErr w:type="spellEnd"/>
      <w:r w:rsidRPr="00EB0D02">
        <w:rPr>
          <w:rFonts w:ascii="Courier New" w:hAnsi="Courier New" w:cs="Courier New"/>
        </w:rPr>
        <w:t xml:space="preserve">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6AC6660B" w14:textId="74AC64F9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sbat.cpp:396:    if (</w:t>
      </w:r>
      <w:proofErr w:type="spellStart"/>
      <w:r w:rsidRPr="00EB0D02">
        <w:rPr>
          <w:rFonts w:ascii="Courier New" w:hAnsi="Courier New" w:cs="Courier New"/>
        </w:rPr>
        <w:t>sbat_ld_cutoff</w:t>
      </w:r>
      <w:proofErr w:type="spellEnd"/>
      <w:r w:rsidRPr="00EB0D02">
        <w:rPr>
          <w:rFonts w:ascii="Courier New" w:hAnsi="Courier New" w:cs="Courier New"/>
        </w:rPr>
        <w:t xml:space="preserve"> &lt; 1) LOGGER &lt;&lt; "Pruning </w:t>
      </w:r>
      <w:ins w:id="180" w:author="Longda Jiang" w:date="2021-09-10T13:41:00Z">
        <w:r w:rsidR="006835B4">
          <w:rPr>
            <w:rFonts w:ascii="Courier New" w:hAnsi="Courier New" w:cs="Courier New"/>
          </w:rPr>
          <w:t>SNP</w:t>
        </w:r>
      </w:ins>
      <w:del w:id="181" w:author="Longda Jiang" w:date="2021-09-10T13:41:00Z">
        <w:r w:rsidRPr="00EB0D02" w:rsidDel="006835B4">
          <w:rPr>
            <w:rFonts w:ascii="Courier New" w:hAnsi="Courier New" w:cs="Courier New"/>
          </w:rPr>
          <w:delText>snp</w:delText>
        </w:r>
      </w:del>
      <w:r w:rsidRPr="00EB0D02">
        <w:rPr>
          <w:rFonts w:ascii="Courier New" w:hAnsi="Courier New" w:cs="Courier New"/>
        </w:rPr>
        <w:t xml:space="preserve">s with maximum </w:t>
      </w:r>
      <w:ins w:id="182" w:author="Longda Jiang" w:date="2021-09-10T13:41:00Z">
        <w:r w:rsidR="006835B4">
          <w:rPr>
            <w:rFonts w:ascii="Courier New" w:hAnsi="Courier New" w:cs="Courier New"/>
          </w:rPr>
          <w:t>LD</w:t>
        </w:r>
      </w:ins>
      <w:del w:id="183" w:author="Longda Jiang" w:date="2021-09-10T13:41:00Z">
        <w:r w:rsidRPr="00EB0D02" w:rsidDel="006835B4">
          <w:rPr>
            <w:rFonts w:ascii="Courier New" w:hAnsi="Courier New" w:cs="Courier New"/>
          </w:rPr>
          <w:delText>ld</w:delText>
        </w:r>
      </w:del>
      <w:r w:rsidRPr="00EB0D02">
        <w:rPr>
          <w:rFonts w:ascii="Courier New" w:hAnsi="Courier New" w:cs="Courier New"/>
        </w:rPr>
        <w:t xml:space="preserve"> </w:t>
      </w:r>
      <w:proofErr w:type="spell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" &lt;&lt; </w:t>
      </w:r>
      <w:proofErr w:type="spellStart"/>
      <w:r w:rsidRPr="00EB0D02">
        <w:rPr>
          <w:rFonts w:ascii="Courier New" w:hAnsi="Courier New" w:cs="Courier New"/>
        </w:rPr>
        <w:t>sbat_ld_</w:t>
      </w:r>
      <w:proofErr w:type="gramStart"/>
      <w:r w:rsidRPr="00EB0D02">
        <w:rPr>
          <w:rFonts w:ascii="Courier New" w:hAnsi="Courier New" w:cs="Courier New"/>
        </w:rPr>
        <w:t>cutoff</w:t>
      </w:r>
      <w:proofErr w:type="spellEnd"/>
      <w:r w:rsidRPr="00EB0D02">
        <w:rPr>
          <w:rFonts w:ascii="Courier New" w:hAnsi="Courier New" w:cs="Courier New"/>
        </w:rPr>
        <w:t xml:space="preserve">  &lt;</w:t>
      </w:r>
      <w:proofErr w:type="gramEnd"/>
      <w:r w:rsidRPr="00EB0D02">
        <w:rPr>
          <w:rFonts w:ascii="Courier New" w:hAnsi="Courier New" w:cs="Courier New"/>
        </w:rPr>
        <w:t xml:space="preserve">&lt; </w:t>
      </w:r>
      <w:proofErr w:type="spell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</w:p>
    <w:p w14:paraId="584593FA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 xml:space="preserve">sbat.cpp:456:        </w:t>
      </w:r>
      <w:proofErr w:type="gramStart"/>
      <w:r w:rsidRPr="00EB0D02">
        <w:rPr>
          <w:rFonts w:ascii="Courier New" w:hAnsi="Courier New" w:cs="Courier New"/>
        </w:rPr>
        <w:t>if(</w:t>
      </w:r>
      <w:proofErr w:type="gramEnd"/>
      <w:r w:rsidRPr="00EB0D02">
        <w:rPr>
          <w:rFonts w:ascii="Courier New" w:hAnsi="Courier New" w:cs="Courier New"/>
        </w:rPr>
        <w:t>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% 100 == 0 || (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+ 1) == </w:t>
      </w:r>
      <w:proofErr w:type="spellStart"/>
      <w:r w:rsidRPr="00EB0D02">
        <w:rPr>
          <w:rFonts w:ascii="Courier New" w:hAnsi="Courier New" w:cs="Courier New"/>
        </w:rPr>
        <w:t>set_num</w:t>
      </w:r>
      <w:proofErr w:type="spellEnd"/>
      <w:r w:rsidRPr="00EB0D02">
        <w:rPr>
          <w:rFonts w:ascii="Courier New" w:hAnsi="Courier New" w:cs="Courier New"/>
        </w:rPr>
        <w:t xml:space="preserve">) LOGGER &lt;&lt; </w:t>
      </w:r>
      <w:proofErr w:type="spellStart"/>
      <w:r w:rsidRPr="00EB0D02">
        <w:rPr>
          <w:rFonts w:ascii="Courier New" w:hAnsi="Courier New" w:cs="Courier New"/>
        </w:rPr>
        <w:t>i</w:t>
      </w:r>
      <w:proofErr w:type="spellEnd"/>
      <w:r w:rsidRPr="00EB0D02">
        <w:rPr>
          <w:rFonts w:ascii="Courier New" w:hAnsi="Courier New" w:cs="Courier New"/>
        </w:rPr>
        <w:t xml:space="preserve"> + 1 &lt;&lt; " of " &lt;&lt; </w:t>
      </w:r>
      <w:proofErr w:type="spellStart"/>
      <w:r w:rsidRPr="00EB0D02">
        <w:rPr>
          <w:rFonts w:ascii="Courier New" w:hAnsi="Courier New" w:cs="Courier New"/>
        </w:rPr>
        <w:t>set_num</w:t>
      </w:r>
      <w:proofErr w:type="spellEnd"/>
      <w:r w:rsidRPr="00EB0D02">
        <w:rPr>
          <w:rFonts w:ascii="Courier New" w:hAnsi="Courier New" w:cs="Courier New"/>
        </w:rPr>
        <w:t xml:space="preserve"> &lt;&lt; " sets.\r";</w:t>
      </w:r>
    </w:p>
    <w:p w14:paraId="004AD1E3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sbat.cpp:460:    LOGGER &lt;&lt; "\</w:t>
      </w:r>
      <w:proofErr w:type="spellStart"/>
      <w:r w:rsidRPr="00EB0D02">
        <w:rPr>
          <w:rFonts w:ascii="Courier New" w:hAnsi="Courier New" w:cs="Courier New"/>
        </w:rPr>
        <w:t>nSaving</w:t>
      </w:r>
      <w:proofErr w:type="spellEnd"/>
      <w:r w:rsidRPr="00EB0D02">
        <w:rPr>
          <w:rFonts w:ascii="Courier New" w:hAnsi="Courier New" w:cs="Courier New"/>
        </w:rPr>
        <w:t xml:space="preserve"> the results of the segment-based </w:t>
      </w:r>
      <w:proofErr w:type="spellStart"/>
      <w:r w:rsidRPr="00EB0D02">
        <w:rPr>
          <w:rFonts w:ascii="Courier New" w:hAnsi="Courier New" w:cs="Courier New"/>
        </w:rPr>
        <w:t>fastBAT</w:t>
      </w:r>
      <w:proofErr w:type="spellEnd"/>
      <w:r w:rsidRPr="00EB0D02">
        <w:rPr>
          <w:rFonts w:ascii="Courier New" w:hAnsi="Courier New" w:cs="Courier New"/>
        </w:rPr>
        <w:t xml:space="preserve"> analysis to [" + filename + "] ..."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162B2CD" w14:textId="6EF92811" w:rsidR="00EB0D02" w:rsidRPr="00EB0D02" w:rsidRDefault="00EB0D02" w:rsidP="00EB0D02">
      <w:pPr>
        <w:pStyle w:val="PlainText"/>
        <w:rPr>
          <w:rFonts w:ascii="Courier New" w:hAnsi="Courier New" w:cs="Courier New"/>
        </w:rPr>
      </w:pPr>
      <w:r w:rsidRPr="00EB0D02">
        <w:rPr>
          <w:rFonts w:ascii="Courier New" w:hAnsi="Courier New" w:cs="Courier New"/>
        </w:rPr>
        <w:t>sbat.cpp:473:        LOGGER &lt;&lt; "The SNP sets have been save</w:t>
      </w:r>
      <w:ins w:id="184" w:author="Longda Jiang" w:date="2021-09-10T13:41:00Z">
        <w:r w:rsidR="00024345">
          <w:rPr>
            <w:rFonts w:ascii="Courier New" w:hAnsi="Courier New" w:cs="Courier New"/>
          </w:rPr>
          <w:t>d</w:t>
        </w:r>
      </w:ins>
      <w:r w:rsidRPr="00EB0D02">
        <w:rPr>
          <w:rFonts w:ascii="Courier New" w:hAnsi="Courier New" w:cs="Courier New"/>
        </w:rPr>
        <w:t xml:space="preserve"> in file [" &lt;&lt; </w:t>
      </w:r>
      <w:proofErr w:type="spellStart"/>
      <w:r w:rsidRPr="00EB0D02">
        <w:rPr>
          <w:rFonts w:ascii="Courier New" w:hAnsi="Courier New" w:cs="Courier New"/>
        </w:rPr>
        <w:t>rgoodsnpfile</w:t>
      </w:r>
      <w:proofErr w:type="spellEnd"/>
      <w:r w:rsidRPr="00EB0D02">
        <w:rPr>
          <w:rFonts w:ascii="Courier New" w:hAnsi="Courier New" w:cs="Courier New"/>
        </w:rPr>
        <w:t xml:space="preserve"> &lt;&lt; "]." &lt;&lt; </w:t>
      </w:r>
      <w:proofErr w:type="spellStart"/>
      <w:proofErr w:type="gramStart"/>
      <w:r w:rsidRPr="00EB0D02">
        <w:rPr>
          <w:rFonts w:ascii="Courier New" w:hAnsi="Courier New" w:cs="Courier New"/>
        </w:rPr>
        <w:t>endl</w:t>
      </w:r>
      <w:proofErr w:type="spellEnd"/>
      <w:r w:rsidRPr="00EB0D02">
        <w:rPr>
          <w:rFonts w:ascii="Courier New" w:hAnsi="Courier New" w:cs="Courier New"/>
        </w:rPr>
        <w:t>;</w:t>
      </w:r>
      <w:proofErr w:type="gramEnd"/>
    </w:p>
    <w:p w14:paraId="52724B4C" w14:textId="77777777" w:rsidR="00EB0D02" w:rsidRPr="00EB0D02" w:rsidRDefault="00EB0D02" w:rsidP="00EB0D02">
      <w:pPr>
        <w:pStyle w:val="PlainText"/>
        <w:rPr>
          <w:rFonts w:ascii="Courier New" w:hAnsi="Courier New" w:cs="Courier New"/>
        </w:rPr>
      </w:pPr>
    </w:p>
    <w:sectPr w:rsidR="00EB0D02" w:rsidRPr="00EB0D02" w:rsidSect="00EB24C3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Longda Jiang" w:date="2021-09-10T10:12:00Z" w:initials="LJ">
    <w:p w14:paraId="08C7BC3D" w14:textId="5F7F9034" w:rsidR="00254714" w:rsidRDefault="00254714">
      <w:pPr>
        <w:pStyle w:val="CommentText"/>
      </w:pPr>
      <w:r>
        <w:rPr>
          <w:rStyle w:val="CommentReference"/>
        </w:rPr>
        <w:annotationRef/>
      </w:r>
      <w:r>
        <w:t xml:space="preserve">Here it looks like </w:t>
      </w:r>
      <w:r w:rsidR="00A00FA1">
        <w:t>"</w:t>
      </w:r>
      <w:r>
        <w:t>excluding</w:t>
      </w:r>
      <w:r w:rsidR="00A00FA1">
        <w:t>”</w:t>
      </w:r>
      <w:r>
        <w:t xml:space="preserve"> should be used according to the </w:t>
      </w:r>
      <w:r w:rsidR="00A00FA1">
        <w:t xml:space="preserve">actual function in the source code ‘data.cpp’. </w:t>
      </w:r>
      <w:r w:rsidR="00A51608">
        <w:t>Please confirm!</w:t>
      </w:r>
    </w:p>
  </w:comment>
  <w:comment w:id="20" w:author="Jian Yang" w:date="2021-09-10T20:18:00Z" w:initials="JY杨">
    <w:p w14:paraId="14AB67A1" w14:textId="5CB108E4" w:rsidR="00324ADF" w:rsidRDefault="00324ADF">
      <w:pPr>
        <w:pStyle w:val="CommentText"/>
      </w:pPr>
      <w:r>
        <w:rPr>
          <w:rStyle w:val="CommentReference"/>
        </w:rPr>
        <w:annotationRef/>
      </w:r>
      <w:r>
        <w:t>I think 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C7BC3D" w15:done="0"/>
  <w15:commentEx w15:paraId="14AB67A1" w15:paraIdParent="08C7BC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5ADF6" w16cex:dateUtc="2021-09-10T02:12:00Z"/>
  <w16cex:commentExtensible w16cex:durableId="24E63BFC" w16cex:dateUtc="2021-09-10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C7BC3D" w16cid:durableId="24E5ADF6"/>
  <w16cid:commentId w16cid:paraId="14AB67A1" w16cid:durableId="24E63B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148C4"/>
    <w:rsid w:val="00014C4F"/>
    <w:rsid w:val="0002049D"/>
    <w:rsid w:val="000205EB"/>
    <w:rsid w:val="00024345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1148"/>
    <w:rsid w:val="00177773"/>
    <w:rsid w:val="00196E5D"/>
    <w:rsid w:val="001A4181"/>
    <w:rsid w:val="001B0F96"/>
    <w:rsid w:val="001B6CD8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0EB2"/>
    <w:rsid w:val="00211106"/>
    <w:rsid w:val="0021486D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4714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5D73"/>
    <w:rsid w:val="00307E15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24ADF"/>
    <w:rsid w:val="0033033E"/>
    <w:rsid w:val="003307A2"/>
    <w:rsid w:val="00331C68"/>
    <w:rsid w:val="00334ECB"/>
    <w:rsid w:val="00335AA7"/>
    <w:rsid w:val="0034091D"/>
    <w:rsid w:val="00340A4A"/>
    <w:rsid w:val="00340C61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936B1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3F5135"/>
    <w:rsid w:val="00402B09"/>
    <w:rsid w:val="0040315F"/>
    <w:rsid w:val="00404A82"/>
    <w:rsid w:val="00411DF7"/>
    <w:rsid w:val="00412D7D"/>
    <w:rsid w:val="004201DB"/>
    <w:rsid w:val="00422EC9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C47F2"/>
    <w:rsid w:val="004C56A1"/>
    <w:rsid w:val="004C5C6C"/>
    <w:rsid w:val="004C5C8E"/>
    <w:rsid w:val="004C7083"/>
    <w:rsid w:val="004D1476"/>
    <w:rsid w:val="004E39AD"/>
    <w:rsid w:val="004E63E7"/>
    <w:rsid w:val="004F1114"/>
    <w:rsid w:val="004F1AFE"/>
    <w:rsid w:val="004F42B3"/>
    <w:rsid w:val="00500AF2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7471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62B3E"/>
    <w:rsid w:val="006706D9"/>
    <w:rsid w:val="00670B86"/>
    <w:rsid w:val="00676833"/>
    <w:rsid w:val="00681B3F"/>
    <w:rsid w:val="0068221B"/>
    <w:rsid w:val="00682EB5"/>
    <w:rsid w:val="006835B4"/>
    <w:rsid w:val="006869AA"/>
    <w:rsid w:val="00693785"/>
    <w:rsid w:val="00695D8D"/>
    <w:rsid w:val="00697274"/>
    <w:rsid w:val="006C33D9"/>
    <w:rsid w:val="006C3B60"/>
    <w:rsid w:val="006C6ACF"/>
    <w:rsid w:val="006D037C"/>
    <w:rsid w:val="006D3706"/>
    <w:rsid w:val="006D786B"/>
    <w:rsid w:val="006E1DDA"/>
    <w:rsid w:val="006E265C"/>
    <w:rsid w:val="006E2E38"/>
    <w:rsid w:val="006E3CDF"/>
    <w:rsid w:val="006E4906"/>
    <w:rsid w:val="006E52EF"/>
    <w:rsid w:val="006F1B11"/>
    <w:rsid w:val="006F4158"/>
    <w:rsid w:val="00704982"/>
    <w:rsid w:val="00704D20"/>
    <w:rsid w:val="007053EB"/>
    <w:rsid w:val="00706C49"/>
    <w:rsid w:val="00710C1F"/>
    <w:rsid w:val="00717CB0"/>
    <w:rsid w:val="00722596"/>
    <w:rsid w:val="00724628"/>
    <w:rsid w:val="00733D4E"/>
    <w:rsid w:val="00737F40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6636"/>
    <w:rsid w:val="007921D4"/>
    <w:rsid w:val="00797B93"/>
    <w:rsid w:val="007A2D57"/>
    <w:rsid w:val="007A4D51"/>
    <w:rsid w:val="007A5119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017D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608B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62113"/>
    <w:rsid w:val="00970749"/>
    <w:rsid w:val="00972D6C"/>
    <w:rsid w:val="00973B51"/>
    <w:rsid w:val="0097514C"/>
    <w:rsid w:val="00980141"/>
    <w:rsid w:val="00983984"/>
    <w:rsid w:val="009901B9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E7F41"/>
    <w:rsid w:val="009F5F09"/>
    <w:rsid w:val="00A00FA1"/>
    <w:rsid w:val="00A01CEF"/>
    <w:rsid w:val="00A03F0E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1608"/>
    <w:rsid w:val="00A526CE"/>
    <w:rsid w:val="00A62F94"/>
    <w:rsid w:val="00A63A76"/>
    <w:rsid w:val="00A72921"/>
    <w:rsid w:val="00A760E9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D6DDA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46C8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40B7"/>
    <w:rsid w:val="00BD6C52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D6398"/>
    <w:rsid w:val="00CE378C"/>
    <w:rsid w:val="00CF1DD5"/>
    <w:rsid w:val="00CF21C9"/>
    <w:rsid w:val="00CF5B47"/>
    <w:rsid w:val="00CF7C06"/>
    <w:rsid w:val="00CF7E05"/>
    <w:rsid w:val="00D11660"/>
    <w:rsid w:val="00D211DB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0FB7"/>
    <w:rsid w:val="00E02A51"/>
    <w:rsid w:val="00E05313"/>
    <w:rsid w:val="00E077DE"/>
    <w:rsid w:val="00E10D64"/>
    <w:rsid w:val="00E113A2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1EA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032C"/>
    <w:rsid w:val="00EA386C"/>
    <w:rsid w:val="00EA58B2"/>
    <w:rsid w:val="00EA68F0"/>
    <w:rsid w:val="00EB060E"/>
    <w:rsid w:val="00EB0D02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25C9"/>
    <w:rsid w:val="00F47EF2"/>
    <w:rsid w:val="00F502CB"/>
    <w:rsid w:val="00F6065C"/>
    <w:rsid w:val="00F658B5"/>
    <w:rsid w:val="00F753E3"/>
    <w:rsid w:val="00F77E19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798FE"/>
  <w14:defaultImageDpi w14:val="32767"/>
  <w15:chartTrackingRefBased/>
  <w15:docId w15:val="{352CE5E8-8D06-FC4A-AFD9-B5A7AD5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24C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24C3"/>
    <w:rPr>
      <w:rFonts w:ascii="Consolas" w:hAnsi="Consolas" w:cs="Consolas"/>
      <w:sz w:val="21"/>
      <w:szCs w:val="21"/>
    </w:rPr>
  </w:style>
  <w:style w:type="paragraph" w:styleId="Revision">
    <w:name w:val="Revision"/>
    <w:hidden/>
    <w:uiPriority w:val="99"/>
    <w:semiHidden/>
    <w:rsid w:val="00254714"/>
  </w:style>
  <w:style w:type="character" w:styleId="CommentReference">
    <w:name w:val="annotation reference"/>
    <w:basedOn w:val="DefaultParagraphFont"/>
    <w:uiPriority w:val="99"/>
    <w:semiHidden/>
    <w:unhideWhenUsed/>
    <w:rsid w:val="002547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7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7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7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10499</Words>
  <Characters>59847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Jian Yang</cp:lastModifiedBy>
  <cp:revision>3</cp:revision>
  <dcterms:created xsi:type="dcterms:W3CDTF">2021-09-10T12:15:00Z</dcterms:created>
  <dcterms:modified xsi:type="dcterms:W3CDTF">2021-09-10T12:23:00Z</dcterms:modified>
</cp:coreProperties>
</file>