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3EC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CommFunc.cpp:51:    if (prob &lt; 0 || prob &gt; 1) LOGGER.e(0, "Requested quantile probability is invalid");</w:t>
      </w:r>
    </w:p>
    <w:p w14:paraId="7DA57437" w14:textId="7553CA4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CommFunc.cpp:138:    if(!ifile) LOGGER.e(0, "</w:t>
      </w:r>
      <w:del w:id="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read.");</w:t>
      </w:r>
    </w:p>
    <w:p w14:paraId="4F6861F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StatFunc.cpp:33:    if (x &lt; 0.0 || x &gt; 1.0) LOGGER.e(0, "Bad x in routine betai!");</w:t>
      </w:r>
    </w:p>
    <w:p w14:paraId="7282D72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StatFunc.cpp:101:    if (x &lt; 0.0 || a &lt;= 0.0) LOGGER.e(0, "Invalid arguments in routine gammp");</w:t>
      </w:r>
    </w:p>
    <w:p w14:paraId="208419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StatFunc.cpp:120:        if (x &lt; 0.0) LOGGER.e(0, "x less than 0 in routine gser");</w:t>
      </w:r>
    </w:p>
    <w:p w14:paraId="06C3EE10" w14:textId="50ECA2A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StatFunc.cpp:135:        LOGGER.e(0, "a </w:t>
      </w:r>
      <w:ins w:id="2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large, </w:t>
      </w:r>
      <w:ins w:id="3" w:author="Longda Jiang" w:date="2021-09-07T17:12:00Z">
        <w:r w:rsidR="00E55CDC">
          <w:rPr>
            <w:rFonts w:ascii="Courier New" w:hAnsi="Courier New" w:cs="Courier New"/>
          </w:rPr>
          <w:t xml:space="preserve">and </w:t>
        </w:r>
      </w:ins>
      <w:r w:rsidRPr="000C217B">
        <w:rPr>
          <w:rFonts w:ascii="Courier New" w:hAnsi="Courier New" w:cs="Courier New"/>
        </w:rPr>
        <w:t xml:space="preserve">ITMAX </w:t>
      </w:r>
      <w:ins w:id="4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>too small in routine gser");</w:t>
      </w:r>
    </w:p>
    <w:p w14:paraId="259099B5" w14:textId="2603642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StatFunc.cpp:164:    if (i &gt; ITMAX) LOGGER.e(0, "a </w:t>
      </w:r>
      <w:ins w:id="5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too large, </w:t>
      </w:r>
      <w:ins w:id="6" w:author="Longda Jiang" w:date="2021-09-07T17:12:00Z">
        <w:r w:rsidR="00E55CDC">
          <w:rPr>
            <w:rFonts w:ascii="Courier New" w:hAnsi="Courier New" w:cs="Courier New"/>
          </w:rPr>
          <w:t xml:space="preserve">and </w:t>
        </w:r>
      </w:ins>
      <w:r w:rsidRPr="000C217B">
        <w:rPr>
          <w:rFonts w:ascii="Courier New" w:hAnsi="Courier New" w:cs="Courier New"/>
        </w:rPr>
        <w:t xml:space="preserve">ITMAX </w:t>
      </w:r>
      <w:ins w:id="7" w:author="Longda Jiang" w:date="2021-09-07T17:12:00Z">
        <w:r w:rsidR="00E55CDC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>too small in gcf");</w:t>
      </w:r>
    </w:p>
    <w:p w14:paraId="3765699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StatFunc.cpp:180:    if (size &lt; 2) LOGGER.e(0, "Invalid size! StatFunc::gasdev_seq");</w:t>
      </w:r>
    </w:p>
    <w:p w14:paraId="48902EC7" w14:textId="746DCC7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StatFunc.cpp:226:    if (a &gt;= b) LOGGER.e(0, "b must </w:t>
      </w:r>
      <w:ins w:id="8" w:author="Longda Jiang" w:date="2021-09-07T17:12:00Z">
        <w:r w:rsidR="00E55CDC">
          <w:rPr>
            <w:rFonts w:ascii="Courier New" w:hAnsi="Courier New" w:cs="Courier New"/>
          </w:rPr>
          <w:t xml:space="preserve">be </w:t>
        </w:r>
      </w:ins>
      <w:r w:rsidRPr="000C217B">
        <w:rPr>
          <w:rFonts w:ascii="Courier New" w:hAnsi="Courier New" w:cs="Courier New"/>
        </w:rPr>
        <w:t>larger than a! StatFunc::UniformDev");</w:t>
      </w:r>
    </w:p>
    <w:p w14:paraId="5E5F643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StatFunc.cpp:271:    else LOGGER.e(0, "Invalid degree of freedom! StatFunc::chidev");</w:t>
      </w:r>
    </w:p>
    <w:p w14:paraId="0C95006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StatFunc.cpp:414:    if (Size &lt;= 1) LOGGER.e(0, "Invalid size! StatFunc::ControlFDR");</w:t>
      </w:r>
    </w:p>
    <w:p w14:paraId="4B3D488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StatFunc.cpp:559:    if (h == 0.0) LOGGER.e(0, "Bad xa input to routine splint");</w:t>
      </w:r>
    </w:p>
    <w:p w14:paraId="09137BF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StrFunc.cpp:99:</w:t>
      </w:r>
      <w:r w:rsidRPr="000C217B">
        <w:rPr>
          <w:rFonts w:ascii="Courier New" w:hAnsi="Courier New" w:cs="Courier New"/>
        </w:rPr>
        <w:tab/>
        <w:t>if(Pos&gt;=SizeA) LOGGER.e(0, "Invalid Pos! StrFunc::StrVecEqual");</w:t>
      </w:r>
    </w:p>
    <w:p w14:paraId="4B86A8C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bivar_reml.cpp:45:                LOGGER.e(0, "REML bivar can't handle different sample size in --mgrm currently. \n"</w:t>
      </w:r>
    </w:p>
    <w:p w14:paraId="080617D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bivar_reml.cpp:80:    if (_n &lt; 1) LOGGER.e(0, "no individuals are in common in the input files.");</w:t>
      </w:r>
    </w:p>
    <w:p w14:paraId="6CCE41E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bivar_reml.cpp:120:    if (!(fabs(_y_Ssq) &lt; 1e30)) LOGGER.e(0, "the phenotypic variance for trait 1 is infinite. Please check the missing data in your phenotype file. Missing values should be represented by \"NA\" or \"-9\".");</w:t>
      </w:r>
    </w:p>
    <w:p w14:paraId="3FC2A2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bivar_reml.cpp:123:    if (!(fabs(_y2_Ssq) &lt; 1e30)) LOGGER.e(0, "the phenotypic variance for trait 2 is infinite. Please check the missing data in your phenotype file. Missing values should be represented by \"NA\" or \"-9\".");</w:t>
      </w:r>
    </w:p>
    <w:p w14:paraId="28CF4E2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bivar_reml.cpp:144:    //if(flag_CC2!=_flag_CC) LOGGER.e(0, "for a bivariate analysis, the two traits should be both quantitative or both binary.");</w:t>
      </w:r>
    </w:p>
    <w:p w14:paraId="33F5CC97" w14:textId="5694E7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bivar_reml.cpp:361:        if (!comput_inverse_logdet_LU_mkl(Vi, logdet)) LOGGER.e(0, "the variance-covar</w:t>
      </w:r>
      <w:ins w:id="9" w:author="Longda Jiang" w:date="2021-09-07T17:13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10" w:author="Longda Jiang" w:date="2021-09-07T17:13:00Z">
        <w:r w:rsidRPr="000C217B" w:rsidDel="00E55CDC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matrix V is not invertible.");</w:t>
      </w:r>
    </w:p>
    <w:p w14:paraId="77B68CF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bivar_reml.cpp:367:            if(_reml_have_bend_A) LOGGER.e(0, errmsg);</w:t>
      </w:r>
    </w:p>
    <w:p w14:paraId="314A4D26" w14:textId="298DF12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bivar_reml.cpp:504:        else LOGGER.e(0, "unable to calcu</w:t>
      </w:r>
      <w:ins w:id="11" w:author="Longda Jiang" w:date="2021-09-07T17:13:00Z">
        <w:r w:rsidR="00E55CDC">
          <w:rPr>
            <w:rFonts w:ascii="Courier New" w:hAnsi="Courier New" w:cs="Courier New"/>
          </w:rPr>
          <w:t>l</w:t>
        </w:r>
      </w:ins>
      <w:r w:rsidRPr="000C217B">
        <w:rPr>
          <w:rFonts w:ascii="Courier New" w:hAnsi="Courier New" w:cs="Courier New"/>
        </w:rPr>
        <w:t>ate the genetic correlation because one of the genetic variance components is negative.");</w:t>
      </w:r>
    </w:p>
    <w:p w14:paraId="0A7E82D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bivar_reml.cpp:518:            else LOGGER.e(0, errmsg);</w:t>
      </w:r>
    </w:p>
    <w:p w14:paraId="326E82B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bivar_reml.cpp:522:            else LOGGER.e(0, errmsg);</w:t>
      </w:r>
    </w:p>
    <w:p w14:paraId="5499960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bivar_reml.cpp:526:            else LOGGER.e(0, errmsg);</w:t>
      </w:r>
    </w:p>
    <w:p w14:paraId="231E35F5" w14:textId="2A83B24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data.cpp:94:    if (!Fam) LOGGER.e(0, "</w:t>
      </w:r>
      <w:del w:id="1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famfile + "] to read.");</w:t>
      </w:r>
    </w:p>
    <w:p w14:paraId="5908CB8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data.cpp:137:        if (size == _id_map.size()) LOGGER.e(0, "Duplicate individual ID found: \"" + _fid[i] + "\t" + _pid[i] + "\".");</w:t>
      </w:r>
    </w:p>
    <w:p w14:paraId="4175A801" w14:textId="195C09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data.cpp:149:    if (!Bim) LOGGER.e(0, "</w:t>
      </w:r>
      <w:del w:id="1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bimfile + "] to read.");</w:t>
      </w:r>
    </w:p>
    <w:p w14:paraId="59BB08A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data.cpp:213:    if (_include.size() == 0) LOGGER.e(0, "No SNP is retained for analysis.");</w:t>
      </w:r>
    </w:p>
    <w:p w14:paraId="7747C3C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data.cpp:214:    if (_keep.size() == 0) LOGGER.e(0, "No individual is retained for analysis.");</w:t>
      </w:r>
    </w:p>
    <w:p w14:paraId="172EDD0C" w14:textId="7AF53CF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data.cpp:226:    if (!BIT) LOGGER.e(0, "</w:t>
      </w:r>
      <w:del w:id="1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bedfile + "] to read.");</w:t>
      </w:r>
    </w:p>
    <w:p w14:paraId="7BE2E5E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data.cpp:237:            if (!BIT) LOGGER.e(0, "problem with the BED file ... has the FAM/BIM file been changed?");</w:t>
      </w:r>
    </w:p>
    <w:p w14:paraId="4A9AD93C" w14:textId="2D3072E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data.cpp:371:        LOGGER.e(0, "</w:t>
      </w:r>
      <w:del w:id="1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bfile_list + "] to read.");</w:t>
      </w:r>
    </w:p>
    <w:p w14:paraId="318CB8A0" w14:textId="36B3B63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data.cpp:389:    if(!Fam) LOGGER.e(0, "</w:t>
      </w:r>
      <w:del w:id="2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famfile + "] to read.");</w:t>
      </w:r>
    </w:p>
    <w:p w14:paraId="7E93A631" w14:textId="45692FC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data.cpp:466:            if (size == _id_map.size()) LOGGER.e(0, "Duplicate</w:t>
      </w:r>
      <w:ins w:id="22" w:author="Longda Jiang" w:date="2021-09-07T17:14:00Z">
        <w:r w:rsidR="00E55CDC">
          <w:rPr>
            <w:rFonts w:ascii="Courier New" w:hAnsi="Courier New" w:cs="Courier New"/>
          </w:rPr>
          <w:t>d</w:t>
        </w:r>
      </w:ins>
      <w:r w:rsidRPr="000C217B">
        <w:rPr>
          <w:rFonts w:ascii="Courier New" w:hAnsi="Courier New" w:cs="Courier New"/>
        </w:rPr>
        <w:t xml:space="preserve"> individual ID found: " + _fid[i] + " " + _pid[i] + ".");</w:t>
      </w:r>
    </w:p>
    <w:p w14:paraId="015B9E5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data.cpp:479:                if(fa_id_buf[i] != _fa_id[indx]) LOGGER.e(0, "Inconsistent paternal ID found, " + fid_buf[i] + " " + pid_buf[i] + ", from [" + famfile + "].");</w:t>
      </w:r>
    </w:p>
    <w:p w14:paraId="32D7134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data.cpp:480:                if(mo_id_buf[i] != _mo_id[indx]) LOGGER.e(0, "Inconsistent maternal ID found, " + fid_buf[i] + " " + pid_buf[i] + ", from [" + famfile + "].");</w:t>
      </w:r>
    </w:p>
    <w:p w14:paraId="000C4FB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data.cpp:481:                if(sex_buf[i] != _sex[indx]) LOGGER.e(0, "Inconsistent gender found, " + fid_buf[i] + " " + pid_buf[i] + ", from [" + famfile + "].");</w:t>
      </w:r>
    </w:p>
    <w:p w14:paraId="7359C25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data.cpp:482:                if(pheno_buf[i] != _pheno[indx]) LOGGER.e(0, "Inconsistent phenotype found, " + fid_buf[i] + " " + pid_buf[i] + ", from [" + famfile + "].");</w:t>
      </w:r>
    </w:p>
    <w:p w14:paraId="5580F93A" w14:textId="32E287A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data.cpp:483:                if(i!=indx) LOGGER.e(0, "Inconsistent order</w:t>
      </w:r>
      <w:del w:id="23" w:author="Longda Jiang" w:date="2021-09-07T17:14:00Z">
        <w:r w:rsidRPr="000C217B" w:rsidDel="00E55CDC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of individuals found from [" + famfile + "]. Please make sure that the order</w:t>
      </w:r>
      <w:del w:id="24" w:author="Longda Jiang" w:date="2021-09-07T17:14:00Z">
        <w:r w:rsidRPr="000C217B" w:rsidDel="00E55CDC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of individuals </w:t>
      </w:r>
      <w:ins w:id="25" w:author="Longda Jiang" w:date="2021-09-07T17:15:00Z">
        <w:r w:rsidR="00E55CDC">
          <w:rPr>
            <w:rFonts w:ascii="Courier New" w:hAnsi="Courier New" w:cs="Courier New" w:hint="eastAsia"/>
          </w:rPr>
          <w:t>is</w:t>
        </w:r>
      </w:ins>
      <w:del w:id="26" w:author="Longda Jiang" w:date="2021-09-07T17:15:00Z">
        <w:r w:rsidRPr="000C217B" w:rsidDel="00E55CDC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the same across the fam files.");</w:t>
      </w:r>
    </w:p>
    <w:p w14:paraId="4FE61AB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data.cpp:486:                LOGGER.e(0, "Unexpected individual ID found, " + fid_buf[i] + " " + pid_buf[i] + ", from [" + famfile + "].");</w:t>
      </w:r>
    </w:p>
    <w:p w14:paraId="499C7104" w14:textId="2761663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data.cpp:530:    if(!Bim) LOGGER.e(0, "</w:t>
      </w:r>
      <w:del w:id="2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bimfile + "] to read.");</w:t>
      </w:r>
    </w:p>
    <w:p w14:paraId="11A894AD" w14:textId="5E9A515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data.cpp:627:    if(!BIT) LOGGER.e(0, "</w:t>
      </w:r>
      <w:del w:id="2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bedfile + "] to read.");</w:t>
      </w:r>
    </w:p>
    <w:p w14:paraId="0B5C6BB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data.cpp:642:            if (!BIT) LOGGER.e(0, "Problem with the BED file ... has the FAM/BIM file been changed?");</w:t>
      </w:r>
    </w:p>
    <w:p w14:paraId="739E290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data.cpp:669:    if (_include.size() == 0) LOGGER.e(0, "No SNP is retained for analysis.");</w:t>
      </w:r>
    </w:p>
    <w:p w14:paraId="15988C3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data.cpp:670:    if (_keep.size() == 0) LOGGER.e(0, "No individual is retained for analysis.");</w:t>
      </w:r>
    </w:p>
    <w:p w14:paraId="18480D4C" w14:textId="612EA9B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data.cpp:712:    if (!zinf.is_open()) LOGGER.e(0, "</w:t>
      </w:r>
      <w:del w:id="3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zinfofile + "] to read.");</w:t>
      </w:r>
    </w:p>
    <w:p w14:paraId="1F32E4F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data.cpp:721:    if (col_num &lt; 7) LOGGER.e(0, errmsg);</w:t>
      </w:r>
    </w:p>
    <w:p w14:paraId="7E87A99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data.cpp:722:    if (vs_buf[6] != "Rsq") LOGGER.e(0, errmsg);</w:t>
      </w:r>
    </w:p>
    <w:p w14:paraId="358193A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data.cpp:733:        if (!(ss &gt;&gt; c_buf)) LOGGER.e(0, nerr);</w:t>
      </w:r>
    </w:p>
    <w:p w14:paraId="4709E4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data.cpp:735:        if (!(ss &gt;&gt; c_buf)) LOGGER.e(0, nerr);</w:t>
      </w:r>
    </w:p>
    <w:p w14:paraId="6193C29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data.cpp:737:        for (i = 0; i &lt; 4; i++) if (!(ss &gt;&gt; f_buf)) LOGGER.e(0, nerr);</w:t>
      </w:r>
    </w:p>
    <w:p w14:paraId="7C9DAC44" w14:textId="19D5A5A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data.cpp:758:    if(infofile.substr(infofile.length()-3,3)==".gz") LOGGER.e(0, "the --dosage-mach option doesn't support </w:t>
      </w:r>
      <w:ins w:id="33" w:author="Longda Jiang" w:date="2021-09-07T17:15:00Z">
        <w:r w:rsidR="00E55CDC">
          <w:rPr>
            <w:rFonts w:ascii="Courier New" w:hAnsi="Courier New" w:cs="Courier New"/>
          </w:rPr>
          <w:t>.</w:t>
        </w:r>
      </w:ins>
      <w:r w:rsidRPr="000C217B">
        <w:rPr>
          <w:rFonts w:ascii="Courier New" w:hAnsi="Courier New" w:cs="Courier New"/>
        </w:rPr>
        <w:t xml:space="preserve">gz file any more. Please check </w:t>
      </w:r>
      <w:ins w:id="34" w:author="Longda Jiang" w:date="2021-09-07T17:15:00Z">
        <w:r w:rsidR="00E55CDC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--dosage-mach-gz option.");</w:t>
      </w:r>
    </w:p>
    <w:p w14:paraId="47E6A57D" w14:textId="563236D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data.cpp:762:    if (!inf.is_open()) LOGGER.e(0, "</w:t>
      </w:r>
      <w:del w:id="3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infofile + "] to read.");</w:t>
      </w:r>
    </w:p>
    <w:p w14:paraId="76677EC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data.cpp:771:    if (col_num &lt; 7) LOGGER.e(0, errmsg);</w:t>
      </w:r>
    </w:p>
    <w:p w14:paraId="7B76A3D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data.cpp:772:    if (vs_buf[6] != "Rsq" &amp;&amp; vs_buf[6] != "Rsq_hat") LOGGER.e(0, errmsg);</w:t>
      </w:r>
    </w:p>
    <w:p w14:paraId="1178D83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data.cpp:782:        if (!(ss &gt;&gt; c_buf)) LOGGER.e(0, nerr);</w:t>
      </w:r>
    </w:p>
    <w:p w14:paraId="640B466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data.cpp:784:        if (!(ss &gt;&gt; c_buf)) LOGGER.e(0, nerr);</w:t>
      </w:r>
    </w:p>
    <w:p w14:paraId="1F983BB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data.cpp:786:        for (i = 0; i &lt; 3; i++) if (!(ss &gt;&gt; f_buf)) LOGGER.e(0, nerr);</w:t>
      </w:r>
    </w:p>
    <w:p w14:paraId="2E3725E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data.cpp:803:    if (_include.size() == 0) LOGGER.e(0, "No SNP is retained for analysis.");</w:t>
      </w:r>
    </w:p>
    <w:p w14:paraId="14B613FE" w14:textId="5F6E89A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data.cpp:811:    if (!zinf.is_open()) LOGGER.e(0, "</w:t>
      </w:r>
      <w:del w:id="3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zdosefile + "] to read.");</w:t>
      </w:r>
    </w:p>
    <w:p w14:paraId="2829C187" w14:textId="515AA05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data.cpp:840:            if (vs_buf[0].empty()) LOGGER.e(0, "</w:t>
      </w:r>
      <w:ins w:id="39" w:author="Longda Jiang" w:date="2021-09-07T17:16:00Z">
        <w:r w:rsidR="00E55CDC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family ID of the individual [" + str_buf + "] is missing.");</w:t>
      </w:r>
    </w:p>
    <w:p w14:paraId="64F232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data.cpp:904:    if (_keep.size() == 0) LOGGER.e(0, "No individual is retained for analysis.");</w:t>
      </w:r>
    </w:p>
    <w:p w14:paraId="3A791C6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data.cpp:913:    if (_include.size() == 0) LOGGER.e(0, "No SNP is retained for analysis.");</w:t>
      </w:r>
    </w:p>
    <w:p w14:paraId="5342CEFE" w14:textId="046EA1A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data.cpp:914:    if(dosefile.substr(dosefile.length()-3,3)==".gz") LOGGER.e(0, "the --dosage-mach option doesn't support </w:t>
      </w:r>
      <w:ins w:id="40" w:author="Longda Jiang" w:date="2021-09-07T17:16:00Z">
        <w:r w:rsidR="00E55CDC">
          <w:rPr>
            <w:rFonts w:ascii="Courier New" w:hAnsi="Courier New" w:cs="Courier New"/>
          </w:rPr>
          <w:t>.</w:t>
        </w:r>
      </w:ins>
      <w:r w:rsidRPr="000C217B">
        <w:rPr>
          <w:rFonts w:ascii="Courier New" w:hAnsi="Courier New" w:cs="Courier New"/>
        </w:rPr>
        <w:t>gz file any more. Please check</w:t>
      </w:r>
      <w:ins w:id="41" w:author="Longda Jiang" w:date="2021-09-07T17:16:00Z">
        <w:r w:rsidR="00E55CDC">
          <w:rPr>
            <w:rFonts w:ascii="Courier New" w:hAnsi="Courier New" w:cs="Courier New"/>
          </w:rPr>
          <w:t xml:space="preserve"> the</w:t>
        </w:r>
      </w:ins>
      <w:r w:rsidRPr="000C217B">
        <w:rPr>
          <w:rFonts w:ascii="Courier New" w:hAnsi="Courier New" w:cs="Courier New"/>
        </w:rPr>
        <w:t xml:space="preserve"> --dosage-mach-gz option.");</w:t>
      </w:r>
    </w:p>
    <w:p w14:paraId="450BB59F" w14:textId="2EA3CAA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data.cpp:921:    if (!idose) LOGGER.e(0, "</w:t>
      </w:r>
      <w:del w:id="4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dosefile + "] to read.");</w:t>
      </w:r>
    </w:p>
    <w:p w14:paraId="6D437C4F" w14:textId="0C14EF3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data.cpp:949:            if (vs_buf[0].empty()) LOGGER.e(0, "</w:t>
      </w:r>
      <w:ins w:id="44" w:author="Longda Jiang" w:date="2021-09-07T17:16:00Z">
        <w:r w:rsidR="00E55CDC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family ID of the individual [" + str_buf + "] is missing.");</w:t>
      </w:r>
    </w:p>
    <w:p w14:paraId="5104E3F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data.cpp:1010:    if (_keep.size() == 0) LOGGER.e(0, "No individual is retained for analysis.");</w:t>
      </w:r>
    </w:p>
    <w:p w14:paraId="43A9C7DB" w14:textId="5CA2FD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data.cpp:1030:    if (!zinf.is_open()) LOGGER.e(0, "</w:t>
      </w:r>
      <w:del w:id="4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zinfofile + "] to read.");</w:t>
      </w:r>
    </w:p>
    <w:p w14:paraId="6364E9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data.cpp:1038:        if (!(ss &gt;&gt; i_buf)) LOGGER.e(0, nerr);</w:t>
      </w:r>
    </w:p>
    <w:p w14:paraId="3161EED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data.cpp:1040:        if (!(ss &gt;&gt; str_buf)) LOGGER.e(0, nerr);</w:t>
      </w:r>
    </w:p>
    <w:p w14:paraId="151495A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data.cpp:1042:        if (!(ss &gt;&gt; i_buf)) LOGGER.e(0, nerr);</w:t>
      </w:r>
    </w:p>
    <w:p w14:paraId="51BE28E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data.cpp:1044:        if (!(ss &gt;&gt; c_buf)) LOGGER.e(0, nerr);</w:t>
      </w:r>
    </w:p>
    <w:p w14:paraId="0734A5E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data.cpp:1046:        if (!(ss &gt;&gt; c_buf)) LOGGER.e(0, nerr);</w:t>
      </w:r>
    </w:p>
    <w:p w14:paraId="09CC487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data.cpp:1048:        if (!(ss &gt;&gt; str_buf)) LOGGER.e(0, nerr);</w:t>
      </w:r>
    </w:p>
    <w:p w14:paraId="7D039DC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data.cpp:1049:        if (!(ss &gt;&gt; str_buf)) LOGGER.e(0, nerr);</w:t>
      </w:r>
    </w:p>
    <w:p w14:paraId="0EC95BE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data.cpp:1050:        if (!(ss &gt;&gt; str_buf)) LOGGER.e(0, nerr);</w:t>
      </w:r>
    </w:p>
    <w:p w14:paraId="5DD84B3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data.cpp:1051:        if (!(ss &gt;&gt; f_buf)) LOGGER.e(0, nerr);</w:t>
      </w:r>
    </w:p>
    <w:p w14:paraId="4DCA7F0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data.cpp:1052:        if (!(ss &gt;&gt; f_buf)) LOGGER.e(0, nerr);</w:t>
      </w:r>
    </w:p>
    <w:p w14:paraId="6C79228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data.cpp:1053:        if (!(ss &gt;&gt; f_buf)) LOGGER.e(0, nerr);</w:t>
      </w:r>
    </w:p>
    <w:p w14:paraId="7E2DE10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data.cpp:1055:        if (!(ss &gt;&gt; f_buf)) LOGGER.e(0, nerr);</w:t>
      </w:r>
    </w:p>
    <w:p w14:paraId="411F3AB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data.cpp:1056:        if (!(ss &gt;&gt; f_buf)) LOGGER.e(0, nerr);</w:t>
      </w:r>
    </w:p>
    <w:p w14:paraId="661D331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data.cpp:1057:        if (ss &gt;&gt; f_buf) LOGGER.e(0, nerr);</w:t>
      </w:r>
    </w:p>
    <w:p w14:paraId="093E99D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data.cpp:1072:    if (_include.size() == 0) LOGGER.e(0, "No SNP is retained for analysis.");</w:t>
      </w:r>
    </w:p>
    <w:p w14:paraId="41A03FFE" w14:textId="73EDA3B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data.cpp:1083:    if (!zinf.is_open()) LOGGER.e(0, "</w:t>
      </w:r>
      <w:del w:id="4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zdosefile + "] to read.");</w:t>
      </w:r>
    </w:p>
    <w:p w14:paraId="3BC3D54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data.cpp:1121:            LOGGER.e(0, errmsg.str());</w:t>
      </w:r>
    </w:p>
    <w:p w14:paraId="62D9F51C" w14:textId="7EAE6BB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data.cpp:1148:    if (!OutBed) LOGGER.e(0, "</w:t>
      </w:r>
      <w:del w:id="4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OutBedFile + "] to write.");</w:t>
      </w:r>
    </w:p>
    <w:p w14:paraId="5E9D17B9" w14:textId="046702D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data.cpp:1190:    if (!Fam) LOGGER.e(0, "</w:t>
      </w:r>
      <w:del w:id="5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fam file " + famfile + " to save!");</w:t>
      </w:r>
    </w:p>
    <w:p w14:paraId="4BA40B45" w14:textId="7EE5480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data.cpp:1204:    if (!Bim) LOGGER.e(0, "</w:t>
      </w:r>
      <w:del w:id="5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bimfile + "] to write.");</w:t>
      </w:r>
    </w:p>
    <w:p w14:paraId="6F512197" w14:textId="3D08FE6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data.cpp:1268:    if (!i_snplist) LOGGER.e(0, "</w:t>
      </w:r>
      <w:del w:id="5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snplistfile + "] to read.");</w:t>
      </w:r>
    </w:p>
    <w:p w14:paraId="1682A1A8" w14:textId="1D1552F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data.cpp:1290:    if (_include.empty()) LOGGER.e(0, "</w:t>
      </w:r>
      <w:del w:id="5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5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find the SNP [" + snpname + "] in the data.");</w:t>
      </w:r>
    </w:p>
    <w:p w14:paraId="2C8070FD" w14:textId="561CD6D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data.cpp:1301:    if(iter==_snp_name_map.end()) LOGGER.e(0, "</w:t>
      </w:r>
      <w:del w:id="5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find the SNP [" + snpname + "] in the data.");</w:t>
      </w:r>
    </w:p>
    <w:p w14:paraId="567B7446" w14:textId="3055126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data.cpp:1310:    if(snplist.empty()) LOGGER.e(0, "</w:t>
      </w:r>
      <w:ins w:id="61" w:author="Longda Jiang" w:date="2021-09-07T17:17:00Z">
        <w:r w:rsidR="00E55CDC">
          <w:rPr>
            <w:rFonts w:ascii="Courier New" w:hAnsi="Courier New" w:cs="Courier New"/>
          </w:rPr>
          <w:t>No</w:t>
        </w:r>
      </w:ins>
      <w:del w:id="62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59287D84" w14:textId="3FC2EE9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data.cpp:1324:    if(snplist.empty()) LOGGER.e(0, "</w:t>
      </w:r>
      <w:ins w:id="63" w:author="Longda Jiang" w:date="2021-09-07T17:17:00Z">
        <w:r w:rsidR="00E55CDC">
          <w:rPr>
            <w:rFonts w:ascii="Courier New" w:hAnsi="Courier New" w:cs="Courier New"/>
          </w:rPr>
          <w:t>No</w:t>
        </w:r>
      </w:ins>
      <w:del w:id="64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016413DD" w14:textId="2B6B2C1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data.cpp:1345:    if(iter==_snp_name_map.end()) LOGGER.e(0, "</w:t>
      </w:r>
      <w:del w:id="6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6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find the SNP [" + snpname + "] in the data.");</w:t>
      </w:r>
    </w:p>
    <w:p w14:paraId="775AAFC4" w14:textId="61DBF75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data.cpp:1354:    if(snplist.empty()) LOGGER.e(0, "</w:t>
      </w:r>
      <w:ins w:id="67" w:author="Longda Jiang" w:date="2021-09-07T17:17:00Z">
        <w:r w:rsidR="00E55CDC">
          <w:rPr>
            <w:rFonts w:ascii="Courier New" w:hAnsi="Courier New" w:cs="Courier New"/>
          </w:rPr>
          <w:t>No</w:t>
        </w:r>
      </w:ins>
      <w:del w:id="68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6D15F208" w14:textId="2864ECF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data.cpp:1368:    if(snplist.empty()) LOGGER.e(0, "</w:t>
      </w:r>
      <w:ins w:id="69" w:author="Longda Jiang" w:date="2021-09-07T17:17:00Z">
        <w:r w:rsidR="00E55CDC">
          <w:rPr>
            <w:rFonts w:ascii="Courier New" w:hAnsi="Courier New" w:cs="Courier New"/>
          </w:rPr>
          <w:t>No</w:t>
        </w:r>
      </w:ins>
      <w:del w:id="70" w:author="Longda Jiang" w:date="2021-09-07T17:17:00Z">
        <w:r w:rsidRPr="000C217B" w:rsidDel="00E55CDC">
          <w:rPr>
            <w:rFonts w:ascii="Courier New" w:hAnsi="Courier New" w:cs="Courier New"/>
          </w:rPr>
          <w:delText>on</w:delText>
        </w:r>
      </w:del>
      <w:r w:rsidRPr="000C217B">
        <w:rPr>
          <w:rFonts w:ascii="Courier New" w:hAnsi="Courier New" w:cs="Courier New"/>
        </w:rPr>
        <w:t xml:space="preserve"> SNP found in this region.");</w:t>
      </w:r>
    </w:p>
    <w:p w14:paraId="7DF2FDA3" w14:textId="4987E98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data.cpp:1379:    if (_include.size() == include_size) LOGGER.e(0, "</w:t>
      </w:r>
      <w:del w:id="7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find the SNP [" + snpname + "] in the data.");</w:t>
      </w:r>
    </w:p>
    <w:p w14:paraId="6DF9433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data.cpp:1417:    if (_include.size() == 0) LOGGER.e(0, "No SNP is retained for analysis.");</w:t>
      </w:r>
    </w:p>
    <w:p w14:paraId="0E9539B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data.cpp:1441:    if (_include.size() == 0) LOGGER.e(0, "No SNP is retained for analysis.");</w:t>
      </w:r>
    </w:p>
    <w:p w14:paraId="0DD461D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data.cpp:1462:    if (_include.size() == 0) LOGGER.e(0, "No SNP is retained for analysis.");</w:t>
      </w:r>
    </w:p>
    <w:p w14:paraId="27B9998C" w14:textId="7E1641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data.cpp:1472:    if (!i_indi_list) LOGGER.e(0, "</w:t>
      </w:r>
      <w:del w:id="7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indi_list_file + "] to read.");</w:t>
      </w:r>
    </w:p>
    <w:p w14:paraId="164444B0" w14:textId="36D7B4B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data.cpp:1504:    if (!isex) LOGGER.e(0, "</w:t>
      </w:r>
      <w:del w:id="7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sex_file + "] to read.");</w:t>
      </w:r>
    </w:p>
    <w:p w14:paraId="540BC9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data.cpp:1517:        if (str_buf != "1" &amp;&amp; str_buf != "2" &amp;&amp; str_buf != "M" &amp;&amp; str_buf != "F") LOGGER.e(0, "unrecognized sex code: \"" + fid + " " + pid + " " + str_buf + "\" in [" + sex_file + "].");</w:t>
      </w:r>
    </w:p>
    <w:p w14:paraId="63415B6D" w14:textId="3BAF4B8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data.cpp:1530:        if (confirm[_keep[i]] != 1) LOGGER.e(0, "</w:t>
      </w:r>
      <w:ins w:id="77" w:author="Longda Jiang" w:date="2021-09-07T17:17:00Z">
        <w:r w:rsidR="00E55CDC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sex information for all of the included individuals should be updated.");</w:t>
      </w:r>
    </w:p>
    <w:p w14:paraId="5D5D5FEE" w14:textId="0C3D394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data.cpp:1537:    if (!i_ref_A) LOGGER.e(0, "</w:t>
      </w:r>
      <w:del w:id="7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7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ref_A_file + "] to read.");</w:t>
      </w:r>
    </w:p>
    <w:p w14:paraId="6236068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data.cpp:1555:            } else LOGGER.e(0, "invalid reference allele for SNP \"" + _snp_name[iter-&gt;second] + "\".");</w:t>
      </w:r>
    </w:p>
    <w:p w14:paraId="4DA627F0" w14:textId="23CB66B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data.cpp:1646:    if (!iRsq) LOGGER.e(0, "</w:t>
      </w:r>
      <w:del w:id="8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8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zinfofile + "] to read.");</w:t>
      </w:r>
    </w:p>
    <w:p w14:paraId="7A56FE6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data.cpp:1662:            if (fbuf &gt; 2.0 || fbuf &lt; 0.0) LOGGER.e(0, "invalid value of imputation Rsq for the SNP " + snp_name_buf + ".");</w:t>
      </w:r>
    </w:p>
    <w:p w14:paraId="766B6613" w14:textId="4D3008A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data.cpp:1676:    if (!ifreq) LOGGER.e(0, "</w:t>
      </w:r>
      <w:del w:id="8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8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freq + "] to read.");</w:t>
      </w:r>
    </w:p>
    <w:p w14:paraId="1137D60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data.cpp:1694:            if (fbuf &gt; 1.0 || fbuf &lt; 0.0) LOGGER.e(0, "invalid value of allele frequency for the SNP " + snp_name_buf + ".");</w:t>
      </w:r>
    </w:p>
    <w:p w14:paraId="261A66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data.cpp:1696:                LOGGER.e(0, "Invalid allele type \"" + ref_A_buf + "\" for the SNP " + _snp_name[iter-&gt;second] + ".");</w:t>
      </w:r>
    </w:p>
    <w:p w14:paraId="5DC980DF" w14:textId="46C8621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data.cpp:1714:    if (!ofreq) LOGGER.e(0, "</w:t>
      </w:r>
      <w:del w:id="8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8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save_freq + "] to write.");</w:t>
      </w:r>
    </w:p>
    <w:p w14:paraId="1661D2CA" w14:textId="106785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data.cpp:1729:    if (!i_indi_blup) LOGGER.e(0, "</w:t>
      </w:r>
      <w:del w:id="8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8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blup_indi_file + "] to read.");</w:t>
      </w:r>
    </w:p>
    <w:p w14:paraId="41E058D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data.cpp:1974:    if(std &amp;&amp; _dosage_flag) LOGGER.e(0, "the --recode-std is invalid for dosage data.");</w:t>
      </w:r>
    </w:p>
    <w:p w14:paraId="56BBFDB3" w14:textId="6E80846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data.cpp:1993:    if (!zoutf.is_open()) LOGGER.e(0, "</w:t>
      </w:r>
      <w:del w:id="8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8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X_zFile + "] to write.");</w:t>
      </w:r>
    </w:p>
    <w:p w14:paraId="0500A994" w14:textId="536470F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edata.cpp:19:    if (!einf.is_open()) LOGGER.e(0, "</w:t>
      </w:r>
      <w:del w:id="9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efile + "] to read.");</w:t>
      </w:r>
    </w:p>
    <w:p w14:paraId="05763550" w14:textId="61440C3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edata.cpp:26:    if(col_num &lt; 3) LOGGER.e(0, "there needs </w:t>
      </w:r>
      <w:ins w:id="92" w:author="Longda Jiang" w:date="2021-09-07T17:19:00Z">
        <w:r w:rsidR="00E55CDC">
          <w:rPr>
            <w:rFonts w:ascii="Courier New" w:hAnsi="Courier New" w:cs="Courier New"/>
          </w:rPr>
          <w:t xml:space="preserve">to </w:t>
        </w:r>
      </w:ins>
      <w:r w:rsidRPr="000C217B">
        <w:rPr>
          <w:rFonts w:ascii="Courier New" w:hAnsi="Courier New" w:cs="Courier New"/>
        </w:rPr>
        <w:t>be at least 3 columns in the file [" + efile + "].");</w:t>
      </w:r>
    </w:p>
    <w:p w14:paraId="22E7E76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edata.cpp:46:        if (!(ss &gt;&gt; id_buf)){ errmsg&lt;&lt;"in line "&lt;&lt;i+2&lt;&lt;"."; LOGGER.e(0, errmsg.str()); }</w:t>
      </w:r>
    </w:p>
    <w:p w14:paraId="35A5FE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edata.cpp:48:        if (!(ss &gt;&gt; id_buf)){ errmsg&lt;&lt;"in line "&lt;&lt;i+2&lt;&lt;"."; LOGGER.e(0, errmsg.str()); }</w:t>
      </w:r>
    </w:p>
    <w:p w14:paraId="3C183CF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edata.cpp:51:            if (!(ss &gt;&gt; id_buf)){ errmsg&lt;&lt;"in line "&lt;&lt;i+2&lt;&lt;"."; LOGGER.e(0, errmsg.str()); }</w:t>
      </w:r>
    </w:p>
    <w:p w14:paraId="08E877ED" w14:textId="158D163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edata.cpp:73:        if (size == _probe_name_map.size()) LOGGER.e(0, "Duplicate</w:t>
      </w:r>
      <w:ins w:id="93" w:author="Longda Jiang" w:date="2021-09-07T17:19:00Z">
        <w:r w:rsidR="00E55CDC">
          <w:rPr>
            <w:rFonts w:ascii="Courier New" w:hAnsi="Courier New" w:cs="Courier New"/>
          </w:rPr>
          <w:t>d</w:t>
        </w:r>
      </w:ins>
      <w:r w:rsidRPr="000C217B">
        <w:rPr>
          <w:rFonts w:ascii="Courier New" w:hAnsi="Courier New" w:cs="Courier New"/>
        </w:rPr>
        <w:t xml:space="preserve"> probe name found: \"" + _probe_name[i] + "\".");</w:t>
      </w:r>
    </w:p>
    <w:p w14:paraId="594D738C" w14:textId="4F4E457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ejma.cpp:69:    if (!eR_inf.is_open()) LOGGER.e(0, "</w:t>
      </w:r>
      <w:del w:id="9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eR_file + "] to read.");</w:t>
      </w:r>
    </w:p>
    <w:p w14:paraId="0B56A16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ejma.cpp:80:            if(!(eR_inf &gt;&gt; _ecojo_wholeR(i,j))) LOGGER.e(0, "incorrect format of [" + eR_file + "].");</w:t>
      </w:r>
    </w:p>
    <w:p w14:paraId="157A69E0" w14:textId="08CCA82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ejma.cpp:93:    if (!e_meta) LOGGER.e(0, "</w:t>
      </w:r>
      <w:del w:id="9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9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e_metafile + "] to read.");</w:t>
      </w:r>
    </w:p>
    <w:p w14:paraId="143C631C" w14:textId="12F1994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ejma.cpp:101:    if (StrFunc::split_string(str_buf, vs_buf) &lt; 3) LOGGER.e(0, "there needs </w:t>
      </w:r>
      <w:ins w:id="98" w:author="Longda Jiang" w:date="2021-09-07T17:19:00Z">
        <w:r w:rsidR="00E55CDC">
          <w:rPr>
            <w:rFonts w:ascii="Courier New" w:hAnsi="Courier New" w:cs="Courier New"/>
          </w:rPr>
          <w:t xml:space="preserve">to </w:t>
        </w:r>
      </w:ins>
      <w:r w:rsidRPr="000C217B">
        <w:rPr>
          <w:rFonts w:ascii="Courier New" w:hAnsi="Courier New" w:cs="Courier New"/>
        </w:rPr>
        <w:t>be at least 3 columns in the file [" + e_metafile + "].");</w:t>
      </w:r>
    </w:p>
    <w:p w14:paraId="6BB2ED8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ejma.cpp:106:        if(!(iss &gt;&gt; str_buf)){ errmsg&lt;&lt;"in line "&lt;&lt;line&lt;&lt;"."; LOGGER.e(0, errmsg.str()); }</w:t>
      </w:r>
    </w:p>
    <w:p w14:paraId="4A4E60E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ejma.cpp:109:        if(!(iss &gt;&gt; d_buf)){ errmsg&lt;&lt;"in line "&lt;&lt;line&lt;&lt;"."; LOGGER.e(0, errmsg.str()); }</w:t>
      </w:r>
    </w:p>
    <w:p w14:paraId="3BE76AA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ejma.cpp:111:        if(!(iss &gt;&gt; d_buf)){ errmsg&lt;&lt;"in line "&lt;&lt;line&lt;&lt;"."; LOGGER.e(0, errmsg.str()); }</w:t>
      </w:r>
    </w:p>
    <w:p w14:paraId="37F4985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ejma.cpp:116:    if(probe_buf.size()&lt;1) LOGGER.e(0, "no probe remains in the analysis.");</w:t>
      </w:r>
    </w:p>
    <w:p w14:paraId="3D84F02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ejma.cpp:187:    if (slct.size() &gt;= _keep.size()) LOGGER.e(0, "too many probes. The number of probes in a joint analysis should not be larger than the sample size.");</w:t>
      </w:r>
    </w:p>
    <w:p w14:paraId="2FFD40D6" w14:textId="2E5A93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ejma.cpp:198:    if (!ofile) LOGGER.e(0, "</w:t>
      </w:r>
      <w:del w:id="9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21AD2E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ejma.cpp:438:        //if (!comput_inverse_logdet_LU_mkl(_ecojo_wholeR, logdet)) LOGGER.e(0, "\n  the correlation matrix is not invertible.");</w:t>
      </w:r>
    </w:p>
    <w:p w14:paraId="0BE0BFA2" w14:textId="63E0AC6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ejma.cpp:445:    if (!ofile) LOGGER.e(0, "</w:t>
      </w:r>
      <w:del w:id="10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4824517D" w14:textId="3D424F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est_hsq.cpp:65:    if (!in_phen) LOGGER.e(0, "</w:t>
      </w:r>
      <w:del w:id="10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phen_file + "] to read.");</w:t>
      </w:r>
    </w:p>
    <w:p w14:paraId="3457059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est_hsq.cpp:75:    if (phen_num &lt;= 0) LOGGER.e(0, "no phenotype data is found.");</w:t>
      </w:r>
    </w:p>
    <w:p w14:paraId="097F7D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est_hsq.cpp:80:        LOGGER.e(0, errmsg.str());</w:t>
      </w:r>
    </w:p>
    <w:p w14:paraId="7AEF2E3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est_hsq.cpp:85:        LOGGER.e(0, errmsg.str());</w:t>
      </w:r>
    </w:p>
    <w:p w14:paraId="44CC5FF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est_hsq.cpp:104:            LOGGER.e(0, errmsg.str());</w:t>
      </w:r>
    </w:p>
    <w:p w14:paraId="6F8AC0A0" w14:textId="3400D12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est_hsq.cpp:130:    if (!in_covar) LOGGER.e(0, "</w:t>
      </w:r>
      <w:del w:id="10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covar_file + "] to read.");</w:t>
      </w:r>
    </w:p>
    <w:p w14:paraId="390CACE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est_hsq.cpp:158:        if (line &gt; 0 &amp;&amp; fac_num != prev_fac_num) LOGGER.e(0, "each row should have the same number of columns.\n" + id_buf + "\t" + str_buf);</w:t>
      </w:r>
    </w:p>
    <w:p w14:paraId="36527156" w14:textId="1E6566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est_hsq.cpp:176:    if (!in_GE) LOGGER.e(0, "</w:t>
      </w:r>
      <w:del w:id="10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0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GE_file + "] to read.");</w:t>
      </w:r>
    </w:p>
    <w:p w14:paraId="13D2D26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est_hsq.cpp:187:    if (GE_num == 0) LOGGER.e(0, "no " + env + " factor is specified. Please check the format of the file: " + GE_file + ".");</w:t>
      </w:r>
    </w:p>
    <w:p w14:paraId="19DE6AF3" w14:textId="332A085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est_hsq.cpp:196:    if (!in_phen) LOGGER.e(0, "</w:t>
      </w:r>
      <w:del w:id="10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1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weight [" + phen_file + "] to read.");</w:t>
      </w:r>
    </w:p>
    <w:p w14:paraId="04B9A23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est_hsq.cpp:206:    if (phen_num &lt;= 0) LOGGER.e(0, "no weight data is found.");</w:t>
      </w:r>
    </w:p>
    <w:p w14:paraId="60915C8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est_hsq.cpp:219:            LOGGER.e(0, errmsg.str());</w:t>
      </w:r>
    </w:p>
    <w:p w14:paraId="43971EC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est_hsq.cpp:314:    if (_n &lt; 1) LOGGER.e(0, "no individual is in common in the input files.");</w:t>
      </w:r>
    </w:p>
    <w:p w14:paraId="1785791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est_hsq.cpp:329:        //if(mlmassoc) LOGGER.e(0, "the option --mlm-assoc is valid for the quantitative trait only.");</w:t>
      </w:r>
    </w:p>
    <w:p w14:paraId="7682257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est_hsq.cpp:531:            LOGGER.e(0, errmsg.str());</w:t>
      </w:r>
    </w:p>
    <w:p w14:paraId="79E3369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est_hsq.cpp:535:    if (_r_indx.size() == _r_indx_drop.size()) LOGGER.e(0, "no component has been dropped from the model. Please check the --reml-lrt option.");</w:t>
      </w:r>
    </w:p>
    <w:p w14:paraId="1CB2374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est_hsq.cpp:553:        if (qcovar_num == 0) LOGGER.e(0, "no quantitative covariate is found.");</w:t>
      </w:r>
    </w:p>
    <w:p w14:paraId="7BFF01A4" w14:textId="59912E4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est_hsq.cpp:612:    if (value.size() &gt; 0.5 * vec.size()) LOGGER.e(0, errmsg1); // LOGGER.e(0, "too many classes for the env</w:t>
      </w:r>
      <w:ins w:id="111" w:author="Longda Jiang" w:date="2021-09-07T17:20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ronmental factor. \nPlease make sure you input a discrete variable as the environmental factor.");</w:t>
      </w:r>
    </w:p>
    <w:p w14:paraId="00EEFDE6" w14:textId="11CE61F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est_hsq.cpp:613:    if (value.size() == 1) LOGGER.e(0, errmsg2); //LOGGER.e(0, "the env</w:t>
      </w:r>
      <w:ins w:id="112" w:author="Longda Jiang" w:date="2021-09-07T17:20:00Z">
        <w:r w:rsidR="00E55CDC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ronmental factor should ha</w:t>
      </w:r>
      <w:ins w:id="113" w:author="Longda Jiang" w:date="2021-09-07T17:20:00Z">
        <w:r w:rsidR="0053570D">
          <w:rPr>
            <w:rFonts w:ascii="Courier New" w:hAnsi="Courier New" w:cs="Courier New"/>
          </w:rPr>
          <w:t>ve</w:t>
        </w:r>
      </w:ins>
      <w:del w:id="114" w:author="Longda Jiang" w:date="2021-09-07T17:20:00Z">
        <w:r w:rsidRPr="000C217B" w:rsidDel="0053570D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more than one classes.");</w:t>
      </w:r>
    </w:p>
    <w:p w14:paraId="6B8F03D8" w14:textId="30276E8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est_hsq.cpp:648:        LOGGER.e(0, "invalid phenotype. Please check the phenotype file (or after covariates </w:t>
      </w:r>
      <w:ins w:id="115" w:author="Longda Jiang" w:date="2021-09-07T17:21:00Z">
        <w:r w:rsidR="0053570D">
          <w:rPr>
            <w:rFonts w:ascii="Courier New" w:hAnsi="Courier New" w:cs="Courier New"/>
          </w:rPr>
          <w:t xml:space="preserve">being </w:t>
        </w:r>
      </w:ins>
      <w:r w:rsidRPr="000C217B">
        <w:rPr>
          <w:rFonts w:ascii="Courier New" w:hAnsi="Courier New" w:cs="Courier New"/>
        </w:rPr>
        <w:t>merged).");</w:t>
      </w:r>
    </w:p>
    <w:p w14:paraId="6893648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est_hsq.cpp:731:        if (!(fabs(_y_Ssq) &lt; 1e30)) LOGGER.e(0, "the phenotypic variance is infinite. Please check the missing data in your phenotype file. Missing values should be represented by \"NA\" or \"-9\".");</w:t>
      </w:r>
    </w:p>
    <w:p w14:paraId="7983E2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est_hsq.cpp:736:        LOGGER.e(0, errmsg.str());</w:t>
      </w:r>
    </w:p>
    <w:p w14:paraId="538DE00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est_hsq.cpp:740:        LOGGER.e(0, errmsg.str());</w:t>
      </w:r>
    </w:p>
    <w:p w14:paraId="04D8DCD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est_hsq.cpp:744:    if (_n &lt; 10) LOGGER.e(0, "sample size is too small.");</w:t>
      </w:r>
    </w:p>
    <w:p w14:paraId="0E9CEB97" w14:textId="6E8F73B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est_hsq.cpp:851:    if (!o_reml) LOGGER.e(0, "</w:t>
      </w:r>
      <w:del w:id="11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1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reml_rst_file + "] to write.");</w:t>
      </w:r>
    </w:p>
    <w:p w14:paraId="3506BE4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est_hsq.cpp:997:            if (d_buf &gt; 1.0) LOGGER.e(0, "\n  --reml-priors. The sum of all prior values for trait 1 should not exceed 1.0.");</w:t>
      </w:r>
    </w:p>
    <w:p w14:paraId="5EBE42A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est_hsq.cpp:1004:            if (d_buf &gt; 1.0) LOGGER.e(0, "\n  --reml-priors. The sum of all prior values for trait 2 should not exceed 1.0.");</w:t>
      </w:r>
    </w:p>
    <w:p w14:paraId="44107FA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est_hsq.cpp:1027:        if (d_buf &gt; 1.0) LOGGER.e(0, "\n  --reml-priors. The sum of all prior values should not exceed 1.0.");</w:t>
      </w:r>
    </w:p>
    <w:p w14:paraId="47FDE1D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est_hsq.cpp:1096:                if(!calcu_Vi(_Vi, varcmp, logdet, iter)) LOGGER.e(0, "V matrix is not positive-definite.");</w:t>
      </w:r>
    </w:p>
    <w:p w14:paraId="71CEBDF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est_hsq.cpp:1154:                LOGGER.e(0, "analysis stopped because more than half of the variance components are constrained. The result would be unreliable.\n Please have a try to add the option --reml-no-constrain.");</w:t>
      </w:r>
    </w:p>
    <w:p w14:paraId="235A8F0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est_hsq.cpp:1158:        //if (constrain_num == _r_indx.size()) LOGGER.e(0, "analysis stopped because all variance components are constrained. You may have a try of adding the option --reml-no-constrain.");</w:t>
      </w:r>
    </w:p>
    <w:p w14:paraId="642E321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est_hsq.cpp:1190:                if (_reml_max_iter &gt; 1) LOGGER.e(0, errmsg.str());</w:t>
      </w:r>
    </w:p>
    <w:p w14:paraId="5B44BD2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est_hsq.cpp:1322:                LOGGER.e(0, "the variance-covariance matrix V can't be inverted.\nTry --reml-alg-inv 1 for diagonal addition value or --reml-alg-inv 2 for bending Vi.");</w:t>
      </w:r>
    </w:p>
    <w:p w14:paraId="7719535C" w14:textId="73C8115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est_hsq.cpp:1369:                    else LOGGER.e(0, "the variance-covar</w:t>
      </w:r>
      <w:ins w:id="118" w:author="Longda Jiang" w:date="2021-09-07T17:22:00Z">
        <w:r w:rsidR="0053570D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119" w:author="Longda Jiang" w:date="2021-09-07T17:22:00Z">
        <w:r w:rsidRPr="000C217B" w:rsidDel="0053570D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matrix V is not positive definite.");</w:t>
      </w:r>
    </w:p>
    <w:p w14:paraId="219FFA98" w14:textId="5D4D86A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est_hsq.cpp:1385:                    else LOGGER.e(0, "the variance-covar</w:t>
      </w:r>
      <w:ins w:id="120" w:author="Longda Jiang" w:date="2021-09-07T17:22:00Z">
        <w:r w:rsidR="0053570D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121" w:author="Longda Jiang" w:date="2021-09-07T17:22:00Z">
        <w:r w:rsidRPr="000C217B" w:rsidDel="0053570D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matrix V is still not invertible using LU decomposition.");</w:t>
      </w:r>
    </w:p>
    <w:p w14:paraId="115D4A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est_hsq.cpp:1520:    if(!SquareMatrixInverse(Xt_Vi_X_i, logdet_Xt_Vi_X, rank, method)) LOGGER.e(0, "\n  the X^t * V^-1 * X matrix is not invertible. Please check the covariate(s) and/or the environmental factor(s).");</w:t>
      </w:r>
    </w:p>
    <w:p w14:paraId="43039DF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est_hsq.cpp:1563:        else LOGGER.e(0, "the information matrix is not invertible.");</w:t>
      </w:r>
    </w:p>
    <w:p w14:paraId="7CCF99B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est_hsq.cpp:1630:        else LOGGER.e(0, "the information matrix is not invertible.");</w:t>
      </w:r>
    </w:p>
    <w:p w14:paraId="43480566" w14:textId="1057C3A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est_hsq.cpp:1785:    if (!o_b_snp) LOGGER.e(0, "</w:t>
      </w:r>
      <w:del w:id="12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2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" + o_b_snp_file + " to write.");</w:t>
      </w:r>
    </w:p>
    <w:p w14:paraId="3D03FBB0" w14:textId="2187441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est_hsq.cpp:1828:                LOGGER.e(0, "file [" + grm_files[i] + "] contains a different number of ind</w:t>
      </w:r>
      <w:ins w:id="124" w:author="Longda Jiang" w:date="2021-09-07T17:22:00Z">
        <w:r w:rsidR="0053570D">
          <w:rPr>
            <w:rFonts w:ascii="Courier New" w:hAnsi="Courier New" w:cs="Courier New"/>
          </w:rPr>
          <w:t>ividuals</w:t>
        </w:r>
      </w:ins>
      <w:r w:rsidRPr="000C217B">
        <w:rPr>
          <w:rFonts w:ascii="Courier New" w:hAnsi="Courier New" w:cs="Courier New"/>
        </w:rPr>
        <w:t xml:space="preserve"> </w:t>
      </w:r>
      <w:ins w:id="125" w:author="Longda Jiang" w:date="2021-09-07T17:22:00Z">
        <w:r w:rsidR="0053570D">
          <w:rPr>
            <w:rFonts w:ascii="Courier New" w:hAnsi="Courier New" w:cs="Courier New"/>
          </w:rPr>
          <w:t>from</w:t>
        </w:r>
      </w:ins>
      <w:del w:id="126" w:author="Longda Jiang" w:date="2021-09-07T17:22:00Z">
        <w:r w:rsidRPr="000C217B" w:rsidDel="0053570D">
          <w:rPr>
            <w:rFonts w:ascii="Courier New" w:hAnsi="Courier New" w:cs="Courier New"/>
          </w:rPr>
          <w:delText>than</w:delText>
        </w:r>
      </w:del>
      <w:r w:rsidRPr="000C217B">
        <w:rPr>
          <w:rFonts w:ascii="Courier New" w:hAnsi="Courier New" w:cs="Courier New"/>
        </w:rPr>
        <w:t xml:space="preserve"> other GRM file</w:t>
      </w:r>
      <w:ins w:id="127" w:author="Longda Jiang" w:date="2021-09-07T17:23:00Z">
        <w:r w:rsidR="0053570D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.");</w:t>
      </w:r>
    </w:p>
    <w:p w14:paraId="5CDB5C69" w14:textId="11F879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est_hsq.cpp:1833:        if ((*A_bin[i]).bad()) LOGGER.e(0, "</w:t>
      </w:r>
      <w:del w:id="12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2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grm_binfile + "] to read.");</w:t>
      </w:r>
    </w:p>
    <w:p w14:paraId="6675214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est_hsq.cpp:1854:    if (_n &lt; 1) LOGGER.e(0, "no individual is in common in the input files.");</w:t>
      </w:r>
    </w:p>
    <w:p w14:paraId="368B7C29" w14:textId="0465EC3E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est_hsq.cpp:2093:    if (!os) LOGGER.e(0, "</w:t>
      </w:r>
      <w:del w:id="13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3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ofile + "] to write.");</w:t>
      </w:r>
    </w:p>
    <w:p w14:paraId="20270E08" w14:textId="692FC41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est_hsq.cpp:2129:                LOGGER.e(0, "file [" + grm_files[i] + "] contains a different number of ind</w:t>
      </w:r>
      <w:ins w:id="132" w:author="Longda Jiang" w:date="2021-09-07T17:23:00Z">
        <w:r w:rsidR="0053570D">
          <w:rPr>
            <w:rFonts w:ascii="Courier New" w:hAnsi="Courier New" w:cs="Courier New"/>
          </w:rPr>
          <w:t>ividuals</w:t>
        </w:r>
      </w:ins>
      <w:r w:rsidRPr="000C217B">
        <w:rPr>
          <w:rFonts w:ascii="Courier New" w:hAnsi="Courier New" w:cs="Courier New"/>
        </w:rPr>
        <w:t xml:space="preserve"> </w:t>
      </w:r>
      <w:ins w:id="133" w:author="Longda Jiang" w:date="2021-09-07T17:23:00Z">
        <w:r w:rsidR="0053570D">
          <w:rPr>
            <w:rFonts w:ascii="Courier New" w:hAnsi="Courier New" w:cs="Courier New"/>
          </w:rPr>
          <w:t>from</w:t>
        </w:r>
      </w:ins>
      <w:del w:id="134" w:author="Longda Jiang" w:date="2021-09-07T17:23:00Z">
        <w:r w:rsidRPr="000C217B" w:rsidDel="0053570D">
          <w:rPr>
            <w:rFonts w:ascii="Courier New" w:hAnsi="Courier New" w:cs="Courier New"/>
          </w:rPr>
          <w:delText>than</w:delText>
        </w:r>
      </w:del>
      <w:r w:rsidRPr="000C217B">
        <w:rPr>
          <w:rFonts w:ascii="Courier New" w:hAnsi="Courier New" w:cs="Courier New"/>
        </w:rPr>
        <w:t xml:space="preserve"> other GRM file</w:t>
      </w:r>
      <w:ins w:id="135" w:author="Longda Jiang" w:date="2021-09-07T17:23:00Z">
        <w:r w:rsidR="0053570D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.");</w:t>
      </w:r>
    </w:p>
    <w:p w14:paraId="15521A48" w14:textId="5524CB8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est_hsq.cpp:2134:        if ((*A_bin[i]).bad()) LOGGER.e(0, "</w:t>
      </w:r>
      <w:del w:id="13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3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grm_binfile + "] to read.");</w:t>
      </w:r>
    </w:p>
    <w:p w14:paraId="09C6F9A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est_hsq.cpp:2159:    if (_n &lt; 1) LOGGER.e(0, "no individual is in common in the input files.");</w:t>
      </w:r>
    </w:p>
    <w:p w14:paraId="31651A3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est_hsq.cpp:2195:    if (y1.size()==0) LOGGER.e(0, "no non-missing phenotypes for trait 1.");</w:t>
      </w:r>
    </w:p>
    <w:p w14:paraId="0EAABA6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est_hsq.cpp:2196:    if (y2.size()==0) LOGGER.e(0, "no non-missing phenotypes for trait 2.");</w:t>
      </w:r>
    </w:p>
    <w:p w14:paraId="46BE74EF" w14:textId="7FA1056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est_hsq.cpp:2611:    if (!os) LOGGER.e(0, "</w:t>
      </w:r>
      <w:del w:id="13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3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ofile + "] to write.");</w:t>
      </w:r>
    </w:p>
    <w:p w14:paraId="1398DB6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est_hsq.cpp:2638:    if (_n &lt; 1) LOGGER.e(0, "no individual is in common in the input files.");</w:t>
      </w:r>
    </w:p>
    <w:p w14:paraId="6A25CB71" w14:textId="5F59614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est_hsq.cpp:2691:    if (!os) LOGGER.e(0, "</w:t>
      </w:r>
      <w:del w:id="14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4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ofile + "] to write.");</w:t>
      </w:r>
    </w:p>
    <w:p w14:paraId="46FAA3C3" w14:textId="02F62D2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gbat.cpp:18:    if (!in_snpAssoc) LOGGER.e(0, "</w:t>
      </w:r>
      <w:del w:id="14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4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snpAssoc_file + "] to read.");</w:t>
      </w:r>
    </w:p>
    <w:p w14:paraId="1869576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gbat.cpp:25:        if (StrFunc::split_string(str_buf, vs_buf) != 2) LOGGER.e(0, "in line \"" + str_buf + "\".");</w:t>
      </w:r>
    </w:p>
    <w:p w14:paraId="1C4A723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gbat.cpp:57:    if (_include.size() &lt; 1) LOGGER.e(0, "no SNP is included in the analysis.");</w:t>
      </w:r>
    </w:p>
    <w:p w14:paraId="6F0C8E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gbat.cpp:58:    else if (_chr[_include[0]] &lt; 1) LOGGER.e(0, "chromosome information is missing.");</w:t>
      </w:r>
    </w:p>
    <w:p w14:paraId="4FC2F1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gbat.cpp:59:    else if (_bp[_include[0]] &lt; 1) LOGGER.e(0, "bp information is missing.");</w:t>
      </w:r>
    </w:p>
    <w:p w14:paraId="04A86C5C" w14:textId="392DE4E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gbat.cpp:64:    if (!in_gAnno) LOGGER.e(0, "</w:t>
      </w:r>
      <w:del w:id="14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4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gAnno_file + "] to read.");</w:t>
      </w:r>
    </w:p>
    <w:p w14:paraId="4C51A6D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gbat.cpp:69:        if (StrFunc::split_string(str_buf, vs_buf) != 4) LOGGER.e(0, "in line \"" + str_buf + "\".");</w:t>
      </w:r>
    </w:p>
    <w:p w14:paraId="737A6064" w14:textId="31DD3BA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gbat.cpp:174:    if (mapped &lt; 1) LOGGER.e(0, "no gene can be mapped to the SNP data. Please check the input data regarding chr</w:t>
      </w:r>
      <w:ins w:id="146" w:author="Longda Jiang" w:date="2021-09-07T17:24:00Z">
        <w:r w:rsidR="0053570D">
          <w:rPr>
            <w:rFonts w:ascii="Courier New" w:hAnsi="Courier New" w:cs="Courier New"/>
          </w:rPr>
          <w:t>omosome</w:t>
        </w:r>
      </w:ins>
      <w:r w:rsidRPr="000C217B">
        <w:rPr>
          <w:rFonts w:ascii="Courier New" w:hAnsi="Courier New" w:cs="Courier New"/>
        </w:rPr>
        <w:t xml:space="preserve"> and bp.");</w:t>
      </w:r>
    </w:p>
    <w:p w14:paraId="38D0D7D0" w14:textId="30B3B90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gbat.cpp:228:    if (!ofile) LOGGER.e(0, "</w:t>
      </w:r>
      <w:del w:id="14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4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EF4073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grm.cpp:23:        if (_chr[_include[i]] &gt; _autosome_num) LOGGER.e(0, "this option is for the autosomal SNPs only. Please check the option --autosome.");</w:t>
      </w:r>
    </w:p>
    <w:p w14:paraId="32C60C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grm.cpp:29:        if (_chr[_include[i]] != (_autosome_num + 1)) LOGGER.e(0, "this option is for SNPs on the X chromosome only.");</w:t>
      </w:r>
    </w:p>
    <w:p w14:paraId="72DC0D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grm.cpp:35:        if (_sex[_keep[i]] != 1 &amp;&amp; _sex[_keep[i]] != 2) LOGGER.e(0, "Sex information of the individual \"" + _fid[_keep[i]] + " " + _pid[_keep[i]] + "\" is missing.\nUse --update-sex option to update the sex information of the individuals.");</w:t>
      </w:r>
    </w:p>
    <w:p w14:paraId="7EFE117B" w14:textId="79CD3D9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grm.cpp:196:        if (!A_Bin) LOGGER.e(0, "</w:t>
      </w:r>
      <w:del w:id="14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grm_file + "] to write.");</w:t>
      </w:r>
    </w:p>
    <w:p w14:paraId="73F187CD" w14:textId="51C0CF1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grm.cpp:210:        if (!N_Bin) LOGGER.e(0, "</w:t>
      </w:r>
      <w:del w:id="15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grm_N_file + "] to write.");</w:t>
      </w:r>
    </w:p>
    <w:p w14:paraId="13F3C7E0" w14:textId="6CD50A9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grm.cpp:227:        if (!zoutf.is_open()) LOGGER.e(0, "</w:t>
      </w:r>
      <w:del w:id="15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grm_file + "] to write.");</w:t>
      </w:r>
    </w:p>
    <w:p w14:paraId="0A478E5B" w14:textId="4404BC1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grm.cpp:247:    if (!Fam) LOGGER.e(0, "</w:t>
      </w:r>
      <w:del w:id="15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famfile + "] to write.");</w:t>
      </w:r>
    </w:p>
    <w:p w14:paraId="762CF273" w14:textId="04AFB76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grm.cpp:259:    if (!i_grm_id) LOGGER.e(0, "</w:t>
      </w:r>
      <w:del w:id="15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5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grm_id_file + "] to read.");</w:t>
      </w:r>
    </w:p>
    <w:p w14:paraId="355E2B3A" w14:textId="641C0B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grm.cpp:305:    if (!zinf.is_open()) LOGGER.e(0, "</w:t>
      </w:r>
      <w:del w:id="15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6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grm_gzfile + "] to read.");</w:t>
      </w:r>
    </w:p>
    <w:p w14:paraId="78AD16E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grm.cpp:317:        if (!(ss &gt;&gt; indx1)) LOGGER.e(0, errmsg + buf);</w:t>
      </w:r>
    </w:p>
    <w:p w14:paraId="2353822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grm.cpp:318:        if (!(ss &gt;&gt; indx2)) LOGGER.e(0, errmsg + buf);</w:t>
      </w:r>
    </w:p>
    <w:p w14:paraId="55B569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grm.cpp:319:        if (!(ss &gt;&gt; grm_N_buf)) LOGGER.e(0, errmsg + buf);</w:t>
      </w:r>
    </w:p>
    <w:p w14:paraId="2BA081A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grm.cpp:320:        if (!(ss &gt;&gt; grm_buf)) LOGGER.e(0, errmsg + buf);</w:t>
      </w:r>
    </w:p>
    <w:p w14:paraId="479A953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grm.cpp:321:        if (indx1 &lt; indx2 || indx1 &gt; n || indx2 &gt; n) LOGGER.e(0, errmsg + buf);</w:t>
      </w:r>
    </w:p>
    <w:p w14:paraId="105A7B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grm.cpp:326:        if (ss &gt;&gt; str_buf) LOGGER.e(0, errmsg + buf);</w:t>
      </w:r>
    </w:p>
    <w:p w14:paraId="7A3FC8C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grm.cpp:332:        LOGGER.e(0, errmsg_tmp.str());</w:t>
      </w:r>
    </w:p>
    <w:p w14:paraId="7C05F20C" w14:textId="31475D1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grm.cpp:333:        //LOGGER.e(0, "incorrect number of lines in the grm file. </w:t>
      </w:r>
      <w:ins w:id="161" w:author="Longda Jiang" w:date="2021-09-07T17:25:00Z">
        <w:r w:rsidR="0053570D">
          <w:rPr>
            <w:rFonts w:ascii="Courier New" w:hAnsi="Courier New" w:cs="Courier New"/>
          </w:rPr>
          <w:t xml:space="preserve">Are </w:t>
        </w:r>
      </w:ins>
      <w:r w:rsidRPr="000C217B">
        <w:rPr>
          <w:rFonts w:ascii="Courier New" w:hAnsi="Courier New" w:cs="Courier New"/>
        </w:rPr>
        <w:t>*.grm.gz file and *.grm.id file</w:t>
      </w:r>
      <w:del w:id="162" w:author="Longda Jiang" w:date="2021-09-07T17:25:00Z">
        <w:r w:rsidRPr="000C217B" w:rsidDel="0053570D">
          <w:rPr>
            <w:rFonts w:ascii="Courier New" w:hAnsi="Courier New" w:cs="Courier New"/>
          </w:rPr>
          <w:delText xml:space="preserve"> are</w:delText>
        </w:r>
      </w:del>
      <w:r w:rsidRPr="000C217B">
        <w:rPr>
          <w:rFonts w:ascii="Courier New" w:hAnsi="Courier New" w:cs="Courier New"/>
        </w:rPr>
        <w:t xml:space="preserve"> mismatched?");</w:t>
      </w:r>
    </w:p>
    <w:p w14:paraId="0B23B777" w14:textId="22FE0E2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grm.cpp:346:    if (!A_bin.is_open()) LOGGER.e(0, "</w:t>
      </w:r>
      <w:del w:id="16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6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grm_binfile + "] to read.");</w:t>
      </w:r>
    </w:p>
    <w:p w14:paraId="74420281" w14:textId="0742131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grm.cpp:353:            if (!(A_bin.read((char*) &amp;f_buf, size))) LOGGER.e(0, "</w:t>
      </w:r>
      <w:ins w:id="165" w:author="Longda Jiang" w:date="2021-09-07T17:25:00Z">
        <w:r w:rsidR="0053570D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the size of the [" + grm_binfile + "] file </w:t>
      </w:r>
      <w:del w:id="166" w:author="Longda Jiang" w:date="2021-09-07T17:25:00Z">
        <w:r w:rsidRPr="000C217B" w:rsidDel="0053570D">
          <w:rPr>
            <w:rFonts w:ascii="Courier New" w:hAnsi="Courier New" w:cs="Courier New"/>
          </w:rPr>
          <w:delText xml:space="preserve">is </w:delText>
        </w:r>
      </w:del>
      <w:ins w:id="167" w:author="Longda Jiang" w:date="2021-09-07T17:26:00Z">
        <w:r w:rsidR="0053570D">
          <w:rPr>
            <w:rFonts w:ascii="Courier New" w:hAnsi="Courier New" w:cs="Courier New"/>
          </w:rPr>
          <w:t>incorrect</w:t>
        </w:r>
      </w:ins>
      <w:del w:id="168" w:author="Longda Jiang" w:date="2021-09-07T17:26:00Z">
        <w:r w:rsidRPr="000C217B" w:rsidDel="0053570D">
          <w:rPr>
            <w:rFonts w:ascii="Courier New" w:hAnsi="Courier New" w:cs="Courier New"/>
          </w:rPr>
          <w:delText>incomplete</w:delText>
        </w:r>
      </w:del>
      <w:r w:rsidRPr="000C217B">
        <w:rPr>
          <w:rFonts w:ascii="Courier New" w:hAnsi="Courier New" w:cs="Courier New"/>
        </w:rPr>
        <w:t>?");</w:t>
      </w:r>
    </w:p>
    <w:p w14:paraId="23670A7F" w14:textId="0771644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grm.cpp:362:        if (!N_bin.is_open()) LOGGER.e(0, "</w:t>
      </w:r>
      <w:del w:id="16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7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grm_Nfile + "] to read.");</w:t>
      </w:r>
    </w:p>
    <w:p w14:paraId="430A78E3" w14:textId="5E45862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grm.cpp:369:                if (!(N_bin.read((char*) &amp;f_buf, size))) LOGGER.e(0, "</w:t>
      </w:r>
      <w:ins w:id="171" w:author="Longda Jiang" w:date="2021-09-07T17:26:00Z">
        <w:r w:rsidR="00E40C8B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 xml:space="preserve">the size of the [" + grm_Nfile + "] file </w:t>
      </w:r>
      <w:del w:id="172" w:author="Longda Jiang" w:date="2021-09-07T17:26:00Z">
        <w:r w:rsidRPr="000C217B" w:rsidDel="00E40C8B">
          <w:rPr>
            <w:rFonts w:ascii="Courier New" w:hAnsi="Courier New" w:cs="Courier New"/>
          </w:rPr>
          <w:delText>is incomplete</w:delText>
        </w:r>
      </w:del>
      <w:ins w:id="173" w:author="Longda Jiang" w:date="2021-09-07T17:26:00Z">
        <w:r w:rsidR="00E40C8B">
          <w:rPr>
            <w:rFonts w:ascii="Courier New" w:hAnsi="Courier New" w:cs="Courier New"/>
          </w:rPr>
          <w:t>incorrect</w:t>
        </w:r>
      </w:ins>
      <w:r w:rsidRPr="000C217B">
        <w:rPr>
          <w:rFonts w:ascii="Courier New" w:hAnsi="Courier New" w:cs="Courier New"/>
        </w:rPr>
        <w:t>?");</w:t>
      </w:r>
    </w:p>
    <w:p w14:paraId="03CC72A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grm.cpp:531:    if (_n == 0) LOGGER.e(0, "no individual is in common in the GRM files.");</w:t>
      </w:r>
    </w:p>
    <w:p w14:paraId="5556865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grm.cpp:577:    if (_n == 0) LOGGER.e(0, "no individual is in common in the GRM files.");</w:t>
      </w:r>
    </w:p>
    <w:p w14:paraId="736CC179" w14:textId="2420D28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grm.cpp:624:    if (!merge_grm) LOGGER.e(0, "</w:t>
      </w:r>
      <w:del w:id="17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7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merge_grm_file + "] to read.");</w:t>
      </w:r>
    </w:p>
    <w:p w14:paraId="2E472130" w14:textId="509ED13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grm.cpp:634:    if (grm_files.size() &gt; 1000) LOGGER.e(0, "too many GRM file names specified in [" + merge_grm_file + "]. </w:t>
      </w:r>
      <w:ins w:id="176" w:author="Longda Jiang" w:date="2021-09-07T17:26:00Z">
        <w:r w:rsidR="00E40C8B">
          <w:rPr>
            <w:rFonts w:ascii="Courier New" w:hAnsi="Courier New" w:cs="Courier New"/>
          </w:rPr>
          <w:t>The m</w:t>
        </w:r>
      </w:ins>
      <w:del w:id="177" w:author="Longda Jiang" w:date="2021-09-07T17:26:00Z">
        <w:r w:rsidRPr="000C217B" w:rsidDel="00E40C8B">
          <w:rPr>
            <w:rFonts w:ascii="Courier New" w:hAnsi="Courier New" w:cs="Courier New"/>
          </w:rPr>
          <w:delText>M</w:delText>
        </w:r>
      </w:del>
      <w:r w:rsidRPr="000C217B">
        <w:rPr>
          <w:rFonts w:ascii="Courier New" w:hAnsi="Courier New" w:cs="Courier New"/>
        </w:rPr>
        <w:t>aximum</w:t>
      </w:r>
      <w:ins w:id="178" w:author="Longda Jiang" w:date="2021-09-07T17:26:00Z">
        <w:r w:rsidR="00E40C8B">
          <w:rPr>
            <w:rFonts w:ascii="Courier New" w:hAnsi="Courier New" w:cs="Courier New"/>
          </w:rPr>
          <w:t xml:space="preserve"> number</w:t>
        </w:r>
      </w:ins>
      <w:r w:rsidRPr="000C217B">
        <w:rPr>
          <w:rFonts w:ascii="Courier New" w:hAnsi="Courier New" w:cs="Courier New"/>
        </w:rPr>
        <w:t xml:space="preserve"> is 1000.");</w:t>
      </w:r>
    </w:p>
    <w:p w14:paraId="79D10D5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grm.cpp:635:    if (grm_files.size() &lt; 1) LOGGER.e(0, "no GRM file name is found in [" + merge_grm_file + "].");</w:t>
      </w:r>
    </w:p>
    <w:p w14:paraId="63FAD4AB" w14:textId="1A3983F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grm.cpp:682:    if (!o_eval) LOGGER.e(0, "</w:t>
      </w:r>
      <w:del w:id="17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8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eval_file + "] to read.");</w:t>
      </w:r>
    </w:p>
    <w:p w14:paraId="28BD9856" w14:textId="2B88B5C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grm.cpp:688:    if (!o_evec) LOGGER.e(0, "</w:t>
      </w:r>
      <w:del w:id="18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8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evec_file + "] to read.");</w:t>
      </w:r>
    </w:p>
    <w:p w14:paraId="0C89EA85" w14:textId="36B1A63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grm.cpp:704:    if (!in_eigenval) LOGGER.e(0, "</w:t>
      </w:r>
      <w:del w:id="18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8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eigenval_file + "] to read.");</w:t>
      </w:r>
    </w:p>
    <w:p w14:paraId="21F6AA8A" w14:textId="5841BA6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grm.cpp:707:    if (!in_eigenvec) LOGGER.e(0, "</w:t>
      </w:r>
      <w:del w:id="18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8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eigenvec_file + "] to read.");</w:t>
      </w:r>
    </w:p>
    <w:p w14:paraId="0EF928C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grm.cpp:722:        if(d_buf &gt; 1e10 || d_buf &lt; 1e-10) LOGGER.e(0, "invalid eigenvalue in the file [" + eigenval_file + "].");</w:t>
      </w:r>
    </w:p>
    <w:p w14:paraId="079E406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grm.cpp:726:    if(eigenvec_num != eigenval_num) LOGGER.e(0, "inconsistent numbers of eigenvalues and eigenvectors in the files [" + eigenval_file + "] and [" + eigenvec_file + "]");</w:t>
      </w:r>
    </w:p>
    <w:p w14:paraId="5D1A38D0" w14:textId="488B0D1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grm.cpp:739:    if(_n &lt; 1) LOGGER.e(0, "no individual is in common </w:t>
      </w:r>
      <w:del w:id="187" w:author="Longda Jiang" w:date="2021-09-07T17:27:00Z">
        <w:r w:rsidRPr="000C217B" w:rsidDel="00E40C8B">
          <w:rPr>
            <w:rFonts w:ascii="Courier New" w:hAnsi="Courier New" w:cs="Courier New"/>
          </w:rPr>
          <w:delText xml:space="preserve">between </w:delText>
        </w:r>
      </w:del>
      <w:ins w:id="188" w:author="Longda Jiang" w:date="2021-09-07T17:27:00Z">
        <w:r w:rsidR="00E40C8B">
          <w:rPr>
            <w:rFonts w:ascii="Courier New" w:hAnsi="Courier New" w:cs="Courier New"/>
          </w:rPr>
          <w:t>among</w:t>
        </w:r>
        <w:r w:rsidR="00E40C8B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the input files.");</w:t>
      </w:r>
    </w:p>
    <w:p w14:paraId="52026BA3" w14:textId="6C9822D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grm.cpp:766:    if(!ofile) LOGGER.e(0, "</w:t>
      </w:r>
      <w:del w:id="18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19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41E83185" w14:textId="5712C9D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grm.cpp:789:    if (!h_pc_load) LOGGER.e(0, "</w:t>
      </w:r>
      <w:ins w:id="191" w:author="Longda Jiang" w:date="2021-09-07T17:27:00Z">
        <w:r w:rsidR="00E40C8B">
          <w:rPr>
            <w:rFonts w:ascii="Courier New" w:hAnsi="Courier New" w:cs="Courier New"/>
          </w:rPr>
          <w:t>C</w:t>
        </w:r>
      </w:ins>
      <w:del w:id="192" w:author="Longda Jiang" w:date="2021-09-07T17:27:00Z">
        <w:r w:rsidRPr="000C217B" w:rsidDel="00E40C8B">
          <w:rPr>
            <w:rFonts w:ascii="Courier New" w:hAnsi="Courier New" w:cs="Courier New"/>
          </w:rPr>
          <w:delText>c</w:delText>
        </w:r>
      </w:del>
      <w:r w:rsidRPr="000C217B">
        <w:rPr>
          <w:rFonts w:ascii="Courier New" w:hAnsi="Courier New" w:cs="Courier New"/>
        </w:rPr>
        <w:t>an</w:t>
      </w:r>
      <w:ins w:id="193" w:author="Longda Jiang" w:date="2021-09-07T17:27:00Z">
        <w:r w:rsidR="00E40C8B">
          <w:rPr>
            <w:rFonts w:ascii="Courier New" w:hAnsi="Courier New" w:cs="Courier New"/>
          </w:rPr>
          <w:t>not</w:t>
        </w:r>
      </w:ins>
      <w:del w:id="194" w:author="Longda Jiang" w:date="2021-09-07T17:27:00Z">
        <w:r w:rsidRPr="000C217B" w:rsidDel="00E40C8B">
          <w:rPr>
            <w:rFonts w:ascii="Courier New" w:hAnsi="Courier New" w:cs="Courier New"/>
          </w:rPr>
          <w:delText>'t</w:delText>
        </w:r>
      </w:del>
      <w:r w:rsidRPr="000C217B">
        <w:rPr>
          <w:rFonts w:ascii="Courier New" w:hAnsi="Courier New" w:cs="Courier New"/>
        </w:rPr>
        <w:t xml:space="preserve"> open the loading file [" + f_pc_load + "] to read.");</w:t>
      </w:r>
    </w:p>
    <w:p w14:paraId="03C084F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grm.cpp:795:    if(!ofile) LOGGER.e(0, "failed to open the file [" + out_filename + "] to write.");</w:t>
      </w:r>
    </w:p>
    <w:p w14:paraId="0BBA0D24" w14:textId="3BCB4D9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grm.cpp:815:        LOGGER.e(0, "the loading file has </w:t>
      </w:r>
      <w:ins w:id="195" w:author="Longda Jiang" w:date="2021-09-07T17:27:00Z">
        <w:r w:rsidR="00E40C8B">
          <w:rPr>
            <w:rFonts w:ascii="Courier New" w:hAnsi="Courier New" w:cs="Courier New"/>
          </w:rPr>
          <w:t xml:space="preserve">a </w:t>
        </w:r>
      </w:ins>
      <w:r w:rsidRPr="000C217B">
        <w:rPr>
          <w:rFonts w:ascii="Courier New" w:hAnsi="Courier New" w:cs="Courier New"/>
        </w:rPr>
        <w:t>different number of column</w:t>
      </w:r>
      <w:ins w:id="196" w:author="Longda Jiang" w:date="2021-09-07T17:27:00Z">
        <w:r w:rsidR="00E40C8B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! Please check your loading file");</w:t>
      </w:r>
    </w:p>
    <w:p w14:paraId="7B96D8E5" w14:textId="649DF15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grm.cpp:818:        LOGGER.e(0, "only </w:t>
      </w:r>
      <w:ins w:id="197" w:author="Longda Jiang" w:date="2021-09-07T17:28:00Z">
        <w:r w:rsidR="00E40C8B">
          <w:rPr>
            <w:rFonts w:ascii="Courier New" w:hAnsi="Courier New" w:cs="Courier New"/>
          </w:rPr>
          <w:t>has</w:t>
        </w:r>
      </w:ins>
      <w:r w:rsidRPr="000C217B">
        <w:rPr>
          <w:rFonts w:ascii="Courier New" w:hAnsi="Courier New" w:cs="Courier New"/>
        </w:rPr>
        <w:t>" + to_string(N_loading_file) + " loading</w:t>
      </w:r>
      <w:ins w:id="198" w:author="Longda Jiang" w:date="2021-09-07T17:28:00Z">
        <w:r w:rsidR="00E40C8B">
          <w:rPr>
            <w:rFonts w:ascii="Courier New" w:hAnsi="Courier New" w:cs="Courier New"/>
          </w:rPr>
          <w:t xml:space="preserve"> vectors</w:t>
        </w:r>
      </w:ins>
      <w:del w:id="199" w:author="Longda Jiang" w:date="2021-09-07T17:28:00Z">
        <w:r w:rsidRPr="000C217B" w:rsidDel="00E40C8B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>, thus not able to project into " + to_string(N) + " PCs.");</w:t>
      </w:r>
    </w:p>
    <w:p w14:paraId="650BB9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gsmr.cpp:13:        LOGGER.e(0, "Cannot open file [" + input_file + "] to read.");</w:t>
      </w:r>
    </w:p>
    <w:p w14:paraId="0DDB74A8" w14:textId="1842425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gsmr.cpp:25:        LOGGER.e(0, "The GWAS summary data should be </w:t>
      </w:r>
      <w:ins w:id="200" w:author="Longda Jiang" w:date="2021-09-07T17:28:00Z">
        <w:r w:rsidR="00E40C8B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>GCTA-COJO format. Please check.");</w:t>
      </w:r>
    </w:p>
    <w:p w14:paraId="3716F73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gsmr.cpp:51:        LOGGER.e(0, "Cannot open the file [" + gsmr_file_list + "] to read.");</w:t>
      </w:r>
    </w:p>
    <w:p w14:paraId="0717F7CB" w14:textId="3AD5B15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gsmr.cpp:63:            LOGGER.e(0, "</w:t>
      </w:r>
      <w:ins w:id="201" w:author="Longda Jiang" w:date="2021-09-07T17:28:00Z">
        <w:r w:rsidR="00E40C8B">
          <w:rPr>
            <w:rFonts w:ascii="Courier New" w:hAnsi="Courier New" w:cs="Courier New"/>
          </w:rPr>
          <w:t>The f</w:t>
        </w:r>
      </w:ins>
      <w:del w:id="202" w:author="Longda Jiang" w:date="2021-09-07T17:28:00Z">
        <w:r w:rsidRPr="000C217B" w:rsidDel="00E40C8B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>ormat of file [" + gsmr_file_list + "] is not correct, line " + to_string(line_number) + ".");</w:t>
      </w:r>
    </w:p>
    <w:p w14:paraId="3D89DA4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gsmr.cpp:76:                    LOGGER.e(0, "Invalid sample prevalence for [" + pheno_name[line_number] + "].");</w:t>
      </w:r>
    </w:p>
    <w:p w14:paraId="6C886E3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gsmr.cpp:81:                    LOGGER.e(0, "Invalid population prevalence for [" + pheno_name[line_number] + "].");</w:t>
      </w:r>
    </w:p>
    <w:p w14:paraId="48FA6285" w14:textId="3300BE1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gsmr.cpp:157:    if(nsnp&lt;nsnp_gsmr) LOGGER.e(0, "No</w:t>
      </w:r>
      <w:ins w:id="203" w:author="Longda Jiang" w:date="2021-09-07T17:29:00Z">
        <w:r w:rsidR="00E40C8B">
          <w:rPr>
            <w:rFonts w:ascii="Courier New" w:hAnsi="Courier New" w:cs="Courier New"/>
          </w:rPr>
          <w:t>t</w:t>
        </w:r>
      </w:ins>
      <w:r w:rsidRPr="000C217B">
        <w:rPr>
          <w:rFonts w:ascii="Courier New" w:hAnsi="Courier New" w:cs="Courier New"/>
        </w:rPr>
        <w:t xml:space="preserve"> enough SNPs to perform GSMR analysis.");</w:t>
      </w:r>
    </w:p>
    <w:p w14:paraId="48A2571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gsmr.cpp:173:        if(_meta_vp_trait[i] &lt; 0) LOGGER.e(0, "Negative phenotypic variance of trait " + _gwas_trait_name[i] + ".");</w:t>
      </w:r>
    </w:p>
    <w:p w14:paraId="16F2FD59" w14:textId="601C286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gsmr.cpp:196:    if(nsnp&lt;1) LOGGER.e(0, "No</w:t>
      </w:r>
      <w:del w:id="204" w:author="Longda Jiang" w:date="2021-09-07T17:29:00Z">
        <w:r w:rsidRPr="000C217B" w:rsidDel="00E40C8B">
          <w:rPr>
            <w:rFonts w:ascii="Courier New" w:hAnsi="Courier New" w:cs="Courier New"/>
          </w:rPr>
          <w:delText>ne</w:delText>
        </w:r>
      </w:del>
      <w:r w:rsidRPr="000C217B">
        <w:rPr>
          <w:rFonts w:ascii="Courier New" w:hAnsi="Courier New" w:cs="Courier New"/>
        </w:rPr>
        <w:t xml:space="preserve"> SNP</w:t>
      </w:r>
      <w:del w:id="205" w:author="Longda Jiang" w:date="2021-09-07T17:29:00Z">
        <w:r w:rsidRPr="000C217B" w:rsidDel="00E40C8B">
          <w:rPr>
            <w:rFonts w:ascii="Courier New" w:hAnsi="Courier New" w:cs="Courier New"/>
          </w:rPr>
          <w:delText>s</w:delText>
        </w:r>
      </w:del>
      <w:ins w:id="206" w:author="Longda Jiang" w:date="2021-09-07T17:29:00Z">
        <w:r w:rsidR="00E40C8B">
          <w:rPr>
            <w:rFonts w:ascii="Courier New" w:hAnsi="Courier New" w:cs="Courier New"/>
          </w:rPr>
          <w:t xml:space="preserve"> is</w:t>
        </w:r>
      </w:ins>
      <w:del w:id="207" w:author="Longda Jiang" w:date="2021-09-07T17:29:00Z">
        <w:r w:rsidRPr="000C217B" w:rsidDel="00E40C8B">
          <w:rPr>
            <w:rFonts w:ascii="Courier New" w:hAnsi="Courier New" w:cs="Courier New"/>
          </w:rPr>
          <w:delText xml:space="preserve"> are</w:delText>
        </w:r>
      </w:del>
      <w:r w:rsidRPr="000C217B">
        <w:rPr>
          <w:rFonts w:ascii="Courier New" w:hAnsi="Courier New" w:cs="Courier New"/>
        </w:rPr>
        <w:t xml:space="preserve"> retained for the GSMR analysis.");</w:t>
      </w:r>
    </w:p>
    <w:p w14:paraId="02EDEE7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gsmr.cpp:512:        if(!o_pleio_snp) LOGGER.e(0, "Cannot open file [" + pleio_snpfile + "] to write pleiotropic SNPs.");</w:t>
      </w:r>
    </w:p>
    <w:p w14:paraId="7CE2085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gsmr.cpp:530:            if (!zofile) LOGGER.e(0, "Cannot open the file [" + output_filename + "] to write.");</w:t>
      </w:r>
    </w:p>
    <w:p w14:paraId="066806C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gsmr.cpp:544:    if (!ofile) LOGGER.e(0, "Cannot open the file [" + output_filename + "] to write.");             </w:t>
      </w:r>
    </w:p>
    <w:p w14:paraId="5FD79CE2" w14:textId="237E22E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gwas_simu.cpp:23:    if (!i_qtl) LOGGER.e(0, "</w:t>
      </w:r>
      <w:del w:id="20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0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qtl_file + "] to read.");</w:t>
      </w:r>
    </w:p>
    <w:p w14:paraId="6DAA7F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gwas_simu.cpp:38:            if (fabs(qtl_eff_buf) &gt; 1e5) LOGGER.e(0, "invalid effect size specified for the causal variant [" + str_buf + "].");</w:t>
      </w:r>
    </w:p>
    <w:p w14:paraId="40ED9680" w14:textId="6018034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gwas_simu.cpp:54:    if(qtl_name_buf.size() &lt; qtl_name.size()) LOGGER.e(0, "there are </w:t>
      </w:r>
      <w:del w:id="210" w:author="Longda Jiang" w:date="2021-09-07T19:20:00Z">
        <w:r w:rsidRPr="000C217B" w:rsidDel="001E6BD1">
          <w:rPr>
            <w:rFonts w:ascii="Courier New" w:hAnsi="Courier New" w:cs="Courier New"/>
          </w:rPr>
          <w:delText>duplicated</w:delText>
        </w:r>
      </w:del>
      <w:ins w:id="211" w:author="Longda Jiang" w:date="2021-09-07T19:20:00Z">
        <w:r w:rsidR="001E6BD1">
          <w:rPr>
            <w:rFonts w:ascii="Courier New" w:hAnsi="Courier New" w:cs="Courier New"/>
          </w:rPr>
          <w:t>duplicate</w:t>
        </w:r>
      </w:ins>
      <w:r w:rsidRPr="000C217B">
        <w:rPr>
          <w:rFonts w:ascii="Courier New" w:hAnsi="Courier New" w:cs="Courier New"/>
        </w:rPr>
        <w:t xml:space="preserve"> SNP IDs.");</w:t>
      </w:r>
    </w:p>
    <w:p w14:paraId="75B393D3" w14:textId="390E78D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gwas_simu.cpp:64:    if (!out_par) LOGGER.e(0, "</w:t>
      </w:r>
      <w:del w:id="21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par file [" + out_parfile + "] to write!");</w:t>
      </w:r>
    </w:p>
    <w:p w14:paraId="053AF201" w14:textId="7B3EF0C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gwas_simu.cpp:75:    if (!phen) LOGGER.e(0, "</w:t>
      </w:r>
      <w:del w:id="21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phenfile + "] to write.");</w:t>
      </w:r>
    </w:p>
    <w:p w14:paraId="4162B6A7" w14:textId="38A6E06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gwas_simu.cpp:205:        if (!out_emBayesB) LOGGER.e(0, "</w:t>
      </w:r>
      <w:del w:id="21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out_rstfile + "] to write.");</w:t>
      </w:r>
    </w:p>
    <w:p w14:paraId="0305F7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gwas_simu.cpp:229:        if(gnrt&lt;1.0 || gnrt&gt;1e5) LOGGER.e(0, "--simu-gener should be within the range from 1 to 100000.");</w:t>
      </w:r>
    </w:p>
    <w:p w14:paraId="16F63EE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gwas_simu.cpp:230:        if(hsq&gt;1.0 || hsq&lt;0.0) LOGGER.e(0, "--simu-h2 should be within the range from 0 to 1.");</w:t>
      </w:r>
    </w:p>
    <w:p w14:paraId="7FD8E31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gwas_simu.cpp:231:        if(K&gt;0.5 || K&lt;0.0001) LOGGER.e(0, "--simu-K should be within the range from 0.0001 to 0.5.");</w:t>
      </w:r>
    </w:p>
    <w:p w14:paraId="3E8DB84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gwas_simu.cpp:232:        if(!curr_popu &amp;&amp; (case_num&gt;1e5 || case_num&lt;1)) LOGGER.e(0, "--simu-cc, Invalid number of cases.");</w:t>
      </w:r>
    </w:p>
    <w:p w14:paraId="5DE39FF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gwas_simu.cpp:233:        if(!curr_popu &amp;&amp; (control_num&gt;1e6 || control_num&lt;1)) LOGGER.e(0, "--simu-cc, Invalid number of controls.");</w:t>
      </w:r>
    </w:p>
    <w:p w14:paraId="007C793D" w14:textId="74FA88A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gwas_simu.cpp:299:        if(!out_par) LOGGER.e(0, "</w:t>
      </w:r>
      <w:del w:id="21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1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par file ["+out_parfile+"] to write!");</w:t>
      </w:r>
    </w:p>
    <w:p w14:paraId="4243B69B" w14:textId="4A588C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gwas_simu.cpp:370:    if(!out_fam) LOGGER.e(0, "</w:t>
      </w:r>
      <w:del w:id="22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fam file ["+out_famfile+"] to write!");</w:t>
      </w:r>
    </w:p>
    <w:p w14:paraId="3AC140E9" w14:textId="421ED90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gwas_simu.cpp:410:        if(!OutBed) LOGGER.e(0, "</w:t>
      </w:r>
      <w:del w:id="22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["+OutBedFile+"] to write.");</w:t>
      </w:r>
    </w:p>
    <w:p w14:paraId="22E3FF77" w14:textId="34780C9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gwas_simu.cpp:475:        if(!Fam) LOGGER.e(0, "</w:t>
      </w:r>
      <w:del w:id="22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fam file "+famfile+" to save!");</w:t>
      </w:r>
    </w:p>
    <w:p w14:paraId="1FCC4363" w14:textId="7C873DF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gwas_simu.cpp:490:        if(!Bim) LOGGER.e(0, "</w:t>
      </w:r>
      <w:del w:id="226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7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["+bimfile+"] to write.");</w:t>
      </w:r>
    </w:p>
    <w:p w14:paraId="7A41E78E" w14:textId="728B8C1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gwas_simu.cpp:516:        if (!i_genet_map) LOGGER.e(0, "</w:t>
      </w:r>
      <w:del w:id="22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2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</w:t>
      </w:r>
      <w:ins w:id="230" w:author="Longda Jiang" w:date="2021-09-07T17:30:00Z">
        <w:r w:rsidR="00E40C8B">
          <w:rPr>
            <w:rFonts w:ascii="Courier New" w:hAnsi="Courier New" w:cs="Courier New"/>
          </w:rPr>
          <w:t xml:space="preserve">the </w:t>
        </w:r>
      </w:ins>
      <w:r w:rsidRPr="000C217B">
        <w:rPr>
          <w:rFonts w:ascii="Courier New" w:hAnsi="Courier New" w:cs="Courier New"/>
        </w:rPr>
        <w:t>HAPMAP genetic map file " + genet_mapfile + "!");</w:t>
      </w:r>
    </w:p>
    <w:p w14:paraId="4D5D3470" w14:textId="2A3C8B7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gwas_simu.cpp:557:    if (!out_bim) LOGGER.e(0, "</w:t>
      </w:r>
      <w:del w:id="23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3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file " + out_bimfile + " to write!");</w:t>
      </w:r>
    </w:p>
    <w:p w14:paraId="0BB17E4A" w14:textId="6FBEFFE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joint_meta.cpp:22:    if (!Meta) LOGGER.e(0, "</w:t>
      </w:r>
      <w:del w:id="23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3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metafile + "] to read.");</w:t>
      </w:r>
    </w:p>
    <w:p w14:paraId="334688F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joint_meta.cpp:34:    if (StrFunc::split_string(str_buf, vs_buf) &lt; 7) LOGGER.e(0, "format error in the input file [" + metafile + "].");</w:t>
      </w:r>
    </w:p>
    <w:p w14:paraId="340057E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joint_meta.cpp:57:        if (N_buf &lt; 10) LOGGER.e(0, "invalid sample size in line:\n\"" + str_buf0 + "\"");</w:t>
      </w:r>
    </w:p>
    <w:p w14:paraId="0C38DDF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joint_meta.cpp:62:        if (Vp_buf &lt; 0.0) LOGGER.e(0, "in line:\n\"" + str_buf0 + "\"");</w:t>
      </w:r>
    </w:p>
    <w:p w14:paraId="7CA6E95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joint_meta.cpp:66:            if (GC_buf &lt; 0) LOGGER.e(0, "in line:\n\"" + str_buf0 + "\"");</w:t>
      </w:r>
    </w:p>
    <w:p w14:paraId="2A51E447" w14:textId="6B8709F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joint_meta.cpp:157:    if (_include.empty()) LOGGER.e(0, "</w:t>
      </w:r>
      <w:del w:id="235" w:author="Longda Jiang" w:date="2021-09-07T17:32:00Z">
        <w:r w:rsidRPr="000C217B" w:rsidDel="00BA443F">
          <w:rPr>
            <w:rFonts w:ascii="Courier New" w:hAnsi="Courier New" w:cs="Courier New"/>
          </w:rPr>
          <w:delText xml:space="preserve">all </w:delText>
        </w:r>
      </w:del>
      <w:ins w:id="236" w:author="Longda Jiang" w:date="2021-09-07T17:32:00Z">
        <w:r w:rsidR="00BA443F">
          <w:rPr>
            <w:rFonts w:ascii="Courier New" w:hAnsi="Courier New" w:cs="Courier New"/>
          </w:rPr>
          <w:t>none of</w:t>
        </w:r>
        <w:r w:rsidR="00BA443F" w:rsidRPr="000C217B">
          <w:rPr>
            <w:rFonts w:ascii="Courier New" w:hAnsi="Courier New" w:cs="Courier New"/>
          </w:rPr>
          <w:t xml:space="preserve"> </w:t>
        </w:r>
      </w:ins>
      <w:r w:rsidRPr="000C217B">
        <w:rPr>
          <w:rFonts w:ascii="Courier New" w:hAnsi="Courier New" w:cs="Courier New"/>
        </w:rPr>
        <w:t>the SNPs in the GWAS meta-analysis results can</w:t>
      </w:r>
      <w:del w:id="237" w:author="Longda Jiang" w:date="2021-09-07T17:32:00Z">
        <w:r w:rsidRPr="000C217B" w:rsidDel="00BA443F">
          <w:rPr>
            <w:rFonts w:ascii="Courier New" w:hAnsi="Courier New" w:cs="Courier New"/>
          </w:rPr>
          <w:delText>'t</w:delText>
        </w:r>
      </w:del>
      <w:r w:rsidRPr="000C217B">
        <w:rPr>
          <w:rFonts w:ascii="Courier New" w:hAnsi="Courier New" w:cs="Courier New"/>
        </w:rPr>
        <w:t xml:space="preserve"> be found in the genotype data.");</w:t>
      </w:r>
    </w:p>
    <w:p w14:paraId="22AF4A7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joint_meta.cpp:211:    if (givenSNPs.empty()) LOGGER.e(0, "failed to read any SNP from the file [" + snplistfile + "].");</w:t>
      </w:r>
    </w:p>
    <w:p w14:paraId="39C791F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joint_meta.cpp:221:    else LOGGER.e(0, "none of the given SNPs can be matched to the genotype and summary data.");</w:t>
      </w:r>
    </w:p>
    <w:p w14:paraId="3836899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joint_meta.cpp:264:    if (slct.size() &gt;= _keep.size()) LOGGER.e(0, "too many SNPs. The number of SNPs in a joint analysis should not be larger than the sample size.");</w:t>
      </w:r>
    </w:p>
    <w:p w14:paraId="1F48504D" w14:textId="0D6C89E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joint_meta.cpp:294:    if (!ofile) LOGGER.e(0, "</w:t>
      </w:r>
      <w:del w:id="23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3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43D5E88" w14:textId="17F2368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joint_meta.cpp:313:    if (!ofile) LOGGER.e(0, "</w:t>
      </w:r>
      <w:del w:id="24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4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316068F7" w14:textId="4221F4C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joint_meta.cpp:330:    if (!ofile) LOGGER.e(0, "</w:t>
      </w:r>
      <w:del w:id="24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4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5AA7923D" w14:textId="2BB8C1E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joint_meta.cpp:353:    if (!ofile) LOGGER.e(0, "</w:t>
      </w:r>
      <w:del w:id="244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45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69A2051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joint_meta.cpp:433:        if (!init_B(slct)) LOGGER.e(0, "there is a collinearity problem of the given list of SNPs.\nYou can try the option --cojo-slct to get rid of one of each pair of highly correlated SNPs.");</w:t>
      </w:r>
    </w:p>
    <w:p w14:paraId="07A99EB8" w14:textId="0518F56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joint_meta.cpp:463:    if (d_buf - n &lt; 1) LOGGER.e(0, "no degree of freedom </w:t>
      </w:r>
      <w:ins w:id="246" w:author="Longda Jiang" w:date="2021-09-07T17:32:00Z">
        <w:r w:rsidR="00BA443F">
          <w:rPr>
            <w:rFonts w:ascii="Courier New" w:hAnsi="Courier New" w:cs="Courier New"/>
          </w:rPr>
          <w:t xml:space="preserve">is </w:t>
        </w:r>
      </w:ins>
      <w:r w:rsidRPr="000C217B">
        <w:rPr>
          <w:rFonts w:ascii="Courier New" w:hAnsi="Courier New" w:cs="Courier New"/>
        </w:rPr>
        <w:t>left for the residues</w:t>
      </w:r>
      <w:ins w:id="247" w:author="Longda Jiang" w:date="2021-09-07T17:32:00Z">
        <w:r w:rsidR="00BA443F">
          <w:rPr>
            <w:rFonts w:ascii="Courier New" w:hAnsi="Courier New" w:cs="Courier New"/>
          </w:rPr>
          <w:t>.</w:t>
        </w:r>
      </w:ins>
      <w:del w:id="248" w:author="Longda Jiang" w:date="2021-09-07T17:32:00Z">
        <w:r w:rsidRPr="000C217B" w:rsidDel="00BA443F">
          <w:rPr>
            <w:rFonts w:ascii="Courier New" w:hAnsi="Courier New" w:cs="Courier New"/>
          </w:rPr>
          <w:delText>,</w:delText>
        </w:r>
      </w:del>
      <w:r w:rsidRPr="000C217B">
        <w:rPr>
          <w:rFonts w:ascii="Courier New" w:hAnsi="Courier New" w:cs="Courier New"/>
        </w:rPr>
        <w:t xml:space="preserve"> </w:t>
      </w:r>
      <w:ins w:id="249" w:author="Longda Jiang" w:date="2021-09-07T17:32:00Z">
        <w:r w:rsidR="00BA443F">
          <w:rPr>
            <w:rFonts w:ascii="Courier New" w:hAnsi="Courier New" w:cs="Courier New"/>
          </w:rPr>
          <w:t>T</w:t>
        </w:r>
      </w:ins>
      <w:del w:id="250" w:author="Longda Jiang" w:date="2021-09-07T17:32:00Z">
        <w:r w:rsidRPr="000C217B" w:rsidDel="00BA443F">
          <w:rPr>
            <w:rFonts w:ascii="Courier New" w:hAnsi="Courier New" w:cs="Courier New"/>
          </w:rPr>
          <w:delText>t</w:delText>
        </w:r>
      </w:del>
      <w:ins w:id="251" w:author="Longda Jiang" w:date="2021-09-07T17:33:00Z">
        <w:r w:rsidR="00BA443F">
          <w:rPr>
            <w:rFonts w:ascii="Courier New" w:hAnsi="Courier New" w:cs="Courier New"/>
          </w:rPr>
          <w:t>he</w:t>
        </w:r>
      </w:ins>
      <w:del w:id="252" w:author="Longda Jiang" w:date="2021-09-07T17:33:00Z">
        <w:r w:rsidRPr="000C217B" w:rsidDel="00BA443F">
          <w:rPr>
            <w:rFonts w:ascii="Courier New" w:hAnsi="Courier New" w:cs="Courier New"/>
          </w:rPr>
          <w:delText>he</w:delText>
        </w:r>
      </w:del>
      <w:r w:rsidRPr="000C217B">
        <w:rPr>
          <w:rFonts w:ascii="Courier New" w:hAnsi="Courier New" w:cs="Courier New"/>
        </w:rPr>
        <w:t xml:space="preserve"> model is over-fit</w:t>
      </w:r>
      <w:ins w:id="253" w:author="Longda Jiang" w:date="2021-09-07T17:32:00Z">
        <w:r w:rsidR="00BA443F">
          <w:rPr>
            <w:rFonts w:ascii="Courier New" w:hAnsi="Courier New" w:cs="Courier New"/>
          </w:rPr>
          <w:t>te</w:t>
        </w:r>
      </w:ins>
      <w:ins w:id="254" w:author="Longda Jiang" w:date="2021-09-07T17:33:00Z">
        <w:r w:rsidR="00BA443F">
          <w:rPr>
            <w:rFonts w:ascii="Courier New" w:hAnsi="Courier New" w:cs="Courier New"/>
          </w:rPr>
          <w:t>d</w:t>
        </w:r>
      </w:ins>
      <w:del w:id="255" w:author="Longda Jiang" w:date="2021-09-07T17:32:00Z">
        <w:r w:rsidRPr="000C217B" w:rsidDel="00BA443F">
          <w:rPr>
            <w:rFonts w:ascii="Courier New" w:hAnsi="Courier New" w:cs="Courier New"/>
          </w:rPr>
          <w:delText>ting</w:delText>
        </w:r>
      </w:del>
      <w:r w:rsidRPr="000C217B">
        <w:rPr>
          <w:rFonts w:ascii="Courier New" w:hAnsi="Courier New" w:cs="Courier New"/>
        </w:rPr>
        <w:t>. Please specify a more stringent p</w:t>
      </w:r>
      <w:ins w:id="256" w:author="Longda Jiang" w:date="2021-09-07T17:33:00Z">
        <w:r w:rsidR="00BA443F">
          <w:rPr>
            <w:rFonts w:ascii="Courier New" w:hAnsi="Courier New" w:cs="Courier New"/>
          </w:rPr>
          <w:t>-value</w:t>
        </w:r>
      </w:ins>
      <w:r w:rsidRPr="000C217B">
        <w:rPr>
          <w:rFonts w:ascii="Courier New" w:hAnsi="Courier New" w:cs="Courier New"/>
        </w:rPr>
        <w:t xml:space="preserve"> cut</w:t>
      </w:r>
      <w:ins w:id="257" w:author="Longda Jiang" w:date="2021-09-07T17:33:00Z">
        <w:r w:rsidR="00BA443F">
          <w:rPr>
            <w:rFonts w:ascii="Courier New" w:hAnsi="Courier New" w:cs="Courier New"/>
          </w:rPr>
          <w:t>-</w:t>
        </w:r>
      </w:ins>
      <w:r w:rsidRPr="000C217B">
        <w:rPr>
          <w:rFonts w:ascii="Courier New" w:hAnsi="Courier New" w:cs="Courier New"/>
        </w:rPr>
        <w:t>off</w:t>
      </w:r>
      <w:del w:id="258" w:author="Longda Jiang" w:date="2021-09-07T17:33:00Z">
        <w:r w:rsidRPr="000C217B" w:rsidDel="00BA443F">
          <w:rPr>
            <w:rFonts w:ascii="Courier New" w:hAnsi="Courier New" w:cs="Courier New"/>
          </w:rPr>
          <w:delText xml:space="preserve"> value</w:delText>
        </w:r>
      </w:del>
      <w:r w:rsidRPr="000C217B">
        <w:rPr>
          <w:rFonts w:ascii="Courier New" w:hAnsi="Courier New" w:cs="Courier New"/>
        </w:rPr>
        <w:t>.");</w:t>
      </w:r>
    </w:p>
    <w:p w14:paraId="113AB324" w14:textId="25A3BEE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joint_meta.cpp:465:    if (Ve &lt;= 0.0) LOGGER.e(0, "residual variance is out of boundary</w:t>
      </w:r>
      <w:ins w:id="259" w:author="Longda Jiang" w:date="2021-09-07T17:33:00Z">
        <w:r w:rsidR="00BA443F">
          <w:rPr>
            <w:rFonts w:ascii="Courier New" w:hAnsi="Courier New" w:cs="Courier New"/>
          </w:rPr>
          <w:t>.</w:t>
        </w:r>
      </w:ins>
      <w:del w:id="260" w:author="Longda Jiang" w:date="2021-09-07T17:33:00Z">
        <w:r w:rsidRPr="000C217B" w:rsidDel="00BA443F">
          <w:rPr>
            <w:rFonts w:ascii="Courier New" w:hAnsi="Courier New" w:cs="Courier New"/>
          </w:rPr>
          <w:delText>,</w:delText>
        </w:r>
      </w:del>
      <w:r w:rsidRPr="000C217B">
        <w:rPr>
          <w:rFonts w:ascii="Courier New" w:hAnsi="Courier New" w:cs="Courier New"/>
        </w:rPr>
        <w:t xml:space="preserve"> </w:t>
      </w:r>
      <w:ins w:id="261" w:author="Longda Jiang" w:date="2021-09-07T17:33:00Z">
        <w:r w:rsidR="00BA443F">
          <w:rPr>
            <w:rFonts w:ascii="Courier New" w:hAnsi="Courier New" w:cs="Courier New"/>
          </w:rPr>
          <w:t>T</w:t>
        </w:r>
      </w:ins>
      <w:del w:id="262" w:author="Longda Jiang" w:date="2021-09-07T17:33:00Z">
        <w:r w:rsidRPr="000C217B" w:rsidDel="00BA443F">
          <w:rPr>
            <w:rFonts w:ascii="Courier New" w:hAnsi="Courier New" w:cs="Courier New"/>
          </w:rPr>
          <w:delText>t</w:delText>
        </w:r>
      </w:del>
      <w:ins w:id="263" w:author="Longda Jiang" w:date="2021-09-07T17:33:00Z">
        <w:r w:rsidR="00BA443F">
          <w:rPr>
            <w:rFonts w:ascii="Courier New" w:hAnsi="Courier New" w:cs="Courier New"/>
          </w:rPr>
          <w:t>he</w:t>
        </w:r>
      </w:ins>
      <w:del w:id="264" w:author="Longda Jiang" w:date="2021-09-07T17:33:00Z">
        <w:r w:rsidRPr="000C217B" w:rsidDel="00BA443F">
          <w:rPr>
            <w:rFonts w:ascii="Courier New" w:hAnsi="Courier New" w:cs="Courier New"/>
          </w:rPr>
          <w:delText>he</w:delText>
        </w:r>
      </w:del>
      <w:r w:rsidRPr="000C217B">
        <w:rPr>
          <w:rFonts w:ascii="Courier New" w:hAnsi="Courier New" w:cs="Courier New"/>
        </w:rPr>
        <w:t xml:space="preserve"> model is over-fitt</w:t>
      </w:r>
      <w:ins w:id="265" w:author="Longda Jiang" w:date="2021-09-07T17:33:00Z">
        <w:r w:rsidR="00BA443F">
          <w:rPr>
            <w:rFonts w:ascii="Courier New" w:hAnsi="Courier New" w:cs="Courier New"/>
          </w:rPr>
          <w:t>ed</w:t>
        </w:r>
      </w:ins>
      <w:del w:id="266" w:author="Longda Jiang" w:date="2021-09-07T17:33:00Z">
        <w:r w:rsidRPr="000C217B" w:rsidDel="00BA443F">
          <w:rPr>
            <w:rFonts w:ascii="Courier New" w:hAnsi="Courier New" w:cs="Courier New"/>
          </w:rPr>
          <w:delText>ing</w:delText>
        </w:r>
      </w:del>
      <w:r w:rsidRPr="000C217B">
        <w:rPr>
          <w:rFonts w:ascii="Courier New" w:hAnsi="Courier New" w:cs="Courier New"/>
        </w:rPr>
        <w:t>. Please specify a more stringent p</w:t>
      </w:r>
      <w:ins w:id="267" w:author="Longda Jiang" w:date="2021-09-07T17:33:00Z">
        <w:r w:rsidR="00BA443F">
          <w:rPr>
            <w:rFonts w:ascii="Courier New" w:hAnsi="Courier New" w:cs="Courier New"/>
          </w:rPr>
          <w:t>-value</w:t>
        </w:r>
      </w:ins>
      <w:r w:rsidRPr="000C217B">
        <w:rPr>
          <w:rFonts w:ascii="Courier New" w:hAnsi="Courier New" w:cs="Courier New"/>
        </w:rPr>
        <w:t xml:space="preserve"> cut</w:t>
      </w:r>
      <w:ins w:id="268" w:author="Longda Jiang" w:date="2021-09-07T17:33:00Z">
        <w:r w:rsidR="00BA443F">
          <w:rPr>
            <w:rFonts w:ascii="Courier New" w:hAnsi="Courier New" w:cs="Courier New"/>
          </w:rPr>
          <w:t>-</w:t>
        </w:r>
      </w:ins>
      <w:r w:rsidRPr="000C217B">
        <w:rPr>
          <w:rFonts w:ascii="Courier New" w:hAnsi="Courier New" w:cs="Courier New"/>
        </w:rPr>
        <w:t>off</w:t>
      </w:r>
      <w:del w:id="269" w:author="Longda Jiang" w:date="2021-09-07T17:33:00Z">
        <w:r w:rsidRPr="000C217B" w:rsidDel="00BA443F">
          <w:rPr>
            <w:rFonts w:ascii="Courier New" w:hAnsi="Courier New" w:cs="Courier New"/>
          </w:rPr>
          <w:delText xml:space="preserve"> value</w:delText>
        </w:r>
      </w:del>
      <w:r w:rsidRPr="000C217B">
        <w:rPr>
          <w:rFonts w:ascii="Courier New" w:hAnsi="Courier New" w:cs="Courier New"/>
        </w:rPr>
        <w:t>.");</w:t>
      </w:r>
    </w:p>
    <w:p w14:paraId="13F72BB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joint_meta.cpp:471:        if (!init_B(indx)) LOGGER.e(0, "there is a collinearity problem of the given list of SNPs.\nYou can try the option --cojo-slct to get rid of one of each pair of highly correlated SNPs.");</w:t>
      </w:r>
    </w:p>
    <w:p w14:paraId="0C5407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joint_meta.cpp:501:        if (!init_B(slct)) LOGGER.e(0, "there is a collinearity problem of the given list of SNPs.\nYou can try the option --cojo-slct to get rid of one of each pair of highly correlated SNPs.");</w:t>
      </w:r>
    </w:p>
    <w:p w14:paraId="0EA92BA8" w14:textId="69F275B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joint_meta.cpp:801:        if (!ofile) LOGGER.e(0, "</w:t>
      </w:r>
      <w:del w:id="27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7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0AFC8A3A" w14:textId="5B0B658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joint_meta.cpp:807:    } else LOGGER.e(0, "Jacobi iteration </w:t>
      </w:r>
      <w:ins w:id="272" w:author="Longda Jiang" w:date="2021-09-07T17:34:00Z">
        <w:r w:rsidR="00F040E5">
          <w:rPr>
            <w:rFonts w:ascii="Courier New" w:hAnsi="Courier New" w:cs="Courier New"/>
          </w:rPr>
          <w:t>can</w:t>
        </w:r>
      </w:ins>
      <w:r w:rsidRPr="000C217B">
        <w:rPr>
          <w:rFonts w:ascii="Courier New" w:hAnsi="Courier New" w:cs="Courier New"/>
        </w:rPr>
        <w:t>not converge</w:t>
      </w:r>
      <w:del w:id="273" w:author="Longda Jiang" w:date="2021-09-07T17:34:00Z">
        <w:r w:rsidRPr="000C217B" w:rsidDel="00F040E5">
          <w:rPr>
            <w:rFonts w:ascii="Courier New" w:hAnsi="Courier New" w:cs="Courier New"/>
          </w:rPr>
          <w:delText>d</w:delText>
        </w:r>
      </w:del>
      <w:r w:rsidRPr="000C217B">
        <w:rPr>
          <w:rFonts w:ascii="Courier New" w:hAnsi="Courier New" w:cs="Courier New"/>
        </w:rPr>
        <w:t>. You can increase the maximum number of iterations by the option --massoc-sblup-maxit.");</w:t>
      </w:r>
    </w:p>
    <w:p w14:paraId="154F7D6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joint_meta.cpp:826:        LOGGER.e(0, "there are " + to_string(num_err_snp) + " SNPs with MAF=0.");</w:t>
      </w:r>
    </w:p>
    <w:p w14:paraId="258ACA5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joint_meta.cpp:886:        LOGGER.e(0, "decomposition failed! The SNP correlation matrix is not positive definite.");</w:t>
      </w:r>
    </w:p>
    <w:p w14:paraId="5880162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joint_meta.cpp:890:        LOGGER.e(0, "solving failed! Unable to solve the BLUP equation.");</w:t>
      </w:r>
    </w:p>
    <w:p w14:paraId="44DE0399" w14:textId="2EC8F6E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ld.cpp:37:    if (_ld_target_snp.size() == 0) LOGGER.e(0, "no target SNP</w:t>
      </w:r>
      <w:del w:id="274" w:author="Longda Jiang" w:date="2021-09-07T17:34:00Z">
        <w:r w:rsidRPr="000C217B" w:rsidDel="00CF2CD3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275" w:author="Longda Jiang" w:date="2021-09-07T17:34:00Z">
        <w:r w:rsidR="00CF2CD3">
          <w:rPr>
            <w:rFonts w:ascii="Courier New" w:hAnsi="Courier New" w:cs="Courier New"/>
          </w:rPr>
          <w:t>is</w:t>
        </w:r>
      </w:ins>
      <w:del w:id="276" w:author="Longda Jiang" w:date="2021-09-07T17:34:00Z">
        <w:r w:rsidRPr="000C217B" w:rsidDel="00CF2CD3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to estimate the LD structure.");</w:t>
      </w:r>
    </w:p>
    <w:p w14:paraId="143CD7FB" w14:textId="159A779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ld.cpp:69:    if (!SavFile) LOGGER.e(0, "</w:t>
      </w:r>
      <w:del w:id="27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7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SavFileName + "] to save result!");</w:t>
      </w:r>
    </w:p>
    <w:p w14:paraId="7D367206" w14:textId="61EAF01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ld.cpp:75:    if (!SavFile) LOGGER.e(0, "</w:t>
      </w:r>
      <w:del w:id="27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SavFileName + "] to save result.");</w:t>
      </w:r>
    </w:p>
    <w:p w14:paraId="2CC15913" w14:textId="0D087A9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ld.cpp:83:    if (!SavFile) LOGGER.e(0, "</w:t>
      </w:r>
      <w:del w:id="28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SavFileName + "] to save result.");</w:t>
      </w:r>
    </w:p>
    <w:p w14:paraId="1083025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ld.cpp:174:    if (N != y.size() || N &lt; 1) LOGGER.e(0, "The lengths of x and y do not match.");</w:t>
      </w:r>
    </w:p>
    <w:p w14:paraId="0CFDDF03" w14:textId="1953D87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ld.cpp:507:    if (!in_snpset_filenames) LOGGER.e(0, "</w:t>
      </w:r>
      <w:del w:id="28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snpset_filenames_file + "] to read.");</w:t>
      </w:r>
    </w:p>
    <w:p w14:paraId="02611EE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ld.cpp:519:    if (set_num &lt; 1) LOGGER.e(0, "no filename found in [" + snpset_filenames_file + "].");</w:t>
      </w:r>
    </w:p>
    <w:p w14:paraId="62EC43B6" w14:textId="40A3E60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ld.cpp:524:        if (!i_snplist) LOGGER.e(0, "</w:t>
      </w:r>
      <w:del w:id="28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snpset_filenaems[i] + "] to read.");</w:t>
      </w:r>
    </w:p>
    <w:p w14:paraId="1CEE8041" w14:textId="6ABC9F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ld.cpp:752:        if (!ild) LOGGER.e(0, "</w:t>
      </w:r>
      <w:del w:id="28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8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i_ld_file + "] to read.");</w:t>
      </w:r>
    </w:p>
    <w:p w14:paraId="04BAEDA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ld.cpp:777:            if(!(ild &gt;&gt; _chr[i])) LOGGER.e(0, "in the file [" + i_ld_file + "].");</w:t>
      </w:r>
    </w:p>
    <w:p w14:paraId="123B96F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ld.cpp:778:            if(!(ild &gt;&gt; _bp[i])) LOGGER.e(0, "in the file [" + i_ld_file + "].");</w:t>
      </w:r>
    </w:p>
    <w:p w14:paraId="131BCBF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ld.cpp:779:            if(!(ild &gt;&gt; _mu[i])) LOGGER.e(0, "in the file [" + i_ld_file + "].");</w:t>
      </w:r>
    </w:p>
    <w:p w14:paraId="2C6C7FB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ld.cpp:781:            if(!(ild &gt;&gt; mrsq[i])) LOGGER.e(0, "in the file [" + i_ld_file + "].");</w:t>
      </w:r>
    </w:p>
    <w:p w14:paraId="596CB08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ld.cpp:782:            if(!(ild &gt;&gt; snp_num[i])) LOGGER.e(0, "in the file [" + i_ld_file + "].");</w:t>
      </w:r>
    </w:p>
    <w:p w14:paraId="39BC05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ld.cpp:783:            if(!(ild &gt;&gt; max_rsq[i])) LOGGER.e(0, "in the file [" + i_ld_file + "].");</w:t>
      </w:r>
    </w:p>
    <w:p w14:paraId="7D2FBC6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ld.cpp:784:            if(!(ild &gt;&gt; ldscore[i])) LOGGER.e(0, "in the file [" + i_ld_file + "].");</w:t>
      </w:r>
    </w:p>
    <w:p w14:paraId="2B5AFAD5" w14:textId="613E7AE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mkl.cpp:303:        if (!A_Bin) LOGGER.e(0, "</w:t>
      </w:r>
      <w:del w:id="28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9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grm_file + "] to write.");</w:t>
      </w:r>
    </w:p>
    <w:p w14:paraId="5C558156" w14:textId="34FE1EF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mkl.cpp:313:        if (!N_Bin) LOGGER.e(0, "</w:t>
      </w:r>
      <w:del w:id="29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9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grm_N_file + "] to write.");</w:t>
      </w:r>
    </w:p>
    <w:p w14:paraId="574FB6C7" w14:textId="13F6361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mkl.cpp:325:        if (!zoutf.is_open()) LOGGER.e(0, "</w:t>
      </w:r>
      <w:del w:id="29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9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grm_file + "] to write.");</w:t>
      </w:r>
    </w:p>
    <w:p w14:paraId="2823D7C5" w14:textId="67867DE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mkl.cpp:338:    if (!Fam) LOGGER.e(0, "</w:t>
      </w:r>
      <w:del w:id="29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29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famfile + "] to write.");</w:t>
      </w:r>
    </w:p>
    <w:p w14:paraId="0219747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mkl.cpp:373:        LOGGER.e(0, "Cholesky decomposition failed. Invalid values found in the matrix.\n");</w:t>
      </w:r>
    </w:p>
    <w:p w14:paraId="2596A3AC" w14:textId="3FD892D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mkl.cpp:394:            LOGGER.e(0, "invalid values found in the var</w:t>
      </w:r>
      <w:ins w:id="297" w:author="Longda Jiang" w:date="2021-09-07T17:34:00Z">
        <w:r w:rsidR="00952018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298" w:author="Longda Jiang" w:date="2021-09-07T17:34:00Z">
        <w:r w:rsidRPr="000C217B" w:rsidDel="00952018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299" w:author="Longda Jiang" w:date="2021-09-07T17:34:00Z">
        <w:r w:rsidR="00952018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00" w:author="Longda Jiang" w:date="2021-09-07T17:34:00Z">
        <w:r w:rsidRPr="000C217B" w:rsidDel="00952018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matrix.\n");</w:t>
      </w:r>
    </w:p>
    <w:p w14:paraId="1F11C3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mkl.cpp:436:    if (INFO &lt; 0) LOGGER.e(0, "LU decomposition failed. Invalid values found in the matrix.\n");</w:t>
      </w:r>
    </w:p>
    <w:p w14:paraId="0779369F" w14:textId="5FB3AE7C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mkl.cpp:456:            LOGGER.e(0, "invalid values found in the var</w:t>
      </w:r>
      <w:ins w:id="301" w:author="Longda Jiang" w:date="2021-09-07T17:35:00Z">
        <w:r w:rsidR="00C33A56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02" w:author="Longda Jiang" w:date="2021-09-07T17:35:00Z">
        <w:r w:rsidRPr="000C217B" w:rsidDel="00C33A5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303" w:author="Longda Jiang" w:date="2021-09-07T17:35:00Z">
        <w:r w:rsidR="00C33A56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04" w:author="Longda Jiang" w:date="2021-09-07T17:35:00Z">
        <w:r w:rsidRPr="000C217B" w:rsidDel="00C33A56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matrix.\n");</w:t>
      </w:r>
    </w:p>
    <w:p w14:paraId="503117C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mkl.cpp:498:    if (INFO &lt; 0) LOGGER.e(0, "LU decomposition failed. Invalid values found in the matrix.\n");</w:t>
      </w:r>
    </w:p>
    <w:p w14:paraId="0668FE1D" w14:textId="5B1653E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mkl.cpp:519:        if (INFO &lt; 0) LOGGER.e(0, "invalid values found in the var</w:t>
      </w:r>
      <w:ins w:id="305" w:author="Longda Jiang" w:date="2021-09-07T17:35:00Z">
        <w:r w:rsidR="00A842DB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06" w:author="Longda Jiang" w:date="2021-09-07T17:35:00Z">
        <w:r w:rsidRPr="000C217B" w:rsidDel="00A842DB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nce-covar</w:t>
      </w:r>
      <w:ins w:id="307" w:author="Longda Jiang" w:date="2021-09-07T17:35:00Z">
        <w:r w:rsidR="00A842DB">
          <w:rPr>
            <w:rFonts w:ascii="Courier New" w:hAnsi="Courier New" w:cs="Courier New"/>
          </w:rPr>
          <w:t>i</w:t>
        </w:r>
      </w:ins>
      <w:r w:rsidRPr="000C217B">
        <w:rPr>
          <w:rFonts w:ascii="Courier New" w:hAnsi="Courier New" w:cs="Courier New"/>
        </w:rPr>
        <w:t>a</w:t>
      </w:r>
      <w:del w:id="308" w:author="Longda Jiang" w:date="2021-09-07T17:35:00Z">
        <w:r w:rsidRPr="000C217B" w:rsidDel="00A842DB">
          <w:rPr>
            <w:rFonts w:ascii="Courier New" w:hAnsi="Courier New" w:cs="Courier New"/>
          </w:rPr>
          <w:delText>i</w:delText>
        </w:r>
      </w:del>
      <w:r w:rsidRPr="000C217B">
        <w:rPr>
          <w:rFonts w:ascii="Courier New" w:hAnsi="Courier New" w:cs="Courier New"/>
        </w:rPr>
        <w:t>nce (V) matrix.\n");</w:t>
      </w:r>
    </w:p>
    <w:p w14:paraId="04E95E74" w14:textId="027D3A0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mlm_assoc.cpp:26:    if (subtract_grm_flag &amp;&amp; m_grm_flag) LOGGER.e(0, "the --mlma-subtract-grm option </w:t>
      </w:r>
      <w:del w:id="30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10" w:author="Longda Jiang" w:date="2021-09-07T17:35:00Z">
        <w:r w:rsidR="00C26DE2">
          <w:rPr>
            <w:rFonts w:ascii="Courier New" w:hAnsi="Courier New" w:cs="Courier New"/>
          </w:rPr>
          <w:t>c</w:t>
        </w:r>
      </w:ins>
      <w:ins w:id="311" w:author="Longda Jiang" w:date="2021-09-07T17:11:00Z">
        <w:r w:rsidR="00E73C25">
          <w:rPr>
            <w:rFonts w:ascii="Courier New" w:hAnsi="Courier New" w:cs="Courier New"/>
          </w:rPr>
          <w:t>annot</w:t>
        </w:r>
      </w:ins>
      <w:r w:rsidRPr="000C217B">
        <w:rPr>
          <w:rFonts w:ascii="Courier New" w:hAnsi="Courier New" w:cs="Courier New"/>
        </w:rPr>
        <w:t xml:space="preserve"> be used in combination with the --mgrm option.");</w:t>
      </w:r>
    </w:p>
    <w:p w14:paraId="07D9394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mlm_assoc.cpp:35:        LOGGER.e(0, "no file name in --pheno.");</w:t>
      </w:r>
    </w:p>
    <w:p w14:paraId="3377D21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mlm_assoc.cpp:49:        LOGGER.e(0, "no individual is in common in the input files.");</w:t>
      </w:r>
    </w:p>
    <w:p w14:paraId="16C32F5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mlm_assoc.cpp:88:    if(_n&lt;1) LOGGER.e(0, "no individual is in common in the input files.");</w:t>
      </w:r>
    </w:p>
    <w:p w14:paraId="58FB1F66" w14:textId="394F9EA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mlm_assoc.cpp:232:    if(!ofile) LOGGER.e(0, "</w:t>
      </w:r>
      <w:del w:id="312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13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write.");</w:t>
      </w:r>
    </w:p>
    <w:p w14:paraId="34F07841" w14:textId="1927845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mlm_assoc.cpp:335:        if(!comput_inverse_logdet_LU_mkl_array(col_num, Xt_Vi_X, d_buf)) LOGGER.e(0, "Xt_Vi_X is not invert</w:t>
      </w:r>
      <w:ins w:id="314" w:author="Longda Jiang" w:date="2021-09-07T17:35:00Z">
        <w:r w:rsidR="00C26DE2">
          <w:rPr>
            <w:rFonts w:ascii="Courier New" w:hAnsi="Courier New" w:cs="Courier New"/>
          </w:rPr>
          <w:t>i</w:t>
        </w:r>
      </w:ins>
      <w:del w:id="315" w:author="Longda Jiang" w:date="2021-09-07T17:35:00Z">
        <w:r w:rsidRPr="000C217B" w:rsidDel="00C26DE2">
          <w:rPr>
            <w:rFonts w:ascii="Courier New" w:hAnsi="Courier New" w:cs="Courier New"/>
          </w:rPr>
          <w:delText>a</w:delText>
        </w:r>
      </w:del>
      <w:r w:rsidRPr="000C217B">
        <w:rPr>
          <w:rFonts w:ascii="Courier New" w:hAnsi="Courier New" w:cs="Courier New"/>
        </w:rPr>
        <w:t>ble.");</w:t>
      </w:r>
    </w:p>
    <w:p w14:paraId="0842142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mlm_assoc.cpp:368:        LOGGER.e(0, "no file name in --pheno.");</w:t>
      </w:r>
    </w:p>
    <w:p w14:paraId="6A0CF5E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mlm_assoc.cpp:383:    if(_n&lt;1) LOGGER.e(0, "no individual is in common in the input files.");</w:t>
      </w:r>
    </w:p>
    <w:p w14:paraId="0E41E2C1" w14:textId="1C0C019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mlm_assoc.cpp:389:    if(vi_buf.size()&lt;2) LOGGER.e(0, "There is only one chromosome. The MLM leave-on-chromosome-out (LOCO) analysis requires at least two chromosome</w:t>
      </w:r>
      <w:ins w:id="316" w:author="Longda Jiang" w:date="2021-09-07T17:36:00Z">
        <w:r w:rsidR="00C26DE2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.");</w:t>
      </w:r>
    </w:p>
    <w:p w14:paraId="10A4BF10" w14:textId="3E855E3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mlm_assoc.cpp:509:    if(!ofile) LOGGER.e(0, "</w:t>
      </w:r>
      <w:del w:id="31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1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write.");</w:t>
      </w:r>
    </w:p>
    <w:p w14:paraId="1B427E1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mtcojo.cpp:141:        LOGGER.e(0, "Cannot open the file [" + mtcojolist_file + "] to read.");</w:t>
      </w:r>
    </w:p>
    <w:p w14:paraId="60EBF173" w14:textId="73CA60B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mtcojo.cpp:153:        LOGGER.e(0, "</w:t>
      </w:r>
      <w:ins w:id="319" w:author="Longda Jiang" w:date="2021-09-07T17:36:00Z">
        <w:r w:rsidR="00C26DE2">
          <w:rPr>
            <w:rFonts w:ascii="Courier New" w:hAnsi="Courier New" w:cs="Courier New"/>
          </w:rPr>
          <w:t>The f</w:t>
        </w:r>
      </w:ins>
      <w:del w:id="320" w:author="Longda Jiang" w:date="2021-09-07T17:36:00Z">
        <w:r w:rsidRPr="000C217B" w:rsidDel="00C26DE2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>ormat of file [" + mtcojolist_file + "] is not correct, line " + to_string(line_number) + ".");</w:t>
      </w:r>
    </w:p>
    <w:p w14:paraId="569AB25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mtcojo.cpp:165:                LOGGER.e(0, "Invalid sample prevalence for trait [" + target_pheno + "].");</w:t>
      </w:r>
    </w:p>
    <w:p w14:paraId="07B8FDE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mtcojo.cpp:170:                LOGGER.e(0, "Invalid population prevalence for trait [" + target_pheno + "].");</w:t>
      </w:r>
    </w:p>
    <w:p w14:paraId="5EF1BDF7" w14:textId="709DDD5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mtcojo.cpp:184:            LOGGER.e(0, "</w:t>
      </w:r>
      <w:ins w:id="321" w:author="Longda Jiang" w:date="2021-09-07T17:36:00Z">
        <w:r w:rsidR="00C26DE2">
          <w:rPr>
            <w:rFonts w:ascii="Courier New" w:hAnsi="Courier New" w:cs="Courier New"/>
          </w:rPr>
          <w:t>The f</w:t>
        </w:r>
      </w:ins>
      <w:del w:id="322" w:author="Longda Jiang" w:date="2021-09-07T17:36:00Z">
        <w:r w:rsidRPr="000C217B" w:rsidDel="00C26DE2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>ormat of file [" + mtcojolist_file + "] is not correct, line " + to_string(line_number) + ".");</w:t>
      </w:r>
    </w:p>
    <w:p w14:paraId="7B11A3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mtcojo.cpp:197:                    LOGGER.e(0, "Invalid sample prevalence for trait [" + line_elements[0] + "].");</w:t>
      </w:r>
    </w:p>
    <w:p w14:paraId="6EB14F2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mtcojo.cpp:202:                    LOGGER.e(0, "Invalid population prevalence for trait [" + line_elements[0] + "].");</w:t>
      </w:r>
    </w:p>
    <w:p w14:paraId="23376BB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mtcojo.cpp:217:        if(size==snp_name_map.size()) LOGGER.e(0, "Duplicated SNP ID found: " + snplist[i] + ".");</w:t>
      </w:r>
    </w:p>
    <w:p w14:paraId="202BCA0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mtcojo.cpp:259:        if(size==snp_add_map.size()) LOGGER.e(0, "Duplicated SNP ID found: " + snplist[i] + ".");</w:t>
      </w:r>
    </w:p>
    <w:p w14:paraId="4AF369F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mtcojo.cpp:324:         LOGGER.e(0, "Cannot open the file [" + metafile + "] to read.");</w:t>
      </w:r>
    </w:p>
    <w:p w14:paraId="7735956D" w14:textId="6DEBCEF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mtcojo.cpp:337:            LOGGER.e(0, "The GWAS summary data file [" + metafile + "] should be </w:t>
      </w:r>
      <w:ins w:id="323" w:author="Longda Jiang" w:date="2021-09-07T17:36:00Z">
        <w:r w:rsidR="00C26DE2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>GCTA-COJO format, line " + to_string(line_number) + ".");</w:t>
      </w:r>
    </w:p>
    <w:p w14:paraId="5DB26F3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mtcojo.cpp:363:         LOGGER.e(0, "Cannot open the file [" + metafile + "] to read.");</w:t>
      </w:r>
    </w:p>
    <w:p w14:paraId="2162155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mtcojo.cpp:374:        if (!(ss &gt;&gt; snpbuf)) LOGGER.e(0, err_msg + to_string(line_number) + "," + buf);</w:t>
      </w:r>
    </w:p>
    <w:p w14:paraId="4ADA259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mtcojo.cpp:379:            if (!(ss &gt;&gt; strbuf)) LOGGER.e(0, err_msg + to_string(line_number) + "," + buf);</w:t>
      </w:r>
    </w:p>
    <w:p w14:paraId="2DE1E4E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mtcojo.cpp:401:        LOGGER.e(0, "Cannot open the file [" + metafile + "] to read.");</w:t>
      </w:r>
    </w:p>
    <w:p w14:paraId="4E176F33" w14:textId="291FF3B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mtcojo.cpp:417:            LOGGER.e(0, "The GWAS summary data file [" + metafile + "] should be </w:t>
      </w:r>
      <w:ins w:id="324" w:author="Longda Jiang" w:date="2021-09-07T17:37:00Z">
        <w:r w:rsidR="00C26DE2">
          <w:rPr>
            <w:rFonts w:ascii="Courier New" w:hAnsi="Courier New" w:cs="Courier New"/>
          </w:rPr>
          <w:t xml:space="preserve">in </w:t>
        </w:r>
      </w:ins>
      <w:r w:rsidRPr="000C217B">
        <w:rPr>
          <w:rFonts w:ascii="Courier New" w:hAnsi="Courier New" w:cs="Courier New"/>
        </w:rPr>
        <w:t>GCTA-COJO format, line " + to_string(line_number) + ".");</w:t>
      </w:r>
    </w:p>
    <w:p w14:paraId="7411C5F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mtcojo.cpp:467:        LOGGER.e(0, "Cannot open the file [" + metafile + "] to read.");</w:t>
      </w:r>
    </w:p>
    <w:p w14:paraId="68E4E87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mtcojo.cpp:487:        if (!(ss &gt;&gt; snpbuf)) LOGGER.e(0, err_msg + to_string(line_number) + "," + buf);</w:t>
      </w:r>
    </w:p>
    <w:p w14:paraId="30B7767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mtcojo.cpp:492:        if (!(ss &gt;&gt; strbuf)) LOGGER.e(0, err_msg + to_string(line_number) + "," + buf);</w:t>
      </w:r>
    </w:p>
    <w:p w14:paraId="0947E35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mtcojo.cpp:496:        if (!(ss &gt;&gt; strbuf)) LOGGER.e(0, err_msg + to_string(line_number) + "," + buf);</w:t>
      </w:r>
    </w:p>
    <w:p w14:paraId="25EA022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mtcojo.cpp:500:        if (!(ss &gt;&gt; valbuf)) LOGGER.e(0, err_msg + to_string(line_number) + "," + buf);</w:t>
      </w:r>
    </w:p>
    <w:p w14:paraId="1D60B7A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mtcojo.cpp:504:        if (!(ss &gt;&gt; valbuf)) LOGGER.e(0, err_msg + to_string(line_number) + "," + buf);</w:t>
      </w:r>
    </w:p>
    <w:p w14:paraId="227271B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mtcojo.cpp:508:        if (!(ss &gt;&gt; valbuf)) LOGGER.e(0, err_msg + to_string(line_number) + "," + buf);</w:t>
      </w:r>
    </w:p>
    <w:p w14:paraId="1B80359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mtcojo.cpp:512:        if (!(ss &gt;&gt; valbuf)) LOGGER.e(0, err_msg + to_string(line_number) + "," + buf);</w:t>
      </w:r>
    </w:p>
    <w:p w14:paraId="2095CF9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mtcojo.cpp:516:        if (!(ss &gt;&gt; valbuf)) LOGGER.e(0, err_msg + to_string(line_number) + "," + buf);</w:t>
      </w:r>
    </w:p>
    <w:p w14:paraId="2E49512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mtcojo.cpp:613:        if(!obadsnp) LOGGER.e(0, "Cannot open file [" + badsnpfile + "] to write bad SNPs.");</w:t>
      </w:r>
    </w:p>
    <w:p w14:paraId="4DBB570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mtcojo.cpp:666:        if(!oafsnp) LOGGER.e(0, "Cannot open file [" + afsnpfile + "] to write bad SNPs.");</w:t>
      </w:r>
    </w:p>
    <w:p w14:paraId="270780AA" w14:textId="60FF4CA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mtcojo.cpp:672:            LOGGER.e(0, "There are too many SNPs that have large difference </w:t>
      </w:r>
      <w:ins w:id="325" w:author="Longda Jiang" w:date="2021-09-07T17:37:00Z">
        <w:r w:rsidR="00E13DE7">
          <w:rPr>
            <w:rFonts w:ascii="Courier New" w:hAnsi="Courier New" w:cs="Courier New"/>
          </w:rPr>
          <w:t>in</w:t>
        </w:r>
      </w:ins>
      <w:del w:id="326" w:author="Longda Jiang" w:date="2021-09-07T17:37:00Z">
        <w:r w:rsidRPr="000C217B" w:rsidDel="00E13DE7">
          <w:rPr>
            <w:rFonts w:ascii="Courier New" w:hAnsi="Courier New" w:cs="Courier New"/>
          </w:rPr>
          <w:delText>of</w:delText>
        </w:r>
      </w:del>
      <w:r w:rsidRPr="000C217B">
        <w:rPr>
          <w:rFonts w:ascii="Courier New" w:hAnsi="Courier New" w:cs="Courier New"/>
        </w:rPr>
        <w:t xml:space="preserve"> allele frequency. Please check your summary datasets.");</w:t>
      </w:r>
    </w:p>
    <w:p w14:paraId="65DFC5A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mtcojo.cpp:694:        if(!oafsnp) LOGGER.e(0, "Cannot open file [" + afsnpfile + "] to write bad SNPs.");</w:t>
      </w:r>
    </w:p>
    <w:p w14:paraId="54AEBE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mtcojo.cpp:785:    if(_meta_vp_trait(0) &lt; 0) LOGGER.e(0, "Negative phenotypic variance of the target trait, " + _covar_pheno_name[0] + ".");</w:t>
      </w:r>
    </w:p>
    <w:p w14:paraId="4EC7B55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mtcojo.cpp:798:        if(_meta_vp_trait(i+1) &lt; 0) LOGGER.e(0, "Negative phenotypic variance of the covariate #" + to_string(i+1) + ", " + _covar_pheno_name[i+1] + ".");</w:t>
      </w:r>
    </w:p>
    <w:p w14:paraId="5E849FDF" w14:textId="653D197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mtcojo.cpp:822:    if(nsnp&lt;1) LOGGER.e(0, "No</w:t>
      </w:r>
      <w:del w:id="327" w:author="Longda Jiang" w:date="2021-09-07T17:38:00Z">
        <w:r w:rsidRPr="000C217B" w:rsidDel="004A2217">
          <w:rPr>
            <w:rFonts w:ascii="Courier New" w:hAnsi="Courier New" w:cs="Courier New"/>
          </w:rPr>
          <w:delText>ne</w:delText>
        </w:r>
      </w:del>
      <w:r w:rsidRPr="000C217B">
        <w:rPr>
          <w:rFonts w:ascii="Courier New" w:hAnsi="Courier New" w:cs="Courier New"/>
        </w:rPr>
        <w:t xml:space="preserve"> SNP</w:t>
      </w:r>
      <w:del w:id="328" w:author="Longda Jiang" w:date="2021-09-07T17:38:00Z">
        <w:r w:rsidRPr="000C217B" w:rsidDel="004A2217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329" w:author="Longda Jiang" w:date="2021-09-07T17:38:00Z">
        <w:r w:rsidR="004A2217">
          <w:rPr>
            <w:rFonts w:ascii="Courier New" w:hAnsi="Courier New" w:cs="Courier New"/>
          </w:rPr>
          <w:t>is</w:t>
        </w:r>
      </w:ins>
      <w:del w:id="330" w:author="Longda Jiang" w:date="2021-09-07T17:38:00Z">
        <w:r w:rsidRPr="000C217B" w:rsidDel="004A2217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after filtering.");</w:t>
      </w:r>
    </w:p>
    <w:p w14:paraId="20F622F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mtcojo.cpp:848:    if (!extern_bxy) LOGGER.e(0, "Cannot open the file [" + filestr + "] to read.");</w:t>
      </w:r>
    </w:p>
    <w:p w14:paraId="1DA8990E" w14:textId="6B60655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mtcojo.cpp:856:        if(line_elements.size() != 2) LOGGER.e(0, "</w:t>
      </w:r>
      <w:ins w:id="331" w:author="Longda Jiang" w:date="2021-09-07T17:38:00Z">
        <w:r w:rsidR="004A2217">
          <w:rPr>
            <w:rFonts w:ascii="Courier New" w:hAnsi="Courier New" w:cs="Courier New"/>
          </w:rPr>
          <w:t>The f</w:t>
        </w:r>
      </w:ins>
      <w:del w:id="332" w:author="Longda Jiang" w:date="2021-09-07T17:38:00Z">
        <w:r w:rsidRPr="000C217B" w:rsidDel="004A2217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>ormat of file [" + filestr + "] is not correct.");</w:t>
      </w:r>
    </w:p>
    <w:p w14:paraId="6804657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mtcojo.cpp:1137:        LOGGER.e(0, "The variance-covariance matrix of bxy is not invertible.");</w:t>
      </w:r>
    </w:p>
    <w:p w14:paraId="0BB51C4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mtcojo.cpp:1706:        if (!ref_marker) LOGGER.e(0, "Cannot open the file [" + filestr + "] to read.");</w:t>
      </w:r>
    </w:p>
    <w:p w14:paraId="3E09F940" w14:textId="73E858B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mtcojo.cpp:1711:        if(line_elements.size() != 1) LOGGER.e(0, "</w:t>
      </w:r>
      <w:ins w:id="333" w:author="Longda Jiang" w:date="2021-09-07T17:38:00Z">
        <w:r w:rsidR="004A2217">
          <w:rPr>
            <w:rFonts w:ascii="Courier New" w:hAnsi="Courier New" w:cs="Courier New"/>
          </w:rPr>
          <w:t>The f</w:t>
        </w:r>
      </w:ins>
      <w:del w:id="334" w:author="Longda Jiang" w:date="2021-09-07T17:38:00Z">
        <w:r w:rsidRPr="000C217B" w:rsidDel="004A2217">
          <w:rPr>
            <w:rFonts w:ascii="Courier New" w:hAnsi="Courier New" w:cs="Courier New"/>
          </w:rPr>
          <w:delText>F</w:delText>
        </w:r>
      </w:del>
      <w:r w:rsidRPr="000C217B">
        <w:rPr>
          <w:rFonts w:ascii="Courier New" w:hAnsi="Courier New" w:cs="Courier New"/>
        </w:rPr>
        <w:t>ormat of file [" + filestr + "] is not correct.");</w:t>
      </w:r>
    </w:p>
    <w:p w14:paraId="1FABEDF5" w14:textId="0B9E448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mtcojo.cpp:1738:            LOGGER.e(0, "</w:t>
      </w:r>
      <w:del w:id="335" w:author="Longda Jiang" w:date="2021-09-07T17:39:00Z">
        <w:r w:rsidRPr="000C217B" w:rsidDel="004A2217">
          <w:rPr>
            <w:rFonts w:ascii="Courier New" w:hAnsi="Courier New" w:cs="Courier New"/>
          </w:rPr>
          <w:delText>Format</w:delText>
        </w:r>
      </w:del>
      <w:ins w:id="336" w:author="Longda Jiang" w:date="2021-09-07T17:39:00Z">
        <w:r w:rsidR="004A2217">
          <w:rPr>
            <w:rFonts w:ascii="Courier New" w:hAnsi="Courier New" w:cs="Courier New"/>
          </w:rPr>
          <w:t>The format</w:t>
        </w:r>
      </w:ins>
      <w:r w:rsidRPr="000C217B">
        <w:rPr>
          <w:rFonts w:ascii="Courier New" w:hAnsi="Courier New" w:cs="Courier New"/>
        </w:rPr>
        <w:t xml:space="preserve"> of file [" + filestr + "] is not correct, line " + to_string(line_number) + ".");</w:t>
      </w:r>
    </w:p>
    <w:p w14:paraId="21D4A473" w14:textId="51B7100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mtcojo.cpp:1779:            LOGGER.e(0, "</w:t>
      </w:r>
      <w:del w:id="337" w:author="Longda Jiang" w:date="2021-09-07T17:39:00Z">
        <w:r w:rsidRPr="000C217B" w:rsidDel="004A2217">
          <w:rPr>
            <w:rFonts w:ascii="Courier New" w:hAnsi="Courier New" w:cs="Courier New"/>
          </w:rPr>
          <w:delText>Format</w:delText>
        </w:r>
      </w:del>
      <w:ins w:id="338" w:author="Longda Jiang" w:date="2021-09-07T17:39:00Z">
        <w:r w:rsidR="004A2217">
          <w:rPr>
            <w:rFonts w:ascii="Courier New" w:hAnsi="Courier New" w:cs="Courier New"/>
          </w:rPr>
          <w:t>The format</w:t>
        </w:r>
      </w:ins>
      <w:r w:rsidRPr="000C217B">
        <w:rPr>
          <w:rFonts w:ascii="Courier New" w:hAnsi="Courier New" w:cs="Courier New"/>
        </w:rPr>
        <w:t xml:space="preserve"> of file [" + filestr + "] is not correct, line " + to_string(line_number) + ".");</w:t>
      </w:r>
    </w:p>
    <w:p w14:paraId="75B59E7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mtcojo.cpp:1816:        else LOGGER.e(0, "Cannot open the file [" + filestr_t1 + "] or [" + filestr_t2 + "] to read.");</w:t>
      </w:r>
    </w:p>
    <w:p w14:paraId="538C975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mtcojo.cpp:2128:            LOGGER.e(0, "Negative SNP heritability estimate for " + trait_name[i] + ". Exiting ...");</w:t>
      </w:r>
    </w:p>
    <w:p w14:paraId="5396BE4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mtcojo.cpp:2199:            LOGGER.e(0, "\nThere is no SNP in common between the summary data and the LD score files. Please double check.");</w:t>
      </w:r>
    </w:p>
    <w:p w14:paraId="590F2D5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mtcojo.cpp:2319:    if (!ofile) LOGGER.e(0, "Cannot open the file [" + output_file + "] to write.");</w:t>
      </w:r>
    </w:p>
    <w:p w14:paraId="364B6A9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mtcojo.cpp:2377:            LOGGER.e(0, "Not enough SNPs to perform the univariate LD score regression analysis. The mtCOJO analysis will be conducted assuming no sample overlap between the GWAS data for target and covariate traits.");</w:t>
      </w:r>
    </w:p>
    <w:p w14:paraId="0645636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mtcojo.cpp:2379:            LOGGER.e(0, "Not enough SNPs to perform the univariate and bivariate LD score regression analyses. The mtCOJO analysis needs SNP-based heritability from univariate LD score regression analysis and genetic correlation from bivariate LD score regression analysis.");</w:t>
      </w:r>
    </w:p>
    <w:p w14:paraId="2F03F90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mtcojo.cpp:2413:        if(!o_pleio_snp) LOGGER.e(0, "Cannot open file [" + pleio_snpfile + "] to write pleiotropic SNPs.");</w:t>
      </w:r>
    </w:p>
    <w:p w14:paraId="467576B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option.cpp:183:            if (thread_num &lt; 1 || thread_num &gt; 1000) LOGGER.e(0, "\n  --thread-num should be from 1 to 1000.\n");</w:t>
      </w:r>
    </w:p>
    <w:p w14:paraId="2358C11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option.cpp:188:            if (thread_num &lt; 1 || thread_num &gt; 1000) LOGGER.e(0, "\n  --threads should be from 1 to 1000.\n");</w:t>
      </w:r>
    </w:p>
    <w:p w14:paraId="1EF3A0E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option.cpp:199:            if (GC_cutoff &lt; 0.0 || GC_cutoff &gt; 1.0) LOGGER.e(0, "\n  --gencall should be within the range from 0 to 1.\n");</w:t>
      </w:r>
    </w:p>
    <w:p w14:paraId="0370EE8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option.cpp:238:            if (dose_Rsq_cutoff &lt; 0.0 || dose_Rsq_cutoff &gt; 1.0) LOGGER.e(0, "\n  --imput-rsq should be within the range from 0 to 1.\n");</w:t>
      </w:r>
    </w:p>
    <w:p w14:paraId="1E7B696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option.cpp:266:            if (extract_chr_start &lt; 1 || extract_chr_start &gt; 100) LOGGER.e(0, "\n  --chr should be within the range from 1 to 100.\n");</w:t>
      </w:r>
    </w:p>
    <w:p w14:paraId="7F86EB9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option.cpp:270:            if (autosome_num &lt; 1 || autosome_num &gt; 100) LOGGER.e(0, "\n  invalid number specified after the option --autosome-num.\n");</w:t>
      </w:r>
    </w:p>
    <w:p w14:paraId="76088D31" w14:textId="6242D12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option.cpp:290:            if(extract_region_wind &lt; 1000 || extract_region_wind &gt; 1e8) LOGGER.e(0, "\n  the second </w:t>
      </w:r>
      <w:del w:id="339" w:author="Longda Jiang" w:date="2021-09-07T17:41:00Z">
        <w:r w:rsidRPr="000C217B" w:rsidDel="004A2217">
          <w:rPr>
            <w:rFonts w:ascii="Courier New" w:hAnsi="Courier New" w:cs="Courier New"/>
          </w:rPr>
          <w:delText>paramter</w:delText>
        </w:r>
      </w:del>
      <w:ins w:id="340" w:author="Longda Jiang" w:date="2021-09-07T17:41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--extract-region is distance in Kb unit. It should take value between 1 and 1e5.");</w:t>
      </w:r>
    </w:p>
    <w:p w14:paraId="411D7787" w14:textId="385DA28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option.cpp:297:            if(extract_region_wind &lt; 1000 || extract_region_wind &gt; 1e8) LOGGER.e(0, "\n  the second </w:t>
      </w:r>
      <w:del w:id="341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342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--extract-region is distance in Kb unit. It should take value between 1 and 1e5.");</w:t>
      </w:r>
    </w:p>
    <w:p w14:paraId="227F5115" w14:textId="7B2FD539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option.cpp:306:            if(exclude_region_wind &lt; 1000 || exclude_region_wind &gt; 1e8) LOGGER.e(0, "\n  the second </w:t>
      </w:r>
      <w:del w:id="343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344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--exclude-region is distance in Kb unit. It should take value between 1 and 1e5.");</w:t>
      </w:r>
    </w:p>
    <w:p w14:paraId="095660B5" w14:textId="7513EBE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option.cpp:313:            if(exclude_region_wind &lt; 1000 || exclude_region_wind &gt; 1e8) LOGGER.e(0, "\n  the second </w:t>
      </w:r>
      <w:del w:id="345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346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of --exclude-region is distance in Kb unit. It should take value between 1 and 1e5.");</w:t>
      </w:r>
    </w:p>
    <w:p w14:paraId="51C8BD9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option.cpp:317:            if (maf &lt; 0 || maf &gt; 0.5) LOGGER.e(0, "\n  --maf should be within the range from 0 to 0.5.\n");</w:t>
      </w:r>
    </w:p>
    <w:p w14:paraId="1D1D5E4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option.cpp:321:            if (max_maf &lt;= 0) LOGGER.e(0, "\n  --max-maf should be &gt; 0.\n");</w:t>
      </w:r>
    </w:p>
    <w:p w14:paraId="0AB5EA1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option.cpp:385:            if (rm_high_ld_cutoff &lt;= 0 || rm_high_ld_cutoff &gt;= 1) LOGGER.e(0, "\n  the value to be specified after --rm-high-ld should be within the range from 0 to 1.\n");</w:t>
      </w:r>
    </w:p>
    <w:p w14:paraId="7FE30FB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option.cpp:400:            if (make_grm_mtd &lt; 0 || make_grm_mtd &gt; 1) LOGGER.e(0, "\n  --make-grm-alg should be 0 or 1.\n");</w:t>
      </w:r>
    </w:p>
    <w:p w14:paraId="44DF77C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option.cpp:447:            if (grm_adj_fac &lt; 0 || grm_adj_fac &gt; 1) LOGGER.e(0, "\n  the value to be specified after --grm-adj should be within the range from 0 to 1.\n");</w:t>
      </w:r>
    </w:p>
    <w:p w14:paraId="4C0347C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option.cpp:451:            if (dosage_compen != 0 &amp;&amp; dosage_compen != 1) LOGGER.e(0, "\n  the value to be specified after --dc should be 0 or 1.\n");</w:t>
      </w:r>
    </w:p>
    <w:p w14:paraId="34E5EE3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option.cpp:461:            if (bK_threshold &lt; 0 || bK_threshold &gt; 1) LOGGER.e(0, "\n  --make-bK threshold should be range from 0 to 1.\n");</w:t>
      </w:r>
    </w:p>
    <w:p w14:paraId="73EFB78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option.cpp:472:            if (out_pc_num &lt; 1) LOGGER.e(0, "\n  the value to be specified after --pca should be positive.\n");</w:t>
      </w:r>
    </w:p>
    <w:p w14:paraId="4E6074D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option.cpp:479:            //if(pcl_grm_N &lt; 1 || pcl_grm_N &gt; 1e20) LOGGER.e(0, "\n  invalid number of SNPs used to calculate PCs."); </w:t>
      </w:r>
    </w:p>
    <w:p w14:paraId="656EF19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option.cpp:486:            if(project_N &lt; 1 || project_N &gt; 1e3) LOGGER.e(0, "\n  invalid number of PCs to output");</w:t>
      </w:r>
    </w:p>
    <w:p w14:paraId="6C37CC8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option.cpp:498:            if (LD_step &lt; 1 || LD_step &gt; 20) LOGGER.e(0, "\n  --ld-step should be within the range from 1 to 20.\n");</w:t>
      </w:r>
    </w:p>
    <w:p w14:paraId="33AE559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option.cpp:506:                LOGGER.e(0, err_msg.str());</w:t>
      </w:r>
    </w:p>
    <w:p w14:paraId="4216A0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option.cpp:511:            if (LD_sig &lt;= 0) LOGGER.e(0, "\n  --ld-sig should be &gt; 0.\n");</w:t>
      </w:r>
    </w:p>
    <w:p w14:paraId="7917569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option.cpp:519:            if (LD_prune_rsq &lt; 0.0001 || LD_prune_rsq &gt; 0.9999) LOGGER.e(0, "\n  --ld-pruning should be within the range from 0.0001 to 0.9999.\n");</w:t>
      </w:r>
    </w:p>
    <w:p w14:paraId="0F62AD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option.cpp:539:                LOGGER.e(0, err_msg.str());</w:t>
      </w:r>
    </w:p>
    <w:p w14:paraId="579DB04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option.cpp:554:            if (LD_seg &lt; 10) LOGGER.e(0, "\n  input value for --ld-score-region needs to be &gt; 10.\n");</w:t>
      </w:r>
    </w:p>
    <w:p w14:paraId="5780F5A0" w14:textId="7AA1552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option.cpp:569:            if (simu_case_num &lt; 10) LOGGER.e(0, "--simu-cc, Invalid number of cases. </w:t>
      </w:r>
      <w:del w:id="347" w:author="Longda Jiang" w:date="2021-09-07T17:43:00Z">
        <w:r w:rsidRPr="000C217B" w:rsidDel="00A35159">
          <w:rPr>
            <w:rFonts w:ascii="Courier New" w:hAnsi="Courier New" w:cs="Courier New"/>
          </w:rPr>
          <w:delText>Minimun</w:delText>
        </w:r>
      </w:del>
      <w:ins w:id="348" w:author="Longda Jiang" w:date="2021-09-07T17:43:00Z">
        <w:r w:rsidR="00A35159" w:rsidRPr="000C217B">
          <w:rPr>
            <w:rFonts w:ascii="Courier New" w:hAnsi="Courier New" w:cs="Courier New"/>
          </w:rPr>
          <w:t>Minimum</w:t>
        </w:r>
      </w:ins>
      <w:r w:rsidRPr="000C217B">
        <w:rPr>
          <w:rFonts w:ascii="Courier New" w:hAnsi="Courier New" w:cs="Courier New"/>
        </w:rPr>
        <w:t xml:space="preserve"> number 10.");</w:t>
      </w:r>
    </w:p>
    <w:p w14:paraId="095BE6C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option.cpp:570:            if (simu_control_num &lt; 10) LOGGER.e(0, "--simu-cc, Invalid number of controls. Minimum number 10.");</w:t>
      </w:r>
    </w:p>
    <w:p w14:paraId="25B1FAA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option.cpp:574:            if (simu_rep &lt; 1 || simu_rep &gt; 10000) LOGGER.e(0, "--simu-rep should be within the range from 1 to 10000.");</w:t>
      </w:r>
    </w:p>
    <w:p w14:paraId="37E88FC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option.cpp:578:            if (simu_h2 &gt; 1.0 || simu_h2 &lt; 0.0) LOGGER.e(0, "--simu-h2 should be within the range from 0 to 1.");</w:t>
      </w:r>
    </w:p>
    <w:p w14:paraId="6FE0ECA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option.cpp:582:            if (simu_K &gt; 0.5 || simu_K &lt; 0.0001) LOGGER.e(0, "--simu-K should be within the range from 0.0001 to 0.5.");</w:t>
      </w:r>
    </w:p>
    <w:p w14:paraId="22E4C7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option.cpp:596:            if (simu_seed &lt;= 100) LOGGER.e(0, "--simu-seed should be &gt;100.");</w:t>
      </w:r>
    </w:p>
    <w:p w14:paraId="3DB9B57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option.cpp:600:            if (simu_eff_mod != 0 &amp;&amp; simu_eff_mod !=1) LOGGER.e(0, "--simu-eff-mod should be 0 or 1.");</w:t>
      </w:r>
    </w:p>
    <w:p w14:paraId="1874090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option.cpp:621:            if (mphen_buf.size() &lt; 2 &amp;&amp; mphen_buf.size() &gt; 0) LOGGER.e(0, "\n  --HEreg-bivar. Please specify two traits for the HE regression for covariance analysis.");</w:t>
      </w:r>
    </w:p>
    <w:p w14:paraId="368A0C4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option.cpp:629:            if (mphen &lt; 1 || mphen2 &lt; 1 || mphen == mphen2) LOGGER.e(0, "\n --HEreg-bivar. Invalid input parameters.");</w:t>
      </w:r>
    </w:p>
    <w:p w14:paraId="69050FD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option.cpp:640:            if (prevalence &lt;= 0 || prevalence &gt;= 1) LOGGER.e(0, "\n  --prevalence should be between 0 to 1.\n");</w:t>
      </w:r>
    </w:p>
    <w:p w14:paraId="023DE9C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option.cpp:653:            if (reml_mtd &lt; 0 || reml_mtd &gt; 2) LOGGER.e(0, "\n  --reml-alg should be 0, 1 or 2.\n");</w:t>
      </w:r>
    </w:p>
    <w:p w14:paraId="1C3F1B8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option.cpp:672:            if (err_flag || reml_priors.empty()) LOGGER.e(0, "\n  --reml-priors. Prior values of variance explained should be between 0 and 1.\n");</w:t>
      </w:r>
    </w:p>
    <w:p w14:paraId="3C0F59B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option.cpp:689:            if (reml_priors_var.empty()) LOGGER.e(0, "\n  " + s_buf + ". Prior values of variance components are required.\n");</w:t>
      </w:r>
    </w:p>
    <w:p w14:paraId="33F1AC4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option.cpp:710:            if (err_flag || reml_drop.empty()) LOGGER.e(0, "\n  invalid values specified after --reml-lrt.\n");</w:t>
      </w:r>
    </w:p>
    <w:p w14:paraId="596A0D3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option.cpp:714:            if (MaxIter &lt; 1 || MaxIter &gt; 10000) LOGGER.e(0, "\n  --reml-maxit should be within the range from 1 to 10000.\n");</w:t>
      </w:r>
    </w:p>
    <w:p w14:paraId="548A858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option.cpp:749:            if (mphen &lt; 1) LOGGER.e(0, "--mpheno should be &gt; 0.");</w:t>
      </w:r>
    </w:p>
    <w:p w14:paraId="6132220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option.cpp:789:            if (mphen_buf.size() &lt; 2 &amp;&amp; mphen_buf.size() &gt; 0) LOGGER.e(0, "\n  --reml-bivar. Please specify two traits for the bivariate REML analysis.");</w:t>
      </w:r>
    </w:p>
    <w:p w14:paraId="5B503C0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option.cpp:797:            if (mphen &lt; 1 || mphen2 &lt; 1 || mphen == mphen2) LOGGER.e(0, "\n  --reml-bivar. Invalid input parameters.");</w:t>
      </w:r>
    </w:p>
    <w:p w14:paraId="301C08C7" w14:textId="09B2E2D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option.cpp:807:            if (K_buf.size() &lt; 1 || K_buf.size() &gt; 2) LOGGER.e(0, "\n  --reml-bivar-prevalence. Please specify the </w:t>
      </w:r>
      <w:del w:id="349" w:author="Longda Jiang" w:date="2021-09-07T17:45:00Z">
        <w:r w:rsidRPr="000C217B" w:rsidDel="00A35159">
          <w:rPr>
            <w:rFonts w:ascii="Courier New" w:hAnsi="Courier New" w:cs="Courier New"/>
          </w:rPr>
          <w:delText>prevalences</w:delText>
        </w:r>
      </w:del>
      <w:ins w:id="350" w:author="Longda Jiang" w:date="2021-09-07T17:45:00Z">
        <w:r w:rsidR="00A35159" w:rsidRPr="000C217B">
          <w:rPr>
            <w:rFonts w:ascii="Courier New" w:hAnsi="Courier New" w:cs="Courier New"/>
          </w:rPr>
          <w:t>prevalence</w:t>
        </w:r>
      </w:ins>
      <w:r w:rsidRPr="000C217B">
        <w:rPr>
          <w:rFonts w:ascii="Courier New" w:hAnsi="Courier New" w:cs="Courier New"/>
        </w:rPr>
        <w:t xml:space="preserve"> of the two diseases.");</w:t>
      </w:r>
    </w:p>
    <w:p w14:paraId="3E89762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option.cpp:809:                if (K_buf[0] &lt; 0.0 || K_buf[0] &gt; 1.0 || K_buf[1] &lt; 0.0 || K_buf[1] &gt; 1.0) LOGGER.e(0, "\n  --reml-bivar-prevalence. Disease prevalence should be between 0 and 1.");</w:t>
      </w:r>
    </w:p>
    <w:p w14:paraId="3A86E1C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option.cpp:814:                if (K_buf[0] &lt; 0.0 || K_buf[0] &gt; 1.0) LOGGER.e(0, "\n  --reml-bivar-prevalence. Disease prevalence should be between 0 and 1.");</w:t>
      </w:r>
    </w:p>
    <w:p w14:paraId="638F814D" w14:textId="184E1B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 xml:space="preserve">option.cpp:835:            if (err_flag || fixed_rg_val.empty()) LOGGER.e(0, "\n  --reml-bivar-lrt-rg. Any input </w:t>
      </w:r>
      <w:del w:id="351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352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 xml:space="preserve"> should be within the range from -1 to 1.\n");</w:t>
      </w:r>
    </w:p>
    <w:p w14:paraId="13605F29" w14:textId="077DABC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option.cpp:839:                if ((CommFunc::FloatNotEqual(fixed_rg_val[0], 0.0) &amp;&amp; haveZero) || (CommFunc::FloatEqual(fixed_rg_val[0], 0.0) &amp;&amp; !haveZero)) LOGGER.e(0, "\n  --reml-bivar-lrt-rg. Input </w:t>
      </w:r>
      <w:del w:id="353" w:author="Longda Jiang" w:date="2021-09-07T17:42:00Z">
        <w:r w:rsidRPr="000C217B" w:rsidDel="004A2217">
          <w:rPr>
            <w:rFonts w:ascii="Courier New" w:hAnsi="Courier New" w:cs="Courier New"/>
          </w:rPr>
          <w:delText>paramter</w:delText>
        </w:r>
      </w:del>
      <w:ins w:id="354" w:author="Longda Jiang" w:date="2021-09-07T17:42:00Z">
        <w:r w:rsidR="004A2217">
          <w:rPr>
            <w:rFonts w:ascii="Courier New" w:hAnsi="Courier New" w:cs="Courier New"/>
          </w:rPr>
          <w:t>parameter</w:t>
        </w:r>
      </w:ins>
      <w:r w:rsidRPr="000C217B">
        <w:rPr>
          <w:rFonts w:ascii="Courier New" w:hAnsi="Courier New" w:cs="Courier New"/>
        </w:rPr>
        <w:t>s should be all zero or all non-zero values.\n");</w:t>
      </w:r>
    </w:p>
    <w:p w14:paraId="732F68D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option.cpp:868:            if (massoc_top_SNPs &lt; 1 || massoc_top_SNPs &gt; 10000) LOGGER.e(0, "\n  --cojo-top-SNPs should be within the range from 1 to 10000.\n");</w:t>
      </w:r>
    </w:p>
    <w:p w14:paraId="7CD685E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option.cpp:875:            if (massoc_p &gt; 0.05 || massoc_p &lt;= 0) LOGGER.e(0, "\n  --cojo-p should be within the range from 0 to 0.05.\n");</w:t>
      </w:r>
    </w:p>
    <w:p w14:paraId="4CDBE1E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option.cpp:881:            if (massoc_collinear &gt; 0.99 || massoc_collinear &lt; 0.01) LOGGER.e(0, "\n  --cojo-collinear should be within the ragne from 0.01 to 0.99.\n");</w:t>
      </w:r>
    </w:p>
    <w:p w14:paraId="2A7760C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option.cpp:887:            if (massoc_wind &gt; 100000) LOGGER.e(0, "\n  invalid value for --cojo-wind. Valid range: 100 ~ 100000\n");</w:t>
      </w:r>
    </w:p>
    <w:p w14:paraId="40C8425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option.cpp:889:            //if (massoc_wind &lt; 100 || massoc_wind &gt; 100000) LOGGER.e(0, "\n  invalid value for --cojo-wind. Valid range: 100 ~ 100000\n");</w:t>
      </w:r>
    </w:p>
    <w:p w14:paraId="5DA5656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option.cpp:905:                if (massoc_gc_val &lt; 1 || massoc_gc_val &gt; 10) LOGGER.e(0, "\n  invalid value specified after --cojo-gc.\n");</w:t>
      </w:r>
    </w:p>
    <w:p w14:paraId="2D303F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option.cpp:912:            if (massoc_sblup_fac &lt; 0) LOGGER.e(0, "\n  invalid value for --cojo-sblup.\n");</w:t>
      </w:r>
    </w:p>
    <w:p w14:paraId="2EF7F08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option.cpp:942:            if (sbat_ld_cutoff &lt;= 0.1) LOGGER.e(0, "\n  --fastBAT_ld_cutoff should be &gt; 0.1\n");</w:t>
      </w:r>
    </w:p>
    <w:p w14:paraId="78D3B9F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option.cpp:961:            if (sbat_wind &lt; 0 || sbat_wind &gt; 1000) LOGGER.e(0, "\n  invalid value for --fastBAT-wind. Valid range: 0 ~ 1000\n");</w:t>
      </w:r>
    </w:p>
    <w:p w14:paraId="6D9339A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option.cpp:972:            if (sbat_seg_size &lt; 10 || sbat_seg_size &gt; 10000) LOGGER.e(0, "\n  invalid value for --fastBAT-seg. Valid range: 10 ~ 10000\n");</w:t>
      </w:r>
    </w:p>
    <w:p w14:paraId="4416FF8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option.cpp:999:            if (ecojo_p &gt; 0.05 || ecojo_p &lt;= 0) LOGGER.e(0, "\n  --ecojo-p should be within the range from 0 to 0.05.\n");</w:t>
      </w:r>
    </w:p>
    <w:p w14:paraId="4154B0E2" w14:textId="31B5F2D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option.cpp:1004:            if (ecojo_collinear &gt; 1 || ecojo_collinear &lt; 0.01) LOGGER.e(0, "\n  --ecojo-collinear should be within the </w:t>
      </w:r>
      <w:ins w:id="355" w:author="Longda Jiang" w:date="2021-09-07T17:47:00Z">
        <w:r w:rsidR="00A35159">
          <w:rPr>
            <w:rFonts w:ascii="Courier New" w:hAnsi="Courier New" w:cs="Courier New"/>
          </w:rPr>
          <w:t>range</w:t>
        </w:r>
      </w:ins>
      <w:del w:id="356" w:author="Longda Jiang" w:date="2021-09-07T17:47:00Z">
        <w:r w:rsidRPr="000C217B" w:rsidDel="00A35159">
          <w:rPr>
            <w:rFonts w:ascii="Courier New" w:hAnsi="Courier New" w:cs="Courier New"/>
          </w:rPr>
          <w:delText>ragne</w:delText>
        </w:r>
      </w:del>
      <w:r w:rsidRPr="000C217B">
        <w:rPr>
          <w:rFonts w:ascii="Courier New" w:hAnsi="Courier New" w:cs="Courier New"/>
        </w:rPr>
        <w:t xml:space="preserve"> from 0.01 to 0.99.\n");</w:t>
      </w:r>
    </w:p>
    <w:p w14:paraId="6912B0B4" w14:textId="76083C5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option.cpp:1010:            if (ecojo_lambda &lt; 0.01 || ecojo_lambda &gt; 0.99) LOGGER.e(0, "\n  --ecojo-blup should be within the </w:t>
      </w:r>
      <w:ins w:id="357" w:author="Longda Jiang" w:date="2021-09-07T17:47:00Z">
        <w:r w:rsidR="00A35159">
          <w:rPr>
            <w:rFonts w:ascii="Courier New" w:hAnsi="Courier New" w:cs="Courier New"/>
          </w:rPr>
          <w:t>range</w:t>
        </w:r>
      </w:ins>
      <w:del w:id="358" w:author="Longda Jiang" w:date="2021-09-07T17:47:00Z">
        <w:r w:rsidRPr="000C217B" w:rsidDel="00A35159">
          <w:rPr>
            <w:rFonts w:ascii="Courier New" w:hAnsi="Courier New" w:cs="Courier New"/>
          </w:rPr>
          <w:delText>ragne</w:delText>
        </w:r>
      </w:del>
      <w:r w:rsidRPr="000C217B">
        <w:rPr>
          <w:rFonts w:ascii="Courier New" w:hAnsi="Courier New" w:cs="Courier New"/>
        </w:rPr>
        <w:t xml:space="preserve"> from 0.01 to 0.99.\n");</w:t>
      </w:r>
    </w:p>
    <w:p w14:paraId="0D11EB1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option.cpp:1028:            if (make_erm_mtd &lt; 1 || make_erm_mtd &gt; 3) LOGGER.e(0, "\n  --make-erm-alg should be 1, 2 or 3.\n");</w:t>
      </w:r>
    </w:p>
    <w:p w14:paraId="0374BB4F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option.cpp:1040:                LOGGER.e(0, "--gsmr-file, please specify the GWAS summary data for the exposure(s) and the outcome(s).");</w:t>
      </w:r>
    </w:p>
    <w:p w14:paraId="3042730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option.cpp:1053:               LOGGER.e(0, "--gsmr-direction should be 0 (forward-GSMR), 1 (reverse-GSMR) or 2 (bi-GSMR).");</w:t>
      </w:r>
    </w:p>
    <w:p w14:paraId="0043CFA1" w14:textId="4FE09B6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option.cpp:1056:            LOGGER.e(0, "--gsmr-alg has been </w:t>
      </w:r>
      <w:del w:id="359" w:author="Longda Jiang" w:date="2021-09-07T17:47:00Z">
        <w:r w:rsidRPr="000C217B" w:rsidDel="00A35159">
          <w:rPr>
            <w:rFonts w:ascii="Courier New" w:hAnsi="Courier New" w:cs="Courier New"/>
          </w:rPr>
          <w:delText>superceded</w:delText>
        </w:r>
      </w:del>
      <w:ins w:id="360" w:author="Longda Jiang" w:date="2021-09-07T17:47:00Z">
        <w:r w:rsidR="00A35159" w:rsidRPr="000C217B">
          <w:rPr>
            <w:rFonts w:ascii="Courier New" w:hAnsi="Courier New" w:cs="Courier New"/>
          </w:rPr>
          <w:t>superseded</w:t>
        </w:r>
      </w:ins>
      <w:r w:rsidRPr="000C217B">
        <w:rPr>
          <w:rFonts w:ascii="Courier New" w:hAnsi="Courier New" w:cs="Courier New"/>
        </w:rPr>
        <w:t xml:space="preserve"> by --gsmr-direction.");</w:t>
      </w:r>
    </w:p>
    <w:p w14:paraId="4480FF2C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option.cpp:1061:                LOGGER.e(0, "--gsmr-so should be 0 (LD score regression) or 1 (correlation of SNP effects).");</w:t>
      </w:r>
    </w:p>
    <w:p w14:paraId="23CA10D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option.cpp:1104:                LOGGER.e(0, "--diff-freq, Invalid threshold for difference of allele frequencies.");</w:t>
      </w:r>
    </w:p>
    <w:p w14:paraId="19F5699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option.cpp:1109:                LOGGER.e(0, "--gwas-thresh, Invalid p-value threshold for GWAS summary data.");</w:t>
      </w:r>
    </w:p>
    <w:p w14:paraId="76DFA88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option.cpp:1120:                LOGGER.e(0, "--heidi-thresh, please specify threshold(s) for HEIDI-outlier analysis.");</w:t>
      </w:r>
    </w:p>
    <w:p w14:paraId="7D504BF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option.cpp:1127:                LOGGER.e(0, "--heidi-thresh, Invalid p-value threshold for single-SNP-based HEIDI-outlier test.");</w:t>
      </w:r>
    </w:p>
    <w:p w14:paraId="0C7FC46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option.cpp:1129:                LOGGER.e(0, "--heidi-thresh, Invalid p-value threshold for multi-SNP-based HEIDI-outlier test.");</w:t>
      </w:r>
    </w:p>
    <w:p w14:paraId="1C9EBD1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option.cpp:1135:            LOGGER.e(0, "--heidi-snp is discontinued. Please use --gsmr-snp-min to specify minimum number of SNP instruments for the HEIDI-outlier analysis.");</w:t>
      </w:r>
    </w:p>
    <w:p w14:paraId="10C9307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option.cpp:1140:                LOGGER.e(0, "--gsmr-snp-min, Invalid SNP number threshold for GSMR analysis.");</w:t>
      </w:r>
    </w:p>
    <w:p w14:paraId="11550A8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option.cpp:1145:                LOGGER.e(0, "--gsmr-ld-fdr, Invalid FDR threshold for LD correlation matrix.");</w:t>
      </w:r>
    </w:p>
    <w:p w14:paraId="06822AA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option.cpp:1148:            LOGGER.e(0, "--clump-p1 is discontinued. Please use --gwas-thresh to specify p-value threshold for index SNPs.");   </w:t>
      </w:r>
    </w:p>
    <w:p w14:paraId="4AAAE5F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option.cpp:1152:                LOGGER.e(0, "--clump-kb, Invalid window size for clumping analysis.");</w:t>
      </w:r>
    </w:p>
    <w:p w14:paraId="19450F6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option.cpp:1157:                LOGGER.e(0, "--clump-r2, Invalid LD r2 threshold for clumping analysis.");</w:t>
      </w:r>
    </w:p>
    <w:p w14:paraId="096C674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option.cpp:1172:            LOGGER.e(0, errmsg.str());</w:t>
      </w:r>
    </w:p>
    <w:p w14:paraId="1EC3544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option.cpp:1177:    if (bfile2_flag &amp;&amp; !bfile_flag) LOGGER.e(0, "the option --bfile2 should always go with the option --bfile.");</w:t>
      </w:r>
    </w:p>
    <w:p w14:paraId="468606AF" w14:textId="40E9F8B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option.cpp:1178:    if(bfile_flag &amp;&amp; grm_cutoff&gt;-1.0) LOGGER.e(0, "the --grm-cutoff option is invalid when used in combin</w:t>
      </w:r>
      <w:ins w:id="361" w:author="Longda Jiang" w:date="2021-09-07T17:49:00Z">
        <w:r w:rsidR="00A35159">
          <w:rPr>
            <w:rFonts w:ascii="Courier New" w:hAnsi="Courier New" w:cs="Courier New"/>
          </w:rPr>
          <w:t>ation</w:t>
        </w:r>
      </w:ins>
      <w:del w:id="362" w:author="Longda Jiang" w:date="2021-09-07T17:49:00Z">
        <w:r w:rsidRPr="000C217B" w:rsidDel="00A35159">
          <w:rPr>
            <w:rFonts w:ascii="Courier New" w:hAnsi="Courier New" w:cs="Courier New"/>
          </w:rPr>
          <w:delText>ed</w:delText>
        </w:r>
      </w:del>
      <w:r w:rsidRPr="000C217B">
        <w:rPr>
          <w:rFonts w:ascii="Courier New" w:hAnsi="Courier New" w:cs="Courier New"/>
        </w:rPr>
        <w:t xml:space="preserve"> with the --bfile option.");</w:t>
      </w:r>
    </w:p>
    <w:p w14:paraId="1EBB32F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option.cpp:1215:    if (dosage_compen&gt;-1 &amp;&amp; update_sex_file.empty()) LOGGER.e(0, "you need to specify the sex information for the individuals by the option --update-sex because of the option --dc.");</w:t>
      </w:r>
    </w:p>
    <w:p w14:paraId="0E9E8A2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option.cpp:1216:    if (bfile2_flag &amp;&amp; update_freq_file.empty()) LOGGER.e(0, "you need to update the allele frequency by the option --update-freq because there are two datasets.");</w:t>
      </w:r>
    </w:p>
    <w:p w14:paraId="7326563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option.cpp:1217:    if ((dose_beagle_flag || dose_mach_flag || dose_mach_gz_flag) &amp;&amp; dominance_flag) LOGGER.e(0, "unable to calculate the GRM for dominance effect using imputed dosage data.");</w:t>
      </w:r>
    </w:p>
    <w:p w14:paraId="20C5DB8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option.cpp:1218:    if (make_grm_xchar_flag &amp;&amp; dominance_flag) LOGGER.e(0, "unable to calculate the GRM for dominance effect for the X chromosome.");</w:t>
      </w:r>
    </w:p>
    <w:p w14:paraId="6183FE18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option.cpp:1229:    if(bivar_reml_flag &amp;&amp; prevalence_flag) LOGGER.e(0, "--prevalence option is not compatible with --reml-bivar option. Please check the --reml-bivar-prevalence option!");</w:t>
      </w:r>
    </w:p>
    <w:p w14:paraId="1FB7CB1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option.cpp:1231:        if(ref_ld_flag &amp;&amp; !w_ld_flag) LOGGER.e(0, "--ref-ld-chr, please specify the directory of LD score files.");</w:t>
      </w:r>
    </w:p>
    <w:p w14:paraId="68F617A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option.cpp:1232:        if(!ref_ld_flag &amp;&amp; w_ld_flag) LOGGER.e(0, "--w-ld-chr, please specify the directory of LD scores for the regression weights.");</w:t>
      </w:r>
    </w:p>
    <w:p w14:paraId="43F7332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option.cpp:1237:        // if(gsmr_so_alg == 0 &amp;&amp; !ref_ld_flag &amp;&amp; !w_ld_flag) LOGGER.e(0, "Please specify the directory of LD score files to perform LD score regression analysis.");</w:t>
      </w:r>
    </w:p>
    <w:p w14:paraId="7D71F079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option.cpp:1283:        if (RG_summary_file.empty()) LOGGER.e(0, "please input the summary information for the raw data files by the option --raw-summary.");</w:t>
      </w:r>
    </w:p>
    <w:p w14:paraId="17235097" w14:textId="6AF67BF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option.cpp:1301:                if (update_freq_file.empty()) LOGGER.e(0, "since there are two dataset</w:t>
      </w:r>
      <w:ins w:id="363" w:author="Longda Jiang" w:date="2021-09-07T17:50:00Z">
        <w:r w:rsidR="00A35159">
          <w:rPr>
            <w:rFonts w:ascii="Courier New" w:hAnsi="Courier New" w:cs="Courier New"/>
          </w:rPr>
          <w:t>s</w:t>
        </w:r>
      </w:ins>
      <w:r w:rsidRPr="000C217B">
        <w:rPr>
          <w:rFonts w:ascii="Courier New" w:hAnsi="Courier New" w:cs="Courier New"/>
        </w:rPr>
        <w:t>, you should update the allele frequencies that are calculated in the combined dataset.");</w:t>
      </w:r>
    </w:p>
    <w:p w14:paraId="40D7636F" w14:textId="1FE742C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option.cpp:1379:        if (massoc_slct_flag | massoc_joint_flag | !massoc_cond_snplist.empty()) LOGGER.e(0, "the --dosage option can't be used in combin</w:t>
      </w:r>
      <w:ins w:id="364" w:author="Longda Jiang" w:date="2021-09-07T17:50:00Z">
        <w:r w:rsidR="00A35159">
          <w:rPr>
            <w:rFonts w:ascii="Courier New" w:hAnsi="Courier New" w:cs="Courier New"/>
          </w:rPr>
          <w:t>ation</w:t>
        </w:r>
      </w:ins>
      <w:del w:id="365" w:author="Longda Jiang" w:date="2021-09-07T17:50:00Z">
        <w:r w:rsidRPr="000C217B" w:rsidDel="00A35159">
          <w:rPr>
            <w:rFonts w:ascii="Courier New" w:hAnsi="Courier New" w:cs="Courier New"/>
          </w:rPr>
          <w:delText>ed</w:delText>
        </w:r>
      </w:del>
      <w:r w:rsidRPr="000C217B">
        <w:rPr>
          <w:rFonts w:ascii="Courier New" w:hAnsi="Courier New" w:cs="Courier New"/>
        </w:rPr>
        <w:t xml:space="preserve"> with the --cojo options.");</w:t>
      </w:r>
    </w:p>
    <w:p w14:paraId="220E641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option.cpp:1416:    else if ((reml_flag || bivar_reml_flag) &amp;&amp; phen_file.empty()) LOGGER.e(0, "\n  phenotype file is required for reml analysis.\n");</w:t>
      </w:r>
    </w:p>
    <w:p w14:paraId="1D231DE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option.cpp:1430:    else LOGGER.e(0, "no analysis has been launched by the option(s).\n");</w:t>
      </w:r>
    </w:p>
    <w:p w14:paraId="673FD6D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pc_adjust.cpp:18:    if (!in_lambda) LOGGER.e(0, "Cannot open the file [" + eigenvalue_file + "] to read.");</w:t>
      </w:r>
    </w:p>
    <w:p w14:paraId="172152AB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pc_adjust.cpp:35:    if (!meta_list) LOGGER.e(0, "Cannot open the file [" + pcadjust_list_file + "] to read.");</w:t>
      </w:r>
    </w:p>
    <w:p w14:paraId="746D20D1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pc_adjust.cpp:53:       LOGGER.e(0, "At least 1 PC loading is required.");</w:t>
      </w:r>
    </w:p>
    <w:p w14:paraId="1990E2B2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pc_adjust.cpp:55:        LOGGER.e(0, "There are " + to_string(ncovar) + " covariates summary data. " + to_string(_eigen_value.size()) + " eigenvalues are provided.");</w:t>
      </w:r>
    </w:p>
    <w:p w14:paraId="66558860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pc_adjust.cpp:102:            if(i==0) LOGGER.e(0, "Negative phenotypic variance of the target trait.");</w:t>
      </w:r>
    </w:p>
    <w:p w14:paraId="7A5DB02D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pc_adjust.cpp:103:            else LOGGER.e(0, "Negative phenotypic variance of the covariate #" + to_string(i+1) + ".");</w:t>
      </w:r>
    </w:p>
    <w:p w14:paraId="773C9E5D" w14:textId="7831C76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pc_adjust.cpp:127:    if(nsnp&lt;1) LOGGER.e(0, "</w:t>
      </w:r>
      <w:ins w:id="366" w:author="Longda Jiang" w:date="2021-09-07T17:51:00Z">
        <w:r w:rsidR="00A35159">
          <w:rPr>
            <w:rFonts w:ascii="Courier New" w:hAnsi="Courier New" w:cs="Courier New"/>
          </w:rPr>
          <w:t>No</w:t>
        </w:r>
      </w:ins>
      <w:del w:id="367" w:author="Longda Jiang" w:date="2021-09-07T17:51:00Z">
        <w:r w:rsidRPr="000C217B" w:rsidDel="00A35159">
          <w:rPr>
            <w:rFonts w:ascii="Courier New" w:hAnsi="Courier New" w:cs="Courier New"/>
          </w:rPr>
          <w:delText>None</w:delText>
        </w:r>
      </w:del>
      <w:r w:rsidRPr="000C217B">
        <w:rPr>
          <w:rFonts w:ascii="Courier New" w:hAnsi="Courier New" w:cs="Courier New"/>
        </w:rPr>
        <w:t xml:space="preserve"> SNP</w:t>
      </w:r>
      <w:del w:id="368" w:author="Longda Jiang" w:date="2021-09-07T17:51:00Z">
        <w:r w:rsidRPr="000C217B" w:rsidDel="00A35159">
          <w:rPr>
            <w:rFonts w:ascii="Courier New" w:hAnsi="Courier New" w:cs="Courier New"/>
          </w:rPr>
          <w:delText>s</w:delText>
        </w:r>
      </w:del>
      <w:r w:rsidRPr="000C217B">
        <w:rPr>
          <w:rFonts w:ascii="Courier New" w:hAnsi="Courier New" w:cs="Courier New"/>
        </w:rPr>
        <w:t xml:space="preserve"> </w:t>
      </w:r>
      <w:ins w:id="369" w:author="Longda Jiang" w:date="2021-09-07T17:51:00Z">
        <w:r w:rsidR="00A35159">
          <w:rPr>
            <w:rFonts w:ascii="Courier New" w:hAnsi="Courier New" w:cs="Courier New"/>
          </w:rPr>
          <w:t>is</w:t>
        </w:r>
      </w:ins>
      <w:del w:id="370" w:author="Longda Jiang" w:date="2021-09-07T17:51:00Z">
        <w:r w:rsidRPr="000C217B" w:rsidDel="00A35159">
          <w:rPr>
            <w:rFonts w:ascii="Courier New" w:hAnsi="Courier New" w:cs="Courier New"/>
          </w:rPr>
          <w:delText>are</w:delText>
        </w:r>
      </w:del>
      <w:r w:rsidRPr="000C217B">
        <w:rPr>
          <w:rFonts w:ascii="Courier New" w:hAnsi="Courier New" w:cs="Courier New"/>
        </w:rPr>
        <w:t xml:space="preserve"> retained after filtering.");</w:t>
      </w:r>
    </w:p>
    <w:p w14:paraId="6B9444E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pc_adjust.cpp:176:        if(!oafsnp) LOGGER.e(0, "Cannot open file [" + afsnpfile + "] to write bad SNPs.");</w:t>
      </w:r>
    </w:p>
    <w:p w14:paraId="32243A2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pc_adjust.cpp:182:            LOGGER.e(0, "There are too many SNPs where allele frequencies are not available. Please check your summary datasets.");</w:t>
      </w:r>
    </w:p>
    <w:p w14:paraId="32D76A65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pc_adjust.cpp:428:    if (!ofile) LOGGER.e(0, "Cannot open the file [" + output_file + "] to write.");</w:t>
      </w:r>
    </w:p>
    <w:p w14:paraId="0D196D13" w14:textId="1D7CCBD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popu_genet.cpp:27:    if(!i_aa) LOGGER.e(0, "</w:t>
      </w:r>
      <w:del w:id="37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["+aa_file+"] to read.");</w:t>
      </w:r>
    </w:p>
    <w:p w14:paraId="237A3737" w14:textId="57A39DE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popu_genet.cpp:101:</w:t>
      </w:r>
      <w:r w:rsidRPr="000C217B">
        <w:rPr>
          <w:rFonts w:ascii="Courier New" w:hAnsi="Courier New" w:cs="Courier New"/>
        </w:rPr>
        <w:tab/>
        <w:t>if(!o_paa) LOGGER.e(0, "</w:t>
      </w:r>
      <w:del w:id="37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["+paa_file+"] to write.");</w:t>
      </w:r>
    </w:p>
    <w:p w14:paraId="22A4ED22" w14:textId="3AECF79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popu_genet.cpp:202:</w:t>
      </w:r>
      <w:r w:rsidRPr="000C217B">
        <w:rPr>
          <w:rFonts w:ascii="Courier New" w:hAnsi="Courier New" w:cs="Courier New"/>
        </w:rPr>
        <w:tab/>
        <w:t>if(!o_ibc) LOGGER.e(0, "</w:t>
      </w:r>
      <w:del w:id="37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["+ibc_file+"] to write.");</w:t>
      </w:r>
    </w:p>
    <w:p w14:paraId="2C29F503" w14:textId="2FE230F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popu_genet.cpp:235:    if(!ofile) LOGGER.e(0, "</w:t>
      </w:r>
      <w:del w:id="37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7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["+outfile+"] to write.");</w:t>
      </w:r>
    </w:p>
    <w:p w14:paraId="60A94EC0" w14:textId="137C816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popu_genet.cpp:274:    if(!ifstream_subpopu) LOGGER.e(0, "</w:t>
      </w:r>
      <w:del w:id="37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["+filename+"] to read.");</w:t>
      </w:r>
    </w:p>
    <w:p w14:paraId="5A3F13B5" w14:textId="2A7CAC20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raw_geno.cpp:20:    if(!i_snp_info) LOGGER.e(0, "</w:t>
      </w:r>
      <w:del w:id="381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2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["+snp_info_file+"] to read.");</w:t>
      </w:r>
    </w:p>
    <w:p w14:paraId="40E3FF8A" w14:textId="0BE41674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raw_geno.cpp:40:    if(!omap) LOGGER.e(0, "</w:t>
      </w:r>
      <w:del w:id="38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["+map_file+"] to write.");</w:t>
      </w:r>
    </w:p>
    <w:p w14:paraId="05CF237C" w14:textId="483E16E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raw_geno.cpp:47:    if(!i_fnames) LOGGER.e(0, "</w:t>
      </w:r>
      <w:del w:id="38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["+fname_file+"] to read.");</w:t>
      </w:r>
    </w:p>
    <w:p w14:paraId="7690F10F" w14:textId="1101E062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raw_geno.cpp:67:    if(!oped) LOGGER.e(0, "</w:t>
      </w:r>
      <w:del w:id="38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8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["+ped_file+"] to read.");</w:t>
      </w:r>
    </w:p>
    <w:p w14:paraId="317CC250" w14:textId="1009CD1F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raw_geno.cpp:88:    if(!i_IRG) LOGGER.e(0, "</w:t>
      </w:r>
      <w:del w:id="38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9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["+IRG_fname+"] to read.");</w:t>
      </w:r>
    </w:p>
    <w:p w14:paraId="1A374644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raw_geno.cpp:101:    if(snp_num!=_snp_num) LOGGER.e(0, "the number of SNPs specified in the summary file does not match that in the raw genotype file ["+IRG_fname+"].");</w:t>
      </w:r>
    </w:p>
    <w:p w14:paraId="558F51F4" w14:textId="384F0671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 xml:space="preserve">raw_geno.cpp:106:        if(vs_buf[0]!=_snp_name[i]) LOGGER.e(0, "the SNP ["+vs_buf[0]+"] specified in the summary file does not match that in the raw genotype file ["+IRG_fname+"]. </w:t>
      </w:r>
      <w:ins w:id="391" w:author="Longda Jiang" w:date="2021-09-07T17:52:00Z">
        <w:r w:rsidR="004C08B7">
          <w:rPr>
            <w:rFonts w:ascii="Courier New" w:hAnsi="Courier New" w:cs="Courier New"/>
          </w:rPr>
          <w:t>Has t</w:t>
        </w:r>
      </w:ins>
      <w:del w:id="392" w:author="Longda Jiang" w:date="2021-09-07T17:52:00Z">
        <w:r w:rsidRPr="000C217B" w:rsidDel="004C08B7">
          <w:rPr>
            <w:rFonts w:ascii="Courier New" w:hAnsi="Courier New" w:cs="Courier New"/>
          </w:rPr>
          <w:delText>T</w:delText>
        </w:r>
      </w:del>
      <w:r w:rsidRPr="000C217B">
        <w:rPr>
          <w:rFonts w:ascii="Courier New" w:hAnsi="Courier New" w:cs="Courier New"/>
        </w:rPr>
        <w:t>he order of the SNPs</w:t>
      </w:r>
      <w:del w:id="393" w:author="Longda Jiang" w:date="2021-09-07T17:52:00Z">
        <w:r w:rsidRPr="000C217B" w:rsidDel="004C08B7">
          <w:rPr>
            <w:rFonts w:ascii="Courier New" w:hAnsi="Courier New" w:cs="Courier New"/>
          </w:rPr>
          <w:delText xml:space="preserve"> have</w:delText>
        </w:r>
      </w:del>
      <w:r w:rsidRPr="000C217B">
        <w:rPr>
          <w:rFonts w:ascii="Courier New" w:hAnsi="Courier New" w:cs="Courier New"/>
        </w:rPr>
        <w:t xml:space="preserve"> been changed?");</w:t>
      </w:r>
    </w:p>
    <w:p w14:paraId="7647E0C5" w14:textId="74C64B53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reml_within_family.cpp:60:            LOGGER.e(0, "can't inver</w:t>
      </w:r>
      <w:ins w:id="394" w:author="Longda Jiang" w:date="2021-09-07T17:52:00Z">
        <w:r w:rsidR="00F04F8A">
          <w:rPr>
            <w:rFonts w:ascii="Courier New" w:hAnsi="Courier New" w:cs="Courier New"/>
          </w:rPr>
          <w:t>t</w:t>
        </w:r>
      </w:ins>
      <w:del w:id="395" w:author="Longda Jiang" w:date="2021-09-07T17:52:00Z">
        <w:r w:rsidRPr="000C217B" w:rsidDel="00F04F8A">
          <w:rPr>
            <w:rFonts w:ascii="Courier New" w:hAnsi="Courier New" w:cs="Courier New"/>
          </w:rPr>
          <w:delText>se</w:delText>
        </w:r>
      </w:del>
      <w:r w:rsidRPr="000C217B">
        <w:rPr>
          <w:rFonts w:ascii="Courier New" w:hAnsi="Courier New" w:cs="Courier New"/>
        </w:rPr>
        <w:t xml:space="preserve"> the matrix within </w:t>
      </w:r>
      <w:del w:id="396" w:author="Longda Jiang" w:date="2021-09-07T17:52:00Z">
        <w:r w:rsidRPr="000C217B" w:rsidDel="008E4A42">
          <w:rPr>
            <w:rFonts w:ascii="Courier New" w:hAnsi="Courier New" w:cs="Courier New"/>
          </w:rPr>
          <w:delText>famil</w:delText>
        </w:r>
        <w:r w:rsidRPr="000C217B" w:rsidDel="00F04F8A">
          <w:rPr>
            <w:rFonts w:ascii="Courier New" w:hAnsi="Courier New" w:cs="Courier New"/>
          </w:rPr>
          <w:delText>i</w:delText>
        </w:r>
        <w:r w:rsidRPr="000C217B" w:rsidDel="008E4A42">
          <w:rPr>
            <w:rFonts w:ascii="Courier New" w:hAnsi="Courier New" w:cs="Courier New"/>
          </w:rPr>
          <w:delText>y</w:delText>
        </w:r>
      </w:del>
      <w:ins w:id="397" w:author="Longda Jiang" w:date="2021-09-07T17:52:00Z">
        <w:r w:rsidR="008E4A42" w:rsidRPr="000C217B">
          <w:rPr>
            <w:rFonts w:ascii="Courier New" w:hAnsi="Courier New" w:cs="Courier New"/>
          </w:rPr>
          <w:t>family</w:t>
        </w:r>
      </w:ins>
      <w:r w:rsidRPr="000C217B">
        <w:rPr>
          <w:rFonts w:ascii="Courier New" w:hAnsi="Courier New" w:cs="Courier New"/>
        </w:rPr>
        <w:t>");</w:t>
      </w:r>
    </w:p>
    <w:p w14:paraId="3E86CB52" w14:textId="630ED69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sbat.cpp:18:    if (!in_snpAssoc) LOGGER.e(0, "</w:t>
      </w:r>
      <w:del w:id="398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399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snpAssoc_file + "] to read.");</w:t>
      </w:r>
    </w:p>
    <w:p w14:paraId="5432D60A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sbat.cpp:26:        if (StrFunc::split_string(str_buf, vs_buf, " \t") != 2) LOGGER.e(0, "in line \"" + str_buf + "\".");</w:t>
      </w:r>
    </w:p>
    <w:p w14:paraId="3D4A21E3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lastRenderedPageBreak/>
        <w:t>sbat.cpp:62:    if (_include.size() &lt; 1) LOGGER.e(0, "no SNP is included in the analysis.");</w:t>
      </w:r>
    </w:p>
    <w:p w14:paraId="6002DCA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sbat.cpp:63:    else if (_chr[_include[0]] &lt; 1) LOGGER.e(0, "chromosome information is missing.");</w:t>
      </w:r>
    </w:p>
    <w:p w14:paraId="68D7CEAE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sbat.cpp:64:    else if (_bp[_include[0]] &lt; 1) LOGGER.e(0, "bp information is missing.");</w:t>
      </w:r>
    </w:p>
    <w:p w14:paraId="3A20C526" w14:textId="4B4BE8ED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sbat.cpp:69:    if (!in_gAnno) LOGGER.e(0, "</w:t>
      </w:r>
      <w:del w:id="400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1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gAnno_file + "] to read.");</w:t>
      </w:r>
    </w:p>
    <w:p w14:paraId="163817C7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sbat.cpp:74:        if (StrFunc::split_string(str_buf, vs_buf) != 4) LOGGER.e(0, "in line \"" + str_buf + "\".");</w:t>
      </w:r>
    </w:p>
    <w:p w14:paraId="00F4E006" w14:textId="5E999CF6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sbat.cpp:156:    if (mapped &lt; 1) LOGGER.e(0, "no gene can be mapped to the SNP data. Please check the input data regarding chr</w:t>
      </w:r>
      <w:ins w:id="402" w:author="Longda Jiang" w:date="2021-09-07T17:53:00Z">
        <w:r w:rsidR="00F745BD">
          <w:rPr>
            <w:rFonts w:ascii="Courier New" w:hAnsi="Courier New" w:cs="Courier New"/>
          </w:rPr>
          <w:t>omosome</w:t>
        </w:r>
      </w:ins>
      <w:r w:rsidRPr="000C217B">
        <w:rPr>
          <w:rFonts w:ascii="Courier New" w:hAnsi="Courier New" w:cs="Courier New"/>
        </w:rPr>
        <w:t xml:space="preserve"> and bp.");</w:t>
      </w:r>
    </w:p>
    <w:p w14:paraId="4D42F888" w14:textId="3A33A62A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sbat.cpp:228:    if (!ofile) LOGGER.e(0, "</w:t>
      </w:r>
      <w:del w:id="403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4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1D4555A6" w14:textId="6A7A5978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sbat.cpp:247:    if (!in_snpset) LOGGER.e(0, "</w:t>
      </w:r>
      <w:del w:id="405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6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snpset_file + "] to read.");</w:t>
      </w:r>
    </w:p>
    <w:p w14:paraId="07F370E3" w14:textId="72C743FB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sbat.cpp:366:    if (!ofile) LOGGER.e(0, "</w:t>
      </w:r>
      <w:del w:id="407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08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213E750E" w14:textId="6187E9E5" w:rsidR="000C217B" w:rsidRPr="000C217B" w:rsidRDefault="000C217B" w:rsidP="000C217B">
      <w:pPr>
        <w:pStyle w:val="PlainText"/>
        <w:rPr>
          <w:rFonts w:ascii="Courier New" w:hAnsi="Courier New" w:cs="Courier New"/>
        </w:rPr>
      </w:pPr>
      <w:r w:rsidRPr="000C217B">
        <w:rPr>
          <w:rFonts w:ascii="Courier New" w:hAnsi="Courier New" w:cs="Courier New"/>
        </w:rPr>
        <w:t>sbat.cpp:462:    if (!ofile) LOGGER.e(0, "</w:t>
      </w:r>
      <w:del w:id="409" w:author="Longda Jiang" w:date="2021-09-07T17:11:00Z">
        <w:r w:rsidRPr="000C217B" w:rsidDel="00E73C25">
          <w:rPr>
            <w:rFonts w:ascii="Courier New" w:hAnsi="Courier New" w:cs="Courier New"/>
          </w:rPr>
          <w:delText>Can not</w:delText>
        </w:r>
      </w:del>
      <w:ins w:id="410" w:author="Longda Jiang" w:date="2021-09-07T17:11:00Z">
        <w:r w:rsidR="00E73C25">
          <w:rPr>
            <w:rFonts w:ascii="Courier New" w:hAnsi="Courier New" w:cs="Courier New"/>
          </w:rPr>
          <w:t>Cannot</w:t>
        </w:r>
      </w:ins>
      <w:r w:rsidRPr="000C217B">
        <w:rPr>
          <w:rFonts w:ascii="Courier New" w:hAnsi="Courier New" w:cs="Courier New"/>
        </w:rPr>
        <w:t xml:space="preserve"> open the file [" + filename + "] to write.");</w:t>
      </w:r>
    </w:p>
    <w:p w14:paraId="741D6396" w14:textId="77777777" w:rsidR="000C217B" w:rsidRPr="000C217B" w:rsidRDefault="000C217B" w:rsidP="000C217B">
      <w:pPr>
        <w:pStyle w:val="PlainText"/>
        <w:rPr>
          <w:rFonts w:ascii="Courier New" w:hAnsi="Courier New" w:cs="Courier New"/>
        </w:rPr>
      </w:pPr>
    </w:p>
    <w:sectPr w:rsidR="000C217B" w:rsidRPr="000C217B" w:rsidSect="00447F27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217B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E6BD1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2217"/>
    <w:rsid w:val="004A47E6"/>
    <w:rsid w:val="004B2A95"/>
    <w:rsid w:val="004C08B7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70D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4A42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52018"/>
    <w:rsid w:val="00962113"/>
    <w:rsid w:val="00970749"/>
    <w:rsid w:val="00972D6C"/>
    <w:rsid w:val="00973B51"/>
    <w:rsid w:val="0097514C"/>
    <w:rsid w:val="00980141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5159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2DB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443F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26DE2"/>
    <w:rsid w:val="00C33A56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2CD3"/>
    <w:rsid w:val="00CF5B47"/>
    <w:rsid w:val="00CF7C06"/>
    <w:rsid w:val="00CF7E05"/>
    <w:rsid w:val="00D11660"/>
    <w:rsid w:val="00D1490D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13DE7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0C8B"/>
    <w:rsid w:val="00E41EAB"/>
    <w:rsid w:val="00E42D1F"/>
    <w:rsid w:val="00E434C4"/>
    <w:rsid w:val="00E4397D"/>
    <w:rsid w:val="00E507BF"/>
    <w:rsid w:val="00E507F5"/>
    <w:rsid w:val="00E55183"/>
    <w:rsid w:val="00E55CDC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73C25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0E5"/>
    <w:rsid w:val="00F047DC"/>
    <w:rsid w:val="00F04F8A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45BD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5ECA"/>
  <w14:defaultImageDpi w14:val="32767"/>
  <w15:chartTrackingRefBased/>
  <w15:docId w15:val="{F997EA1C-E9A7-694C-9A82-451E55E0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F2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F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8724</Words>
  <Characters>49732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17</cp:revision>
  <dcterms:created xsi:type="dcterms:W3CDTF">2021-09-07T09:09:00Z</dcterms:created>
  <dcterms:modified xsi:type="dcterms:W3CDTF">2021-09-07T11:20:00Z</dcterms:modified>
</cp:coreProperties>
</file>