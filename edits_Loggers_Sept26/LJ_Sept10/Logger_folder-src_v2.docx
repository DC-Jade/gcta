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DD08A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Covar.cpp:117:            LOGGER.e(0, "covariates can't have duplicate FID+IID.");</w:t>
      </w:r>
    </w:p>
    <w:p w14:paraId="15360F5C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Covar.cpp:127:            LOGGER.e(0, "covariates can't have duplicate FID+IID.");</w:t>
      </w:r>
    </w:p>
    <w:p w14:paraId="55F7EC00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Covar.cpp:138:            LOGGER.e(0, "covariates can't have duplicate FID+IID.");</w:t>
      </w:r>
    </w:p>
    <w:p w14:paraId="2325A2F4" w14:textId="7E7073AD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Covar.cpp:217:            LOGGER.e(0, "something </w:t>
      </w:r>
      <w:del w:id="0" w:author="Longda Jiang" w:date="2021-09-07T19:51:00Z">
        <w:r w:rsidRPr="000903FB" w:rsidDel="00C623BC">
          <w:rPr>
            <w:rFonts w:ascii="Courier New" w:hAnsi="Courier New" w:cs="Courier New"/>
          </w:rPr>
          <w:delText>impossile</w:delText>
        </w:r>
      </w:del>
      <w:ins w:id="1" w:author="Longda Jiang" w:date="2021-09-07T19:52:00Z">
        <w:r w:rsidR="00C623BC">
          <w:rPr>
            <w:rFonts w:ascii="Courier New" w:hAnsi="Courier New" w:cs="Courier New"/>
          </w:rPr>
          <w:t>unexpected</w:t>
        </w:r>
      </w:ins>
      <w:r w:rsidRPr="000903FB">
        <w:rPr>
          <w:rFonts w:ascii="Courier New" w:hAnsi="Courier New" w:cs="Courier New"/>
        </w:rPr>
        <w:t xml:space="preserve"> happened.</w:t>
      </w:r>
      <w:ins w:id="2" w:author="Longda Jiang" w:date="2021-09-07T19:52:00Z">
        <w:r w:rsidR="00C623BC">
          <w:rPr>
            <w:rFonts w:ascii="Courier New" w:hAnsi="Courier New" w:cs="Courier New"/>
          </w:rPr>
          <w:t xml:space="preserve"> Please check your covariate </w:t>
        </w:r>
      </w:ins>
      <w:ins w:id="3" w:author="Longda Jiang" w:date="2021-09-07T21:27:00Z">
        <w:r w:rsidR="00C705DC">
          <w:rPr>
            <w:rFonts w:ascii="Courier New" w:hAnsi="Courier New" w:cs="Courier New"/>
          </w:rPr>
          <w:t>file</w:t>
        </w:r>
      </w:ins>
      <w:ins w:id="4" w:author="Longda Jiang" w:date="2021-09-07T19:52:00Z">
        <w:r w:rsidR="00C623BC">
          <w:rPr>
            <w:rFonts w:ascii="Courier New" w:hAnsi="Courier New" w:cs="Courier New"/>
          </w:rPr>
          <w:t>.</w:t>
        </w:r>
      </w:ins>
      <w:r w:rsidRPr="000903FB">
        <w:rPr>
          <w:rFonts w:ascii="Courier New" w:hAnsi="Courier New" w:cs="Courier New"/>
        </w:rPr>
        <w:t>");</w:t>
      </w:r>
    </w:p>
    <w:p w14:paraId="75E93424" w14:textId="0D8E7278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Covar.cpp:224:        LOGGER.e(0, "0 </w:t>
      </w:r>
      <w:del w:id="5" w:author="Longda Jiang" w:date="2021-09-07T19:53:00Z">
        <w:r w:rsidRPr="000903FB" w:rsidDel="00C623BC">
          <w:rPr>
            <w:rFonts w:ascii="Courier New" w:hAnsi="Courier New" w:cs="Courier New"/>
          </w:rPr>
          <w:delText xml:space="preserve">covartiate </w:delText>
        </w:r>
      </w:del>
      <w:ins w:id="6" w:author="Longda Jiang" w:date="2021-09-07T19:53:00Z">
        <w:r w:rsidR="00C623BC">
          <w:rPr>
            <w:rFonts w:ascii="Courier New" w:hAnsi="Courier New" w:cs="Courier New"/>
          </w:rPr>
          <w:t>covariate</w:t>
        </w:r>
        <w:r w:rsidR="00C623BC" w:rsidRPr="000903FB">
          <w:rPr>
            <w:rFonts w:ascii="Courier New" w:hAnsi="Courier New" w:cs="Courier New"/>
          </w:rPr>
          <w:t xml:space="preserve"> </w:t>
        </w:r>
      </w:ins>
      <w:r w:rsidRPr="000903FB">
        <w:rPr>
          <w:rFonts w:ascii="Courier New" w:hAnsi="Courier New" w:cs="Courier New"/>
        </w:rPr>
        <w:t>to be included.");</w:t>
      </w:r>
    </w:p>
    <w:p w14:paraId="0E82508D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Covar.cpp:245:            LOGGER.e(0, err_string);</w:t>
      </w:r>
    </w:p>
    <w:p w14:paraId="3858F449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Covar.cpp:285:            LOGGER.e(0, "column " + to_string(i) + ", " + err_string);</w:t>
      </w:r>
    </w:p>
    <w:p w14:paraId="47A05DCD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Covar.cpp:297:                LOGGER.e(0, "column " + to_string(i) + ", " + err_string);</w:t>
      </w:r>
    </w:p>
    <w:p w14:paraId="6E3B4DAC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Covar.cpp:468:        LOGGER.e(0, "can't read " + err_string);</w:t>
      </w:r>
    </w:p>
    <w:p w14:paraId="741FB545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Covar.cpp:493:        LOGGER.e(0, "less than " + to_string(least_col) + " columns in " + err_string);</w:t>
      </w:r>
    </w:p>
    <w:p w14:paraId="7F7A0695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Covar.cpp:496:        LOGGER.e(0, "can't read " + to_string(last_keep) + "th column from " + err_string);</w:t>
      </w:r>
    </w:p>
    <w:p w14:paraId="075B7F56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Covar.cpp:541:            LOGGER.e(0, "can't read " + to_string(last_keep) + "th column of line " + to_string(line_number) + " from " + err_string);</w:t>
      </w:r>
    </w:p>
    <w:p w14:paraId="5C30CDCC" w14:textId="2CA991E0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Covar.cpp:568:                            LOGGER.e(0, "too many levels in covariate #" + to_string(col_index + 1) + ". You may fit it as a quantitative covariate using --qcovar.");</w:t>
      </w:r>
    </w:p>
    <w:p w14:paraId="5753F6DB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Covar.cpp:576:                        LOGGER.e(0, "line " + to_string(line_number) + " contains non-numeric values in " + err_string);</w:t>
      </w:r>
    </w:p>
    <w:p w14:paraId="4B32110A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Covar.cpp:644:    LOGGER.e(0, "No main function in covariate yet.");</w:t>
      </w:r>
    </w:p>
    <w:p w14:paraId="5AC49289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FastFAM.cpp:255:        //LOGGER.e(0, "debug");</w:t>
      </w:r>
    </w:p>
    <w:p w14:paraId="42366CCF" w14:textId="58D0528E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FastFAM.cpp:330:            LOGGER.e(0, "Some sample ID</w:t>
      </w:r>
      <w:ins w:id="7" w:author="Longda Jiang" w:date="2021-09-07T19:54:00Z">
        <w:r w:rsidR="00C623BC">
          <w:rPr>
            <w:rFonts w:ascii="Courier New" w:hAnsi="Courier New" w:cs="Courier New"/>
          </w:rPr>
          <w:t>s</w:t>
        </w:r>
      </w:ins>
      <w:r w:rsidRPr="000903FB">
        <w:rPr>
          <w:rFonts w:ascii="Courier New" w:hAnsi="Courier New" w:cs="Courier New"/>
        </w:rPr>
        <w:t xml:space="preserve"> in </w:t>
      </w:r>
      <w:ins w:id="8" w:author="Longda Jiang" w:date="2021-09-07T19:54:00Z">
        <w:r w:rsidR="00C623BC">
          <w:rPr>
            <w:rFonts w:ascii="Courier New" w:hAnsi="Courier New" w:cs="Courier New"/>
          </w:rPr>
          <w:t xml:space="preserve">the </w:t>
        </w:r>
      </w:ins>
      <w:r w:rsidRPr="000903FB">
        <w:rPr>
          <w:rFonts w:ascii="Courier New" w:hAnsi="Courier New" w:cs="Courier New"/>
        </w:rPr>
        <w:t xml:space="preserve">model </w:t>
      </w:r>
      <w:ins w:id="9" w:author="Longda Jiang" w:date="2021-09-07T19:54:00Z">
        <w:r w:rsidR="00C623BC">
          <w:rPr>
            <w:rFonts w:ascii="Courier New" w:hAnsi="Courier New" w:cs="Courier New"/>
          </w:rPr>
          <w:t xml:space="preserve">file </w:t>
        </w:r>
      </w:ins>
      <w:del w:id="10" w:author="Longda Jiang" w:date="2021-09-07T19:54:00Z">
        <w:r w:rsidRPr="000903FB" w:rsidDel="00C623BC">
          <w:rPr>
            <w:rFonts w:ascii="Courier New" w:hAnsi="Courier New" w:cs="Courier New"/>
          </w:rPr>
          <w:delText>are not</w:delText>
        </w:r>
      </w:del>
      <w:ins w:id="11" w:author="Longda Jiang" w:date="2021-09-07T19:54:00Z">
        <w:r w:rsidR="00C623BC">
          <w:rPr>
            <w:rFonts w:ascii="Courier New" w:hAnsi="Courier New" w:cs="Courier New"/>
          </w:rPr>
          <w:t>do not</w:t>
        </w:r>
      </w:ins>
      <w:r w:rsidRPr="000903FB">
        <w:rPr>
          <w:rFonts w:ascii="Courier New" w:hAnsi="Courier New" w:cs="Courier New"/>
        </w:rPr>
        <w:t xml:space="preserve"> exist</w:t>
      </w:r>
      <w:del w:id="12" w:author="Longda Jiang" w:date="2021-09-07T19:54:00Z">
        <w:r w:rsidRPr="000903FB" w:rsidDel="00C623BC">
          <w:rPr>
            <w:rFonts w:ascii="Courier New" w:hAnsi="Courier New" w:cs="Courier New"/>
          </w:rPr>
          <w:delText>ed</w:delText>
        </w:r>
      </w:del>
      <w:r w:rsidRPr="000903FB">
        <w:rPr>
          <w:rFonts w:ascii="Courier New" w:hAnsi="Courier New" w:cs="Courier New"/>
        </w:rPr>
        <w:t xml:space="preserve"> in genotype</w:t>
      </w:r>
      <w:ins w:id="13" w:author="Longda Jiang" w:date="2021-09-07T19:54:00Z">
        <w:r w:rsidR="00C623BC">
          <w:rPr>
            <w:rFonts w:ascii="Courier New" w:hAnsi="Courier New" w:cs="Courier New"/>
          </w:rPr>
          <w:t xml:space="preserve"> file</w:t>
        </w:r>
      </w:ins>
      <w:r w:rsidRPr="000903FB">
        <w:rPr>
          <w:rFonts w:ascii="Courier New" w:hAnsi="Courier New" w:cs="Courier New"/>
        </w:rPr>
        <w:t>!");</w:t>
      </w:r>
    </w:p>
    <w:p w14:paraId="3CF90F46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FastFAM.cpp:345:            LOGGER.e(0, "can't open file [" + bin_file + "] to read.");</w:t>
      </w:r>
    </w:p>
    <w:p w14:paraId="39CBD49C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FastFAM.cpp:349:            LOGGER.e(0, "can't read magic number.");</w:t>
      </w:r>
    </w:p>
    <w:p w14:paraId="5BA838E4" w14:textId="43051EA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FastFAM.cpp:352:            LOGGER.e(0, "wrong header in [" + bin_file + "]</w:t>
      </w:r>
      <w:ins w:id="14" w:author="Longda Jiang" w:date="2021-09-07T19:55:00Z">
        <w:r w:rsidR="00C623BC">
          <w:rPr>
            <w:rFonts w:ascii="Courier New" w:hAnsi="Courier New" w:cs="Courier New"/>
          </w:rPr>
          <w:t>.</w:t>
        </w:r>
      </w:ins>
      <w:del w:id="15" w:author="Longda Jiang" w:date="2021-09-07T19:55:00Z">
        <w:r w:rsidRPr="000903FB" w:rsidDel="00C623BC">
          <w:rPr>
            <w:rFonts w:ascii="Courier New" w:hAnsi="Courier New" w:cs="Courier New"/>
          </w:rPr>
          <w:delText>,</w:delText>
        </w:r>
      </w:del>
      <w:r w:rsidRPr="000903FB">
        <w:rPr>
          <w:rFonts w:ascii="Courier New" w:hAnsi="Courier New" w:cs="Courier New"/>
        </w:rPr>
        <w:t xml:space="preserve"> </w:t>
      </w:r>
      <w:ins w:id="16" w:author="Longda Jiang" w:date="2021-09-07T19:55:00Z">
        <w:r w:rsidR="00C623BC">
          <w:rPr>
            <w:rFonts w:ascii="Courier New" w:hAnsi="Courier New" w:cs="Courier New"/>
          </w:rPr>
          <w:t>T</w:t>
        </w:r>
      </w:ins>
      <w:del w:id="17" w:author="Longda Jiang" w:date="2021-09-07T19:55:00Z">
        <w:r w:rsidRPr="000903FB" w:rsidDel="00C623BC">
          <w:rPr>
            <w:rFonts w:ascii="Courier New" w:hAnsi="Courier New" w:cs="Courier New"/>
          </w:rPr>
          <w:delText>t</w:delText>
        </w:r>
      </w:del>
      <w:r w:rsidRPr="000903FB">
        <w:rPr>
          <w:rFonts w:ascii="Courier New" w:hAnsi="Courier New" w:cs="Courier New"/>
        </w:rPr>
        <w:t>his file can only</w:t>
      </w:r>
      <w:ins w:id="18" w:author="Longda Jiang" w:date="2021-09-07T19:55:00Z">
        <w:r w:rsidR="00C623BC">
          <w:rPr>
            <w:rFonts w:ascii="Courier New" w:hAnsi="Courier New" w:cs="Courier New"/>
          </w:rPr>
          <w:t xml:space="preserve"> be</w:t>
        </w:r>
      </w:ins>
      <w:r w:rsidRPr="000903FB">
        <w:rPr>
          <w:rFonts w:ascii="Courier New" w:hAnsi="Courier New" w:cs="Courier New"/>
        </w:rPr>
        <w:t xml:space="preserve"> generate</w:t>
      </w:r>
      <w:ins w:id="19" w:author="Longda Jiang" w:date="2021-09-07T19:55:00Z">
        <w:r w:rsidR="00C623BC">
          <w:rPr>
            <w:rFonts w:ascii="Courier New" w:hAnsi="Courier New" w:cs="Courier New"/>
          </w:rPr>
          <w:t>d</w:t>
        </w:r>
      </w:ins>
      <w:r w:rsidRPr="000903FB">
        <w:rPr>
          <w:rFonts w:ascii="Courier New" w:hAnsi="Courier New" w:cs="Courier New"/>
        </w:rPr>
        <w:t xml:space="preserve"> from GCTA model.");</w:t>
      </w:r>
    </w:p>
    <w:p w14:paraId="5F9B62F6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FastFAM.cpp:357:            LOGGER.e(0, "can't read sample size.");</w:t>
      </w:r>
    </w:p>
    <w:p w14:paraId="673052ED" w14:textId="5A87D8E8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FastFAM.cpp:360:            LOGGER.e(0, "wrong number of samples in [" + bin_file + "]</w:t>
      </w:r>
      <w:ins w:id="20" w:author="Longda Jiang" w:date="2021-09-07T19:56:00Z">
        <w:r w:rsidR="00C623BC">
          <w:rPr>
            <w:rFonts w:ascii="Courier New" w:hAnsi="Courier New" w:cs="Courier New"/>
          </w:rPr>
          <w:t>.</w:t>
        </w:r>
      </w:ins>
      <w:del w:id="21" w:author="Longda Jiang" w:date="2021-09-07T19:56:00Z">
        <w:r w:rsidRPr="000903FB" w:rsidDel="00C623BC">
          <w:rPr>
            <w:rFonts w:ascii="Courier New" w:hAnsi="Courier New" w:cs="Courier New"/>
          </w:rPr>
          <w:delText>,</w:delText>
        </w:r>
      </w:del>
      <w:r w:rsidRPr="000903FB">
        <w:rPr>
          <w:rFonts w:ascii="Courier New" w:hAnsi="Courier New" w:cs="Courier New"/>
        </w:rPr>
        <w:t xml:space="preserve"> </w:t>
      </w:r>
      <w:ins w:id="22" w:author="Longda Jiang" w:date="2021-09-07T19:56:00Z">
        <w:r w:rsidR="00C623BC">
          <w:rPr>
            <w:rFonts w:ascii="Courier New" w:hAnsi="Courier New" w:cs="Courier New"/>
          </w:rPr>
          <w:t>T</w:t>
        </w:r>
      </w:ins>
      <w:del w:id="23" w:author="Longda Jiang" w:date="2021-09-07T19:56:00Z">
        <w:r w:rsidRPr="000903FB" w:rsidDel="00C623BC">
          <w:rPr>
            <w:rFonts w:ascii="Courier New" w:hAnsi="Courier New" w:cs="Courier New"/>
          </w:rPr>
          <w:delText>t</w:delText>
        </w:r>
      </w:del>
      <w:r w:rsidRPr="000903FB">
        <w:rPr>
          <w:rFonts w:ascii="Courier New" w:hAnsi="Courier New" w:cs="Courier New"/>
        </w:rPr>
        <w:t xml:space="preserve">his file can only </w:t>
      </w:r>
      <w:ins w:id="24" w:author="Longda Jiang" w:date="2021-09-07T19:56:00Z">
        <w:r w:rsidR="00C623BC">
          <w:rPr>
            <w:rFonts w:ascii="Courier New" w:hAnsi="Courier New" w:cs="Courier New"/>
          </w:rPr>
          <w:t xml:space="preserve">be </w:t>
        </w:r>
      </w:ins>
      <w:r w:rsidRPr="000903FB">
        <w:rPr>
          <w:rFonts w:ascii="Courier New" w:hAnsi="Courier New" w:cs="Courier New"/>
        </w:rPr>
        <w:t>generate</w:t>
      </w:r>
      <w:ins w:id="25" w:author="Longda Jiang" w:date="2021-09-07T19:56:00Z">
        <w:r w:rsidR="00C623BC">
          <w:rPr>
            <w:rFonts w:ascii="Courier New" w:hAnsi="Courier New" w:cs="Courier New"/>
          </w:rPr>
          <w:t>d</w:t>
        </w:r>
      </w:ins>
      <w:r w:rsidRPr="000903FB">
        <w:rPr>
          <w:rFonts w:ascii="Courier New" w:hAnsi="Courier New" w:cs="Courier New"/>
        </w:rPr>
        <w:t xml:space="preserve"> from GCTA model.");</w:t>
      </w:r>
    </w:p>
    <w:p w14:paraId="43EA4CF4" w14:textId="2018452E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FastFAM.cpp:365:            LOGGER.e(0, "can't read number of covariates in [" + bin_file + "]</w:t>
      </w:r>
      <w:ins w:id="26" w:author="Longda Jiang" w:date="2021-09-07T19:56:00Z">
        <w:r w:rsidR="00C623BC">
          <w:rPr>
            <w:rFonts w:ascii="Courier New" w:hAnsi="Courier New" w:cs="Courier New"/>
          </w:rPr>
          <w:t>.</w:t>
        </w:r>
      </w:ins>
      <w:del w:id="27" w:author="Longda Jiang" w:date="2021-09-07T19:56:00Z">
        <w:r w:rsidRPr="000903FB" w:rsidDel="00C623BC">
          <w:rPr>
            <w:rFonts w:ascii="Courier New" w:hAnsi="Courier New" w:cs="Courier New"/>
          </w:rPr>
          <w:delText>,</w:delText>
        </w:r>
      </w:del>
      <w:r w:rsidRPr="000903FB">
        <w:rPr>
          <w:rFonts w:ascii="Courier New" w:hAnsi="Courier New" w:cs="Courier New"/>
        </w:rPr>
        <w:t xml:space="preserve"> this file can only </w:t>
      </w:r>
      <w:ins w:id="28" w:author="Longda Jiang" w:date="2021-09-07T19:57:00Z">
        <w:r w:rsidR="00C623BC">
          <w:rPr>
            <w:rFonts w:ascii="Courier New" w:hAnsi="Courier New" w:cs="Courier New"/>
          </w:rPr>
          <w:t xml:space="preserve">be </w:t>
        </w:r>
      </w:ins>
      <w:r w:rsidRPr="000903FB">
        <w:rPr>
          <w:rFonts w:ascii="Courier New" w:hAnsi="Courier New" w:cs="Courier New"/>
        </w:rPr>
        <w:t>generate</w:t>
      </w:r>
      <w:ins w:id="29" w:author="Longda Jiang" w:date="2021-09-07T19:57:00Z">
        <w:r w:rsidR="00C623BC">
          <w:rPr>
            <w:rFonts w:ascii="Courier New" w:hAnsi="Courier New" w:cs="Courier New"/>
          </w:rPr>
          <w:t>d</w:t>
        </w:r>
      </w:ins>
      <w:r w:rsidRPr="000903FB">
        <w:rPr>
          <w:rFonts w:ascii="Courier New" w:hAnsi="Courier New" w:cs="Courier New"/>
        </w:rPr>
        <w:t xml:space="preserve"> from GCTA model.");</w:t>
      </w:r>
    </w:p>
    <w:p w14:paraId="0E96F3FA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FastFAM.cpp:371:            LOGGER.e(0, "can't read covariate flag");</w:t>
      </w:r>
    </w:p>
    <w:p w14:paraId="501A6E4C" w14:textId="416C5E88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FastFAM.cpp:375:            LOGGER.e(0, "can't tao value in [" + bin_file + "]</w:t>
      </w:r>
      <w:ins w:id="30" w:author="Longda Jiang" w:date="2021-09-07T19:58:00Z">
        <w:r w:rsidR="00991EC1">
          <w:rPr>
            <w:rFonts w:ascii="Courier New" w:hAnsi="Courier New" w:cs="Courier New"/>
          </w:rPr>
          <w:t>.</w:t>
        </w:r>
      </w:ins>
      <w:del w:id="31" w:author="Longda Jiang" w:date="2021-09-07T19:58:00Z">
        <w:r w:rsidRPr="000903FB" w:rsidDel="00991EC1">
          <w:rPr>
            <w:rFonts w:ascii="Courier New" w:hAnsi="Courier New" w:cs="Courier New"/>
          </w:rPr>
          <w:delText>,</w:delText>
        </w:r>
      </w:del>
      <w:r w:rsidRPr="000903FB">
        <w:rPr>
          <w:rFonts w:ascii="Courier New" w:hAnsi="Courier New" w:cs="Courier New"/>
        </w:rPr>
        <w:t xml:space="preserve"> </w:t>
      </w:r>
      <w:del w:id="32" w:author="Longda Jiang" w:date="2021-09-07T19:57:00Z">
        <w:r w:rsidRPr="000903FB" w:rsidDel="00C623BC">
          <w:rPr>
            <w:rFonts w:ascii="Courier New" w:hAnsi="Courier New" w:cs="Courier New"/>
          </w:rPr>
          <w:delText>this file can only generate from GCTA model</w:delText>
        </w:r>
      </w:del>
      <w:ins w:id="33" w:author="Longda Jiang" w:date="2021-09-07T19:58:00Z">
        <w:r w:rsidR="00991EC1">
          <w:rPr>
            <w:rFonts w:ascii="Courier New" w:hAnsi="Courier New" w:cs="Courier New"/>
          </w:rPr>
          <w:t>T</w:t>
        </w:r>
      </w:ins>
      <w:ins w:id="34" w:author="Longda Jiang" w:date="2021-09-07T19:57:00Z">
        <w:r w:rsidR="00C623BC">
          <w:rPr>
            <w:rFonts w:ascii="Courier New" w:hAnsi="Courier New" w:cs="Courier New"/>
          </w:rPr>
          <w:t>his file can only be generated from GCTA model</w:t>
        </w:r>
      </w:ins>
      <w:r w:rsidRPr="000903FB">
        <w:rPr>
          <w:rFonts w:ascii="Courier New" w:hAnsi="Courier New" w:cs="Courier New"/>
        </w:rPr>
        <w:t>.");</w:t>
      </w:r>
    </w:p>
    <w:p w14:paraId="21064775" w14:textId="71F99E83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FastFAM.cpp:379:            LOGGER.e(0, "can't c_inf in [" + bin_file + "]</w:t>
      </w:r>
      <w:ins w:id="35" w:author="Longda Jiang" w:date="2021-09-07T19:58:00Z">
        <w:r w:rsidR="00991EC1">
          <w:rPr>
            <w:rFonts w:ascii="Courier New" w:hAnsi="Courier New" w:cs="Courier New"/>
          </w:rPr>
          <w:t>.</w:t>
        </w:r>
      </w:ins>
      <w:del w:id="36" w:author="Longda Jiang" w:date="2021-09-07T19:58:00Z">
        <w:r w:rsidRPr="000903FB" w:rsidDel="00991EC1">
          <w:rPr>
            <w:rFonts w:ascii="Courier New" w:hAnsi="Courier New" w:cs="Courier New"/>
          </w:rPr>
          <w:delText>,</w:delText>
        </w:r>
      </w:del>
      <w:r w:rsidRPr="000903FB">
        <w:rPr>
          <w:rFonts w:ascii="Courier New" w:hAnsi="Courier New" w:cs="Courier New"/>
        </w:rPr>
        <w:t xml:space="preserve"> </w:t>
      </w:r>
      <w:del w:id="37" w:author="Longda Jiang" w:date="2021-09-07T19:57:00Z">
        <w:r w:rsidRPr="000903FB" w:rsidDel="00C623BC">
          <w:rPr>
            <w:rFonts w:ascii="Courier New" w:hAnsi="Courier New" w:cs="Courier New"/>
          </w:rPr>
          <w:delText>this file can only generate from GCTA model</w:delText>
        </w:r>
      </w:del>
      <w:ins w:id="38" w:author="Longda Jiang" w:date="2021-09-07T19:58:00Z">
        <w:r w:rsidR="00991EC1">
          <w:rPr>
            <w:rFonts w:ascii="Courier New" w:hAnsi="Courier New" w:cs="Courier New"/>
          </w:rPr>
          <w:t>T</w:t>
        </w:r>
      </w:ins>
      <w:ins w:id="39" w:author="Longda Jiang" w:date="2021-09-07T19:57:00Z">
        <w:r w:rsidR="00C623BC">
          <w:rPr>
            <w:rFonts w:ascii="Courier New" w:hAnsi="Courier New" w:cs="Courier New"/>
          </w:rPr>
          <w:t>his file can only be generated from GCTA model</w:t>
        </w:r>
      </w:ins>
      <w:r w:rsidRPr="000903FB">
        <w:rPr>
          <w:rFonts w:ascii="Courier New" w:hAnsi="Courier New" w:cs="Courier New"/>
        </w:rPr>
        <w:t>.");</w:t>
      </w:r>
    </w:p>
    <w:p w14:paraId="08F011EC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FastFAM.cpp:388:            LOGGER.e(0, "failed to read mu.");</w:t>
      </w:r>
    </w:p>
    <w:p w14:paraId="7CEC49F8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FastFAM.cpp:396:            LOGGER.e(0, "failed to read phenotype.");</w:t>
      </w:r>
    </w:p>
    <w:p w14:paraId="0FDEBAFD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FastFAM.cpp:407:            LOGGER.e(0, "failed to read covariates from model.");</w:t>
      </w:r>
    </w:p>
    <w:p w14:paraId="6EB8342E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FastFAM.cpp:417:            LOGGER.e(0, "failed to read H from model.");</w:t>
      </w:r>
    </w:p>
    <w:p w14:paraId="2BB6B25D" w14:textId="1B57C96D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FastFAM.cpp:448:            LOGGER.e(0, "Some sample ID</w:t>
      </w:r>
      <w:ins w:id="40" w:author="Longda Jiang" w:date="2021-09-07T19:57:00Z">
        <w:r w:rsidR="00991EC1">
          <w:rPr>
            <w:rFonts w:ascii="Courier New" w:hAnsi="Courier New" w:cs="Courier New"/>
          </w:rPr>
          <w:t>s</w:t>
        </w:r>
      </w:ins>
      <w:r w:rsidRPr="000903FB">
        <w:rPr>
          <w:rFonts w:ascii="Courier New" w:hAnsi="Courier New" w:cs="Courier New"/>
        </w:rPr>
        <w:t xml:space="preserve"> in </w:t>
      </w:r>
      <w:ins w:id="41" w:author="Longda Jiang" w:date="2021-09-07T19:57:00Z">
        <w:r w:rsidR="00991EC1">
          <w:rPr>
            <w:rFonts w:ascii="Courier New" w:hAnsi="Courier New" w:cs="Courier New"/>
          </w:rPr>
          <w:t xml:space="preserve">the </w:t>
        </w:r>
      </w:ins>
      <w:r w:rsidRPr="000903FB">
        <w:rPr>
          <w:rFonts w:ascii="Courier New" w:hAnsi="Courier New" w:cs="Courier New"/>
        </w:rPr>
        <w:t xml:space="preserve">model </w:t>
      </w:r>
      <w:ins w:id="42" w:author="Longda Jiang" w:date="2021-09-07T19:58:00Z">
        <w:r w:rsidR="00991EC1">
          <w:rPr>
            <w:rFonts w:ascii="Courier New" w:hAnsi="Courier New" w:cs="Courier New"/>
          </w:rPr>
          <w:t>file do</w:t>
        </w:r>
      </w:ins>
      <w:del w:id="43" w:author="Longda Jiang" w:date="2021-09-07T19:58:00Z">
        <w:r w:rsidRPr="000903FB" w:rsidDel="00991EC1">
          <w:rPr>
            <w:rFonts w:ascii="Courier New" w:hAnsi="Courier New" w:cs="Courier New"/>
          </w:rPr>
          <w:delText>are</w:delText>
        </w:r>
      </w:del>
      <w:r w:rsidRPr="000903FB">
        <w:rPr>
          <w:rFonts w:ascii="Courier New" w:hAnsi="Courier New" w:cs="Courier New"/>
        </w:rPr>
        <w:t xml:space="preserve"> not exist</w:t>
      </w:r>
      <w:del w:id="44" w:author="Longda Jiang" w:date="2021-09-07T19:58:00Z">
        <w:r w:rsidRPr="000903FB" w:rsidDel="00991EC1">
          <w:rPr>
            <w:rFonts w:ascii="Courier New" w:hAnsi="Courier New" w:cs="Courier New"/>
          </w:rPr>
          <w:delText>ed</w:delText>
        </w:r>
      </w:del>
      <w:r w:rsidRPr="000903FB">
        <w:rPr>
          <w:rFonts w:ascii="Courier New" w:hAnsi="Courier New" w:cs="Courier New"/>
        </w:rPr>
        <w:t xml:space="preserve"> in genotype</w:t>
      </w:r>
      <w:ins w:id="45" w:author="Longda Jiang" w:date="2021-09-07T19:58:00Z">
        <w:r w:rsidR="00991EC1">
          <w:rPr>
            <w:rFonts w:ascii="Courier New" w:hAnsi="Courier New" w:cs="Courier New"/>
          </w:rPr>
          <w:t xml:space="preserve"> file</w:t>
        </w:r>
      </w:ins>
      <w:r w:rsidRPr="000903FB">
        <w:rPr>
          <w:rFonts w:ascii="Courier New" w:hAnsi="Courier New" w:cs="Courier New"/>
        </w:rPr>
        <w:t>!");</w:t>
      </w:r>
    </w:p>
    <w:p w14:paraId="1AE551C2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FastFAM.cpp:458:            LOGGER.e(0, "can't open file [" + bin_file + "] to read.");</w:t>
      </w:r>
    </w:p>
    <w:p w14:paraId="6A7E4D40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lastRenderedPageBreak/>
        <w:t>FastFAM.cpp:461:            LOGGER.e(0, "can't read header in [" + bin_file + "].");</w:t>
      </w:r>
    </w:p>
    <w:p w14:paraId="0A667EEC" w14:textId="25293EFE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FastFAM.cpp:464:            LOGGER.e(0, "wrong header in [" + bin_file + "]</w:t>
      </w:r>
      <w:ins w:id="46" w:author="Longda Jiang" w:date="2021-09-07T19:58:00Z">
        <w:r w:rsidR="00991EC1">
          <w:rPr>
            <w:rFonts w:ascii="Courier New" w:hAnsi="Courier New" w:cs="Courier New"/>
          </w:rPr>
          <w:t>.</w:t>
        </w:r>
      </w:ins>
      <w:del w:id="47" w:author="Longda Jiang" w:date="2021-09-07T19:58:00Z">
        <w:r w:rsidRPr="000903FB" w:rsidDel="00991EC1">
          <w:rPr>
            <w:rFonts w:ascii="Courier New" w:hAnsi="Courier New" w:cs="Courier New"/>
          </w:rPr>
          <w:delText>,</w:delText>
        </w:r>
      </w:del>
      <w:r w:rsidRPr="000903FB">
        <w:rPr>
          <w:rFonts w:ascii="Courier New" w:hAnsi="Courier New" w:cs="Courier New"/>
        </w:rPr>
        <w:t xml:space="preserve"> </w:t>
      </w:r>
      <w:del w:id="48" w:author="Longda Jiang" w:date="2021-09-07T19:57:00Z">
        <w:r w:rsidRPr="000903FB" w:rsidDel="00C623BC">
          <w:rPr>
            <w:rFonts w:ascii="Courier New" w:hAnsi="Courier New" w:cs="Courier New"/>
          </w:rPr>
          <w:delText>this file can only generate from GCTA model</w:delText>
        </w:r>
      </w:del>
      <w:ins w:id="49" w:author="Longda Jiang" w:date="2021-09-07T19:58:00Z">
        <w:r w:rsidR="00991EC1">
          <w:rPr>
            <w:rFonts w:ascii="Courier New" w:hAnsi="Courier New" w:cs="Courier New"/>
          </w:rPr>
          <w:t>T</w:t>
        </w:r>
      </w:ins>
      <w:ins w:id="50" w:author="Longda Jiang" w:date="2021-09-07T19:57:00Z">
        <w:r w:rsidR="00C623BC">
          <w:rPr>
            <w:rFonts w:ascii="Courier New" w:hAnsi="Courier New" w:cs="Courier New"/>
          </w:rPr>
          <w:t>his file can only be generated from GCTA model</w:t>
        </w:r>
      </w:ins>
      <w:r w:rsidRPr="000903FB">
        <w:rPr>
          <w:rFonts w:ascii="Courier New" w:hAnsi="Courier New" w:cs="Courier New"/>
        </w:rPr>
        <w:t>.");</w:t>
      </w:r>
    </w:p>
    <w:p w14:paraId="191FE214" w14:textId="69B89844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FastFAM.cpp:467:            LOGGER.e(0, "the sample </w:t>
      </w:r>
      <w:ins w:id="51" w:author="Longda Jiang" w:date="2021-09-07T19:58:00Z">
        <w:r w:rsidR="00D2336D">
          <w:rPr>
            <w:rFonts w:ascii="Courier New" w:hAnsi="Courier New" w:cs="Courier New"/>
          </w:rPr>
          <w:t xml:space="preserve">IDs </w:t>
        </w:r>
      </w:ins>
      <w:r w:rsidRPr="000903FB">
        <w:rPr>
          <w:rFonts w:ascii="Courier New" w:hAnsi="Courier New" w:cs="Courier New"/>
        </w:rPr>
        <w:t xml:space="preserve">in model is different from </w:t>
      </w:r>
      <w:ins w:id="52" w:author="Longda Jiang" w:date="2021-09-07T19:58:00Z">
        <w:r w:rsidR="00D2336D">
          <w:rPr>
            <w:rFonts w:ascii="Courier New" w:hAnsi="Courier New" w:cs="Courier New"/>
          </w:rPr>
          <w:t>the ID</w:t>
        </w:r>
      </w:ins>
      <w:del w:id="53" w:author="Longda Jiang" w:date="2021-09-07T19:58:00Z">
        <w:r w:rsidRPr="000903FB" w:rsidDel="00D2336D">
          <w:rPr>
            <w:rFonts w:ascii="Courier New" w:hAnsi="Courier New" w:cs="Courier New"/>
          </w:rPr>
          <w:delText>id</w:delText>
        </w:r>
      </w:del>
      <w:r w:rsidRPr="000903FB">
        <w:rPr>
          <w:rFonts w:ascii="Courier New" w:hAnsi="Courier New" w:cs="Courier New"/>
        </w:rPr>
        <w:t xml:space="preserve"> file!");</w:t>
      </w:r>
    </w:p>
    <w:p w14:paraId="7730D189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FastFAM.cpp:495:            LOGGER.e(0, "failed to read phenotype from model.");</w:t>
      </w:r>
    </w:p>
    <w:p w14:paraId="26E35E6C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FastFAM.cpp:510:            LOGGER.e(0, "failed to read covariates from model.");</w:t>
      </w:r>
    </w:p>
    <w:p w14:paraId="7BAA0D34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FastFAM.cpp:524:                LOGGER.e(0, "failed to read covariates from model.");</w:t>
      </w:r>
    </w:p>
    <w:p w14:paraId="45C97808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FastFAM.cpp:558:                    LOGGER.e(0, "failed to read the V inverse from model.");</w:t>
      </w:r>
    </w:p>
    <w:p w14:paraId="5D0E935C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FastFAM.cpp:623:        LOGGER.e(0, "Did you forget to specify --pheno?");</w:t>
      </w:r>
    </w:p>
    <w:p w14:paraId="13382311" w14:textId="147EEDFE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FastFAM.cpp:636:            LOGGER.e(0, "No </w:t>
      </w:r>
      <w:del w:id="54" w:author="Longda Jiang" w:date="2021-09-07T19:59:00Z">
        <w:r w:rsidRPr="000903FB" w:rsidDel="00D2336D">
          <w:rPr>
            <w:rFonts w:ascii="Courier New" w:hAnsi="Courier New" w:cs="Courier New"/>
          </w:rPr>
          <w:delText>overlappping</w:delText>
        </w:r>
      </w:del>
      <w:ins w:id="55" w:author="Longda Jiang" w:date="2021-09-07T19:59:00Z">
        <w:r w:rsidR="00D2336D" w:rsidRPr="000903FB">
          <w:rPr>
            <w:rFonts w:ascii="Courier New" w:hAnsi="Courier New" w:cs="Courier New"/>
          </w:rPr>
          <w:t>overlapping</w:t>
        </w:r>
      </w:ins>
      <w:r w:rsidRPr="000903FB">
        <w:rPr>
          <w:rFonts w:ascii="Courier New" w:hAnsi="Courier New" w:cs="Courier New"/>
        </w:rPr>
        <w:t xml:space="preserve"> individual with non-missing data to be included from the covariate file(s).");</w:t>
      </w:r>
    </w:p>
    <w:p w14:paraId="6BA5F334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FastFAM.cpp:762:            if(!pheno_w) LOGGER.e(0, "failed to write " + options["out"]+".cphen");</w:t>
      </w:r>
    </w:p>
    <w:p w14:paraId="586FFC4A" w14:textId="33508545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FastFAM.cpp:817:        LOGGER.e(0, "</w:t>
      </w:r>
      <w:ins w:id="56" w:author="Longda Jiang" w:date="2021-09-07T20:00:00Z">
        <w:r w:rsidR="00D2336D">
          <w:rPr>
            <w:rFonts w:ascii="Courier New" w:hAnsi="Courier New" w:cs="Courier New"/>
          </w:rPr>
          <w:t xml:space="preserve">The </w:t>
        </w:r>
      </w:ins>
      <w:r w:rsidRPr="000903FB">
        <w:rPr>
          <w:rFonts w:ascii="Courier New" w:hAnsi="Courier New" w:cs="Courier New"/>
        </w:rPr>
        <w:t xml:space="preserve">Vp </w:t>
      </w:r>
      <w:ins w:id="57" w:author="Longda Jiang" w:date="2021-09-07T20:00:00Z">
        <w:r w:rsidR="00D2336D">
          <w:rPr>
            <w:rFonts w:ascii="Courier New" w:hAnsi="Courier New" w:cs="Courier New"/>
          </w:rPr>
          <w:t>is below</w:t>
        </w:r>
      </w:ins>
      <w:del w:id="58" w:author="Longda Jiang" w:date="2021-09-07T20:00:00Z">
        <w:r w:rsidRPr="000903FB" w:rsidDel="00D2336D">
          <w:rPr>
            <w:rFonts w:ascii="Courier New" w:hAnsi="Courier New" w:cs="Courier New"/>
          </w:rPr>
          <w:delText>&lt;</w:delText>
        </w:r>
      </w:del>
      <w:r w:rsidRPr="000903FB">
        <w:rPr>
          <w:rFonts w:ascii="Courier New" w:hAnsi="Courier New" w:cs="Courier New"/>
        </w:rPr>
        <w:t xml:space="preserve"> 1e-5</w:t>
      </w:r>
      <w:del w:id="59" w:author="Longda Jiang" w:date="2021-09-07T20:00:00Z">
        <w:r w:rsidRPr="000903FB" w:rsidDel="00D2336D">
          <w:rPr>
            <w:rFonts w:ascii="Courier New" w:hAnsi="Courier New" w:cs="Courier New"/>
          </w:rPr>
          <w:delText>, which is not quite right</w:delText>
        </w:r>
      </w:del>
      <w:r w:rsidRPr="000903FB">
        <w:rPr>
          <w:rFonts w:ascii="Courier New" w:hAnsi="Courier New" w:cs="Courier New"/>
        </w:rPr>
        <w:t xml:space="preserve">. Please check: 1. </w:t>
      </w:r>
      <w:del w:id="60" w:author="Longda Jiang" w:date="2021-09-07T20:00:00Z">
        <w:r w:rsidRPr="000903FB" w:rsidDel="00D2336D">
          <w:rPr>
            <w:rFonts w:ascii="Courier New" w:hAnsi="Courier New" w:cs="Courier New"/>
          </w:rPr>
          <w:delText xml:space="preserve">Phenotype </w:delText>
        </w:r>
      </w:del>
      <w:ins w:id="61" w:author="Longda Jiang" w:date="2021-09-07T20:02:00Z">
        <w:r w:rsidR="00D2336D">
          <w:rPr>
            <w:rFonts w:ascii="Courier New" w:hAnsi="Courier New" w:cs="Courier New"/>
          </w:rPr>
          <w:t>I</w:t>
        </w:r>
      </w:ins>
      <w:ins w:id="62" w:author="Longda Jiang" w:date="2021-09-07T20:00:00Z">
        <w:r w:rsidR="00D2336D">
          <w:rPr>
            <w:rFonts w:ascii="Courier New" w:hAnsi="Courier New" w:cs="Courier New"/>
          </w:rPr>
          <w:t>s there a</w:t>
        </w:r>
        <w:r w:rsidR="00D2336D" w:rsidRPr="000903FB">
          <w:rPr>
            <w:rFonts w:ascii="Courier New" w:hAnsi="Courier New" w:cs="Courier New"/>
          </w:rPr>
          <w:t xml:space="preserve"> </w:t>
        </w:r>
      </w:ins>
      <w:r w:rsidRPr="000903FB">
        <w:rPr>
          <w:rFonts w:ascii="Courier New" w:hAnsi="Courier New" w:cs="Courier New"/>
        </w:rPr>
        <w:t>scal</w:t>
      </w:r>
      <w:ins w:id="63" w:author="Longda Jiang" w:date="2021-09-07T20:01:00Z">
        <w:r w:rsidR="00D2336D">
          <w:rPr>
            <w:rFonts w:ascii="Courier New" w:hAnsi="Courier New" w:cs="Courier New"/>
          </w:rPr>
          <w:t>ing</w:t>
        </w:r>
      </w:ins>
      <w:del w:id="64" w:author="Longda Jiang" w:date="2021-09-07T20:00:00Z">
        <w:r w:rsidRPr="000903FB" w:rsidDel="00D2336D">
          <w:rPr>
            <w:rFonts w:ascii="Courier New" w:hAnsi="Courier New" w:cs="Courier New"/>
          </w:rPr>
          <w:delText>e</w:delText>
        </w:r>
      </w:del>
      <w:r w:rsidRPr="000903FB">
        <w:rPr>
          <w:rFonts w:ascii="Courier New" w:hAnsi="Courier New" w:cs="Courier New"/>
        </w:rPr>
        <w:t xml:space="preserve"> issue</w:t>
      </w:r>
      <w:ins w:id="65" w:author="Longda Jiang" w:date="2021-09-07T20:01:00Z">
        <w:r w:rsidR="00D2336D">
          <w:rPr>
            <w:rFonts w:ascii="Courier New" w:hAnsi="Courier New" w:cs="Courier New"/>
          </w:rPr>
          <w:t xml:space="preserve"> with the phenotype</w:t>
        </w:r>
      </w:ins>
      <w:r w:rsidRPr="000903FB">
        <w:rPr>
          <w:rFonts w:ascii="Courier New" w:hAnsi="Courier New" w:cs="Courier New"/>
        </w:rPr>
        <w:t xml:space="preserve">? 2. </w:t>
      </w:r>
      <w:ins w:id="66" w:author="Longda Jiang" w:date="2021-09-07T20:01:00Z">
        <w:r w:rsidR="00D2336D">
          <w:rPr>
            <w:rFonts w:ascii="Courier New" w:hAnsi="Courier New" w:cs="Courier New"/>
          </w:rPr>
          <w:t>Can t</w:t>
        </w:r>
      </w:ins>
      <w:del w:id="67" w:author="Longda Jiang" w:date="2021-09-07T20:01:00Z">
        <w:r w:rsidRPr="000903FB" w:rsidDel="00D2336D">
          <w:rPr>
            <w:rFonts w:ascii="Courier New" w:hAnsi="Courier New" w:cs="Courier New"/>
          </w:rPr>
          <w:delText>T</w:delText>
        </w:r>
      </w:del>
      <w:r w:rsidRPr="000903FB">
        <w:rPr>
          <w:rFonts w:ascii="Courier New" w:hAnsi="Courier New" w:cs="Courier New"/>
        </w:rPr>
        <w:t xml:space="preserve">he covariates </w:t>
      </w:r>
      <w:del w:id="68" w:author="Longda Jiang" w:date="2021-09-07T20:01:00Z">
        <w:r w:rsidRPr="000903FB" w:rsidDel="00D2336D">
          <w:rPr>
            <w:rFonts w:ascii="Courier New" w:hAnsi="Courier New" w:cs="Courier New"/>
          </w:rPr>
          <w:delText xml:space="preserve">could </w:delText>
        </w:r>
      </w:del>
      <w:r w:rsidRPr="000903FB">
        <w:rPr>
          <w:rFonts w:ascii="Courier New" w:hAnsi="Courier New" w:cs="Courier New"/>
        </w:rPr>
        <w:t>explain all</w:t>
      </w:r>
      <w:ins w:id="69" w:author="Longda Jiang" w:date="2021-09-07T20:01:00Z">
        <w:r w:rsidR="00D2336D">
          <w:rPr>
            <w:rFonts w:ascii="Courier New" w:hAnsi="Courier New" w:cs="Courier New"/>
          </w:rPr>
          <w:t xml:space="preserve"> the</w:t>
        </w:r>
      </w:ins>
      <w:r w:rsidRPr="000903FB">
        <w:rPr>
          <w:rFonts w:ascii="Courier New" w:hAnsi="Courier New" w:cs="Courier New"/>
        </w:rPr>
        <w:t xml:space="preserve"> Vp</w:t>
      </w:r>
      <w:ins w:id="70" w:author="Longda Jiang" w:date="2021-09-07T20:01:00Z">
        <w:r w:rsidR="00D2336D">
          <w:rPr>
            <w:rFonts w:ascii="Courier New" w:hAnsi="Courier New" w:cs="Courier New"/>
          </w:rPr>
          <w:t xml:space="preserve"> (e.g., phenotype is included as a covariate by accident)?</w:t>
        </w:r>
      </w:ins>
      <w:del w:id="71" w:author="Longda Jiang" w:date="2021-09-07T20:01:00Z">
        <w:r w:rsidRPr="000903FB" w:rsidDel="00D2336D">
          <w:rPr>
            <w:rFonts w:ascii="Courier New" w:hAnsi="Courier New" w:cs="Courier New"/>
          </w:rPr>
          <w:delText>;</w:delText>
        </w:r>
      </w:del>
      <w:r w:rsidRPr="000903FB">
        <w:rPr>
          <w:rFonts w:ascii="Courier New" w:hAnsi="Courier New" w:cs="Courier New"/>
        </w:rPr>
        <w:t xml:space="preserve"> 3. </w:t>
      </w:r>
      <w:ins w:id="72" w:author="Longda Jiang" w:date="2021-09-07T20:02:00Z">
        <w:r w:rsidR="00D2336D">
          <w:rPr>
            <w:rFonts w:ascii="Courier New" w:hAnsi="Courier New" w:cs="Courier New"/>
          </w:rPr>
          <w:t xml:space="preserve">If it is a binary trait, is the </w:t>
        </w:r>
      </w:ins>
      <w:del w:id="73" w:author="Longda Jiang" w:date="2021-09-07T20:02:00Z">
        <w:r w:rsidRPr="000903FB" w:rsidDel="00D2336D">
          <w:rPr>
            <w:rFonts w:ascii="Courier New" w:hAnsi="Courier New" w:cs="Courier New"/>
          </w:rPr>
          <w:delText xml:space="preserve">Very rare </w:delText>
        </w:r>
      </w:del>
      <w:r w:rsidRPr="000903FB">
        <w:rPr>
          <w:rFonts w:ascii="Courier New" w:hAnsi="Courier New" w:cs="Courier New"/>
        </w:rPr>
        <w:t>prevalence</w:t>
      </w:r>
      <w:del w:id="74" w:author="Longda Jiang" w:date="2021-09-07T20:02:00Z">
        <w:r w:rsidRPr="000903FB" w:rsidDel="00D2336D">
          <w:rPr>
            <w:rFonts w:ascii="Courier New" w:hAnsi="Courier New" w:cs="Courier New"/>
          </w:rPr>
          <w:delText xml:space="preserve"> of disease</w:delText>
        </w:r>
      </w:del>
      <w:ins w:id="75" w:author="Longda Jiang" w:date="2021-09-07T20:02:00Z">
        <w:r w:rsidR="00D2336D">
          <w:rPr>
            <w:rFonts w:ascii="Courier New" w:hAnsi="Courier New" w:cs="Courier New"/>
          </w:rPr>
          <w:t xml:space="preserve"> v</w:t>
        </w:r>
        <w:r w:rsidR="00D2336D" w:rsidRPr="000903FB">
          <w:rPr>
            <w:rFonts w:ascii="Courier New" w:hAnsi="Courier New" w:cs="Courier New"/>
          </w:rPr>
          <w:t>ery rare</w:t>
        </w:r>
        <w:r w:rsidR="00D2336D">
          <w:rPr>
            <w:rFonts w:ascii="Courier New" w:hAnsi="Courier New" w:cs="Courier New"/>
          </w:rPr>
          <w:t>?</w:t>
        </w:r>
      </w:ins>
      <w:del w:id="76" w:author="Longda Jiang" w:date="2021-09-07T20:02:00Z">
        <w:r w:rsidRPr="000903FB" w:rsidDel="00D2336D">
          <w:rPr>
            <w:rFonts w:ascii="Courier New" w:hAnsi="Courier New" w:cs="Courier New"/>
          </w:rPr>
          <w:delText>.</w:delText>
        </w:r>
      </w:del>
      <w:r w:rsidRPr="000903FB">
        <w:rPr>
          <w:rFonts w:ascii="Courier New" w:hAnsi="Courier New" w:cs="Courier New"/>
        </w:rPr>
        <w:t>");</w:t>
      </w:r>
    </w:p>
    <w:p w14:paraId="5B2E7A06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FastFAM.cpp:863:                        LOGGER.e(0, "Unknown method to estimate the Vg");</w:t>
      </w:r>
    </w:p>
    <w:p w14:paraId="210C1B89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FastFAM.cpp:904:                    if(!inv_id) LOGGER.e(0, "failed to write " + options["out"]+".grm.id");</w:t>
      </w:r>
    </w:p>
    <w:p w14:paraId="68892B10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FastFAM.cpp:917:                    if(!inv_id) LOGGER.e(0, "failed to write " + options["out"]+".grm.id");</w:t>
      </w:r>
    </w:p>
    <w:p w14:paraId="7145EBE9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FastFAM.cpp:930:                                LOGGER.e(0, "can't write to [" + options["out"] + ".grm.inv]");</w:t>
      </w:r>
    </w:p>
    <w:p w14:paraId="22784774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FastFAM.cpp:948:                LOGGER.e(0, "can't read file [" + id_file + "].");</w:t>
      </w:r>
    </w:p>
    <w:p w14:paraId="7B59DFB7" w14:textId="2CD6DFDF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FastFAM.cpp:968:                    LOGGER.e(0, "sample</w:t>
      </w:r>
      <w:ins w:id="77" w:author="Longda Jiang" w:date="2021-09-07T20:03:00Z">
        <w:r w:rsidR="00182DA4">
          <w:rPr>
            <w:rFonts w:ascii="Courier New" w:hAnsi="Courier New" w:cs="Courier New"/>
          </w:rPr>
          <w:t xml:space="preserve"> IDs</w:t>
        </w:r>
      </w:ins>
      <w:del w:id="78" w:author="Longda Jiang" w:date="2021-09-07T20:03:00Z">
        <w:r w:rsidRPr="000903FB" w:rsidDel="00182DA4">
          <w:rPr>
            <w:rFonts w:ascii="Courier New" w:hAnsi="Courier New" w:cs="Courier New"/>
          </w:rPr>
          <w:delText>s</w:delText>
        </w:r>
      </w:del>
      <w:r w:rsidRPr="000903FB">
        <w:rPr>
          <w:rFonts w:ascii="Courier New" w:hAnsi="Courier New" w:cs="Courier New"/>
        </w:rPr>
        <w:t xml:space="preserve"> are not same from line " + to_string(cur_index + 1) + " in [" + id_file + "].");</w:t>
      </w:r>
    </w:p>
    <w:p w14:paraId="41E8609F" w14:textId="3A459036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FastFAM.cpp:976:                LOGGER.e(0, "</w:t>
      </w:r>
      <w:del w:id="79" w:author="Longda Jiang" w:date="2021-09-07T20:03:00Z">
        <w:r w:rsidRPr="000903FB" w:rsidDel="00182DA4">
          <w:rPr>
            <w:rFonts w:ascii="Courier New" w:hAnsi="Courier New" w:cs="Courier New"/>
          </w:rPr>
          <w:delText>Empty</w:delText>
        </w:r>
      </w:del>
      <w:ins w:id="80" w:author="Longda Jiang" w:date="2021-09-07T20:03:00Z">
        <w:r w:rsidR="00182DA4">
          <w:rPr>
            <w:rFonts w:ascii="Courier New" w:hAnsi="Courier New" w:cs="Courier New"/>
          </w:rPr>
          <w:t>F</w:t>
        </w:r>
      </w:ins>
      <w:del w:id="81" w:author="Longda Jiang" w:date="2021-09-07T20:03:00Z">
        <w:r w:rsidRPr="000903FB" w:rsidDel="00182DA4">
          <w:rPr>
            <w:rFonts w:ascii="Courier New" w:hAnsi="Courier New" w:cs="Courier New"/>
          </w:rPr>
          <w:delText xml:space="preserve"> f</w:delText>
        </w:r>
      </w:del>
      <w:r w:rsidRPr="000903FB">
        <w:rPr>
          <w:rFonts w:ascii="Courier New" w:hAnsi="Courier New" w:cs="Courier New"/>
        </w:rPr>
        <w:t>ile</w:t>
      </w:r>
      <w:ins w:id="82" w:author="Longda Jiang" w:date="2021-09-07T20:03:00Z">
        <w:r w:rsidR="00182DA4">
          <w:rPr>
            <w:rFonts w:ascii="Courier New" w:hAnsi="Courier New" w:cs="Courier New"/>
          </w:rPr>
          <w:t xml:space="preserve"> is empty</w:t>
        </w:r>
      </w:ins>
      <w:r w:rsidRPr="000903FB">
        <w:rPr>
          <w:rFonts w:ascii="Courier New" w:hAnsi="Courier New" w:cs="Courier New"/>
        </w:rPr>
        <w:t xml:space="preserve"> or </w:t>
      </w:r>
      <w:ins w:id="83" w:author="Longda Jiang" w:date="2021-09-07T20:03:00Z">
        <w:r w:rsidR="00182DA4">
          <w:rPr>
            <w:rFonts w:ascii="Courier New" w:hAnsi="Courier New" w:cs="Courier New"/>
          </w:rPr>
          <w:t xml:space="preserve">the </w:t>
        </w:r>
      </w:ins>
      <w:r w:rsidRPr="000903FB">
        <w:rPr>
          <w:rFonts w:ascii="Courier New" w:hAnsi="Courier New" w:cs="Courier New"/>
        </w:rPr>
        <w:t>line</w:t>
      </w:r>
      <w:ins w:id="84" w:author="Longda Jiang" w:date="2021-09-07T20:03:00Z">
        <w:r w:rsidR="00182DA4">
          <w:rPr>
            <w:rFonts w:ascii="Courier New" w:hAnsi="Courier New" w:cs="Courier New"/>
          </w:rPr>
          <w:t xml:space="preserve"> number is</w:t>
        </w:r>
      </w:ins>
      <w:del w:id="85" w:author="Longda Jiang" w:date="2021-09-07T20:03:00Z">
        <w:r w:rsidRPr="000903FB" w:rsidDel="00182DA4">
          <w:rPr>
            <w:rFonts w:ascii="Courier New" w:hAnsi="Courier New" w:cs="Courier New"/>
          </w:rPr>
          <w:delText>s</w:delText>
        </w:r>
      </w:del>
      <w:r w:rsidRPr="000903FB">
        <w:rPr>
          <w:rFonts w:ascii="Courier New" w:hAnsi="Courier New" w:cs="Courier New"/>
        </w:rPr>
        <w:t xml:space="preserve"> not consistent in inverse V [" + id_file + "].");</w:t>
      </w:r>
    </w:p>
    <w:p w14:paraId="0ACF9865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FastFAM.cpp:985:                LOGGER.e(0, "can't open the file.");</w:t>
      </w:r>
    </w:p>
    <w:p w14:paraId="59160BFE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FastFAM.cpp:998:                    LOGGER.e(0, "can't read file in pos: " + to_string(cur_pos));</w:t>
      </w:r>
    </w:p>
    <w:p w14:paraId="3DD6FD0B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FastFAM.cpp:1014:        if(!inv_id) LOGGER.e(0, "failed to write " + options["out"]+".grm.id");</w:t>
      </w:r>
    </w:p>
    <w:p w14:paraId="7BB66CCE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FastFAM.cpp:1043:            LOGGER.e(0, "can't open " + bin_file + " to write.");</w:t>
      </w:r>
    </w:p>
    <w:p w14:paraId="20790490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FastFAM.cpp:1047:            LOGGER.e(0, "can't write header to " + bin_file + ".");</w:t>
      </w:r>
    </w:p>
    <w:p w14:paraId="5DB0C72D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FastFAM.cpp:1053:                LOGGER.e(0, "can't write phenotype to " + bin_file + ".");</w:t>
      </w:r>
    </w:p>
    <w:p w14:paraId="61D5F265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FastFAM.cpp:1057:                LOGGER.e(0, "can't write phenotype to " + bin_file + ".");</w:t>
      </w:r>
    </w:p>
    <w:p w14:paraId="67C0FFDB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FastFAM.cpp:1065:            LOGGER.e(0, "can't write covariates to " + bin_file + ".");</w:t>
      </w:r>
    </w:p>
    <w:p w14:paraId="7224555D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FastFAM.cpp:1071:                LOGGER.e(0, "can't write covariates to " + bin_file + ".");</w:t>
      </w:r>
    </w:p>
    <w:p w14:paraId="76EBC4B2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FastFAM.cpp:1084:                        LOGGER.e(0, "can't write V inverse to " + bin_file + ".");</w:t>
      </w:r>
    </w:p>
    <w:p w14:paraId="4DE5E0DE" w14:textId="19BA3625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FastFAM.cpp:1219:        LOGGER.e(0, "can't inver</w:t>
      </w:r>
      <w:ins w:id="86" w:author="Longda Jiang" w:date="2021-09-07T20:04:00Z">
        <w:r w:rsidR="00182DA4">
          <w:rPr>
            <w:rFonts w:ascii="Courier New" w:hAnsi="Courier New" w:cs="Courier New"/>
          </w:rPr>
          <w:t>t</w:t>
        </w:r>
      </w:ins>
      <w:del w:id="87" w:author="Longda Jiang" w:date="2021-09-07T20:04:00Z">
        <w:r w:rsidRPr="000903FB" w:rsidDel="00182DA4">
          <w:rPr>
            <w:rFonts w:ascii="Courier New" w:hAnsi="Courier New" w:cs="Courier New"/>
          </w:rPr>
          <w:delText>se</w:delText>
        </w:r>
      </w:del>
      <w:r w:rsidRPr="000903FB">
        <w:rPr>
          <w:rFonts w:ascii="Courier New" w:hAnsi="Courier New" w:cs="Courier New"/>
        </w:rPr>
        <w:t xml:space="preserve"> the V");</w:t>
      </w:r>
    </w:p>
    <w:p w14:paraId="06F07666" w14:textId="17BBEAB5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lastRenderedPageBreak/>
        <w:t>FastFAM.cpp:1428:        LOGGER.e(0, "can't inver</w:t>
      </w:r>
      <w:ins w:id="88" w:author="Longda Jiang" w:date="2021-09-07T20:04:00Z">
        <w:r w:rsidR="00182DA4">
          <w:rPr>
            <w:rFonts w:ascii="Courier New" w:hAnsi="Courier New" w:cs="Courier New"/>
          </w:rPr>
          <w:t>t</w:t>
        </w:r>
      </w:ins>
      <w:del w:id="89" w:author="Longda Jiang" w:date="2021-09-07T20:04:00Z">
        <w:r w:rsidRPr="000903FB" w:rsidDel="00182DA4">
          <w:rPr>
            <w:rFonts w:ascii="Courier New" w:hAnsi="Courier New" w:cs="Courier New"/>
          </w:rPr>
          <w:delText>se</w:delText>
        </w:r>
      </w:del>
      <w:r w:rsidRPr="000903FB">
        <w:rPr>
          <w:rFonts w:ascii="Courier New" w:hAnsi="Courier New" w:cs="Courier New"/>
        </w:rPr>
        <w:t xml:space="preserve"> the V");</w:t>
      </w:r>
    </w:p>
    <w:p w14:paraId="51FAE10C" w14:textId="1F27DD40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FastFAM.cpp:1442:        LOGGER.e(0, "can't inver</w:t>
      </w:r>
      <w:ins w:id="90" w:author="Longda Jiang" w:date="2021-09-07T20:04:00Z">
        <w:r w:rsidR="00182DA4">
          <w:rPr>
            <w:rFonts w:ascii="Courier New" w:hAnsi="Courier New" w:cs="Courier New"/>
          </w:rPr>
          <w:t>t</w:t>
        </w:r>
      </w:ins>
      <w:del w:id="91" w:author="Longda Jiang" w:date="2021-09-07T20:04:00Z">
        <w:r w:rsidRPr="000903FB" w:rsidDel="00182DA4">
          <w:rPr>
            <w:rFonts w:ascii="Courier New" w:hAnsi="Courier New" w:cs="Courier New"/>
          </w:rPr>
          <w:delText>se</w:delText>
        </w:r>
      </w:del>
      <w:r w:rsidRPr="000903FB">
        <w:rPr>
          <w:rFonts w:ascii="Courier New" w:hAnsi="Courier New" w:cs="Courier New"/>
        </w:rPr>
        <w:t xml:space="preserve"> XtViX");</w:t>
      </w:r>
    </w:p>
    <w:p w14:paraId="209879D4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FastFAM.cpp:1472:            LOGGER.e(0, "Hi can't be inverted.");</w:t>
      </w:r>
    </w:p>
    <w:p w14:paraId="14868625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FastFAM.cpp:1509:            LOGGER.e(0, "Error to open the " + options["out"] + ".reml");</w:t>
      </w:r>
    </w:p>
    <w:p w14:paraId="07D501E7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FastFAM.cpp:1605:        LOGGER.e(0, "fastGWA-REML can't converge.");</w:t>
      </w:r>
    </w:p>
    <w:p w14:paraId="11B6A0D6" w14:textId="21ABA7C4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FastFAM.cpp:1615:        LOGGER.e(0, "fastGWA-REML can't converge</w:t>
      </w:r>
      <w:ins w:id="92" w:author="Longda Jiang" w:date="2021-09-07T20:05:00Z">
        <w:r w:rsidR="00182DA4">
          <w:rPr>
            <w:rFonts w:ascii="Courier New" w:hAnsi="Courier New" w:cs="Courier New"/>
          </w:rPr>
          <w:t xml:space="preserve"> - </w:t>
        </w:r>
      </w:ins>
      <w:del w:id="93" w:author="Longda Jiang" w:date="2021-09-07T20:05:00Z">
        <w:r w:rsidRPr="000903FB" w:rsidDel="00182DA4">
          <w:rPr>
            <w:rFonts w:ascii="Courier New" w:hAnsi="Courier New" w:cs="Courier New"/>
          </w:rPr>
          <w:delText xml:space="preserve">, </w:delText>
        </w:r>
      </w:del>
      <w:r w:rsidRPr="000903FB">
        <w:rPr>
          <w:rFonts w:ascii="Courier New" w:hAnsi="Courier New" w:cs="Courier New"/>
        </w:rPr>
        <w:t>hit upper limit!");</w:t>
      </w:r>
    </w:p>
    <w:p w14:paraId="2644E1C6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FastFAM.cpp:1670:        LOGGER.e(0, "can't solve the regression");</w:t>
      </w:r>
    </w:p>
    <w:p w14:paraId="3B962CF7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FastFAM.cpp:1716:        LOGGER.e(0, "can't read [" + filename + ".grm.sp]");</w:t>
      </w:r>
    </w:p>
    <w:p w14:paraId="0B47D6E0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FastFAM.cpp:1832:        LOGGER.e(0, "can't invert the V matrix");</w:t>
      </w:r>
    </w:p>
    <w:p w14:paraId="5E0B0C5D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FastFAM.cpp:1845:        LOGGER.e(0, "can't read " + to_string(num_marker_rand) + " SNPs from autosome for tuning.");</w:t>
      </w:r>
    </w:p>
    <w:p w14:paraId="68E64671" w14:textId="59EF849B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FastFAM.cpp:1901:        LOGGER.e(0, "some SNPs </w:t>
      </w:r>
      <w:del w:id="94" w:author="Longda Jiang" w:date="2021-09-07T20:05:00Z">
        <w:r w:rsidRPr="000903FB" w:rsidDel="00182DA4">
          <w:rPr>
            <w:rFonts w:ascii="Courier New" w:hAnsi="Courier New" w:cs="Courier New"/>
          </w:rPr>
          <w:delText xml:space="preserve">didn't </w:delText>
        </w:r>
      </w:del>
      <w:ins w:id="95" w:author="Longda Jiang" w:date="2021-09-07T20:05:00Z">
        <w:r w:rsidR="00182DA4">
          <w:rPr>
            <w:rFonts w:ascii="Courier New" w:hAnsi="Courier New" w:cs="Courier New"/>
          </w:rPr>
          <w:t>could not be</w:t>
        </w:r>
        <w:r w:rsidR="00182DA4" w:rsidRPr="000903FB">
          <w:rPr>
            <w:rFonts w:ascii="Courier New" w:hAnsi="Courier New" w:cs="Courier New"/>
          </w:rPr>
          <w:t xml:space="preserve"> </w:t>
        </w:r>
      </w:ins>
      <w:r w:rsidRPr="000903FB">
        <w:rPr>
          <w:rFonts w:ascii="Courier New" w:hAnsi="Courier New" w:cs="Courier New"/>
        </w:rPr>
        <w:t>read successfully!");</w:t>
      </w:r>
    </w:p>
    <w:p w14:paraId="65294426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FastFAM.cpp:1940:        LOGGER.e(0, "Not enough valid null SNPs (&lt;100). \nUsers may check if there are too many signals or the MAF/INFO/genotype-missing-rate criteria is too stringent.");</w:t>
      </w:r>
    </w:p>
    <w:p w14:paraId="7B28639B" w14:textId="42770B25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FastFAM.cpp:1952:        LOGGER.e(0, "Inconsistent sample size</w:t>
      </w:r>
      <w:ins w:id="96" w:author="Longda Jiang" w:date="2021-09-07T20:06:00Z">
        <w:r w:rsidR="00182DA4">
          <w:rPr>
            <w:rFonts w:ascii="Courier New" w:hAnsi="Courier New" w:cs="Courier New"/>
          </w:rPr>
          <w:t xml:space="preserve"> -</w:t>
        </w:r>
      </w:ins>
      <w:del w:id="97" w:author="Longda Jiang" w:date="2021-09-07T20:06:00Z">
        <w:r w:rsidRPr="000903FB" w:rsidDel="00182DA4">
          <w:rPr>
            <w:rFonts w:ascii="Courier New" w:hAnsi="Courier New" w:cs="Courier New"/>
          </w:rPr>
          <w:delText>,</w:delText>
        </w:r>
      </w:del>
      <w:r w:rsidRPr="000903FB">
        <w:rPr>
          <w:rFonts w:ascii="Courier New" w:hAnsi="Courier New" w:cs="Courier New"/>
        </w:rPr>
        <w:t xml:space="preserve"> there may be some unknown bugs.");</w:t>
      </w:r>
    </w:p>
    <w:p w14:paraId="57823089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FastFAM.cpp:1958:            LOGGER.e(0, "can't write fastGWA MLM parameters to the file.");</w:t>
      </w:r>
    </w:p>
    <w:p w14:paraId="388CE218" w14:textId="24A1671F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FastFAM.cpp:1991:            LOGGER.e(0, "can't inver</w:t>
      </w:r>
      <w:ins w:id="98" w:author="Longda Jiang" w:date="2021-09-07T20:06:00Z">
        <w:r w:rsidR="00182DA4">
          <w:rPr>
            <w:rFonts w:ascii="Courier New" w:hAnsi="Courier New" w:cs="Courier New"/>
          </w:rPr>
          <w:t>t</w:t>
        </w:r>
      </w:ins>
      <w:del w:id="99" w:author="Longda Jiang" w:date="2021-09-07T20:06:00Z">
        <w:r w:rsidRPr="000903FB" w:rsidDel="00182DA4">
          <w:rPr>
            <w:rFonts w:ascii="Courier New" w:hAnsi="Courier New" w:cs="Courier New"/>
          </w:rPr>
          <w:delText>se</w:delText>
        </w:r>
      </w:del>
      <w:r w:rsidRPr="000903FB">
        <w:rPr>
          <w:rFonts w:ascii="Courier New" w:hAnsi="Courier New" w:cs="Courier New"/>
        </w:rPr>
        <w:t xml:space="preserve"> the </w:t>
      </w:r>
      <w:ins w:id="100" w:author="Longda Jiang" w:date="2021-09-07T20:06:00Z">
        <w:r w:rsidR="00182DA4">
          <w:rPr>
            <w:rFonts w:ascii="Courier New" w:hAnsi="Courier New" w:cs="Courier New"/>
          </w:rPr>
          <w:t>sparse GRM</w:t>
        </w:r>
      </w:ins>
      <w:del w:id="101" w:author="Longda Jiang" w:date="2021-09-07T20:06:00Z">
        <w:r w:rsidRPr="000903FB" w:rsidDel="00182DA4">
          <w:rPr>
            <w:rFonts w:ascii="Courier New" w:hAnsi="Courier New" w:cs="Courier New"/>
          </w:rPr>
          <w:delText>FAM</w:delText>
        </w:r>
      </w:del>
      <w:r w:rsidRPr="000903FB">
        <w:rPr>
          <w:rFonts w:ascii="Courier New" w:hAnsi="Courier New" w:cs="Courier New"/>
        </w:rPr>
        <w:t>");</w:t>
      </w:r>
    </w:p>
    <w:p w14:paraId="0FCA82E5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FastFAM.cpp:1996:        LOGGER.e(0, "Unknown inverse methods");</w:t>
      </w:r>
    </w:p>
    <w:p w14:paraId="670C4C4D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FastFAM.cpp:2071:                    LOGGER.e(0, "can't write allele frequency to [" + sFileName + ".bin].");</w:t>
      </w:r>
    </w:p>
    <w:p w14:paraId="5DD82041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FastFAM.cpp:2075:                    LOGGER.e(0, "can't write beta to [" + sFileName + ".bin].");</w:t>
      </w:r>
    </w:p>
    <w:p w14:paraId="475A483C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FastFAM.cpp:2078:                    LOGGER.e(0, "can't write se to [" + sFileName + ".bin].");</w:t>
      </w:r>
    </w:p>
    <w:p w14:paraId="6D9211D7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FastFAM.cpp:2081:                    LOGGER.e(0, "can't write p to [" + sFileName + ".bin].");</w:t>
      </w:r>
    </w:p>
    <w:p w14:paraId="17C36277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FastFAM.cpp:2084:                    LOGGER.e(0, "can't write Padj to [" + sFileName + ".bin].");</w:t>
      </w:r>
    </w:p>
    <w:p w14:paraId="3DA51E5C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FastFAM.cpp:2088:                    LOGGER.e(0, "can't write N to [" + sFileName + ".bin].");</w:t>
      </w:r>
    </w:p>
    <w:p w14:paraId="028A92EE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FastFAM.cpp:2092:                        LOGGER.e(0, "can't write INFO score to [" + sFileName + ".bin].");</w:t>
      </w:r>
    </w:p>
    <w:p w14:paraId="19337055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FastFAM.cpp:2140:                    LOGGER.e(0, "can't write allele frequency to [" + sFileName + ".bin].");</w:t>
      </w:r>
    </w:p>
    <w:p w14:paraId="65692560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FastFAM.cpp:2144:                    LOGGER.e(0, "can't write beta to [" + sFileName + ".bin].");</w:t>
      </w:r>
    </w:p>
    <w:p w14:paraId="0DCBC312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FastFAM.cpp:2147:                    LOGGER.e(0, "can't write se to [" + sFileName + ".bin].");</w:t>
      </w:r>
    </w:p>
    <w:p w14:paraId="5D07524B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FastFAM.cpp:2150:                    LOGGER.e(0, "can't write p to [" + sFileName + ".bin].");</w:t>
      </w:r>
    </w:p>
    <w:p w14:paraId="7CECEF65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FastFAM.cpp:2154:                    LOGGER.e(0, "can't write N to [" + sFileName + ".bin].");</w:t>
      </w:r>
    </w:p>
    <w:p w14:paraId="28A8E1F7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FastFAM.cpp:2158:                        LOGGER.e(0, "can't write INFO score to [" + sFileName + ".bin].");</w:t>
      </w:r>
    </w:p>
    <w:p w14:paraId="71F18656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FastFAM.cpp:2295:            LOGGER.e(0, "can't open [" + sFileName + "] to write.");</w:t>
      </w:r>
    </w:p>
    <w:p w14:paraId="59BB87A1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FastFAM.cpp:2303:            LOGGER.e(0, "can't open [" + sFileName + ".snpinfo] to write.");</w:t>
      </w:r>
    </w:p>
    <w:p w14:paraId="0A4F0508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FastFAM.cpp:2308:            LOGGER.e(0, "can't open [" + sFileName + ".bin] to write.");</w:t>
      </w:r>
    </w:p>
    <w:p w14:paraId="1480B9B5" w14:textId="41F938B3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lastRenderedPageBreak/>
        <w:t>FastFAM.cpp:2393:        LOGGER.e(0, "Obsoleted flag</w:t>
      </w:r>
      <w:ins w:id="102" w:author="Longda Jiang" w:date="2021-09-07T20:08:00Z">
        <w:r w:rsidR="00182DA4">
          <w:rPr>
            <w:rFonts w:ascii="Courier New" w:hAnsi="Courier New" w:cs="Courier New"/>
          </w:rPr>
          <w:t xml:space="preserve">. </w:t>
        </w:r>
      </w:ins>
      <w:del w:id="103" w:author="Longda Jiang" w:date="2021-09-07T20:08:00Z">
        <w:r w:rsidRPr="000903FB" w:rsidDel="00182DA4">
          <w:rPr>
            <w:rFonts w:ascii="Courier New" w:hAnsi="Courier New" w:cs="Courier New"/>
          </w:rPr>
          <w:delText xml:space="preserve">, </w:delText>
        </w:r>
      </w:del>
      <w:ins w:id="104" w:author="Longda Jiang" w:date="2021-09-07T20:08:00Z">
        <w:r w:rsidR="00182DA4">
          <w:rPr>
            <w:rFonts w:ascii="Courier New" w:hAnsi="Courier New" w:cs="Courier New"/>
          </w:rPr>
          <w:t>T</w:t>
        </w:r>
      </w:ins>
      <w:del w:id="105" w:author="Longda Jiang" w:date="2021-09-07T20:08:00Z">
        <w:r w:rsidRPr="000903FB" w:rsidDel="00182DA4">
          <w:rPr>
            <w:rFonts w:ascii="Courier New" w:hAnsi="Courier New" w:cs="Courier New"/>
          </w:rPr>
          <w:delText>t</w:delText>
        </w:r>
      </w:del>
      <w:r w:rsidRPr="000903FB">
        <w:rPr>
          <w:rFonts w:ascii="Courier New" w:hAnsi="Courier New" w:cs="Courier New"/>
        </w:rPr>
        <w:t>ry --fastGWA-mlm or --fastGWA-mlm-exact");</w:t>
      </w:r>
    </w:p>
    <w:p w14:paraId="29611844" w14:textId="6E417489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FastFAM.cpp:2402:        LOGGER.e(0, "Obsoleted flag</w:t>
      </w:r>
      <w:ins w:id="106" w:author="Longda Jiang" w:date="2021-09-07T20:08:00Z">
        <w:r w:rsidR="00182DA4">
          <w:rPr>
            <w:rFonts w:ascii="Courier New" w:hAnsi="Courier New" w:cs="Courier New"/>
          </w:rPr>
          <w:t>.</w:t>
        </w:r>
      </w:ins>
      <w:del w:id="107" w:author="Longda Jiang" w:date="2021-09-07T20:08:00Z">
        <w:r w:rsidRPr="000903FB" w:rsidDel="00182DA4">
          <w:rPr>
            <w:rFonts w:ascii="Courier New" w:hAnsi="Courier New" w:cs="Courier New"/>
          </w:rPr>
          <w:delText>,</w:delText>
        </w:r>
      </w:del>
      <w:r w:rsidRPr="000903FB">
        <w:rPr>
          <w:rFonts w:ascii="Courier New" w:hAnsi="Courier New" w:cs="Courier New"/>
        </w:rPr>
        <w:t xml:space="preserve"> </w:t>
      </w:r>
      <w:ins w:id="108" w:author="Longda Jiang" w:date="2021-09-07T20:08:00Z">
        <w:r w:rsidR="00182DA4">
          <w:rPr>
            <w:rFonts w:ascii="Courier New" w:hAnsi="Courier New" w:cs="Courier New"/>
          </w:rPr>
          <w:t>T</w:t>
        </w:r>
      </w:ins>
      <w:del w:id="109" w:author="Longda Jiang" w:date="2021-09-07T20:08:00Z">
        <w:r w:rsidRPr="000903FB" w:rsidDel="00182DA4">
          <w:rPr>
            <w:rFonts w:ascii="Courier New" w:hAnsi="Courier New" w:cs="Courier New"/>
          </w:rPr>
          <w:delText>t</w:delText>
        </w:r>
      </w:del>
      <w:r w:rsidRPr="000903FB">
        <w:rPr>
          <w:rFonts w:ascii="Courier New" w:hAnsi="Courier New" w:cs="Courier New"/>
        </w:rPr>
        <w:t>ry --fastGWA-mlm or --fastGWA-mlm-exact");</w:t>
      </w:r>
    </w:p>
    <w:p w14:paraId="0CECB56F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FastFAM.cpp:2410:            LOGGER.e(0, curFlag + "can't deal with 0 or &gt; 1 files");</w:t>
      </w:r>
    </w:p>
    <w:p w14:paraId="6FF916CC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FastFAM.cpp:2420:            LOGGER.e(0, "--fastGWA-mlm must run with --grm-sparse");</w:t>
      </w:r>
    </w:p>
    <w:p w14:paraId="41EC8825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FastFAM.cpp:2431:            LOGGER.e(0, "--fastGWA-mlm-binary must run with --grm-sparse");</w:t>
      </w:r>
    </w:p>
    <w:p w14:paraId="2A2FCCFB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FastFAM.cpp:2440:            LOGGER.e(0, curFlag + " can only work with --fastGWA-mlm");</w:t>
      </w:r>
    </w:p>
    <w:p w14:paraId="06D79559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FastFAM.cpp:2450:            LOGGER.e(0, "--fastGWA-mlm-exact must run with --grm-sparse");</w:t>
      </w:r>
    </w:p>
    <w:p w14:paraId="17893AD8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FastFAM.cpp:2460:            LOGGER.e(0, "--fastGWA-lr can't run with --grm-sparse currently");</w:t>
      </w:r>
    </w:p>
    <w:p w14:paraId="06A33D33" w14:textId="078BF7DA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FastFAM.cpp:2472:            LOGGER.e(0, curFlag + " can't handle </w:t>
      </w:r>
      <w:ins w:id="110" w:author="Longda Jiang" w:date="2021-09-07T20:09:00Z">
        <w:r w:rsidR="00182DA4">
          <w:rPr>
            <w:rFonts w:ascii="Courier New" w:hAnsi="Courier New" w:cs="Courier New"/>
          </w:rPr>
          <w:t>more</w:t>
        </w:r>
      </w:ins>
      <w:del w:id="111" w:author="Longda Jiang" w:date="2021-09-07T20:09:00Z">
        <w:r w:rsidRPr="000903FB" w:rsidDel="00182DA4">
          <w:rPr>
            <w:rFonts w:ascii="Courier New" w:hAnsi="Courier New" w:cs="Courier New"/>
          </w:rPr>
          <w:delText>other</w:delText>
        </w:r>
      </w:del>
      <w:r w:rsidRPr="000903FB">
        <w:rPr>
          <w:rFonts w:ascii="Courier New" w:hAnsi="Courier New" w:cs="Courier New"/>
        </w:rPr>
        <w:t xml:space="preserve"> than 2 </w:t>
      </w:r>
      <w:del w:id="112" w:author="Longda Jiang" w:date="2021-09-07T20:09:00Z">
        <w:r w:rsidRPr="000903FB" w:rsidDel="00182DA4">
          <w:rPr>
            <w:rFonts w:ascii="Courier New" w:hAnsi="Courier New" w:cs="Courier New"/>
          </w:rPr>
          <w:delText>numbers</w:delText>
        </w:r>
      </w:del>
      <w:ins w:id="113" w:author="Longda Jiang" w:date="2021-09-07T20:09:00Z">
        <w:r w:rsidR="00182DA4">
          <w:rPr>
            <w:rFonts w:ascii="Courier New" w:hAnsi="Courier New" w:cs="Courier New"/>
          </w:rPr>
          <w:t>values</w:t>
        </w:r>
      </w:ins>
      <w:r w:rsidRPr="000903FB">
        <w:rPr>
          <w:rFonts w:ascii="Courier New" w:hAnsi="Courier New" w:cs="Courier New"/>
        </w:rPr>
        <w:t>");</w:t>
      </w:r>
    </w:p>
    <w:p w14:paraId="3F6F8101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FastFAM.cpp:2483:            LOGGER.e(0, curFlag + "can't deal with covar other than 1");</w:t>
      </w:r>
    </w:p>
    <w:p w14:paraId="33B4D509" w14:textId="40A4AB63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FastFAM.cpp:2551:            LOGGER.e(0, "</w:t>
      </w:r>
      <w:ins w:id="114" w:author="Longda Jiang" w:date="2021-09-07T20:09:00Z">
        <w:r w:rsidR="00182DA4" w:rsidRPr="000903FB">
          <w:rPr>
            <w:rFonts w:ascii="Courier New" w:hAnsi="Courier New" w:cs="Courier New"/>
          </w:rPr>
          <w:t xml:space="preserve">--load-inv </w:t>
        </w:r>
      </w:ins>
      <w:r w:rsidRPr="000903FB">
        <w:rPr>
          <w:rFonts w:ascii="Courier New" w:hAnsi="Courier New" w:cs="Courier New"/>
        </w:rPr>
        <w:t xml:space="preserve">can't load multiple </w:t>
      </w:r>
      <w:del w:id="115" w:author="Longda Jiang" w:date="2021-09-07T20:09:00Z">
        <w:r w:rsidRPr="000903FB" w:rsidDel="00182DA4">
          <w:rPr>
            <w:rFonts w:ascii="Courier New" w:hAnsi="Courier New" w:cs="Courier New"/>
          </w:rPr>
          <w:delText xml:space="preserve">--load-inv </w:delText>
        </w:r>
      </w:del>
      <w:r w:rsidRPr="000903FB">
        <w:rPr>
          <w:rFonts w:ascii="Courier New" w:hAnsi="Courier New" w:cs="Courier New"/>
        </w:rPr>
        <w:t>files");</w:t>
      </w:r>
    </w:p>
    <w:p w14:paraId="3B5D93A9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FastFAM.cpp:2570:              LOGGER.e(0, "can't read " + options["model_file"] + ".mdl.id");</w:t>
      </w:r>
    </w:p>
    <w:p w14:paraId="0FF6889F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FastFAM.cpp:2578:              LOGGER.e(0, "can't read the model binary file.");</w:t>
      </w:r>
    </w:p>
    <w:p w14:paraId="7FE40783" w14:textId="5E3D0C1A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FastFAM.cpp:2582:           LOGGER.e(0, "</w:t>
      </w:r>
      <w:ins w:id="116" w:author="Longda Jiang" w:date="2021-09-07T20:10:00Z">
        <w:r w:rsidR="00182DA4" w:rsidRPr="000903FB">
          <w:rPr>
            <w:rFonts w:ascii="Courier New" w:hAnsi="Courier New" w:cs="Courier New"/>
          </w:rPr>
          <w:t xml:space="preserve">--load-model </w:t>
        </w:r>
      </w:ins>
      <w:r w:rsidRPr="000903FB">
        <w:rPr>
          <w:rFonts w:ascii="Courier New" w:hAnsi="Courier New" w:cs="Courier New"/>
        </w:rPr>
        <w:t xml:space="preserve">can't load multiple </w:t>
      </w:r>
      <w:del w:id="117" w:author="Longda Jiang" w:date="2021-09-07T20:10:00Z">
        <w:r w:rsidRPr="000903FB" w:rsidDel="00182DA4">
          <w:rPr>
            <w:rFonts w:ascii="Courier New" w:hAnsi="Courier New" w:cs="Courier New"/>
          </w:rPr>
          <w:delText xml:space="preserve">--load-model </w:delText>
        </w:r>
      </w:del>
      <w:r w:rsidRPr="000903FB">
        <w:rPr>
          <w:rFonts w:ascii="Courier New" w:hAnsi="Courier New" w:cs="Courier New"/>
        </w:rPr>
        <w:t>files");</w:t>
      </w:r>
    </w:p>
    <w:p w14:paraId="6A011EEE" w14:textId="2180789E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FastFAM.cpp:2588:        LOGGER.e(0, "can't </w:t>
      </w:r>
      <w:ins w:id="118" w:author="Longda Jiang" w:date="2021-09-07T20:10:00Z">
        <w:r w:rsidR="00182DA4">
          <w:rPr>
            <w:rFonts w:ascii="Courier New" w:hAnsi="Courier New" w:cs="Courier New"/>
          </w:rPr>
          <w:t xml:space="preserve">generate </w:t>
        </w:r>
      </w:ins>
      <w:del w:id="119" w:author="Longda Jiang" w:date="2021-09-07T20:10:00Z">
        <w:r w:rsidRPr="000903FB" w:rsidDel="00182DA4">
          <w:rPr>
            <w:rFonts w:ascii="Courier New" w:hAnsi="Courier New" w:cs="Courier New"/>
          </w:rPr>
          <w:delText xml:space="preserve">model </w:delText>
        </w:r>
      </w:del>
      <w:r w:rsidRPr="000903FB">
        <w:rPr>
          <w:rFonts w:ascii="Courier New" w:hAnsi="Courier New" w:cs="Courier New"/>
        </w:rPr>
        <w:t>and load model at the same time");</w:t>
      </w:r>
    </w:p>
    <w:p w14:paraId="480C717E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FastFAM.cpp:2601:                LOGGER.e(0, "can't read " + options["geneset"]);</w:t>
      </w:r>
    </w:p>
    <w:p w14:paraId="206AD13B" w14:textId="7EB7F011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FastFAM.cpp:2609:            LOGGER.e(0, "</w:t>
      </w:r>
      <w:ins w:id="120" w:author="Longda Jiang" w:date="2021-09-07T20:10:00Z">
        <w:r w:rsidR="00182DA4">
          <w:rPr>
            <w:rFonts w:ascii="Courier New" w:hAnsi="Courier New" w:cs="Courier New"/>
          </w:rPr>
          <w:t>s</w:t>
        </w:r>
      </w:ins>
      <w:del w:id="121" w:author="Longda Jiang" w:date="2021-09-07T20:10:00Z">
        <w:r w:rsidRPr="000903FB" w:rsidDel="00182DA4">
          <w:rPr>
            <w:rFonts w:ascii="Courier New" w:hAnsi="Courier New" w:cs="Courier New"/>
          </w:rPr>
          <w:delText>S</w:delText>
        </w:r>
      </w:del>
      <w:r w:rsidRPr="000903FB">
        <w:rPr>
          <w:rFonts w:ascii="Courier New" w:hAnsi="Courier New" w:cs="Courier New"/>
        </w:rPr>
        <w:t xml:space="preserve">et based test can only be applied to </w:t>
      </w:r>
      <w:ins w:id="122" w:author="Longda Jiang" w:date="2021-09-07T20:10:00Z">
        <w:r w:rsidR="00182DA4">
          <w:rPr>
            <w:rFonts w:ascii="Courier New" w:hAnsi="Courier New" w:cs="Courier New"/>
          </w:rPr>
          <w:t xml:space="preserve">the </w:t>
        </w:r>
      </w:ins>
      <w:r w:rsidRPr="000903FB">
        <w:rPr>
          <w:rFonts w:ascii="Courier New" w:hAnsi="Courier New" w:cs="Courier New"/>
        </w:rPr>
        <w:t>2nd step with --load-model flag.");</w:t>
      </w:r>
    </w:p>
    <w:p w14:paraId="3CE991D6" w14:textId="776C2AFD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FastFAM.cpp:2612:            LOGGER.e(0, "set based test should </w:t>
      </w:r>
      <w:del w:id="123" w:author="Longda Jiang" w:date="2021-09-07T20:11:00Z">
        <w:r w:rsidRPr="000903FB" w:rsidDel="00182DA4">
          <w:rPr>
            <w:rFonts w:ascii="Courier New" w:hAnsi="Courier New" w:cs="Courier New"/>
          </w:rPr>
          <w:delText xml:space="preserve">input </w:delText>
        </w:r>
      </w:del>
      <w:ins w:id="124" w:author="Longda Jiang" w:date="2021-09-07T20:11:00Z">
        <w:r w:rsidR="00182DA4">
          <w:rPr>
            <w:rFonts w:ascii="Courier New" w:hAnsi="Courier New" w:cs="Courier New"/>
          </w:rPr>
          <w:t>load</w:t>
        </w:r>
        <w:r w:rsidR="00182DA4" w:rsidRPr="000903FB">
          <w:rPr>
            <w:rFonts w:ascii="Courier New" w:hAnsi="Courier New" w:cs="Courier New"/>
          </w:rPr>
          <w:t xml:space="preserve"> </w:t>
        </w:r>
      </w:ins>
      <w:r w:rsidRPr="000903FB">
        <w:rPr>
          <w:rFonts w:ascii="Courier New" w:hAnsi="Courier New" w:cs="Courier New"/>
        </w:rPr>
        <w:t>the set list by --set-list flag");</w:t>
      </w:r>
    </w:p>
    <w:p w14:paraId="678C8A91" w14:textId="6E829DAF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FastFAM.cpp:2752:        LOGGER.e(0, "</w:t>
      </w:r>
      <w:ins w:id="125" w:author="Longda Jiang" w:date="2021-09-07T20:11:00Z">
        <w:r w:rsidR="00182DA4">
          <w:rPr>
            <w:rFonts w:ascii="Courier New" w:hAnsi="Courier New" w:cs="Courier New"/>
          </w:rPr>
          <w:t>c</w:t>
        </w:r>
      </w:ins>
      <w:del w:id="126" w:author="Longda Jiang" w:date="2021-09-07T20:11:00Z">
        <w:r w:rsidRPr="000903FB" w:rsidDel="00182DA4">
          <w:rPr>
            <w:rFonts w:ascii="Courier New" w:hAnsi="Courier New" w:cs="Courier New"/>
          </w:rPr>
          <w:delText>C</w:delText>
        </w:r>
      </w:del>
      <w:r w:rsidRPr="000903FB">
        <w:rPr>
          <w:rFonts w:ascii="Courier New" w:hAnsi="Courier New" w:cs="Courier New"/>
        </w:rPr>
        <w:t>an't find the region set</w:t>
      </w:r>
      <w:ins w:id="127" w:author="Longda Jiang" w:date="2021-09-07T20:11:00Z">
        <w:r w:rsidR="00182DA4">
          <w:rPr>
            <w:rFonts w:ascii="Courier New" w:hAnsi="Courier New" w:cs="Courier New"/>
          </w:rPr>
          <w:t>.</w:t>
        </w:r>
      </w:ins>
      <w:del w:id="128" w:author="Longda Jiang" w:date="2021-09-07T20:11:00Z">
        <w:r w:rsidRPr="000903FB" w:rsidDel="00182DA4">
          <w:rPr>
            <w:rFonts w:ascii="Courier New" w:hAnsi="Courier New" w:cs="Courier New"/>
          </w:rPr>
          <w:delText>,</w:delText>
        </w:r>
      </w:del>
      <w:r w:rsidRPr="000903FB">
        <w:rPr>
          <w:rFonts w:ascii="Courier New" w:hAnsi="Courier New" w:cs="Courier New"/>
        </w:rPr>
        <w:t xml:space="preserve"> </w:t>
      </w:r>
      <w:ins w:id="129" w:author="Longda Jiang" w:date="2021-09-07T20:11:00Z">
        <w:r w:rsidR="00182DA4">
          <w:rPr>
            <w:rFonts w:ascii="Courier New" w:hAnsi="Courier New" w:cs="Courier New"/>
          </w:rPr>
          <w:t>S</w:t>
        </w:r>
      </w:ins>
      <w:del w:id="130" w:author="Longda Jiang" w:date="2021-09-07T20:11:00Z">
        <w:r w:rsidRPr="000903FB" w:rsidDel="00182DA4">
          <w:rPr>
            <w:rFonts w:ascii="Courier New" w:hAnsi="Courier New" w:cs="Courier New"/>
          </w:rPr>
          <w:delText>s</w:delText>
        </w:r>
      </w:del>
      <w:r w:rsidRPr="000903FB">
        <w:rPr>
          <w:rFonts w:ascii="Courier New" w:hAnsi="Courier New" w:cs="Courier New"/>
        </w:rPr>
        <w:t xml:space="preserve">pecify </w:t>
      </w:r>
      <w:ins w:id="131" w:author="Longda Jiang" w:date="2021-09-07T20:11:00Z">
        <w:r w:rsidR="00182DA4">
          <w:rPr>
            <w:rFonts w:ascii="Courier New" w:hAnsi="Courier New" w:cs="Courier New"/>
          </w:rPr>
          <w:t xml:space="preserve">it </w:t>
        </w:r>
      </w:ins>
      <w:r w:rsidRPr="000903FB">
        <w:rPr>
          <w:rFonts w:ascii="Courier New" w:hAnsi="Courier New" w:cs="Courier New"/>
        </w:rPr>
        <w:t>by --set-list");</w:t>
      </w:r>
    </w:p>
    <w:p w14:paraId="15ACD5FD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FastFAM.cpp:2764:        LOGGER.e(0, "can't open [" + sFileName + "] to write.");</w:t>
      </w:r>
    </w:p>
    <w:p w14:paraId="229A014F" w14:textId="475882C0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FastFAM.cpp:2773:        LOGGER.e(0, "can't find a valid gene in </w:t>
      </w:r>
      <w:ins w:id="132" w:author="Longda Jiang" w:date="2021-09-07T20:12:00Z">
        <w:r w:rsidR="0085078F">
          <w:rPr>
            <w:rFonts w:ascii="Courier New" w:hAnsi="Courier New" w:cs="Courier New"/>
          </w:rPr>
          <w:t xml:space="preserve">the </w:t>
        </w:r>
      </w:ins>
      <w:r w:rsidRPr="000903FB">
        <w:rPr>
          <w:rFonts w:ascii="Courier New" w:hAnsi="Courier New" w:cs="Courier New"/>
        </w:rPr>
        <w:t>genotype</w:t>
      </w:r>
      <w:ins w:id="133" w:author="Longda Jiang" w:date="2021-09-07T20:11:00Z">
        <w:r w:rsidR="00182DA4">
          <w:rPr>
            <w:rFonts w:ascii="Courier New" w:hAnsi="Courier New" w:cs="Courier New"/>
          </w:rPr>
          <w:t xml:space="preserve"> file</w:t>
        </w:r>
      </w:ins>
      <w:r w:rsidRPr="000903FB">
        <w:rPr>
          <w:rFonts w:ascii="Courier New" w:hAnsi="Courier New" w:cs="Courier New"/>
        </w:rPr>
        <w:t>");</w:t>
      </w:r>
    </w:p>
    <w:p w14:paraId="09310899" w14:textId="652CFC84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FastFAM.cpp:2941:           LOGGER.e(0, "XtWX is not invert</w:t>
      </w:r>
      <w:ins w:id="134" w:author="Longda Jiang" w:date="2021-09-07T20:12:00Z">
        <w:r w:rsidR="00332314">
          <w:rPr>
            <w:rFonts w:ascii="Courier New" w:hAnsi="Courier New" w:cs="Courier New"/>
          </w:rPr>
          <w:t>i</w:t>
        </w:r>
      </w:ins>
      <w:del w:id="135" w:author="Longda Jiang" w:date="2021-09-07T20:12:00Z">
        <w:r w:rsidRPr="000903FB" w:rsidDel="00332314">
          <w:rPr>
            <w:rFonts w:ascii="Courier New" w:hAnsi="Courier New" w:cs="Courier New"/>
          </w:rPr>
          <w:delText>a</w:delText>
        </w:r>
      </w:del>
      <w:r w:rsidRPr="000903FB">
        <w:rPr>
          <w:rFonts w:ascii="Courier New" w:hAnsi="Courier New" w:cs="Courier New"/>
        </w:rPr>
        <w:t>ble!");</w:t>
      </w:r>
    </w:p>
    <w:p w14:paraId="39238157" w14:textId="09E04D1E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FastFAM.cpp:2972:        LOGGER.e(0, "can't inver</w:t>
      </w:r>
      <w:ins w:id="136" w:author="Longda Jiang" w:date="2021-09-07T20:12:00Z">
        <w:r w:rsidR="00332314">
          <w:rPr>
            <w:rFonts w:ascii="Courier New" w:hAnsi="Courier New" w:cs="Courier New"/>
          </w:rPr>
          <w:t>t</w:t>
        </w:r>
      </w:ins>
      <w:del w:id="137" w:author="Longda Jiang" w:date="2021-09-07T20:12:00Z">
        <w:r w:rsidRPr="000903FB" w:rsidDel="00332314">
          <w:rPr>
            <w:rFonts w:ascii="Courier New" w:hAnsi="Courier New" w:cs="Courier New"/>
          </w:rPr>
          <w:delText>se</w:delText>
        </w:r>
      </w:del>
      <w:r w:rsidRPr="000903FB">
        <w:rPr>
          <w:rFonts w:ascii="Courier New" w:hAnsi="Courier New" w:cs="Courier New"/>
        </w:rPr>
        <w:t xml:space="preserve"> the V matrix!");</w:t>
      </w:r>
    </w:p>
    <w:p w14:paraId="2225C372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FastFAM.cpp:2977:        LOGGER.e(0, "can't get the ViX matrix!");</w:t>
      </w:r>
    </w:p>
    <w:p w14:paraId="1DC7A1EA" w14:textId="7CFB205B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FastFAM.cpp:2985:        LOGGER.e(0, "XtViX is not invert</w:t>
      </w:r>
      <w:ins w:id="138" w:author="Longda Jiang" w:date="2021-09-07T20:12:00Z">
        <w:r w:rsidR="00332314">
          <w:rPr>
            <w:rFonts w:ascii="Courier New" w:hAnsi="Courier New" w:cs="Courier New"/>
          </w:rPr>
          <w:t>i</w:t>
        </w:r>
      </w:ins>
      <w:del w:id="139" w:author="Longda Jiang" w:date="2021-09-07T20:12:00Z">
        <w:r w:rsidRPr="000903FB" w:rsidDel="00332314">
          <w:rPr>
            <w:rFonts w:ascii="Courier New" w:hAnsi="Courier New" w:cs="Courier New"/>
          </w:rPr>
          <w:delText>a</w:delText>
        </w:r>
      </w:del>
      <w:r w:rsidRPr="000903FB">
        <w:rPr>
          <w:rFonts w:ascii="Courier New" w:hAnsi="Courier New" w:cs="Courier New"/>
        </w:rPr>
        <w:t>ble!");</w:t>
      </w:r>
    </w:p>
    <w:p w14:paraId="0E9B5C03" w14:textId="4915468F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FastFAM.cpp:3026:            LOGGER.e(0, "can't inver</w:t>
      </w:r>
      <w:ins w:id="140" w:author="Longda Jiang" w:date="2021-09-07T20:12:00Z">
        <w:r w:rsidR="00332314">
          <w:rPr>
            <w:rFonts w:ascii="Courier New" w:hAnsi="Courier New" w:cs="Courier New"/>
          </w:rPr>
          <w:t>t</w:t>
        </w:r>
      </w:ins>
      <w:del w:id="141" w:author="Longda Jiang" w:date="2021-09-07T20:12:00Z">
        <w:r w:rsidRPr="000903FB" w:rsidDel="00332314">
          <w:rPr>
            <w:rFonts w:ascii="Courier New" w:hAnsi="Courier New" w:cs="Courier New"/>
          </w:rPr>
          <w:delText>se</w:delText>
        </w:r>
      </w:del>
      <w:r w:rsidRPr="000903FB">
        <w:rPr>
          <w:rFonts w:ascii="Courier New" w:hAnsi="Courier New" w:cs="Courier New"/>
        </w:rPr>
        <w:t xml:space="preserve"> the V matrix!");</w:t>
      </w:r>
    </w:p>
    <w:p w14:paraId="792595EF" w14:textId="5040AD65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FastFAM.cpp:3033:            LOGGER.e(0, "XtViX is not invert</w:t>
      </w:r>
      <w:ins w:id="142" w:author="Longda Jiang" w:date="2021-09-07T20:12:00Z">
        <w:r w:rsidR="00332314">
          <w:rPr>
            <w:rFonts w:ascii="Courier New" w:hAnsi="Courier New" w:cs="Courier New"/>
          </w:rPr>
          <w:t>i</w:t>
        </w:r>
      </w:ins>
      <w:del w:id="143" w:author="Longda Jiang" w:date="2021-09-07T20:12:00Z">
        <w:r w:rsidRPr="000903FB" w:rsidDel="00332314">
          <w:rPr>
            <w:rFonts w:ascii="Courier New" w:hAnsi="Courier New" w:cs="Courier New"/>
          </w:rPr>
          <w:delText>a</w:delText>
        </w:r>
      </w:del>
      <w:r w:rsidRPr="000903FB">
        <w:rPr>
          <w:rFonts w:ascii="Courier New" w:hAnsi="Courier New" w:cs="Courier New"/>
        </w:rPr>
        <w:t>ble!");</w:t>
      </w:r>
    </w:p>
    <w:p w14:paraId="31F5F087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FastFAM.cpp:3056:            LOGGER.e(0, "Error to open the " + options["out"] + ".reml");</w:t>
      </w:r>
    </w:p>
    <w:p w14:paraId="43194AE0" w14:textId="5C48E68A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FastFAM.cpp:3234:            LOGGER.e(0, "can't inver</w:t>
      </w:r>
      <w:ins w:id="144" w:author="Longda Jiang" w:date="2021-09-07T20:12:00Z">
        <w:r w:rsidR="00332314">
          <w:rPr>
            <w:rFonts w:ascii="Courier New" w:hAnsi="Courier New" w:cs="Courier New"/>
          </w:rPr>
          <w:t>t</w:t>
        </w:r>
      </w:ins>
      <w:del w:id="145" w:author="Longda Jiang" w:date="2021-09-07T20:12:00Z">
        <w:r w:rsidRPr="000903FB" w:rsidDel="00332314">
          <w:rPr>
            <w:rFonts w:ascii="Courier New" w:hAnsi="Courier New" w:cs="Courier New"/>
          </w:rPr>
          <w:delText>se</w:delText>
        </w:r>
      </w:del>
      <w:r w:rsidRPr="000903FB">
        <w:rPr>
          <w:rFonts w:ascii="Courier New" w:hAnsi="Courier New" w:cs="Courier New"/>
        </w:rPr>
        <w:t xml:space="preserve"> the V matrix!");</w:t>
      </w:r>
    </w:p>
    <w:p w14:paraId="3C5A596E" w14:textId="73C116B8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FastFAM.cpp:3241:            LOGGER.e(0, "XtViX is not invert</w:t>
      </w:r>
      <w:ins w:id="146" w:author="Longda Jiang" w:date="2021-09-07T20:12:00Z">
        <w:r w:rsidR="00332314">
          <w:rPr>
            <w:rFonts w:ascii="Courier New" w:hAnsi="Courier New" w:cs="Courier New"/>
          </w:rPr>
          <w:t>i</w:t>
        </w:r>
      </w:ins>
      <w:del w:id="147" w:author="Longda Jiang" w:date="2021-09-07T20:12:00Z">
        <w:r w:rsidRPr="000903FB" w:rsidDel="00332314">
          <w:rPr>
            <w:rFonts w:ascii="Courier New" w:hAnsi="Courier New" w:cs="Courier New"/>
          </w:rPr>
          <w:delText>a</w:delText>
        </w:r>
      </w:del>
      <w:r w:rsidRPr="000903FB">
        <w:rPr>
          <w:rFonts w:ascii="Courier New" w:hAnsi="Courier New" w:cs="Courier New"/>
        </w:rPr>
        <w:t>ble!");</w:t>
      </w:r>
    </w:p>
    <w:p w14:paraId="71259392" w14:textId="519181D6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FastFAM.cpp:3289:        LOGGER.e(0, "XtWX is not invert</w:t>
      </w:r>
      <w:ins w:id="148" w:author="Longda Jiang" w:date="2021-09-07T20:12:00Z">
        <w:r w:rsidR="00332314">
          <w:rPr>
            <w:rFonts w:ascii="Courier New" w:hAnsi="Courier New" w:cs="Courier New"/>
          </w:rPr>
          <w:t>i</w:t>
        </w:r>
      </w:ins>
      <w:del w:id="149" w:author="Longda Jiang" w:date="2021-09-07T20:12:00Z">
        <w:r w:rsidRPr="000903FB" w:rsidDel="00332314">
          <w:rPr>
            <w:rFonts w:ascii="Courier New" w:hAnsi="Courier New" w:cs="Courier New"/>
          </w:rPr>
          <w:delText>a</w:delText>
        </w:r>
      </w:del>
      <w:r w:rsidRPr="000903FB">
        <w:rPr>
          <w:rFonts w:ascii="Courier New" w:hAnsi="Courier New" w:cs="Courier New"/>
        </w:rPr>
        <w:t>ble!");</w:t>
      </w:r>
    </w:p>
    <w:p w14:paraId="499B343C" w14:textId="562EC549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FastFAM.cpp:3301:        LOGGER.e(0, "can't inver</w:t>
      </w:r>
      <w:ins w:id="150" w:author="Longda Jiang" w:date="2021-09-07T20:12:00Z">
        <w:r w:rsidR="00332314">
          <w:rPr>
            <w:rFonts w:ascii="Courier New" w:hAnsi="Courier New" w:cs="Courier New"/>
          </w:rPr>
          <w:t>t</w:t>
        </w:r>
      </w:ins>
      <w:del w:id="151" w:author="Longda Jiang" w:date="2021-09-07T20:12:00Z">
        <w:r w:rsidRPr="000903FB" w:rsidDel="00332314">
          <w:rPr>
            <w:rFonts w:ascii="Courier New" w:hAnsi="Courier New" w:cs="Courier New"/>
          </w:rPr>
          <w:delText>se</w:delText>
        </w:r>
      </w:del>
      <w:r w:rsidRPr="000903FB">
        <w:rPr>
          <w:rFonts w:ascii="Courier New" w:hAnsi="Courier New" w:cs="Courier New"/>
        </w:rPr>
        <w:t xml:space="preserve"> the V matrix!");</w:t>
      </w:r>
    </w:p>
    <w:p w14:paraId="622FC6B9" w14:textId="5B53537D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FastFAM.cpp:3308:        LOGGER.e(0, "XtViX is not invert</w:t>
      </w:r>
      <w:ins w:id="152" w:author="Longda Jiang" w:date="2021-09-07T20:12:00Z">
        <w:r w:rsidR="00332314">
          <w:rPr>
            <w:rFonts w:ascii="Courier New" w:hAnsi="Courier New" w:cs="Courier New"/>
          </w:rPr>
          <w:t>i</w:t>
        </w:r>
      </w:ins>
      <w:del w:id="153" w:author="Longda Jiang" w:date="2021-09-07T20:12:00Z">
        <w:r w:rsidRPr="000903FB" w:rsidDel="00332314">
          <w:rPr>
            <w:rFonts w:ascii="Courier New" w:hAnsi="Courier New" w:cs="Courier New"/>
          </w:rPr>
          <w:delText>a</w:delText>
        </w:r>
      </w:del>
      <w:r w:rsidRPr="000903FB">
        <w:rPr>
          <w:rFonts w:ascii="Courier New" w:hAnsi="Courier New" w:cs="Courier New"/>
        </w:rPr>
        <w:t>ble!");</w:t>
      </w:r>
    </w:p>
    <w:p w14:paraId="5DE79ABF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FastFAM.cpp:3355:        if(!inv_id) LOGGER.e(0, "failed to write " + options["out"]+".grm.id");</w:t>
      </w:r>
    </w:p>
    <w:p w14:paraId="19286EAD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lastRenderedPageBreak/>
        <w:t>FastFAM.cpp:3425:        LOGGER.e(0, "can't read " + to_string(num_marker_rand) + " SNPs from autosome for tuning.");</w:t>
      </w:r>
    </w:p>
    <w:p w14:paraId="3F2A9BCB" w14:textId="4CD6EED4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FastFAM.cpp:3463:            LOGGER.e(0, "fail</w:t>
      </w:r>
      <w:ins w:id="154" w:author="Longda Jiang" w:date="2021-09-07T20:13:00Z">
        <w:r w:rsidR="00332314">
          <w:rPr>
            <w:rFonts w:ascii="Courier New" w:hAnsi="Courier New" w:cs="Courier New"/>
          </w:rPr>
          <w:t>ed</w:t>
        </w:r>
      </w:ins>
      <w:r w:rsidRPr="000903FB">
        <w:rPr>
          <w:rFonts w:ascii="Courier New" w:hAnsi="Courier New" w:cs="Courier New"/>
        </w:rPr>
        <w:t xml:space="preserve"> to estimate gamma</w:t>
      </w:r>
      <w:ins w:id="155" w:author="Longda Jiang" w:date="2021-09-07T20:13:00Z">
        <w:r w:rsidR="00332314">
          <w:rPr>
            <w:rFonts w:ascii="Courier New" w:hAnsi="Courier New" w:cs="Courier New"/>
          </w:rPr>
          <w:t>.</w:t>
        </w:r>
      </w:ins>
      <w:del w:id="156" w:author="Longda Jiang" w:date="2021-09-07T20:13:00Z">
        <w:r w:rsidRPr="000903FB" w:rsidDel="00332314">
          <w:rPr>
            <w:rFonts w:ascii="Courier New" w:hAnsi="Courier New" w:cs="Courier New"/>
          </w:rPr>
          <w:delText>,</w:delText>
        </w:r>
      </w:del>
      <w:r w:rsidRPr="000903FB">
        <w:rPr>
          <w:rFonts w:ascii="Courier New" w:hAnsi="Courier New" w:cs="Courier New"/>
        </w:rPr>
        <w:t xml:space="preserve"> </w:t>
      </w:r>
      <w:ins w:id="157" w:author="Longda Jiang" w:date="2021-09-07T20:13:00Z">
        <w:r w:rsidR="00332314">
          <w:rPr>
            <w:rFonts w:ascii="Courier New" w:hAnsi="Courier New" w:cs="Courier New"/>
          </w:rPr>
          <w:t xml:space="preserve">There are </w:t>
        </w:r>
      </w:ins>
      <w:r w:rsidRPr="000903FB">
        <w:rPr>
          <w:rFonts w:ascii="Courier New" w:hAnsi="Courier New" w:cs="Courier New"/>
        </w:rPr>
        <w:t>too many signals</w:t>
      </w:r>
      <w:del w:id="158" w:author="Longda Jiang" w:date="2021-09-07T20:13:00Z">
        <w:r w:rsidRPr="000903FB" w:rsidDel="00332314">
          <w:rPr>
            <w:rFonts w:ascii="Courier New" w:hAnsi="Courier New" w:cs="Courier New"/>
          </w:rPr>
          <w:delText xml:space="preserve"> may exist</w:delText>
        </w:r>
      </w:del>
      <w:r w:rsidRPr="000903FB">
        <w:rPr>
          <w:rFonts w:ascii="Courier New" w:hAnsi="Courier New" w:cs="Courier New"/>
        </w:rPr>
        <w:t xml:space="preserve">! </w:t>
      </w:r>
      <w:ins w:id="159" w:author="Longda Jiang" w:date="2021-09-07T20:13:00Z">
        <w:r w:rsidR="00332314">
          <w:rPr>
            <w:rFonts w:ascii="Courier New" w:hAnsi="Courier New" w:cs="Courier New"/>
          </w:rPr>
          <w:t>You may</w:t>
        </w:r>
      </w:ins>
      <w:del w:id="160" w:author="Longda Jiang" w:date="2021-09-07T20:13:00Z">
        <w:r w:rsidRPr="000903FB" w:rsidDel="00332314">
          <w:rPr>
            <w:rFonts w:ascii="Courier New" w:hAnsi="Courier New" w:cs="Courier New"/>
          </w:rPr>
          <w:delText>Or</w:delText>
        </w:r>
      </w:del>
      <w:r w:rsidRPr="000903FB">
        <w:rPr>
          <w:rFonts w:ascii="Courier New" w:hAnsi="Courier New" w:cs="Courier New"/>
        </w:rPr>
        <w:t xml:space="preserve"> use --cv-threshold to lower the threshold");</w:t>
      </w:r>
    </w:p>
    <w:p w14:paraId="60A79662" w14:textId="146F7941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FastFAM.cpp:3475:            LOGGER.e(0, "some SNPs </w:t>
      </w:r>
      <w:del w:id="161" w:author="Longda Jiang" w:date="2021-09-07T20:14:00Z">
        <w:r w:rsidRPr="000903FB" w:rsidDel="00332314">
          <w:rPr>
            <w:rFonts w:ascii="Courier New" w:hAnsi="Courier New" w:cs="Courier New"/>
          </w:rPr>
          <w:delText xml:space="preserve">didn't </w:delText>
        </w:r>
      </w:del>
      <w:ins w:id="162" w:author="Longda Jiang" w:date="2021-09-07T20:14:00Z">
        <w:r w:rsidR="00332314">
          <w:rPr>
            <w:rFonts w:ascii="Courier New" w:hAnsi="Courier New" w:cs="Courier New"/>
          </w:rPr>
          <w:t>were not</w:t>
        </w:r>
        <w:r w:rsidR="00332314" w:rsidRPr="000903FB">
          <w:rPr>
            <w:rFonts w:ascii="Courier New" w:hAnsi="Courier New" w:cs="Courier New"/>
          </w:rPr>
          <w:t xml:space="preserve"> </w:t>
        </w:r>
      </w:ins>
      <w:r w:rsidRPr="000903FB">
        <w:rPr>
          <w:rFonts w:ascii="Courier New" w:hAnsi="Courier New" w:cs="Courier New"/>
        </w:rPr>
        <w:t>read successfully!");</w:t>
      </w:r>
    </w:p>
    <w:p w14:paraId="18410D10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GRM.cpp:60:            LOGGER.e(0, "can't open " + grm_file + ".grm.bin");</w:t>
      </w:r>
    </w:p>
    <w:p w14:paraId="129EE207" w14:textId="548A77B1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GRM.cpp:63:            LOGGER.e(0, "The </w:t>
      </w:r>
      <w:ins w:id="163" w:author="Longda Jiang" w:date="2021-09-07T20:14:00Z">
        <w:r w:rsidR="00332314">
          <w:rPr>
            <w:rFonts w:ascii="Courier New" w:hAnsi="Courier New" w:cs="Courier New"/>
          </w:rPr>
          <w:t xml:space="preserve">IDs in </w:t>
        </w:r>
      </w:ins>
      <w:r w:rsidRPr="000903FB">
        <w:rPr>
          <w:rFonts w:ascii="Courier New" w:hAnsi="Courier New" w:cs="Courier New"/>
        </w:rPr>
        <w:t>GRM</w:t>
      </w:r>
      <w:del w:id="164" w:author="Longda Jiang" w:date="2021-09-07T20:14:00Z">
        <w:r w:rsidRPr="000903FB" w:rsidDel="00332314">
          <w:rPr>
            <w:rFonts w:ascii="Courier New" w:hAnsi="Courier New" w:cs="Courier New"/>
          </w:rPr>
          <w:delText xml:space="preserve"> id</w:delText>
        </w:r>
      </w:del>
      <w:r w:rsidRPr="000903FB">
        <w:rPr>
          <w:rFonts w:ascii="Courier New" w:hAnsi="Courier New" w:cs="Courier New"/>
        </w:rPr>
        <w:t xml:space="preserve"> and </w:t>
      </w:r>
      <w:ins w:id="165" w:author="Longda Jiang" w:date="2021-09-07T20:14:00Z">
        <w:r w:rsidR="00332314">
          <w:rPr>
            <w:rFonts w:ascii="Courier New" w:hAnsi="Courier New" w:cs="Courier New"/>
          </w:rPr>
          <w:t xml:space="preserve">the IDs in the </w:t>
        </w:r>
      </w:ins>
      <w:r w:rsidRPr="000903FB">
        <w:rPr>
          <w:rFonts w:ascii="Courier New" w:hAnsi="Courier New" w:cs="Courier New"/>
        </w:rPr>
        <w:t xml:space="preserve">GRM binary </w:t>
      </w:r>
      <w:ins w:id="166" w:author="Longda Jiang" w:date="2021-09-07T20:14:00Z">
        <w:r w:rsidR="00332314">
          <w:rPr>
            <w:rFonts w:ascii="Courier New" w:hAnsi="Courier New" w:cs="Courier New"/>
          </w:rPr>
          <w:t xml:space="preserve">file </w:t>
        </w:r>
      </w:ins>
      <w:del w:id="167" w:author="Longda Jiang" w:date="2021-09-07T20:14:00Z">
        <w:r w:rsidRPr="000903FB" w:rsidDel="00332314">
          <w:rPr>
            <w:rFonts w:ascii="Courier New" w:hAnsi="Courier New" w:cs="Courier New"/>
          </w:rPr>
          <w:delText>is not</w:delText>
        </w:r>
      </w:del>
      <w:ins w:id="168" w:author="Longda Jiang" w:date="2021-09-07T20:14:00Z">
        <w:r w:rsidR="00332314">
          <w:rPr>
            <w:rFonts w:ascii="Courier New" w:hAnsi="Courier New" w:cs="Courier New"/>
          </w:rPr>
          <w:t>do not</w:t>
        </w:r>
      </w:ins>
      <w:r w:rsidRPr="000903FB">
        <w:rPr>
          <w:rFonts w:ascii="Courier New" w:hAnsi="Courier New" w:cs="Courier New"/>
        </w:rPr>
        <w:t xml:space="preserve"> match</w:t>
      </w:r>
      <w:del w:id="169" w:author="Longda Jiang" w:date="2021-09-07T20:14:00Z">
        <w:r w:rsidRPr="000903FB" w:rsidDel="00332314">
          <w:rPr>
            <w:rFonts w:ascii="Courier New" w:hAnsi="Courier New" w:cs="Courier New"/>
          </w:rPr>
          <w:delText>ing</w:delText>
        </w:r>
      </w:del>
      <w:r w:rsidRPr="000903FB">
        <w:rPr>
          <w:rFonts w:ascii="Courier New" w:hAnsi="Courier New" w:cs="Courier New"/>
        </w:rPr>
        <w:t xml:space="preserve"> [" + grm_file + "]");</w:t>
      </w:r>
    </w:p>
    <w:p w14:paraId="7451D765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GRM.cpp:106:        LOGGER.e(0, "can't open " + mgrm_file + " to read.");</w:t>
      </w:r>
    </w:p>
    <w:p w14:paraId="02C12805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GRM.cpp:126:        LOGGER.e(0, out_err);</w:t>
      </w:r>
    </w:p>
    <w:p w14:paraId="4728F1B4" w14:textId="07F816A4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GRM.cpp:129:        LOGGER.e(0, "only 2 </w:t>
      </w:r>
      <w:ins w:id="170" w:author="Longda Jiang" w:date="2021-09-07T20:15:00Z">
        <w:r w:rsidR="00332314">
          <w:rPr>
            <w:rFonts w:ascii="Courier New" w:hAnsi="Courier New" w:cs="Courier New"/>
          </w:rPr>
          <w:t>GRMs</w:t>
        </w:r>
      </w:ins>
      <w:del w:id="171" w:author="Longda Jiang" w:date="2021-09-07T20:15:00Z">
        <w:r w:rsidRPr="000903FB" w:rsidDel="00332314">
          <w:rPr>
            <w:rFonts w:ascii="Courier New" w:hAnsi="Courier New" w:cs="Courier New"/>
          </w:rPr>
          <w:delText>grm</w:delText>
        </w:r>
      </w:del>
      <w:r w:rsidRPr="000903FB">
        <w:rPr>
          <w:rFonts w:ascii="Courier New" w:hAnsi="Courier New" w:cs="Courier New"/>
        </w:rPr>
        <w:t xml:space="preserve"> </w:t>
      </w:r>
      <w:ins w:id="172" w:author="Longda Jiang" w:date="2021-09-07T20:15:00Z">
        <w:r w:rsidR="00332314">
          <w:rPr>
            <w:rFonts w:ascii="Courier New" w:hAnsi="Courier New" w:cs="Courier New"/>
          </w:rPr>
          <w:t xml:space="preserve">are </w:t>
        </w:r>
      </w:ins>
      <w:r w:rsidRPr="000903FB">
        <w:rPr>
          <w:rFonts w:ascii="Courier New" w:hAnsi="Courier New" w:cs="Courier New"/>
        </w:rPr>
        <w:t>supported currently.");</w:t>
      </w:r>
    </w:p>
    <w:p w14:paraId="08CD4E7A" w14:textId="12FC08F0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GRM.cpp:138:        LOGGER.e(0, "The sample </w:t>
      </w:r>
      <w:ins w:id="173" w:author="Longda Jiang" w:date="2021-09-07T20:15:00Z">
        <w:r w:rsidR="00332314">
          <w:rPr>
            <w:rFonts w:ascii="Courier New" w:hAnsi="Courier New" w:cs="Courier New"/>
          </w:rPr>
          <w:t>IDs</w:t>
        </w:r>
      </w:ins>
      <w:del w:id="174" w:author="Longda Jiang" w:date="2021-09-07T20:15:00Z">
        <w:r w:rsidRPr="000903FB" w:rsidDel="00332314">
          <w:rPr>
            <w:rFonts w:ascii="Courier New" w:hAnsi="Courier New" w:cs="Courier New"/>
          </w:rPr>
          <w:delText>id</w:delText>
        </w:r>
      </w:del>
      <w:r w:rsidRPr="000903FB">
        <w:rPr>
          <w:rFonts w:ascii="Courier New" w:hAnsi="Courier New" w:cs="Courier New"/>
        </w:rPr>
        <w:t xml:space="preserve"> in </w:t>
      </w:r>
      <w:ins w:id="175" w:author="Longda Jiang" w:date="2021-09-07T20:15:00Z">
        <w:r w:rsidR="00332314">
          <w:rPr>
            <w:rFonts w:ascii="Courier New" w:hAnsi="Courier New" w:cs="Courier New"/>
          </w:rPr>
          <w:t xml:space="preserve">the </w:t>
        </w:r>
      </w:ins>
      <w:r w:rsidRPr="000903FB">
        <w:rPr>
          <w:rFonts w:ascii="Courier New" w:hAnsi="Courier New" w:cs="Courier New"/>
        </w:rPr>
        <w:t>two GRM</w:t>
      </w:r>
      <w:ins w:id="176" w:author="Longda Jiang" w:date="2021-09-07T20:15:00Z">
        <w:r w:rsidR="00332314">
          <w:rPr>
            <w:rFonts w:ascii="Courier New" w:hAnsi="Courier New" w:cs="Courier New"/>
          </w:rPr>
          <w:t>s</w:t>
        </w:r>
      </w:ins>
      <w:r w:rsidRPr="000903FB">
        <w:rPr>
          <w:rFonts w:ascii="Courier New" w:hAnsi="Courier New" w:cs="Courier New"/>
        </w:rPr>
        <w:t xml:space="preserve"> </w:t>
      </w:r>
      <w:ins w:id="177" w:author="Longda Jiang" w:date="2021-09-07T20:15:00Z">
        <w:r w:rsidR="00332314">
          <w:rPr>
            <w:rFonts w:ascii="Courier New" w:hAnsi="Courier New" w:cs="Courier New"/>
          </w:rPr>
          <w:t>are</w:t>
        </w:r>
      </w:ins>
      <w:del w:id="178" w:author="Longda Jiang" w:date="2021-09-07T20:15:00Z">
        <w:r w:rsidRPr="000903FB" w:rsidDel="00332314">
          <w:rPr>
            <w:rFonts w:ascii="Courier New" w:hAnsi="Courier New" w:cs="Courier New"/>
          </w:rPr>
          <w:delText>is</w:delText>
        </w:r>
      </w:del>
      <w:r w:rsidRPr="000903FB">
        <w:rPr>
          <w:rFonts w:ascii="Courier New" w:hAnsi="Courier New" w:cs="Courier New"/>
        </w:rPr>
        <w:t xml:space="preserve"> not same</w:t>
      </w:r>
      <w:ins w:id="179" w:author="Longda Jiang" w:date="2021-09-07T20:15:00Z">
        <w:r w:rsidR="00332314">
          <w:rPr>
            <w:rFonts w:ascii="Courier New" w:hAnsi="Courier New" w:cs="Courier New"/>
          </w:rPr>
          <w:t>.</w:t>
        </w:r>
      </w:ins>
      <w:del w:id="180" w:author="Longda Jiang" w:date="2021-09-07T20:15:00Z">
        <w:r w:rsidRPr="000903FB" w:rsidDel="00332314">
          <w:rPr>
            <w:rFonts w:ascii="Courier New" w:hAnsi="Courier New" w:cs="Courier New"/>
          </w:rPr>
          <w:delText>,</w:delText>
        </w:r>
      </w:del>
      <w:r w:rsidRPr="000903FB">
        <w:rPr>
          <w:rFonts w:ascii="Courier New" w:hAnsi="Courier New" w:cs="Courier New"/>
        </w:rPr>
        <w:t xml:space="preserve"> </w:t>
      </w:r>
      <w:ins w:id="181" w:author="Longda Jiang" w:date="2021-09-07T20:15:00Z">
        <w:r w:rsidR="00332314">
          <w:rPr>
            <w:rFonts w:ascii="Courier New" w:hAnsi="Courier New" w:cs="Courier New"/>
          </w:rPr>
          <w:t>T</w:t>
        </w:r>
      </w:ins>
      <w:del w:id="182" w:author="Longda Jiang" w:date="2021-09-07T20:15:00Z">
        <w:r w:rsidRPr="000903FB" w:rsidDel="00332314">
          <w:rPr>
            <w:rFonts w:ascii="Courier New" w:hAnsi="Courier New" w:cs="Courier New"/>
          </w:rPr>
          <w:delText>t</w:delText>
        </w:r>
      </w:del>
      <w:r w:rsidRPr="000903FB">
        <w:rPr>
          <w:rFonts w:ascii="Courier New" w:hAnsi="Courier New" w:cs="Courier New"/>
        </w:rPr>
        <w:t>ry --unify-grm first.");</w:t>
      </w:r>
    </w:p>
    <w:p w14:paraId="47485EC2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GRM.cpp:141:    if(!o_id) LOGGER.e(0, "can't write to [" + options["out"] + ".grm.id]");</w:t>
      </w:r>
    </w:p>
    <w:p w14:paraId="3E681A69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GRM.cpp:154:        LOGGER.e(0, "The size of [" + files[0] + ".grm.bin] is not correct.");</w:t>
      </w:r>
    </w:p>
    <w:p w14:paraId="3AC9F122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GRM.cpp:157:        LOGGER.e(0, "The size of [" + files[0] + ".grm.N.bin] is not correct.");</w:t>
      </w:r>
    </w:p>
    <w:p w14:paraId="703467A9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GRM.cpp:160:        LOGGER.e(0, "The size of [" + files[1] + ".grm.bin] is not correct.");</w:t>
      </w:r>
    </w:p>
    <w:p w14:paraId="2579B515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GRM.cpp:163:        LOGGER.e(0, "The size of [" + files[1] + ".grm.N.bin] is not correct.");</w:t>
      </w:r>
    </w:p>
    <w:p w14:paraId="4924B5AE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GRM.cpp:191:            LOGGER.e(0, "can't write to [" + out_file + ".grm.bin].");</w:t>
      </w:r>
    </w:p>
    <w:p w14:paraId="205A9FE4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GRM.cpp:194:            LOGGER.e(0, "can't write to [" + out_file + ".grm.N.bin].");</w:t>
      </w:r>
    </w:p>
    <w:p w14:paraId="4FB4B2D6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GRM.cpp:211:        LOGGER.e(0, "can't open " + mgrm_file + " to read.");</w:t>
      </w:r>
    </w:p>
    <w:p w14:paraId="623DA0BE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GRM.cpp:231:        LOGGER.e(0, out_err);</w:t>
      </w:r>
    </w:p>
    <w:p w14:paraId="714C9387" w14:textId="397B2BF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GRM.cpp:234:        LOGGER.e(0, "not enough valid GRM</w:t>
      </w:r>
      <w:ins w:id="183" w:author="Longda Jiang" w:date="2021-09-07T20:15:00Z">
        <w:r w:rsidR="00332314">
          <w:rPr>
            <w:rFonts w:ascii="Courier New" w:hAnsi="Courier New" w:cs="Courier New"/>
          </w:rPr>
          <w:t>s</w:t>
        </w:r>
      </w:ins>
      <w:del w:id="184" w:author="Longda Jiang" w:date="2021-09-07T20:16:00Z">
        <w:r w:rsidRPr="000903FB" w:rsidDel="00332314">
          <w:rPr>
            <w:rFonts w:ascii="Courier New" w:hAnsi="Courier New" w:cs="Courier New"/>
          </w:rPr>
          <w:delText xml:space="preserve"> in</w:delText>
        </w:r>
      </w:del>
      <w:r w:rsidRPr="000903FB">
        <w:rPr>
          <w:rFonts w:ascii="Courier New" w:hAnsi="Courier New" w:cs="Courier New"/>
        </w:rPr>
        <w:t xml:space="preserve"> to </w:t>
      </w:r>
      <w:ins w:id="185" w:author="Longda Jiang" w:date="2021-09-07T20:16:00Z">
        <w:r w:rsidR="00332314">
          <w:rPr>
            <w:rFonts w:ascii="Courier New" w:hAnsi="Courier New" w:cs="Courier New"/>
          </w:rPr>
          <w:t xml:space="preserve">be </w:t>
        </w:r>
      </w:ins>
      <w:r w:rsidRPr="000903FB">
        <w:rPr>
          <w:rFonts w:ascii="Courier New" w:hAnsi="Courier New" w:cs="Courier New"/>
        </w:rPr>
        <w:t>unif</w:t>
      </w:r>
      <w:ins w:id="186" w:author="Longda Jiang" w:date="2021-09-07T20:16:00Z">
        <w:r w:rsidR="00332314">
          <w:rPr>
            <w:rFonts w:ascii="Courier New" w:hAnsi="Courier New" w:cs="Courier New"/>
          </w:rPr>
          <w:t>ied</w:t>
        </w:r>
      </w:ins>
      <w:del w:id="187" w:author="Longda Jiang" w:date="2021-09-07T20:16:00Z">
        <w:r w:rsidRPr="000903FB" w:rsidDel="00332314">
          <w:rPr>
            <w:rFonts w:ascii="Courier New" w:hAnsi="Courier New" w:cs="Courier New"/>
          </w:rPr>
          <w:delText>y</w:delText>
        </w:r>
      </w:del>
      <w:r w:rsidRPr="000903FB">
        <w:rPr>
          <w:rFonts w:ascii="Courier New" w:hAnsi="Courier New" w:cs="Courier New"/>
        </w:rPr>
        <w:t>");</w:t>
      </w:r>
    </w:p>
    <w:p w14:paraId="21C4A193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GRM.cpp:319:            LOGGER.e(0, "can't read " + file_name + ".");</w:t>
      </w:r>
    </w:p>
    <w:p w14:paraId="0F773DE0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GRM.cpp:324:            LOGGER.e(0, "can't write to " + wfile_name + ".");</w:t>
      </w:r>
    </w:p>
    <w:p w14:paraId="6C8D7A10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GRM.cpp:342:                LOGGER.e(0, "Error reading [" + file_name + "], in position " + to_string(ftell(h_grm)), ".");</w:t>
      </w:r>
    </w:p>
    <w:p w14:paraId="0A90A0CA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GRM.cpp:355:                        LOGGER.e(0, "Error reading [" + file_name + "], in position " + to_string(bytes_offset), ".");</w:t>
      </w:r>
    </w:p>
    <w:p w14:paraId="69752B4A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GRM.cpp:364:                LOGGER.e(0, "writing to [" + wfile_name + "], pos: " + std::to_string(ftell(h_wgrm)) + "."); </w:t>
      </w:r>
    </w:p>
    <w:p w14:paraId="4F0AA1C7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GRM.cpp:382:    if(!o_id) LOGGER.e(0, "can't write to [" + options["out"] + ".grm.id]");</w:t>
      </w:r>
    </w:p>
    <w:p w14:paraId="65ED3EB6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GRM.cpp:387:        if(!o_fam) LOGGER.e(0, "can't write to [" + options["out"] + ".grm.sp]");</w:t>
      </w:r>
    </w:p>
    <w:p w14:paraId="598BA9C7" w14:textId="64F00DDA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GRM.cpp:416:            LOGGER.e(0, "</w:t>
      </w:r>
      <w:ins w:id="188" w:author="Longda Jiang" w:date="2021-09-07T20:16:00Z">
        <w:r w:rsidR="00332314">
          <w:rPr>
            <w:rFonts w:ascii="Courier New" w:hAnsi="Courier New" w:cs="Courier New"/>
          </w:rPr>
          <w:t>Failed to r</w:t>
        </w:r>
      </w:ins>
      <w:del w:id="189" w:author="Longda Jiang" w:date="2021-09-07T20:16:00Z">
        <w:r w:rsidRPr="000903FB" w:rsidDel="00332314">
          <w:rPr>
            <w:rFonts w:ascii="Courier New" w:hAnsi="Courier New" w:cs="Courier New"/>
          </w:rPr>
          <w:delText>R</w:delText>
        </w:r>
      </w:del>
      <w:r w:rsidRPr="000903FB">
        <w:rPr>
          <w:rFonts w:ascii="Courier New" w:hAnsi="Courier New" w:cs="Courier New"/>
        </w:rPr>
        <w:t xml:space="preserve">ead GRM </w:t>
      </w:r>
      <w:del w:id="190" w:author="Longda Jiang" w:date="2021-09-07T20:16:00Z">
        <w:r w:rsidRPr="000903FB" w:rsidDel="00332314">
          <w:rPr>
            <w:rFonts w:ascii="Courier New" w:hAnsi="Courier New" w:cs="Courier New"/>
          </w:rPr>
          <w:delText xml:space="preserve">failed </w:delText>
        </w:r>
      </w:del>
      <w:r w:rsidRPr="000903FB">
        <w:rPr>
          <w:rFonts w:ascii="Courier New" w:hAnsi="Courier New" w:cs="Courier New"/>
        </w:rPr>
        <w:t>between line " + to_string(index_grm_pairs[part_index].first + 1) + " and "</w:t>
      </w:r>
    </w:p>
    <w:p w14:paraId="5DFD1314" w14:textId="20F980E4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GRM.cpp:467:                LOGGER.e(0, "</w:t>
      </w:r>
      <w:ins w:id="191" w:author="Longda Jiang" w:date="2021-09-07T20:17:00Z">
        <w:r w:rsidR="00332314">
          <w:rPr>
            <w:rFonts w:ascii="Courier New" w:hAnsi="Courier New" w:cs="Courier New"/>
          </w:rPr>
          <w:t>Failed to w</w:t>
        </w:r>
      </w:ins>
      <w:del w:id="192" w:author="Longda Jiang" w:date="2021-09-07T20:17:00Z">
        <w:r w:rsidRPr="000903FB" w:rsidDel="00332314">
          <w:rPr>
            <w:rFonts w:ascii="Courier New" w:hAnsi="Courier New" w:cs="Courier New"/>
          </w:rPr>
          <w:delText>W</w:delText>
        </w:r>
      </w:del>
      <w:r w:rsidRPr="000903FB">
        <w:rPr>
          <w:rFonts w:ascii="Courier New" w:hAnsi="Courier New" w:cs="Courier New"/>
        </w:rPr>
        <w:t xml:space="preserve">rite </w:t>
      </w:r>
      <w:ins w:id="193" w:author="Longda Jiang" w:date="2021-09-07T20:17:00Z">
        <w:r w:rsidR="00332314">
          <w:rPr>
            <w:rFonts w:ascii="Courier New" w:hAnsi="Courier New" w:cs="Courier New"/>
          </w:rPr>
          <w:t xml:space="preserve">the </w:t>
        </w:r>
      </w:ins>
      <w:r w:rsidRPr="000903FB">
        <w:rPr>
          <w:rFonts w:ascii="Courier New" w:hAnsi="Courier New" w:cs="Courier New"/>
        </w:rPr>
        <w:t>output</w:t>
      </w:r>
      <w:del w:id="194" w:author="Longda Jiang" w:date="2021-09-07T20:17:00Z">
        <w:r w:rsidRPr="000903FB" w:rsidDel="00332314">
          <w:rPr>
            <w:rFonts w:ascii="Courier New" w:hAnsi="Courier New" w:cs="Courier New"/>
          </w:rPr>
          <w:delText xml:space="preserve"> failed</w:delText>
        </w:r>
      </w:del>
      <w:r w:rsidRPr="000903FB">
        <w:rPr>
          <w:rFonts w:ascii="Courier New" w:hAnsi="Courier New" w:cs="Courier New"/>
        </w:rPr>
        <w:t xml:space="preserve">"); </w:t>
      </w:r>
    </w:p>
    <w:p w14:paraId="50D1D3A9" w14:textId="507A409A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GRM.cpp:527:            LOGGER.e(0, "</w:t>
      </w:r>
      <w:ins w:id="195" w:author="Longda Jiang" w:date="2021-09-07T20:17:00Z">
        <w:r w:rsidR="00332314">
          <w:rPr>
            <w:rFonts w:ascii="Courier New" w:hAnsi="Courier New" w:cs="Courier New"/>
          </w:rPr>
          <w:t>Failed to w</w:t>
        </w:r>
      </w:ins>
      <w:del w:id="196" w:author="Longda Jiang" w:date="2021-09-07T20:17:00Z">
        <w:r w:rsidRPr="000903FB" w:rsidDel="00332314">
          <w:rPr>
            <w:rFonts w:ascii="Courier New" w:hAnsi="Courier New" w:cs="Courier New"/>
          </w:rPr>
          <w:delText>W</w:delText>
        </w:r>
      </w:del>
      <w:r w:rsidRPr="000903FB">
        <w:rPr>
          <w:rFonts w:ascii="Courier New" w:hAnsi="Courier New" w:cs="Courier New"/>
        </w:rPr>
        <w:t xml:space="preserve">rite </w:t>
      </w:r>
      <w:ins w:id="197" w:author="Longda Jiang" w:date="2021-09-07T20:17:00Z">
        <w:r w:rsidR="00332314">
          <w:rPr>
            <w:rFonts w:ascii="Courier New" w:hAnsi="Courier New" w:cs="Courier New"/>
          </w:rPr>
          <w:t xml:space="preserve">the </w:t>
        </w:r>
      </w:ins>
      <w:r w:rsidRPr="000903FB">
        <w:rPr>
          <w:rFonts w:ascii="Courier New" w:hAnsi="Courier New" w:cs="Courier New"/>
        </w:rPr>
        <w:t>GRM N</w:t>
      </w:r>
      <w:del w:id="198" w:author="Longda Jiang" w:date="2021-09-07T20:17:00Z">
        <w:r w:rsidRPr="000903FB" w:rsidDel="00332314">
          <w:rPr>
            <w:rFonts w:ascii="Courier New" w:hAnsi="Courier New" w:cs="Courier New"/>
          </w:rPr>
          <w:delText xml:space="preserve"> failed</w:delText>
        </w:r>
      </w:del>
      <w:r w:rsidRPr="000903FB">
        <w:rPr>
          <w:rFonts w:ascii="Courier New" w:hAnsi="Courier New" w:cs="Courier New"/>
        </w:rPr>
        <w:t xml:space="preserve">"); </w:t>
      </w:r>
    </w:p>
    <w:p w14:paraId="1CB1DBBB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GRM.cpp:549:            LOGGER.e(0, "can't write to [" + options["out"] + ".grm.id]");</w:t>
      </w:r>
    </w:p>
    <w:p w14:paraId="6E474689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GRM.cpp:560:            LOGGER.e(0, "can't write to [" + options["out"] + ".family.txt, .singleton.txt]");</w:t>
      </w:r>
    </w:p>
    <w:p w14:paraId="3F69D90D" w14:textId="2F790C20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GRM.cpp:573:            LOGGER.e(0, "</w:t>
      </w:r>
      <w:ins w:id="199" w:author="Longda Jiang" w:date="2021-09-07T20:17:00Z">
        <w:r w:rsidR="00332314">
          <w:rPr>
            <w:rFonts w:ascii="Courier New" w:hAnsi="Courier New" w:cs="Courier New"/>
          </w:rPr>
          <w:t>Failed to r</w:t>
        </w:r>
      </w:ins>
      <w:del w:id="200" w:author="Longda Jiang" w:date="2021-09-07T20:17:00Z">
        <w:r w:rsidRPr="000903FB" w:rsidDel="00332314">
          <w:rPr>
            <w:rFonts w:ascii="Courier New" w:hAnsi="Courier New" w:cs="Courier New"/>
          </w:rPr>
          <w:delText>R</w:delText>
        </w:r>
      </w:del>
      <w:r w:rsidRPr="000903FB">
        <w:rPr>
          <w:rFonts w:ascii="Courier New" w:hAnsi="Courier New" w:cs="Courier New"/>
        </w:rPr>
        <w:t xml:space="preserve">ead GRM </w:t>
      </w:r>
      <w:del w:id="201" w:author="Longda Jiang" w:date="2021-09-07T20:17:00Z">
        <w:r w:rsidRPr="000903FB" w:rsidDel="00332314">
          <w:rPr>
            <w:rFonts w:ascii="Courier New" w:hAnsi="Courier New" w:cs="Courier New"/>
          </w:rPr>
          <w:delText xml:space="preserve">failed </w:delText>
        </w:r>
      </w:del>
      <w:r w:rsidRPr="000903FB">
        <w:rPr>
          <w:rFonts w:ascii="Courier New" w:hAnsi="Courier New" w:cs="Courier New"/>
        </w:rPr>
        <w:t>between line " + to_string(index_grm_pairs[part_index].first + 1) + " and "</w:t>
      </w:r>
    </w:p>
    <w:p w14:paraId="5AB8951F" w14:textId="27C39A34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GRM.cpp:669:        LOGGER.e(0, "can't open [" + options["out"] + ".grm.bin] </w:t>
      </w:r>
      <w:ins w:id="202" w:author="Longda Jiang" w:date="2021-09-07T20:18:00Z">
        <w:r w:rsidR="00332314">
          <w:rPr>
            <w:rFonts w:ascii="Courier New" w:hAnsi="Courier New" w:cs="Courier New"/>
          </w:rPr>
          <w:t>to</w:t>
        </w:r>
      </w:ins>
      <w:del w:id="203" w:author="Longda Jiang" w:date="2021-09-07T20:18:00Z">
        <w:r w:rsidRPr="000903FB" w:rsidDel="00332314">
          <w:rPr>
            <w:rFonts w:ascii="Courier New" w:hAnsi="Courier New" w:cs="Courier New"/>
          </w:rPr>
          <w:delText>for</w:delText>
        </w:r>
      </w:del>
      <w:r w:rsidRPr="000903FB">
        <w:rPr>
          <w:rFonts w:ascii="Courier New" w:hAnsi="Courier New" w:cs="Courier New"/>
        </w:rPr>
        <w:t xml:space="preserve"> write");</w:t>
      </w:r>
    </w:p>
    <w:p w14:paraId="763DB873" w14:textId="4CA6534C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lastRenderedPageBreak/>
        <w:t>GRM.cpp:702:            LOGGER.e(0, "</w:t>
      </w:r>
      <w:ins w:id="204" w:author="Longda Jiang" w:date="2021-09-07T20:18:00Z">
        <w:r w:rsidR="00332314">
          <w:rPr>
            <w:rFonts w:ascii="Courier New" w:hAnsi="Courier New" w:cs="Courier New"/>
          </w:rPr>
          <w:t>Failed to r</w:t>
        </w:r>
      </w:ins>
      <w:del w:id="205" w:author="Longda Jiang" w:date="2021-09-07T20:18:00Z">
        <w:r w:rsidRPr="000903FB" w:rsidDel="00332314">
          <w:rPr>
            <w:rFonts w:ascii="Courier New" w:hAnsi="Courier New" w:cs="Courier New"/>
          </w:rPr>
          <w:delText>R</w:delText>
        </w:r>
      </w:del>
      <w:r w:rsidRPr="000903FB">
        <w:rPr>
          <w:rFonts w:ascii="Courier New" w:hAnsi="Courier New" w:cs="Courier New"/>
        </w:rPr>
        <w:t xml:space="preserve">ead </w:t>
      </w:r>
      <w:ins w:id="206" w:author="Longda Jiang" w:date="2021-09-07T20:18:00Z">
        <w:r w:rsidR="00332314">
          <w:rPr>
            <w:rFonts w:ascii="Courier New" w:hAnsi="Courier New" w:cs="Courier New"/>
          </w:rPr>
          <w:t xml:space="preserve">GRM </w:t>
        </w:r>
      </w:ins>
      <w:del w:id="207" w:author="Longda Jiang" w:date="2021-09-07T20:18:00Z">
        <w:r w:rsidRPr="000903FB" w:rsidDel="00332314">
          <w:rPr>
            <w:rFonts w:ascii="Courier New" w:hAnsi="Courier New" w:cs="Courier New"/>
          </w:rPr>
          <w:delText xml:space="preserve">failed </w:delText>
        </w:r>
      </w:del>
      <w:r w:rsidRPr="000903FB">
        <w:rPr>
          <w:rFonts w:ascii="Courier New" w:hAnsi="Courier New" w:cs="Courier New"/>
        </w:rPr>
        <w:t>between line " + to_string(index_grm_pairs[part_index].first + 1) + " and "</w:t>
      </w:r>
    </w:p>
    <w:p w14:paraId="38DA0D16" w14:textId="522F5F15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GRM.cpp:723:            LOGGER.e(0, "</w:t>
      </w:r>
      <w:ins w:id="208" w:author="Longda Jiang" w:date="2021-09-07T20:18:00Z">
        <w:r w:rsidR="00332314">
          <w:rPr>
            <w:rFonts w:ascii="Courier New" w:hAnsi="Courier New" w:cs="Courier New"/>
          </w:rPr>
          <w:t xml:space="preserve">Failed </w:t>
        </w:r>
      </w:ins>
      <w:ins w:id="209" w:author="Longda Jiang" w:date="2021-09-07T20:19:00Z">
        <w:r w:rsidR="00332314">
          <w:rPr>
            <w:rFonts w:ascii="Courier New" w:hAnsi="Courier New" w:cs="Courier New"/>
          </w:rPr>
          <w:t>to w</w:t>
        </w:r>
      </w:ins>
      <w:del w:id="210" w:author="Longda Jiang" w:date="2021-09-07T20:19:00Z">
        <w:r w:rsidRPr="000903FB" w:rsidDel="00332314">
          <w:rPr>
            <w:rFonts w:ascii="Courier New" w:hAnsi="Courier New" w:cs="Courier New"/>
          </w:rPr>
          <w:delText>W</w:delText>
        </w:r>
      </w:del>
      <w:r w:rsidRPr="000903FB">
        <w:rPr>
          <w:rFonts w:ascii="Courier New" w:hAnsi="Courier New" w:cs="Courier New"/>
        </w:rPr>
        <w:t xml:space="preserve">rite </w:t>
      </w:r>
      <w:ins w:id="211" w:author="Longda Jiang" w:date="2021-09-07T20:19:00Z">
        <w:r w:rsidR="00332314">
          <w:rPr>
            <w:rFonts w:ascii="Courier New" w:hAnsi="Courier New" w:cs="Courier New"/>
          </w:rPr>
          <w:t xml:space="preserve">the </w:t>
        </w:r>
      </w:ins>
      <w:r w:rsidRPr="000903FB">
        <w:rPr>
          <w:rFonts w:ascii="Courier New" w:hAnsi="Courier New" w:cs="Courier New"/>
        </w:rPr>
        <w:t>output file</w:t>
      </w:r>
      <w:del w:id="212" w:author="Longda Jiang" w:date="2021-09-07T20:19:00Z">
        <w:r w:rsidRPr="000903FB" w:rsidDel="00332314">
          <w:rPr>
            <w:rFonts w:ascii="Courier New" w:hAnsi="Courier New" w:cs="Courier New"/>
          </w:rPr>
          <w:delText xml:space="preserve"> failed</w:delText>
        </w:r>
      </w:del>
      <w:r w:rsidRPr="000903FB">
        <w:rPr>
          <w:rFonts w:ascii="Courier New" w:hAnsi="Courier New" w:cs="Courier New"/>
        </w:rPr>
        <w:t>, please check the disk condition or permission");</w:t>
      </w:r>
    </w:p>
    <w:p w14:paraId="2034E1D5" w14:textId="10627DF8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GRM.cpp:757:        LOGGER.e(0, "can</w:t>
      </w:r>
      <w:del w:id="213" w:author="Longda Jiang" w:date="2021-09-07T20:19:00Z">
        <w:r w:rsidRPr="000903FB" w:rsidDel="00332314">
          <w:rPr>
            <w:rFonts w:ascii="Courier New" w:hAnsi="Courier New" w:cs="Courier New"/>
          </w:rPr>
          <w:delText xml:space="preserve"> </w:delText>
        </w:r>
      </w:del>
      <w:r w:rsidRPr="000903FB">
        <w:rPr>
          <w:rFonts w:ascii="Courier New" w:hAnsi="Courier New" w:cs="Courier New"/>
        </w:rPr>
        <w:t>not calculate</w:t>
      </w:r>
      <w:ins w:id="214" w:author="Longda Jiang" w:date="2021-09-07T20:19:00Z">
        <w:r w:rsidR="00332314">
          <w:rPr>
            <w:rFonts w:ascii="Courier New" w:hAnsi="Courier New" w:cs="Courier New"/>
          </w:rPr>
          <w:t xml:space="preserve"> when</w:t>
        </w:r>
      </w:ins>
      <w:r w:rsidRPr="000903FB">
        <w:rPr>
          <w:rFonts w:ascii="Courier New" w:hAnsi="Courier New" w:cs="Courier New"/>
        </w:rPr>
        <w:t>" + to_string(part) + "</w:t>
      </w:r>
      <w:ins w:id="215" w:author="Longda Jiang" w:date="2021-09-07T20:20:00Z">
        <w:r w:rsidR="00332314">
          <w:rPr>
            <w:rFonts w:ascii="Courier New" w:hAnsi="Courier New" w:cs="Courier New"/>
          </w:rPr>
          <w:t xml:space="preserve"> is</w:t>
        </w:r>
      </w:ins>
      <w:r w:rsidRPr="000903FB">
        <w:rPr>
          <w:rFonts w:ascii="Courier New" w:hAnsi="Courier New" w:cs="Courier New"/>
        </w:rPr>
        <w:t xml:space="preserve"> larger than " + to_string(this-&gt;num_parts));</w:t>
      </w:r>
    </w:p>
    <w:p w14:paraId="27C85DE1" w14:textId="4DB2AE0E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GRM.cpp:776:            LOGGER.e(0, "can't allocate enough memory </w:t>
      </w:r>
      <w:ins w:id="216" w:author="Longda Jiang" w:date="2021-09-07T20:20:00Z">
        <w:r w:rsidR="00332314">
          <w:rPr>
            <w:rFonts w:ascii="Courier New" w:hAnsi="Courier New" w:cs="Courier New"/>
          </w:rPr>
          <w:t>for</w:t>
        </w:r>
      </w:ins>
      <w:del w:id="217" w:author="Longda Jiang" w:date="2021-09-07T20:20:00Z">
        <w:r w:rsidRPr="000903FB" w:rsidDel="00332314">
          <w:rPr>
            <w:rFonts w:ascii="Courier New" w:hAnsi="Courier New" w:cs="Courier New"/>
          </w:rPr>
          <w:delText>to</w:delText>
        </w:r>
      </w:del>
      <w:r w:rsidRPr="000903FB">
        <w:rPr>
          <w:rFonts w:ascii="Courier New" w:hAnsi="Courier New" w:cs="Courier New"/>
        </w:rPr>
        <w:t xml:space="preserve"> genotype buffer.");</w:t>
      </w:r>
    </w:p>
    <w:p w14:paraId="4CC64EBD" w14:textId="21D1CBBC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GRM.cpp:794:        LOGGER.e(0, "can't allocate enough memory to store </w:t>
      </w:r>
      <w:ins w:id="218" w:author="Longda Jiang" w:date="2021-09-07T20:20:00Z">
        <w:r w:rsidR="00332314">
          <w:rPr>
            <w:rFonts w:ascii="Courier New" w:hAnsi="Courier New" w:cs="Courier New"/>
          </w:rPr>
          <w:t xml:space="preserve">the </w:t>
        </w:r>
      </w:ins>
      <w:r w:rsidRPr="000903FB">
        <w:rPr>
          <w:rFonts w:ascii="Courier New" w:hAnsi="Courier New" w:cs="Courier New"/>
        </w:rPr>
        <w:t>mask.");</w:t>
      </w:r>
    </w:p>
    <w:p w14:paraId="6EC785DE" w14:textId="60207286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GRM.cpp:810:        LOGGER.e(0, "can't allocate enough memory to </w:t>
      </w:r>
      <w:ins w:id="219" w:author="Longda Jiang" w:date="2021-09-07T20:20:00Z">
        <w:r w:rsidR="00332314">
          <w:rPr>
            <w:rFonts w:ascii="Courier New" w:hAnsi="Courier New" w:cs="Courier New"/>
          </w:rPr>
          <w:t xml:space="preserve">store the </w:t>
        </w:r>
      </w:ins>
      <w:r w:rsidRPr="000903FB">
        <w:rPr>
          <w:rFonts w:ascii="Courier New" w:hAnsi="Courier New" w:cs="Courier New"/>
        </w:rPr>
        <w:t>(parted) GRM: " + to_string(fill_grm*sizeof(double) / 1024.0/1024/1024) + "GB</w:t>
      </w:r>
      <w:ins w:id="220" w:author="Longda Jiang" w:date="2021-09-07T20:21:00Z">
        <w:r w:rsidR="00332314">
          <w:rPr>
            <w:rFonts w:ascii="Courier New" w:hAnsi="Courier New" w:cs="Courier New"/>
          </w:rPr>
          <w:t xml:space="preserve"> required.</w:t>
        </w:r>
      </w:ins>
      <w:r w:rsidRPr="000903FB">
        <w:rPr>
          <w:rFonts w:ascii="Courier New" w:hAnsi="Courier New" w:cs="Courier New"/>
        </w:rPr>
        <w:t>");</w:t>
      </w:r>
    </w:p>
    <w:p w14:paraId="77679459" w14:textId="730088B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GRM.cpp:816:        LOGGER.e(0, "can't allocate enough memory to </w:t>
      </w:r>
      <w:ins w:id="221" w:author="Longda Jiang" w:date="2021-09-07T20:21:00Z">
        <w:r w:rsidR="00332314">
          <w:rPr>
            <w:rFonts w:ascii="Courier New" w:hAnsi="Courier New" w:cs="Courier New"/>
          </w:rPr>
          <w:t xml:space="preserve">store </w:t>
        </w:r>
      </w:ins>
      <w:r w:rsidRPr="000903FB">
        <w:rPr>
          <w:rFonts w:ascii="Courier New" w:hAnsi="Courier New" w:cs="Courier New"/>
        </w:rPr>
        <w:t>(parted) N: " + to_string(fill_grm*sizeof(uint32_t) / 1024.0/1024/1024) + "GB</w:t>
      </w:r>
      <w:ins w:id="222" w:author="Longda Jiang" w:date="2021-09-07T20:21:00Z">
        <w:r w:rsidR="00332314">
          <w:rPr>
            <w:rFonts w:ascii="Courier New" w:hAnsi="Courier New" w:cs="Courier New"/>
          </w:rPr>
          <w:t xml:space="preserve"> required</w:t>
        </w:r>
      </w:ins>
      <w:r w:rsidRPr="000903FB">
        <w:rPr>
          <w:rFonts w:ascii="Courier New" w:hAnsi="Courier New" w:cs="Courier New"/>
        </w:rPr>
        <w:t>");</w:t>
      </w:r>
    </w:p>
    <w:p w14:paraId="5BB32087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GRM.cpp:872:    if (!grm_id) { LOGGER.e(0, "can</w:t>
      </w:r>
      <w:del w:id="223" w:author="Longda Jiang" w:date="2021-09-07T20:21:00Z">
        <w:r w:rsidRPr="000903FB" w:rsidDel="00332314">
          <w:rPr>
            <w:rFonts w:ascii="Courier New" w:hAnsi="Courier New" w:cs="Courier New"/>
          </w:rPr>
          <w:delText xml:space="preserve"> </w:delText>
        </w:r>
      </w:del>
      <w:r w:rsidRPr="000903FB">
        <w:rPr>
          <w:rFonts w:ascii="Courier New" w:hAnsi="Courier New" w:cs="Courier New"/>
        </w:rPr>
        <w:t>not open the file [" + o_grm_id + "] to write"); }</w:t>
      </w:r>
    </w:p>
    <w:p w14:paraId="01F3C12D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GRM.cpp:1380:            LOGGER.e(0, "can't open " + o_name + ".grm.sp to write");</w:t>
      </w:r>
    </w:p>
    <w:p w14:paraId="7F467E8F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GRM.cpp:1388:            LOGGER.e(0, "can't open " + o_name + ".grm.bin or .grm.N.bin to write");</w:t>
      </w:r>
    </w:p>
    <w:p w14:paraId="4E724264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GRM.cpp:1704:            LOGGER.e(0, "can't handle multiple GRM files");</w:t>
      </w:r>
    </w:p>
    <w:p w14:paraId="1069CC46" w14:textId="56323261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GRM.cpp:1711:                LOGGER.e(0, "</w:t>
      </w:r>
      <w:ins w:id="224" w:author="Longda Jiang" w:date="2021-09-07T20:21:00Z">
        <w:r w:rsidR="00332314">
          <w:rPr>
            <w:rFonts w:ascii="Courier New" w:hAnsi="Courier New" w:cs="Courier New"/>
          </w:rPr>
          <w:t xml:space="preserve">it </w:t>
        </w:r>
      </w:ins>
      <w:ins w:id="225" w:author="Longda Jiang" w:date="2021-09-07T20:22:00Z">
        <w:r w:rsidR="00332314">
          <w:rPr>
            <w:rFonts w:ascii="Courier New" w:hAnsi="Courier New" w:cs="Courier New"/>
          </w:rPr>
          <w:t xml:space="preserve">is </w:t>
        </w:r>
      </w:ins>
      <w:r w:rsidRPr="000903FB">
        <w:rPr>
          <w:rFonts w:ascii="Courier New" w:hAnsi="Courier New" w:cs="Courier New"/>
        </w:rPr>
        <w:t xml:space="preserve">not allowed to have the same file name for the input and </w:t>
      </w:r>
      <w:ins w:id="226" w:author="Longda Jiang" w:date="2021-09-07T20:22:00Z">
        <w:r w:rsidR="00587D24">
          <w:rPr>
            <w:rFonts w:ascii="Courier New" w:hAnsi="Courier New" w:cs="Courier New"/>
          </w:rPr>
          <w:t xml:space="preserve">the </w:t>
        </w:r>
      </w:ins>
      <w:r w:rsidRPr="000903FB">
        <w:rPr>
          <w:rFonts w:ascii="Courier New" w:hAnsi="Courier New" w:cs="Courier New"/>
        </w:rPr>
        <w:t>output</w:t>
      </w:r>
      <w:ins w:id="227" w:author="Longda Jiang" w:date="2021-09-07T20:22:00Z">
        <w:r w:rsidR="00587D24">
          <w:rPr>
            <w:rFonts w:ascii="Courier New" w:hAnsi="Courier New" w:cs="Courier New"/>
          </w:rPr>
          <w:t xml:space="preserve"> files</w:t>
        </w:r>
      </w:ins>
      <w:r w:rsidRPr="000903FB">
        <w:rPr>
          <w:rFonts w:ascii="Courier New" w:hAnsi="Courier New" w:cs="Courier New"/>
        </w:rPr>
        <w:t>");</w:t>
      </w:r>
    </w:p>
    <w:p w14:paraId="45CE5A05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GRM.cpp:1744:        LOGGER.e(0, "can't specify --make-grm-part, --make-grm-d-part or --make-grm-xchr-part together");</w:t>
      </w:r>
    </w:p>
    <w:p w14:paraId="18603B53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GRM.cpp:1753:                LOGGER.e(0, part_grm_symbol + " can only deal with integer value");</w:t>
      </w:r>
    </w:p>
    <w:p w14:paraId="3ED099E6" w14:textId="0B2034FA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GRM.cpp:1756:                LOGGER.e(0, part_grm_symbol + "arguments should </w:t>
      </w:r>
      <w:ins w:id="228" w:author="Longda Jiang" w:date="2021-09-07T20:22:00Z">
        <w:r w:rsidR="00587D24">
          <w:rPr>
            <w:rFonts w:ascii="Courier New" w:hAnsi="Courier New" w:cs="Courier New"/>
          </w:rPr>
          <w:t xml:space="preserve">be </w:t>
        </w:r>
      </w:ins>
      <w:r w:rsidRPr="000903FB">
        <w:rPr>
          <w:rFonts w:ascii="Courier New" w:hAnsi="Courier New" w:cs="Courier New"/>
        </w:rPr>
        <w:t>&gt;= 1");</w:t>
      </w:r>
    </w:p>
    <w:p w14:paraId="63ACCF9D" w14:textId="491699BE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GRM.cpp:1759:                LOGGER.e(0, part_grm_symbol + "</w:t>
      </w:r>
      <w:ins w:id="229" w:author="Longda Jiang" w:date="2021-09-07T20:22:00Z">
        <w:r w:rsidR="00587D24">
          <w:rPr>
            <w:rFonts w:ascii="Courier New" w:hAnsi="Courier New" w:cs="Courier New"/>
          </w:rPr>
          <w:t xml:space="preserve">the </w:t>
        </w:r>
      </w:ins>
      <w:r w:rsidRPr="000903FB">
        <w:rPr>
          <w:rFonts w:ascii="Courier New" w:hAnsi="Courier New" w:cs="Courier New"/>
        </w:rPr>
        <w:t xml:space="preserve">1st parameter (number of parts) can't </w:t>
      </w:r>
      <w:ins w:id="230" w:author="Longda Jiang" w:date="2021-09-07T20:23:00Z">
        <w:r w:rsidR="00587D24">
          <w:rPr>
            <w:rFonts w:ascii="Courier New" w:hAnsi="Courier New" w:cs="Courier New"/>
          </w:rPr>
          <w:t>be smaller</w:t>
        </w:r>
      </w:ins>
      <w:del w:id="231" w:author="Longda Jiang" w:date="2021-09-07T20:23:00Z">
        <w:r w:rsidRPr="000903FB" w:rsidDel="00587D24">
          <w:rPr>
            <w:rFonts w:ascii="Courier New" w:hAnsi="Courier New" w:cs="Courier New"/>
          </w:rPr>
          <w:delText>less</w:delText>
        </w:r>
      </w:del>
      <w:r w:rsidRPr="000903FB">
        <w:rPr>
          <w:rFonts w:ascii="Courier New" w:hAnsi="Courier New" w:cs="Courier New"/>
        </w:rPr>
        <w:t xml:space="preserve"> than </w:t>
      </w:r>
      <w:ins w:id="232" w:author="Longda Jiang" w:date="2021-09-07T20:23:00Z">
        <w:r w:rsidR="00587D24">
          <w:rPr>
            <w:rFonts w:ascii="Courier New" w:hAnsi="Courier New" w:cs="Courier New"/>
          </w:rPr>
          <w:t xml:space="preserve">the </w:t>
        </w:r>
      </w:ins>
      <w:r w:rsidRPr="000903FB">
        <w:rPr>
          <w:rFonts w:ascii="Courier New" w:hAnsi="Courier New" w:cs="Courier New"/>
        </w:rPr>
        <w:t>2nd parameter");</w:t>
      </w:r>
    </w:p>
    <w:p w14:paraId="77A5A9AD" w14:textId="321C8A92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GRM.cpp:1778:            LOGGER.e(0, part_grm_symbol + " takes two arguments</w:t>
      </w:r>
      <w:ins w:id="233" w:author="Longda Jiang" w:date="2021-09-07T20:23:00Z">
        <w:r w:rsidR="00587D24">
          <w:rPr>
            <w:rFonts w:ascii="Courier New" w:hAnsi="Courier New" w:cs="Courier New"/>
          </w:rPr>
          <w:t>: the number of</w:t>
        </w:r>
      </w:ins>
      <w:del w:id="234" w:author="Longda Jiang" w:date="2021-09-07T20:23:00Z">
        <w:r w:rsidRPr="000903FB" w:rsidDel="00587D24">
          <w:rPr>
            <w:rFonts w:ascii="Courier New" w:hAnsi="Courier New" w:cs="Courier New"/>
          </w:rPr>
          <w:delText>,</w:delText>
        </w:r>
      </w:del>
      <w:r w:rsidRPr="000903FB">
        <w:rPr>
          <w:rFonts w:ascii="Courier New" w:hAnsi="Courier New" w:cs="Courier New"/>
        </w:rPr>
        <w:t xml:space="preserve"> total parts and </w:t>
      </w:r>
      <w:ins w:id="235" w:author="Longda Jiang" w:date="2021-09-07T20:23:00Z">
        <w:r w:rsidR="00587D24">
          <w:rPr>
            <w:rFonts w:ascii="Courier New" w:hAnsi="Courier New" w:cs="Courier New"/>
          </w:rPr>
          <w:t xml:space="preserve">the </w:t>
        </w:r>
      </w:ins>
      <w:ins w:id="236" w:author="Longda Jiang" w:date="2021-09-07T20:24:00Z">
        <w:r w:rsidR="00587D24">
          <w:rPr>
            <w:rFonts w:ascii="Courier New" w:hAnsi="Courier New" w:cs="Courier New"/>
          </w:rPr>
          <w:t>part number</w:t>
        </w:r>
      </w:ins>
      <w:del w:id="237" w:author="Longda Jiang" w:date="2021-09-07T20:24:00Z">
        <w:r w:rsidRPr="000903FB" w:rsidDel="00587D24">
          <w:rPr>
            <w:rFonts w:ascii="Courier New" w:hAnsi="Courier New" w:cs="Courier New"/>
          </w:rPr>
          <w:delText>part</w:delText>
        </w:r>
      </w:del>
      <w:r w:rsidRPr="000903FB">
        <w:rPr>
          <w:rFonts w:ascii="Courier New" w:hAnsi="Courier New" w:cs="Courier New"/>
        </w:rPr>
        <w:t xml:space="preserve"> to </w:t>
      </w:r>
      <w:ins w:id="238" w:author="Longda Jiang" w:date="2021-09-07T20:23:00Z">
        <w:r w:rsidR="00587D24">
          <w:rPr>
            <w:rFonts w:ascii="Courier New" w:hAnsi="Courier New" w:cs="Courier New"/>
          </w:rPr>
          <w:t xml:space="preserve">be </w:t>
        </w:r>
      </w:ins>
      <w:r w:rsidRPr="000903FB">
        <w:rPr>
          <w:rFonts w:ascii="Courier New" w:hAnsi="Courier New" w:cs="Courier New"/>
        </w:rPr>
        <w:t>calculate</w:t>
      </w:r>
      <w:ins w:id="239" w:author="Longda Jiang" w:date="2021-09-07T20:23:00Z">
        <w:r w:rsidR="00587D24">
          <w:rPr>
            <w:rFonts w:ascii="Courier New" w:hAnsi="Courier New" w:cs="Courier New"/>
          </w:rPr>
          <w:t>d</w:t>
        </w:r>
      </w:ins>
      <w:r w:rsidRPr="000903FB">
        <w:rPr>
          <w:rFonts w:ascii="Courier New" w:hAnsi="Courier New" w:cs="Courier New"/>
        </w:rPr>
        <w:t xml:space="preserve"> currently");</w:t>
      </w:r>
    </w:p>
    <w:p w14:paraId="296B446A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GRM.cpp:1879:                    LOGGER.e(0, "--grm-cutoff can't deal with more than one value currently");</w:t>
      </w:r>
    </w:p>
    <w:p w14:paraId="132C6603" w14:textId="568931C2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GRM.cpp:1882:                    LOGGER.e(0, "can't find </w:t>
      </w:r>
      <w:ins w:id="240" w:author="Longda Jiang" w:date="2021-09-07T20:24:00Z">
        <w:r w:rsidR="00587D24">
          <w:rPr>
            <w:rFonts w:ascii="Courier New" w:hAnsi="Courier New" w:cs="Courier New"/>
          </w:rPr>
          <w:t xml:space="preserve">the </w:t>
        </w:r>
      </w:ins>
      <w:r w:rsidRPr="000903FB">
        <w:rPr>
          <w:rFonts w:ascii="Courier New" w:hAnsi="Courier New" w:cs="Courier New"/>
        </w:rPr>
        <w:t>--grm flag that is essential to --grm-cutoff");</w:t>
      </w:r>
    </w:p>
    <w:p w14:paraId="295229DA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GRM.cpp:1897:                    LOGGER.e(0, opitem + " can't deal with more than one value currently");</w:t>
      </w:r>
    </w:p>
    <w:p w14:paraId="501C62D7" w14:textId="3A27EBCF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GRM.cpp:1900:                    LOGGER.e(0, "can't find </w:t>
      </w:r>
      <w:ins w:id="241" w:author="Longda Jiang" w:date="2021-09-07T20:25:00Z">
        <w:r w:rsidR="00587D24">
          <w:rPr>
            <w:rFonts w:ascii="Courier New" w:hAnsi="Courier New" w:cs="Courier New"/>
          </w:rPr>
          <w:t xml:space="preserve">the </w:t>
        </w:r>
      </w:ins>
      <w:r w:rsidRPr="000903FB">
        <w:rPr>
          <w:rFonts w:ascii="Courier New" w:hAnsi="Courier New" w:cs="Courier New"/>
        </w:rPr>
        <w:t>--grm flag that is essential to " + opitem);</w:t>
      </w:r>
    </w:p>
    <w:p w14:paraId="6C08B95B" w14:textId="58892A68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GRM.cpp:1926:                LOGGER.e(0, "can't find </w:t>
      </w:r>
      <w:ins w:id="242" w:author="Longda Jiang" w:date="2021-09-07T20:25:00Z">
        <w:r w:rsidR="00587D24">
          <w:rPr>
            <w:rFonts w:ascii="Courier New" w:hAnsi="Courier New" w:cs="Courier New"/>
          </w:rPr>
          <w:t xml:space="preserve">the </w:t>
        </w:r>
      </w:ins>
      <w:r w:rsidRPr="000903FB">
        <w:rPr>
          <w:rFonts w:ascii="Courier New" w:hAnsi="Courier New" w:cs="Courier New"/>
        </w:rPr>
        <w:t>--grm flag that is essential to " + curFlag);</w:t>
      </w:r>
    </w:p>
    <w:p w14:paraId="25BBBD70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GRM.cpp:1938:                LOGGER.e(0, curFlag + " can't deal with more than one value currently");</w:t>
      </w:r>
    </w:p>
    <w:p w14:paraId="2E5F4263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GRM.cpp:1981:        LOGGER.e(0, "can't all</w:t>
      </w:r>
      <w:del w:id="243" w:author="Longda Jiang" w:date="2021-09-07T20:25:00Z">
        <w:r w:rsidRPr="000903FB" w:rsidDel="00587D24">
          <w:rPr>
            <w:rFonts w:ascii="Courier New" w:hAnsi="Courier New" w:cs="Courier New"/>
          </w:rPr>
          <w:delText>n</w:delText>
        </w:r>
      </w:del>
      <w:r w:rsidRPr="000903FB">
        <w:rPr>
          <w:rFonts w:ascii="Courier New" w:hAnsi="Courier New" w:cs="Courier New"/>
        </w:rPr>
        <w:t>ocate enough memory for genotype buffer.");</w:t>
      </w:r>
    </w:p>
    <w:p w14:paraId="17829B7F" w14:textId="77102523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GRM.cpp:1989:        LOGGER.e(0, "</w:t>
      </w:r>
      <w:ins w:id="244" w:author="Longda Jiang" w:date="2021-09-07T20:25:00Z">
        <w:r w:rsidR="00587D24">
          <w:rPr>
            <w:rFonts w:ascii="Courier New" w:hAnsi="Courier New" w:cs="Courier New"/>
          </w:rPr>
          <w:t xml:space="preserve">the </w:t>
        </w:r>
      </w:ins>
      <w:r w:rsidRPr="000903FB">
        <w:rPr>
          <w:rFonts w:ascii="Courier New" w:hAnsi="Courier New" w:cs="Courier New"/>
        </w:rPr>
        <w:t>original version has been deleted</w:t>
      </w:r>
      <w:ins w:id="245" w:author="Longda Jiang" w:date="2021-09-07T20:25:00Z">
        <w:r w:rsidR="00587D24">
          <w:rPr>
            <w:rFonts w:ascii="Courier New" w:hAnsi="Courier New" w:cs="Courier New"/>
          </w:rPr>
          <w:t>.</w:t>
        </w:r>
      </w:ins>
      <w:del w:id="246" w:author="Longda Jiang" w:date="2021-09-07T20:25:00Z">
        <w:r w:rsidRPr="000903FB" w:rsidDel="00587D24">
          <w:rPr>
            <w:rFonts w:ascii="Courier New" w:hAnsi="Courier New" w:cs="Courier New"/>
          </w:rPr>
          <w:delText>,</w:delText>
        </w:r>
      </w:del>
      <w:r w:rsidRPr="000903FB">
        <w:rPr>
          <w:rFonts w:ascii="Courier New" w:hAnsi="Courier New" w:cs="Courier New"/>
        </w:rPr>
        <w:t xml:space="preserve"> </w:t>
      </w:r>
      <w:ins w:id="247" w:author="Longda Jiang" w:date="2021-09-07T20:25:00Z">
        <w:r w:rsidR="00587D24">
          <w:rPr>
            <w:rFonts w:ascii="Courier New" w:hAnsi="Courier New" w:cs="Courier New"/>
          </w:rPr>
          <w:t>P</w:t>
        </w:r>
      </w:ins>
      <w:del w:id="248" w:author="Longda Jiang" w:date="2021-09-07T20:25:00Z">
        <w:r w:rsidRPr="000903FB" w:rsidDel="00587D24">
          <w:rPr>
            <w:rFonts w:ascii="Courier New" w:hAnsi="Courier New" w:cs="Courier New"/>
          </w:rPr>
          <w:delText>p</w:delText>
        </w:r>
      </w:del>
      <w:r w:rsidRPr="000903FB">
        <w:rPr>
          <w:rFonts w:ascii="Courier New" w:hAnsi="Courier New" w:cs="Courier New"/>
        </w:rPr>
        <w:t xml:space="preserve">lease use GCTA </w:t>
      </w:r>
      <w:ins w:id="249" w:author="Longda Jiang" w:date="2021-09-07T20:25:00Z">
        <w:r w:rsidR="00587D24">
          <w:rPr>
            <w:rFonts w:ascii="Courier New" w:hAnsi="Courier New" w:cs="Courier New"/>
          </w:rPr>
          <w:t xml:space="preserve">&gt;= </w:t>
        </w:r>
      </w:ins>
      <w:r w:rsidRPr="000903FB">
        <w:rPr>
          <w:rFonts w:ascii="Courier New" w:hAnsi="Courier New" w:cs="Courier New"/>
        </w:rPr>
        <w:t>1.92.4");</w:t>
      </w:r>
    </w:p>
    <w:p w14:paraId="08940E36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GRM.cpp:2019:        LOGGER.e(0, "can't all</w:t>
      </w:r>
      <w:del w:id="250" w:author="Longda Jiang" w:date="2021-09-07T20:25:00Z">
        <w:r w:rsidRPr="000903FB" w:rsidDel="00587D24">
          <w:rPr>
            <w:rFonts w:ascii="Courier New" w:hAnsi="Courier New" w:cs="Courier New"/>
          </w:rPr>
          <w:delText>n</w:delText>
        </w:r>
      </w:del>
      <w:r w:rsidRPr="000903FB">
        <w:rPr>
          <w:rFonts w:ascii="Courier New" w:hAnsi="Courier New" w:cs="Courier New"/>
        </w:rPr>
        <w:t>ocate enough memory for genotype buffer.");</w:t>
      </w:r>
    </w:p>
    <w:p w14:paraId="32F1F480" w14:textId="0F2D636B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GRM.cpp:2027:        LOGGER.e(0, "</w:t>
      </w:r>
      <w:ins w:id="251" w:author="Longda Jiang" w:date="2021-09-07T20:25:00Z">
        <w:r w:rsidR="00587D24">
          <w:rPr>
            <w:rFonts w:ascii="Courier New" w:hAnsi="Courier New" w:cs="Courier New"/>
          </w:rPr>
          <w:t xml:space="preserve">the </w:t>
        </w:r>
      </w:ins>
      <w:r w:rsidRPr="000903FB">
        <w:rPr>
          <w:rFonts w:ascii="Courier New" w:hAnsi="Courier New" w:cs="Courier New"/>
        </w:rPr>
        <w:t>original version has been deleted</w:t>
      </w:r>
      <w:ins w:id="252" w:author="Longda Jiang" w:date="2021-09-07T20:25:00Z">
        <w:r w:rsidR="00587D24">
          <w:rPr>
            <w:rFonts w:ascii="Courier New" w:hAnsi="Courier New" w:cs="Courier New"/>
          </w:rPr>
          <w:t>.</w:t>
        </w:r>
      </w:ins>
      <w:del w:id="253" w:author="Longda Jiang" w:date="2021-09-07T20:25:00Z">
        <w:r w:rsidRPr="000903FB" w:rsidDel="00587D24">
          <w:rPr>
            <w:rFonts w:ascii="Courier New" w:hAnsi="Courier New" w:cs="Courier New"/>
          </w:rPr>
          <w:delText>,</w:delText>
        </w:r>
      </w:del>
      <w:r w:rsidRPr="000903FB">
        <w:rPr>
          <w:rFonts w:ascii="Courier New" w:hAnsi="Courier New" w:cs="Courier New"/>
        </w:rPr>
        <w:t xml:space="preserve"> </w:t>
      </w:r>
      <w:ins w:id="254" w:author="Longda Jiang" w:date="2021-09-07T20:26:00Z">
        <w:r w:rsidR="00587D24">
          <w:rPr>
            <w:rFonts w:ascii="Courier New" w:hAnsi="Courier New" w:cs="Courier New"/>
          </w:rPr>
          <w:t>P</w:t>
        </w:r>
      </w:ins>
      <w:del w:id="255" w:author="Longda Jiang" w:date="2021-09-07T20:25:00Z">
        <w:r w:rsidRPr="000903FB" w:rsidDel="00587D24">
          <w:rPr>
            <w:rFonts w:ascii="Courier New" w:hAnsi="Courier New" w:cs="Courier New"/>
          </w:rPr>
          <w:delText>p</w:delText>
        </w:r>
      </w:del>
      <w:r w:rsidRPr="000903FB">
        <w:rPr>
          <w:rFonts w:ascii="Courier New" w:hAnsi="Courier New" w:cs="Courier New"/>
        </w:rPr>
        <w:t>lease use GCTA 1.92.4");</w:t>
      </w:r>
    </w:p>
    <w:p w14:paraId="073DA5E6" w14:textId="6E020F3D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Geno.cpp:162:        LOGGER.e(0, "No genotype file </w:t>
      </w:r>
      <w:ins w:id="256" w:author="Longda Jiang" w:date="2021-09-07T20:26:00Z">
        <w:r w:rsidR="00587D24">
          <w:rPr>
            <w:rFonts w:ascii="Courier New" w:hAnsi="Courier New" w:cs="Courier New"/>
          </w:rPr>
          <w:t xml:space="preserve">is </w:t>
        </w:r>
      </w:ins>
      <w:r w:rsidRPr="000903FB">
        <w:rPr>
          <w:rFonts w:ascii="Courier New" w:hAnsi="Courier New" w:cs="Courier New"/>
        </w:rPr>
        <w:t>specified");</w:t>
      </w:r>
    </w:p>
    <w:p w14:paraId="63122266" w14:textId="36F3D612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lastRenderedPageBreak/>
        <w:t>Geno.cpp:400:                LOGGER.e(0, "the third colum</w:t>
      </w:r>
      <w:del w:id="257" w:author="Longda Jiang" w:date="2021-09-07T20:26:00Z">
        <w:r w:rsidRPr="000903FB" w:rsidDel="00587D24">
          <w:rPr>
            <w:rFonts w:ascii="Courier New" w:hAnsi="Courier New" w:cs="Courier New"/>
          </w:rPr>
          <w:delText>u</w:delText>
        </w:r>
      </w:del>
      <w:r w:rsidRPr="000903FB">
        <w:rPr>
          <w:rFonts w:ascii="Courier New" w:hAnsi="Courier New" w:cs="Courier New"/>
        </w:rPr>
        <w:t>n sh</w:t>
      </w:r>
      <w:ins w:id="258" w:author="Longda Jiang" w:date="2021-09-07T20:27:00Z">
        <w:r w:rsidR="00587D24">
          <w:rPr>
            <w:rFonts w:ascii="Courier New" w:hAnsi="Courier New" w:cs="Courier New"/>
          </w:rPr>
          <w:t>ould</w:t>
        </w:r>
      </w:ins>
      <w:del w:id="259" w:author="Longda Jiang" w:date="2021-09-07T20:27:00Z">
        <w:r w:rsidRPr="000903FB" w:rsidDel="00587D24">
          <w:rPr>
            <w:rFonts w:ascii="Courier New" w:hAnsi="Courier New" w:cs="Courier New"/>
          </w:rPr>
          <w:delText>all</w:delText>
        </w:r>
      </w:del>
      <w:r w:rsidRPr="000903FB">
        <w:rPr>
          <w:rFonts w:ascii="Courier New" w:hAnsi="Courier New" w:cs="Courier New"/>
        </w:rPr>
        <w:t xml:space="preserve"> be </w:t>
      </w:r>
      <w:del w:id="260" w:author="Longda Jiang" w:date="2021-09-07T20:27:00Z">
        <w:r w:rsidRPr="000903FB" w:rsidDel="00587D24">
          <w:rPr>
            <w:rFonts w:ascii="Courier New" w:hAnsi="Courier New" w:cs="Courier New"/>
          </w:rPr>
          <w:delText>a number</w:delText>
        </w:r>
      </w:del>
      <w:ins w:id="261" w:author="Longda Jiang" w:date="2021-09-07T20:27:00Z">
        <w:r w:rsidR="00587D24">
          <w:rPr>
            <w:rFonts w:ascii="Courier New" w:hAnsi="Courier New" w:cs="Courier New"/>
          </w:rPr>
          <w:t>numeric</w:t>
        </w:r>
      </w:ins>
      <w:r w:rsidRPr="000903FB">
        <w:rPr>
          <w:rFonts w:ascii="Courier New" w:hAnsi="Courier New" w:cs="Courier New"/>
        </w:rPr>
        <w:t>");</w:t>
      </w:r>
    </w:p>
    <w:p w14:paraId="49BE8596" w14:textId="361D5B2C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Geno.cpp:403:                LOGGER.e(0, "frequency values </w:t>
      </w:r>
      <w:ins w:id="262" w:author="Longda Jiang" w:date="2021-09-07T20:27:00Z">
        <w:r w:rsidR="00587D24">
          <w:rPr>
            <w:rFonts w:ascii="Courier New" w:hAnsi="Courier New" w:cs="Courier New"/>
          </w:rPr>
          <w:t>should</w:t>
        </w:r>
      </w:ins>
      <w:del w:id="263" w:author="Longda Jiang" w:date="2021-09-07T20:27:00Z">
        <w:r w:rsidRPr="000903FB" w:rsidDel="00587D24">
          <w:rPr>
            <w:rFonts w:ascii="Courier New" w:hAnsi="Courier New" w:cs="Courier New"/>
          </w:rPr>
          <w:delText>shall</w:delText>
        </w:r>
      </w:del>
      <w:r w:rsidRPr="000903FB">
        <w:rPr>
          <w:rFonts w:ascii="Courier New" w:hAnsi="Courier New" w:cs="Courier New"/>
        </w:rPr>
        <w:t xml:space="preserve"> </w:t>
      </w:r>
      <w:del w:id="264" w:author="Longda Jiang" w:date="2021-09-07T20:27:00Z">
        <w:r w:rsidRPr="000903FB" w:rsidDel="00587D24">
          <w:rPr>
            <w:rFonts w:ascii="Courier New" w:hAnsi="Courier New" w:cs="Courier New"/>
          </w:rPr>
          <w:delText xml:space="preserve">be in </w:delText>
        </w:r>
      </w:del>
      <w:r w:rsidRPr="000903FB">
        <w:rPr>
          <w:rFonts w:ascii="Courier New" w:hAnsi="Courier New" w:cs="Courier New"/>
        </w:rPr>
        <w:t>range from 0 to 1");</w:t>
      </w:r>
    </w:p>
    <w:p w14:paraId="2D179FDD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Geno.cpp:456:    if (!o_freq) { LOGGER.e(0, "can</w:t>
      </w:r>
      <w:del w:id="265" w:author="Longda Jiang" w:date="2021-09-07T20:27:00Z">
        <w:r w:rsidRPr="000903FB" w:rsidDel="00587D24">
          <w:rPr>
            <w:rFonts w:ascii="Courier New" w:hAnsi="Courier New" w:cs="Courier New"/>
          </w:rPr>
          <w:delText xml:space="preserve"> </w:delText>
        </w:r>
      </w:del>
      <w:r w:rsidRPr="000903FB">
        <w:rPr>
          <w:rFonts w:ascii="Courier New" w:hAnsi="Courier New" w:cs="Courier New"/>
        </w:rPr>
        <w:t>not open the file [" + name_frq + "] to write"); }</w:t>
      </w:r>
    </w:p>
    <w:p w14:paraId="7E5CA8FD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Geno.cpp:515:        LOGGER.e(0, message);</w:t>
      </w:r>
    </w:p>
    <w:p w14:paraId="43CBEB98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Geno.cpp:536:            LOGGER.e(0, "can't open [" + cur_bed_file + "] to read.");</w:t>
      </w:r>
    </w:p>
    <w:p w14:paraId="0119FF76" w14:textId="29D24C22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Geno.cpp:560:                    LOGGER.e(0, "read</w:t>
      </w:r>
      <w:ins w:id="266" w:author="Longda Jiang" w:date="2021-09-07T20:28:00Z">
        <w:r w:rsidR="00254901">
          <w:rPr>
            <w:rFonts w:ascii="Courier New" w:hAnsi="Courier New" w:cs="Courier New"/>
          </w:rPr>
          <w:t xml:space="preserve"> error for</w:t>
        </w:r>
      </w:ins>
      <w:r w:rsidRPr="000903FB">
        <w:rPr>
          <w:rFonts w:ascii="Courier New" w:hAnsi="Courier New" w:cs="Courier New"/>
        </w:rPr>
        <w:t xml:space="preserve"> [" + geno_files[cur_file_index] + "]</w:t>
      </w:r>
      <w:del w:id="267" w:author="Longda Jiang" w:date="2021-09-07T20:28:00Z">
        <w:r w:rsidRPr="000903FB" w:rsidDel="00254901">
          <w:rPr>
            <w:rFonts w:ascii="Courier New" w:hAnsi="Courier New" w:cs="Courier New"/>
          </w:rPr>
          <w:delText xml:space="preserve"> error</w:delText>
        </w:r>
      </w:del>
      <w:r w:rsidRPr="000903FB">
        <w:rPr>
          <w:rFonts w:ascii="Courier New" w:hAnsi="Courier New" w:cs="Courier New"/>
        </w:rPr>
        <w:t xml:space="preserve">.\nThere might be some problems </w:t>
      </w:r>
      <w:ins w:id="268" w:author="Longda Jiang" w:date="2021-09-07T20:28:00Z">
        <w:r w:rsidR="00587D24">
          <w:rPr>
            <w:rFonts w:ascii="Courier New" w:hAnsi="Courier New" w:cs="Courier New"/>
          </w:rPr>
          <w:t>with</w:t>
        </w:r>
      </w:ins>
      <w:del w:id="269" w:author="Longda Jiang" w:date="2021-09-07T20:28:00Z">
        <w:r w:rsidRPr="000903FB" w:rsidDel="00587D24">
          <w:rPr>
            <w:rFonts w:ascii="Courier New" w:hAnsi="Courier New" w:cs="Courier New"/>
          </w:rPr>
          <w:delText>in</w:delText>
        </w:r>
      </w:del>
      <w:r w:rsidRPr="000903FB">
        <w:rPr>
          <w:rFonts w:ascii="Courier New" w:hAnsi="Courier New" w:cs="Courier New"/>
        </w:rPr>
        <w:t xml:space="preserve"> your storage</w:t>
      </w:r>
      <w:ins w:id="270" w:author="Longda Jiang" w:date="2021-09-07T20:29:00Z">
        <w:r w:rsidR="00254901">
          <w:rPr>
            <w:rFonts w:ascii="Courier New" w:hAnsi="Courier New" w:cs="Courier New"/>
          </w:rPr>
          <w:t>,</w:t>
        </w:r>
      </w:ins>
      <w:del w:id="271" w:author="Longda Jiang" w:date="2021-09-07T20:28:00Z">
        <w:r w:rsidRPr="000903FB" w:rsidDel="00587D24">
          <w:rPr>
            <w:rFonts w:ascii="Courier New" w:hAnsi="Courier New" w:cs="Courier New"/>
          </w:rPr>
          <w:delText>,</w:delText>
        </w:r>
      </w:del>
      <w:r w:rsidRPr="000903FB">
        <w:rPr>
          <w:rFonts w:ascii="Courier New" w:hAnsi="Courier New" w:cs="Courier New"/>
        </w:rPr>
        <w:t xml:space="preserve"> or have you changed the file?");</w:t>
      </w:r>
    </w:p>
    <w:p w14:paraId="5D6A1227" w14:textId="03651D3C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Geno.cpp:568:            LOGGER.e(0, "read</w:t>
      </w:r>
      <w:ins w:id="272" w:author="Longda Jiang" w:date="2021-09-07T20:28:00Z">
        <w:r w:rsidR="00254901">
          <w:rPr>
            <w:rFonts w:ascii="Courier New" w:hAnsi="Courier New" w:cs="Courier New"/>
          </w:rPr>
          <w:t xml:space="preserve"> error for</w:t>
        </w:r>
      </w:ins>
      <w:r w:rsidRPr="000903FB">
        <w:rPr>
          <w:rFonts w:ascii="Courier New" w:hAnsi="Courier New" w:cs="Courier New"/>
        </w:rPr>
        <w:t xml:space="preserve"> [" + geno_files[cur_file_index] + "]</w:t>
      </w:r>
      <w:del w:id="273" w:author="Longda Jiang" w:date="2021-09-07T20:28:00Z">
        <w:r w:rsidRPr="000903FB" w:rsidDel="00254901">
          <w:rPr>
            <w:rFonts w:ascii="Courier New" w:hAnsi="Courier New" w:cs="Courier New"/>
          </w:rPr>
          <w:delText xml:space="preserve"> error</w:delText>
        </w:r>
      </w:del>
      <w:r w:rsidRPr="000903FB">
        <w:rPr>
          <w:rFonts w:ascii="Courier New" w:hAnsi="Courier New" w:cs="Courier New"/>
        </w:rPr>
        <w:t xml:space="preserve">.\nThere might be some problems </w:t>
      </w:r>
      <w:ins w:id="274" w:author="Longda Jiang" w:date="2021-09-07T20:28:00Z">
        <w:r w:rsidR="00254901">
          <w:rPr>
            <w:rFonts w:ascii="Courier New" w:hAnsi="Courier New" w:cs="Courier New"/>
          </w:rPr>
          <w:t>with</w:t>
        </w:r>
      </w:ins>
      <w:del w:id="275" w:author="Longda Jiang" w:date="2021-09-07T20:28:00Z">
        <w:r w:rsidRPr="000903FB" w:rsidDel="00254901">
          <w:rPr>
            <w:rFonts w:ascii="Courier New" w:hAnsi="Courier New" w:cs="Courier New"/>
          </w:rPr>
          <w:delText>in</w:delText>
        </w:r>
      </w:del>
      <w:r w:rsidRPr="000903FB">
        <w:rPr>
          <w:rFonts w:ascii="Courier New" w:hAnsi="Courier New" w:cs="Courier New"/>
        </w:rPr>
        <w:t xml:space="preserve"> your storage</w:t>
      </w:r>
      <w:ins w:id="276" w:author="Longda Jiang" w:date="2021-09-07T20:29:00Z">
        <w:r w:rsidR="00254901">
          <w:rPr>
            <w:rFonts w:ascii="Courier New" w:hAnsi="Courier New" w:cs="Courier New"/>
          </w:rPr>
          <w:t>,</w:t>
        </w:r>
      </w:ins>
      <w:del w:id="277" w:author="Longda Jiang" w:date="2021-09-07T20:29:00Z">
        <w:r w:rsidRPr="000903FB" w:rsidDel="00254901">
          <w:rPr>
            <w:rFonts w:ascii="Courier New" w:hAnsi="Courier New" w:cs="Courier New"/>
          </w:rPr>
          <w:delText>,</w:delText>
        </w:r>
      </w:del>
      <w:r w:rsidRPr="000903FB">
        <w:rPr>
          <w:rFonts w:ascii="Courier New" w:hAnsi="Courier New" w:cs="Courier New"/>
        </w:rPr>
        <w:t xml:space="preserve"> or have you changed the file?");</w:t>
      </w:r>
    </w:p>
    <w:p w14:paraId="49475C87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Geno.cpp:649:        LOGGER.e(0, "can't allocate enough memory to read genotype.");</w:t>
      </w:r>
    </w:p>
    <w:p w14:paraId="51B57DBC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Geno.cpp:674:        LOGGER.e(0, "can't allocate enough memory to read genotype.");</w:t>
      </w:r>
    </w:p>
    <w:p w14:paraId="3AA57535" w14:textId="76751640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Geno.cpp:703:            LOGGER.e(0, "inconsistent sample size</w:t>
      </w:r>
      <w:ins w:id="278" w:author="Longda Jiang" w:date="2021-09-07T20:46:00Z">
        <w:r w:rsidR="00A112DB">
          <w:rPr>
            <w:rFonts w:ascii="Courier New" w:hAnsi="Courier New" w:cs="Courier New"/>
          </w:rPr>
          <w:t>s between</w:t>
        </w:r>
      </w:ins>
      <w:del w:id="279" w:author="Longda Jiang" w:date="2021-09-07T20:46:00Z">
        <w:r w:rsidRPr="000903FB" w:rsidDel="00A112DB">
          <w:rPr>
            <w:rFonts w:ascii="Courier New" w:hAnsi="Courier New" w:cs="Courier New"/>
          </w:rPr>
          <w:delText xml:space="preserve"> in</w:delText>
        </w:r>
      </w:del>
      <w:ins w:id="280" w:author="Longda Jiang" w:date="2021-09-07T20:30:00Z">
        <w:r w:rsidR="00254901">
          <w:rPr>
            <w:rFonts w:ascii="Courier New" w:hAnsi="Courier New" w:cs="Courier New"/>
          </w:rPr>
          <w:t xml:space="preserve"> the</w:t>
        </w:r>
      </w:ins>
      <w:r w:rsidRPr="000903FB">
        <w:rPr>
          <w:rFonts w:ascii="Courier New" w:hAnsi="Courier New" w:cs="Courier New"/>
        </w:rPr>
        <w:t xml:space="preserve"> </w:t>
      </w:r>
      <w:ins w:id="281" w:author="Longda Jiang" w:date="2021-09-07T20:30:00Z">
        <w:r w:rsidR="00254901">
          <w:rPr>
            <w:rFonts w:ascii="Courier New" w:hAnsi="Courier New" w:cs="Courier New"/>
          </w:rPr>
          <w:t>.</w:t>
        </w:r>
      </w:ins>
      <w:r w:rsidRPr="000903FB">
        <w:rPr>
          <w:rFonts w:ascii="Courier New" w:hAnsi="Courier New" w:cs="Courier New"/>
        </w:rPr>
        <w:t xml:space="preserve">bgen file [" + geno_files[i] + "] </w:t>
      </w:r>
      <w:del w:id="282" w:author="Longda Jiang" w:date="2021-09-07T20:29:00Z">
        <w:r w:rsidRPr="000903FB" w:rsidDel="00254901">
          <w:rPr>
            <w:rFonts w:ascii="Courier New" w:hAnsi="Courier New" w:cs="Courier New"/>
          </w:rPr>
          <w:delText>to the input of</w:delText>
        </w:r>
      </w:del>
      <w:ins w:id="283" w:author="Longda Jiang" w:date="2021-09-07T20:29:00Z">
        <w:r w:rsidR="00254901">
          <w:rPr>
            <w:rFonts w:ascii="Courier New" w:hAnsi="Courier New" w:cs="Courier New"/>
          </w:rPr>
          <w:t xml:space="preserve">and the </w:t>
        </w:r>
      </w:ins>
      <w:ins w:id="284" w:author="Longda Jiang" w:date="2021-09-07T20:30:00Z">
        <w:r w:rsidR="00254901">
          <w:rPr>
            <w:rFonts w:ascii="Courier New" w:hAnsi="Courier New" w:cs="Courier New"/>
          </w:rPr>
          <w:t>.</w:t>
        </w:r>
      </w:ins>
      <w:ins w:id="285" w:author="Longda Jiang" w:date="2021-09-07T20:29:00Z">
        <w:r w:rsidR="00254901">
          <w:rPr>
            <w:rFonts w:ascii="Courier New" w:hAnsi="Courier New" w:cs="Courier New"/>
          </w:rPr>
          <w:t>sample file</w:t>
        </w:r>
      </w:ins>
      <w:r w:rsidRPr="000903FB">
        <w:rPr>
          <w:rFonts w:ascii="Courier New" w:hAnsi="Courier New" w:cs="Courier New"/>
        </w:rPr>
        <w:t xml:space="preserve"> </w:t>
      </w:r>
      <w:ins w:id="286" w:author="Longda Jiang" w:date="2021-09-07T20:30:00Z">
        <w:r w:rsidR="00254901">
          <w:rPr>
            <w:rFonts w:ascii="Courier New" w:hAnsi="Courier New" w:cs="Courier New"/>
          </w:rPr>
          <w:t xml:space="preserve">(specified by </w:t>
        </w:r>
      </w:ins>
      <w:r w:rsidRPr="000903FB">
        <w:rPr>
          <w:rFonts w:ascii="Courier New" w:hAnsi="Courier New" w:cs="Courier New"/>
        </w:rPr>
        <w:t>--sample</w:t>
      </w:r>
      <w:ins w:id="287" w:author="Longda Jiang" w:date="2021-09-07T20:30:00Z">
        <w:r w:rsidR="00254901">
          <w:rPr>
            <w:rFonts w:ascii="Courier New" w:hAnsi="Courier New" w:cs="Courier New"/>
          </w:rPr>
          <w:t>)</w:t>
        </w:r>
      </w:ins>
      <w:r w:rsidRPr="000903FB">
        <w:rPr>
          <w:rFonts w:ascii="Courier New" w:hAnsi="Courier New" w:cs="Courier New"/>
        </w:rPr>
        <w:t>.");</w:t>
      </w:r>
    </w:p>
    <w:p w14:paraId="788E38E8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Geno.cpp:714:        LOGGER.e(0, "can't allocate enough memory to read genotype.");</w:t>
      </w:r>
    </w:p>
    <w:p w14:paraId="032A2781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Geno.cpp:846:        LOGGER.e(0, err);</w:t>
      </w:r>
    </w:p>
    <w:p w14:paraId="033A1FDD" w14:textId="26D40A85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Geno.cpp:897:                LOGGER.e(0, "f</w:t>
      </w:r>
      <w:ins w:id="288" w:author="Longda Jiang" w:date="2021-09-07T20:33:00Z">
        <w:r w:rsidR="008B3C67">
          <w:rPr>
            <w:rFonts w:ascii="Courier New" w:hAnsi="Courier New" w:cs="Courier New"/>
          </w:rPr>
          <w:t>ound</w:t>
        </w:r>
      </w:ins>
      <w:del w:id="289" w:author="Longda Jiang" w:date="2021-09-07T20:33:00Z">
        <w:r w:rsidRPr="000903FB" w:rsidDel="008B3C67">
          <w:rPr>
            <w:rFonts w:ascii="Courier New" w:hAnsi="Courier New" w:cs="Courier New"/>
          </w:rPr>
          <w:delText>ind</w:delText>
        </w:r>
      </w:del>
      <w:r w:rsidRPr="000903FB">
        <w:rPr>
          <w:rFonts w:ascii="Courier New" w:hAnsi="Courier New" w:cs="Courier New"/>
        </w:rPr>
        <w:t xml:space="preserve"> heterozygote </w:t>
      </w:r>
      <w:del w:id="290" w:author="Longda Jiang" w:date="2021-09-07T20:33:00Z">
        <w:r w:rsidRPr="000903FB" w:rsidDel="008B3C67">
          <w:rPr>
            <w:rFonts w:ascii="Courier New" w:hAnsi="Courier New" w:cs="Courier New"/>
          </w:rPr>
          <w:delText xml:space="preserve">(1) </w:delText>
        </w:r>
      </w:del>
      <w:r w:rsidRPr="000903FB">
        <w:rPr>
          <w:rFonts w:ascii="Courier New" w:hAnsi="Courier New" w:cs="Courier New"/>
        </w:rPr>
        <w:t>coding</w:t>
      </w:r>
      <w:ins w:id="291" w:author="Longda Jiang" w:date="2021-09-07T20:33:00Z">
        <w:r w:rsidR="008B3C67">
          <w:rPr>
            <w:rFonts w:ascii="Courier New" w:hAnsi="Courier New" w:cs="Courier New"/>
          </w:rPr>
          <w:t xml:space="preserve"> </w:t>
        </w:r>
        <w:r w:rsidR="008B3C67" w:rsidRPr="000903FB">
          <w:rPr>
            <w:rFonts w:ascii="Courier New" w:hAnsi="Courier New" w:cs="Courier New"/>
          </w:rPr>
          <w:t>(</w:t>
        </w:r>
        <w:r w:rsidR="008B3C67">
          <w:rPr>
            <w:rFonts w:ascii="Courier New" w:hAnsi="Courier New" w:cs="Courier New"/>
          </w:rPr>
          <w:t>=</w:t>
        </w:r>
        <w:r w:rsidR="008B3C67" w:rsidRPr="000903FB">
          <w:rPr>
            <w:rFonts w:ascii="Courier New" w:hAnsi="Courier New" w:cs="Courier New"/>
          </w:rPr>
          <w:t>1)</w:t>
        </w:r>
      </w:ins>
      <w:r w:rsidRPr="000903FB">
        <w:rPr>
          <w:rFonts w:ascii="Courier New" w:hAnsi="Courier New" w:cs="Courier New"/>
        </w:rPr>
        <w:t xml:space="preserve"> </w:t>
      </w:r>
      <w:ins w:id="292" w:author="Longda Jiang" w:date="2021-09-07T20:33:00Z">
        <w:r w:rsidR="008B3C67">
          <w:rPr>
            <w:rFonts w:ascii="Courier New" w:hAnsi="Courier New" w:cs="Courier New"/>
          </w:rPr>
          <w:t>on</w:t>
        </w:r>
      </w:ins>
      <w:del w:id="293" w:author="Longda Jiang" w:date="2021-09-07T20:33:00Z">
        <w:r w:rsidRPr="000903FB" w:rsidDel="008B3C67">
          <w:rPr>
            <w:rFonts w:ascii="Courier New" w:hAnsi="Courier New" w:cs="Courier New"/>
          </w:rPr>
          <w:delText>in</w:delText>
        </w:r>
      </w:del>
      <w:r w:rsidRPr="000903FB">
        <w:rPr>
          <w:rFonts w:ascii="Courier New" w:hAnsi="Courier New" w:cs="Courier New"/>
        </w:rPr>
        <w:t xml:space="preserve"> ChrX (23) for male samples. GCTA follows the convention </w:t>
      </w:r>
      <w:ins w:id="294" w:author="Longda Jiang" w:date="2021-09-07T20:33:00Z">
        <w:r w:rsidR="008B3C67">
          <w:rPr>
            <w:rFonts w:ascii="Courier New" w:hAnsi="Courier New" w:cs="Courier New"/>
          </w:rPr>
          <w:t>from</w:t>
        </w:r>
      </w:ins>
      <w:del w:id="295" w:author="Longda Jiang" w:date="2021-09-07T20:33:00Z">
        <w:r w:rsidRPr="000903FB" w:rsidDel="008B3C67">
          <w:rPr>
            <w:rFonts w:ascii="Courier New" w:hAnsi="Courier New" w:cs="Courier New"/>
          </w:rPr>
          <w:delText>of</w:delText>
        </w:r>
      </w:del>
      <w:r w:rsidRPr="000903FB">
        <w:rPr>
          <w:rFonts w:ascii="Courier New" w:hAnsi="Courier New" w:cs="Courier New"/>
        </w:rPr>
        <w:t xml:space="preserve"> PLINK, </w:t>
      </w:r>
      <w:del w:id="296" w:author="Longda Jiang" w:date="2021-09-07T20:34:00Z">
        <w:r w:rsidRPr="000903FB" w:rsidDel="008B3C67">
          <w:rPr>
            <w:rFonts w:ascii="Courier New" w:hAnsi="Courier New" w:cs="Courier New"/>
          </w:rPr>
          <w:delText xml:space="preserve">and </w:delText>
        </w:r>
      </w:del>
      <w:r w:rsidRPr="000903FB">
        <w:rPr>
          <w:rFonts w:ascii="Courier New" w:hAnsi="Courier New" w:cs="Courier New"/>
        </w:rPr>
        <w:t>treat</w:t>
      </w:r>
      <w:ins w:id="297" w:author="Longda Jiang" w:date="2021-09-07T20:33:00Z">
        <w:r w:rsidR="008B3C67">
          <w:rPr>
            <w:rFonts w:ascii="Courier New" w:hAnsi="Courier New" w:cs="Courier New"/>
          </w:rPr>
          <w:t>s</w:t>
        </w:r>
      </w:ins>
      <w:r w:rsidRPr="000903FB">
        <w:rPr>
          <w:rFonts w:ascii="Courier New" w:hAnsi="Courier New" w:cs="Courier New"/>
        </w:rPr>
        <w:t xml:space="preserve"> ChrX (23) as non-PAR </w:t>
      </w:r>
      <w:del w:id="298" w:author="Longda Jiang" w:date="2021-09-07T20:33:00Z">
        <w:r w:rsidRPr="000903FB" w:rsidDel="008B3C67">
          <w:rPr>
            <w:rFonts w:ascii="Courier New" w:hAnsi="Courier New" w:cs="Courier New"/>
          </w:rPr>
          <w:delText xml:space="preserve">while male </w:delText>
        </w:r>
      </w:del>
      <w:ins w:id="299" w:author="Longda Jiang" w:date="2021-09-07T20:34:00Z">
        <w:r w:rsidR="008B3C67">
          <w:rPr>
            <w:rFonts w:ascii="Courier New" w:hAnsi="Courier New" w:cs="Courier New"/>
          </w:rPr>
          <w:t>and</w:t>
        </w:r>
      </w:ins>
      <w:ins w:id="300" w:author="Longda Jiang" w:date="2021-09-07T20:33:00Z">
        <w:r w:rsidR="008B3C67">
          <w:rPr>
            <w:rFonts w:ascii="Courier New" w:hAnsi="Courier New" w:cs="Courier New"/>
          </w:rPr>
          <w:t xml:space="preserve"> </w:t>
        </w:r>
      </w:ins>
      <w:r w:rsidRPr="000903FB">
        <w:rPr>
          <w:rFonts w:ascii="Courier New" w:hAnsi="Courier New" w:cs="Courier New"/>
        </w:rPr>
        <w:t>code</w:t>
      </w:r>
      <w:ins w:id="301" w:author="Longda Jiang" w:date="2021-09-07T20:34:00Z">
        <w:r w:rsidR="008B3C67">
          <w:rPr>
            <w:rFonts w:ascii="Courier New" w:hAnsi="Courier New" w:cs="Courier New"/>
          </w:rPr>
          <w:t>s male genotype on ChrX</w:t>
        </w:r>
      </w:ins>
      <w:del w:id="302" w:author="Longda Jiang" w:date="2021-09-07T20:34:00Z">
        <w:r w:rsidRPr="000903FB" w:rsidDel="008B3C67">
          <w:rPr>
            <w:rFonts w:ascii="Courier New" w:hAnsi="Courier New" w:cs="Courier New"/>
          </w:rPr>
          <w:delText>d</w:delText>
        </w:r>
      </w:del>
      <w:r w:rsidRPr="000903FB">
        <w:rPr>
          <w:rFonts w:ascii="Courier New" w:hAnsi="Courier New" w:cs="Courier New"/>
        </w:rPr>
        <w:t xml:space="preserve"> as </w:t>
      </w:r>
      <w:ins w:id="303" w:author="Longda Jiang" w:date="2021-09-07T20:34:00Z">
        <w:r w:rsidR="008B3C67">
          <w:rPr>
            <w:rFonts w:ascii="Courier New" w:hAnsi="Courier New" w:cs="Courier New"/>
          </w:rPr>
          <w:t xml:space="preserve">either </w:t>
        </w:r>
      </w:ins>
      <w:r w:rsidRPr="000903FB">
        <w:rPr>
          <w:rFonts w:ascii="Courier New" w:hAnsi="Courier New" w:cs="Courier New"/>
        </w:rPr>
        <w:t>0</w:t>
      </w:r>
      <w:ins w:id="304" w:author="Longda Jiang" w:date="2021-09-07T20:34:00Z">
        <w:r w:rsidR="008B3C67">
          <w:rPr>
            <w:rFonts w:ascii="Courier New" w:hAnsi="Courier New" w:cs="Courier New"/>
          </w:rPr>
          <w:t xml:space="preserve"> or </w:t>
        </w:r>
      </w:ins>
      <w:del w:id="305" w:author="Longda Jiang" w:date="2021-09-07T20:34:00Z">
        <w:r w:rsidRPr="000903FB" w:rsidDel="008B3C67">
          <w:rPr>
            <w:rFonts w:ascii="Courier New" w:hAnsi="Courier New" w:cs="Courier New"/>
          </w:rPr>
          <w:delText>/</w:delText>
        </w:r>
      </w:del>
      <w:r w:rsidRPr="000903FB">
        <w:rPr>
          <w:rFonts w:ascii="Courier New" w:hAnsi="Courier New" w:cs="Courier New"/>
        </w:rPr>
        <w:t>2. \nPlease check the gender information</w:t>
      </w:r>
      <w:ins w:id="306" w:author="Longda Jiang" w:date="2021-09-07T20:36:00Z">
        <w:r w:rsidR="008B3C67">
          <w:rPr>
            <w:rFonts w:ascii="Courier New" w:hAnsi="Courier New" w:cs="Courier New"/>
          </w:rPr>
          <w:t xml:space="preserve"> in your genotype file</w:t>
        </w:r>
      </w:ins>
      <w:r w:rsidRPr="000903FB">
        <w:rPr>
          <w:rFonts w:ascii="Courier New" w:hAnsi="Courier New" w:cs="Courier New"/>
        </w:rPr>
        <w:t>, or use PLINK --split-x to sep</w:t>
      </w:r>
      <w:ins w:id="307" w:author="Longda Jiang" w:date="2021-09-07T20:35:00Z">
        <w:r w:rsidR="008B3C67">
          <w:rPr>
            <w:rFonts w:ascii="Courier New" w:hAnsi="Courier New" w:cs="Courier New"/>
          </w:rPr>
          <w:t>a</w:t>
        </w:r>
      </w:ins>
      <w:del w:id="308" w:author="Longda Jiang" w:date="2021-09-07T20:35:00Z">
        <w:r w:rsidRPr="000903FB" w:rsidDel="008B3C67">
          <w:rPr>
            <w:rFonts w:ascii="Courier New" w:hAnsi="Courier New" w:cs="Courier New"/>
          </w:rPr>
          <w:delText>e</w:delText>
        </w:r>
      </w:del>
      <w:r w:rsidRPr="000903FB">
        <w:rPr>
          <w:rFonts w:ascii="Courier New" w:hAnsi="Courier New" w:cs="Courier New"/>
        </w:rPr>
        <w:t>rate the ChrX into non-PAR (chr23) and PAR (chr25)</w:t>
      </w:r>
      <w:ins w:id="309" w:author="Longda Jiang" w:date="2021-09-07T20:35:00Z">
        <w:r w:rsidR="008B3C67">
          <w:rPr>
            <w:rFonts w:ascii="Courier New" w:hAnsi="Courier New" w:cs="Courier New"/>
          </w:rPr>
          <w:t xml:space="preserve"> </w:t>
        </w:r>
      </w:ins>
      <w:ins w:id="310" w:author="Longda Jiang" w:date="2021-09-07T20:36:00Z">
        <w:r w:rsidR="008B3C67">
          <w:rPr>
            <w:rFonts w:ascii="Courier New" w:hAnsi="Courier New" w:cs="Courier New"/>
          </w:rPr>
          <w:t xml:space="preserve">regions </w:t>
        </w:r>
      </w:ins>
      <w:ins w:id="311" w:author="Longda Jiang" w:date="2021-09-07T20:35:00Z">
        <w:r w:rsidR="008B3C67">
          <w:rPr>
            <w:rFonts w:ascii="Courier New" w:hAnsi="Courier New" w:cs="Courier New"/>
          </w:rPr>
          <w:t>for further analysis</w:t>
        </w:r>
      </w:ins>
      <w:r w:rsidRPr="000903FB">
        <w:rPr>
          <w:rFonts w:ascii="Courier New" w:hAnsi="Courier New" w:cs="Courier New"/>
        </w:rPr>
        <w:t>.\n</w:t>
      </w:r>
      <w:ins w:id="312" w:author="Longda Jiang" w:date="2021-09-07T20:35:00Z">
        <w:r w:rsidR="008B3C67">
          <w:rPr>
            <w:rFonts w:ascii="Courier New" w:hAnsi="Courier New" w:cs="Courier New"/>
          </w:rPr>
          <w:t xml:space="preserve">The </w:t>
        </w:r>
      </w:ins>
      <w:r w:rsidRPr="000903FB">
        <w:rPr>
          <w:rFonts w:ascii="Courier New" w:hAnsi="Courier New" w:cs="Courier New"/>
        </w:rPr>
        <w:t xml:space="preserve">non-PAR </w:t>
      </w:r>
      <w:ins w:id="313" w:author="Longda Jiang" w:date="2021-09-07T20:36:00Z">
        <w:r w:rsidR="008B3C67">
          <w:rPr>
            <w:rFonts w:ascii="Courier New" w:hAnsi="Courier New" w:cs="Courier New"/>
          </w:rPr>
          <w:t xml:space="preserve">region </w:t>
        </w:r>
      </w:ins>
      <w:del w:id="314" w:author="Longda Jiang" w:date="2021-09-07T20:37:00Z">
        <w:r w:rsidRPr="000903FB" w:rsidDel="008B3C67">
          <w:rPr>
            <w:rFonts w:ascii="Courier New" w:hAnsi="Courier New" w:cs="Courier New"/>
          </w:rPr>
          <w:delText xml:space="preserve">has </w:delText>
        </w:r>
      </w:del>
      <w:ins w:id="315" w:author="Longda Jiang" w:date="2021-09-07T20:37:00Z">
        <w:r w:rsidR="008B3C67">
          <w:rPr>
            <w:rFonts w:ascii="Courier New" w:hAnsi="Courier New" w:cs="Courier New"/>
          </w:rPr>
          <w:t xml:space="preserve">is </w:t>
        </w:r>
      </w:ins>
      <w:ins w:id="316" w:author="Longda Jiang" w:date="2021-09-07T20:38:00Z">
        <w:r w:rsidR="008B3C67">
          <w:rPr>
            <w:rFonts w:ascii="Courier New" w:hAnsi="Courier New" w:cs="Courier New"/>
          </w:rPr>
          <w:t>assumed to have</w:t>
        </w:r>
      </w:ins>
      <w:ins w:id="317" w:author="Longda Jiang" w:date="2021-09-07T20:37:00Z">
        <w:r w:rsidR="008B3C67" w:rsidRPr="000903FB">
          <w:rPr>
            <w:rFonts w:ascii="Courier New" w:hAnsi="Courier New" w:cs="Courier New"/>
          </w:rPr>
          <w:t xml:space="preserve"> </w:t>
        </w:r>
      </w:ins>
      <w:r w:rsidRPr="000903FB">
        <w:rPr>
          <w:rFonts w:ascii="Courier New" w:hAnsi="Courier New" w:cs="Courier New"/>
        </w:rPr>
        <w:t xml:space="preserve">the dosage compensation problem, </w:t>
      </w:r>
      <w:ins w:id="318" w:author="Longda Jiang" w:date="2021-09-07T20:37:00Z">
        <w:r w:rsidR="008B3C67">
          <w:rPr>
            <w:rFonts w:ascii="Courier New" w:hAnsi="Courier New" w:cs="Courier New"/>
          </w:rPr>
          <w:t xml:space="preserve">and </w:t>
        </w:r>
      </w:ins>
      <w:r w:rsidRPr="000903FB">
        <w:rPr>
          <w:rFonts w:ascii="Courier New" w:hAnsi="Courier New" w:cs="Courier New"/>
        </w:rPr>
        <w:t xml:space="preserve">you can specify </w:t>
      </w:r>
      <w:ins w:id="319" w:author="Longda Jiang" w:date="2021-09-07T20:35:00Z">
        <w:r w:rsidR="008B3C67">
          <w:rPr>
            <w:rFonts w:ascii="Courier New" w:hAnsi="Courier New" w:cs="Courier New"/>
          </w:rPr>
          <w:t>it with the</w:t>
        </w:r>
      </w:ins>
      <w:del w:id="320" w:author="Longda Jiang" w:date="2021-09-07T20:35:00Z">
        <w:r w:rsidRPr="000903FB" w:rsidDel="008B3C67">
          <w:rPr>
            <w:rFonts w:ascii="Courier New" w:hAnsi="Courier New" w:cs="Courier New"/>
          </w:rPr>
          <w:delText>by</w:delText>
        </w:r>
      </w:del>
      <w:r w:rsidRPr="000903FB">
        <w:rPr>
          <w:rFonts w:ascii="Courier New" w:hAnsi="Courier New" w:cs="Courier New"/>
        </w:rPr>
        <w:t xml:space="preserve"> --dc flag,</w:t>
      </w:r>
      <w:ins w:id="321" w:author="Longda Jiang" w:date="2021-09-07T20:36:00Z">
        <w:r w:rsidR="008B3C67">
          <w:rPr>
            <w:rFonts w:ascii="Courier New" w:hAnsi="Courier New" w:cs="Courier New"/>
          </w:rPr>
          <w:t xml:space="preserve"> with</w:t>
        </w:r>
      </w:ins>
      <w:r w:rsidRPr="000903FB">
        <w:rPr>
          <w:rFonts w:ascii="Courier New" w:hAnsi="Courier New" w:cs="Courier New"/>
        </w:rPr>
        <w:t xml:space="preserve"> 0: no compensation, </w:t>
      </w:r>
      <w:ins w:id="322" w:author="Longda Jiang" w:date="2021-09-07T20:36:00Z">
        <w:r w:rsidR="008B3C67">
          <w:rPr>
            <w:rFonts w:ascii="Courier New" w:hAnsi="Courier New" w:cs="Courier New"/>
          </w:rPr>
          <w:t xml:space="preserve">and </w:t>
        </w:r>
      </w:ins>
      <w:r w:rsidRPr="000903FB">
        <w:rPr>
          <w:rFonts w:ascii="Courier New" w:hAnsi="Courier New" w:cs="Courier New"/>
        </w:rPr>
        <w:t>1: dosage compensation (</w:t>
      </w:r>
      <w:ins w:id="323" w:author="Longda Jiang" w:date="2021-09-07T20:35:00Z">
        <w:r w:rsidR="008B3C67">
          <w:rPr>
            <w:rFonts w:ascii="Courier New" w:hAnsi="Courier New" w:cs="Courier New"/>
          </w:rPr>
          <w:t xml:space="preserve">the </w:t>
        </w:r>
      </w:ins>
      <w:r w:rsidRPr="000903FB">
        <w:rPr>
          <w:rFonts w:ascii="Courier New" w:hAnsi="Courier New" w:cs="Courier New"/>
        </w:rPr>
        <w:t xml:space="preserve">default </w:t>
      </w:r>
      <w:ins w:id="324" w:author="Longda Jiang" w:date="2021-09-07T20:35:00Z">
        <w:r w:rsidR="008B3C67">
          <w:rPr>
            <w:rFonts w:ascii="Courier New" w:hAnsi="Courier New" w:cs="Courier New"/>
          </w:rPr>
          <w:t xml:space="preserve">is </w:t>
        </w:r>
      </w:ins>
      <w:r w:rsidRPr="000903FB">
        <w:rPr>
          <w:rFonts w:ascii="Courier New" w:hAnsi="Courier New" w:cs="Courier New"/>
        </w:rPr>
        <w:t>1 in GCTA).");</w:t>
      </w:r>
    </w:p>
    <w:p w14:paraId="67E503E7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Geno.cpp:1051:                LOGGER.e(0, "can't read " + to_string(lag_index) + "th SNP in [" + geno_files[fileIndex] + "].");</w:t>
      </w:r>
    </w:p>
    <w:p w14:paraId="57D3A29B" w14:textId="398FD2DD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Geno.cpp:1163:                LOGGER.e(0, "decompress genotype </w:t>
      </w:r>
      <w:ins w:id="325" w:author="Longda Jiang" w:date="2021-09-07T20:39:00Z">
        <w:r w:rsidR="008B3C67">
          <w:rPr>
            <w:rFonts w:ascii="Courier New" w:hAnsi="Courier New" w:cs="Courier New"/>
          </w:rPr>
          <w:t>file</w:t>
        </w:r>
      </w:ins>
      <w:del w:id="326" w:author="Longda Jiang" w:date="2021-09-07T20:39:00Z">
        <w:r w:rsidRPr="000903FB" w:rsidDel="008B3C67">
          <w:rPr>
            <w:rFonts w:ascii="Courier New" w:hAnsi="Courier New" w:cs="Courier New"/>
          </w:rPr>
          <w:delText>data</w:delText>
        </w:r>
      </w:del>
      <w:r w:rsidRPr="000903FB">
        <w:rPr>
          <w:rFonts w:ascii="Courier New" w:hAnsi="Courier New" w:cs="Courier New"/>
        </w:rPr>
        <w:t xml:space="preserve"> error in " + error_promp); </w:t>
      </w:r>
    </w:p>
    <w:p w14:paraId="6D1209DE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Geno.cpp:1170:                    LOGGER.e(0, "not compressed by zstd in " + error_promp);</w:t>
      </w:r>
    </w:p>
    <w:p w14:paraId="681189A0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Geno.cpp:1173:                    LOGGER.e(0, "original size unknown in " + error_promp);</w:t>
      </w:r>
    </w:p>
    <w:p w14:paraId="03D9A242" w14:textId="0F2F071D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Geno.cpp:1177:                LOGGER.e(0, "size stated in </w:t>
      </w:r>
      <w:ins w:id="327" w:author="Longda Jiang" w:date="2021-09-07T20:39:00Z">
        <w:r w:rsidR="008B3C67">
          <w:rPr>
            <w:rFonts w:ascii="Courier New" w:hAnsi="Courier New" w:cs="Courier New"/>
          </w:rPr>
          <w:t xml:space="preserve">the </w:t>
        </w:r>
      </w:ins>
      <w:r w:rsidRPr="000903FB">
        <w:rPr>
          <w:rFonts w:ascii="Courier New" w:hAnsi="Courier New" w:cs="Courier New"/>
        </w:rPr>
        <w:t xml:space="preserve">compressed </w:t>
      </w:r>
      <w:del w:id="328" w:author="Longda Jiang" w:date="2021-09-07T20:39:00Z">
        <w:r w:rsidRPr="000903FB" w:rsidDel="008B3C67">
          <w:rPr>
            <w:rFonts w:ascii="Courier New" w:hAnsi="Courier New" w:cs="Courier New"/>
          </w:rPr>
          <w:delText xml:space="preserve">data </w:delText>
        </w:r>
      </w:del>
      <w:ins w:id="329" w:author="Longda Jiang" w:date="2021-09-07T20:39:00Z">
        <w:r w:rsidR="008B3C67">
          <w:rPr>
            <w:rFonts w:ascii="Courier New" w:hAnsi="Courier New" w:cs="Courier New"/>
          </w:rPr>
          <w:t>file</w:t>
        </w:r>
        <w:r w:rsidR="008B3C67" w:rsidRPr="000903FB">
          <w:rPr>
            <w:rFonts w:ascii="Courier New" w:hAnsi="Courier New" w:cs="Courier New"/>
          </w:rPr>
          <w:t xml:space="preserve"> </w:t>
        </w:r>
      </w:ins>
      <w:r w:rsidRPr="000903FB">
        <w:rPr>
          <w:rFonts w:ascii="Courier New" w:hAnsi="Courier New" w:cs="Courier New"/>
        </w:rPr>
        <w:t>is different from " + error_promp);</w:t>
      </w:r>
    </w:p>
    <w:p w14:paraId="4F327D5E" w14:textId="022AF53E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Geno.cpp:1182:                LOGGER.e(0, "decompress genotype </w:t>
      </w:r>
      <w:ins w:id="330" w:author="Longda Jiang" w:date="2021-09-07T20:39:00Z">
        <w:r w:rsidR="008B3C67">
          <w:rPr>
            <w:rFonts w:ascii="Courier New" w:hAnsi="Courier New" w:cs="Courier New"/>
          </w:rPr>
          <w:t xml:space="preserve">file </w:t>
        </w:r>
      </w:ins>
      <w:r w:rsidRPr="000903FB">
        <w:rPr>
          <w:rFonts w:ascii="Courier New" w:hAnsi="Courier New" w:cs="Courier New"/>
        </w:rPr>
        <w:t>error: " + string(ZSTD_getErrorName(dSize)) + " in " + error_promp);</w:t>
      </w:r>
    </w:p>
    <w:p w14:paraId="5F004C40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Geno.cpp:1185:            LOGGER.e(0, "unknown compress format in " + error_promp);</w:t>
      </w:r>
    </w:p>
    <w:p w14:paraId="297A0992" w14:textId="450EF8C8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Geno.cpp:1193:        LOGGER.e(0, "inconsistent number of sample</w:t>
      </w:r>
      <w:ins w:id="331" w:author="Longda Jiang" w:date="2021-09-07T20:39:00Z">
        <w:r w:rsidR="008B3C67">
          <w:rPr>
            <w:rFonts w:ascii="Courier New" w:hAnsi="Courier New" w:cs="Courier New"/>
          </w:rPr>
          <w:t>s</w:t>
        </w:r>
      </w:ins>
      <w:r w:rsidRPr="000903FB">
        <w:rPr>
          <w:rFonts w:ascii="Courier New" w:hAnsi="Courier New" w:cs="Courier New"/>
        </w:rPr>
        <w:t xml:space="preserve"> in " + error_promp);</w:t>
      </w:r>
    </w:p>
    <w:p w14:paraId="49CDE31B" w14:textId="3D31CF9F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Geno.cpp:1197:        LOGGER.e(0, "multi</w:t>
      </w:r>
      <w:ins w:id="332" w:author="Longda Jiang" w:date="2021-09-07T20:39:00Z">
        <w:r w:rsidR="008B3C67">
          <w:rPr>
            <w:rFonts w:ascii="Courier New" w:hAnsi="Courier New" w:cs="Courier New"/>
          </w:rPr>
          <w:t>-</w:t>
        </w:r>
      </w:ins>
      <w:del w:id="333" w:author="Longda Jiang" w:date="2021-09-07T20:39:00Z">
        <w:r w:rsidRPr="000903FB" w:rsidDel="008B3C67">
          <w:rPr>
            <w:rFonts w:ascii="Courier New" w:hAnsi="Courier New" w:cs="Courier New"/>
          </w:rPr>
          <w:delText xml:space="preserve"> </w:delText>
        </w:r>
      </w:del>
      <w:r w:rsidRPr="000903FB">
        <w:rPr>
          <w:rFonts w:ascii="Courier New" w:hAnsi="Courier New" w:cs="Courier New"/>
        </w:rPr>
        <w:t>allel</w:t>
      </w:r>
      <w:ins w:id="334" w:author="Longda Jiang" w:date="2021-09-07T20:40:00Z">
        <w:r w:rsidR="008B3C67">
          <w:rPr>
            <w:rFonts w:ascii="Courier New" w:hAnsi="Courier New" w:cs="Courier New"/>
          </w:rPr>
          <w:t>ic SNPs</w:t>
        </w:r>
      </w:ins>
      <w:del w:id="335" w:author="Longda Jiang" w:date="2021-09-07T20:40:00Z">
        <w:r w:rsidRPr="000903FB" w:rsidDel="008B3C67">
          <w:rPr>
            <w:rFonts w:ascii="Courier New" w:hAnsi="Courier New" w:cs="Courier New"/>
          </w:rPr>
          <w:delText>es</w:delText>
        </w:r>
      </w:del>
      <w:r w:rsidRPr="000903FB">
        <w:rPr>
          <w:rFonts w:ascii="Courier New" w:hAnsi="Courier New" w:cs="Courier New"/>
        </w:rPr>
        <w:t xml:space="preserve"> detected in " + error_promp);</w:t>
      </w:r>
    </w:p>
    <w:p w14:paraId="7A8E5E11" w14:textId="7460625E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Geno.cpp:1205:        LOGGER.e(0, "multi</w:t>
      </w:r>
      <w:del w:id="336" w:author="Longda Jiang" w:date="2021-09-07T20:41:00Z">
        <w:r w:rsidRPr="000903FB" w:rsidDel="008B3C67">
          <w:rPr>
            <w:rFonts w:ascii="Courier New" w:hAnsi="Courier New" w:cs="Courier New"/>
          </w:rPr>
          <w:delText xml:space="preserve"> </w:delText>
        </w:r>
      </w:del>
      <w:r w:rsidRPr="000903FB">
        <w:rPr>
          <w:rFonts w:ascii="Courier New" w:hAnsi="Courier New" w:cs="Courier New"/>
        </w:rPr>
        <w:t>ploidy detected in " + error_promp);</w:t>
      </w:r>
    </w:p>
    <w:p w14:paraId="42BBBB85" w14:textId="19B4AAF1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Geno.cpp:1273:            LOGGER.e(0, "</w:t>
      </w:r>
      <w:ins w:id="337" w:author="Longda Jiang" w:date="2021-09-07T20:42:00Z">
        <w:r w:rsidR="008B3C67" w:rsidRPr="000903FB">
          <w:rPr>
            <w:rFonts w:ascii="Courier New" w:hAnsi="Courier New" w:cs="Courier New"/>
          </w:rPr>
          <w:t>multiploidy</w:t>
        </w:r>
        <w:r w:rsidR="008B3C67" w:rsidRPr="000903FB" w:rsidDel="008B3C67">
          <w:rPr>
            <w:rFonts w:ascii="Courier New" w:hAnsi="Courier New" w:cs="Courier New"/>
          </w:rPr>
          <w:t xml:space="preserve"> </w:t>
        </w:r>
      </w:ins>
      <w:del w:id="338" w:author="Longda Jiang" w:date="2021-09-07T20:42:00Z">
        <w:r w:rsidRPr="000903FB" w:rsidDel="008B3C67">
          <w:rPr>
            <w:rFonts w:ascii="Courier New" w:hAnsi="Courier New" w:cs="Courier New"/>
          </w:rPr>
          <w:delText xml:space="preserve">Ploidy other than diploid </w:delText>
        </w:r>
      </w:del>
      <w:r w:rsidRPr="000903FB">
        <w:rPr>
          <w:rFonts w:ascii="Courier New" w:hAnsi="Courier New" w:cs="Courier New"/>
        </w:rPr>
        <w:t>detected in " + error_promp);</w:t>
      </w:r>
    </w:p>
    <w:p w14:paraId="3715B535" w14:textId="1C9D1A7F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Geno.cpp:1517:           LOGGER.e(0, "re</w:t>
      </w:r>
      <w:ins w:id="339" w:author="Longda Jiang" w:date="2021-09-07T20:43:00Z">
        <w:r w:rsidR="008B3C67">
          <w:rPr>
            <w:rFonts w:ascii="Courier New" w:hAnsi="Courier New" w:cs="Courier New"/>
          </w:rPr>
          <w:t>ach</w:t>
        </w:r>
        <w:r w:rsidR="00C64665">
          <w:rPr>
            <w:rFonts w:ascii="Courier New" w:hAnsi="Courier New" w:cs="Courier New"/>
          </w:rPr>
          <w:t xml:space="preserve"> </w:t>
        </w:r>
      </w:ins>
      <w:del w:id="340" w:author="Longda Jiang" w:date="2021-09-07T20:43:00Z">
        <w:r w:rsidRPr="000903FB" w:rsidDel="008B3C67">
          <w:rPr>
            <w:rFonts w:ascii="Courier New" w:hAnsi="Courier New" w:cs="Courier New"/>
          </w:rPr>
          <w:delText xml:space="preserve">ad to </w:delText>
        </w:r>
      </w:del>
      <w:r w:rsidRPr="000903FB">
        <w:rPr>
          <w:rFonts w:ascii="Courier New" w:hAnsi="Courier New" w:cs="Courier New"/>
        </w:rPr>
        <w:t xml:space="preserve">the end of the genotype file, but still </w:t>
      </w:r>
      <w:del w:id="341" w:author="Longda Jiang" w:date="2021-09-07T20:43:00Z">
        <w:r w:rsidRPr="000903FB" w:rsidDel="00C64665">
          <w:rPr>
            <w:rFonts w:ascii="Courier New" w:hAnsi="Courier New" w:cs="Courier New"/>
          </w:rPr>
          <w:delText xml:space="preserve">didn't </w:delText>
        </w:r>
      </w:del>
      <w:ins w:id="342" w:author="Longda Jiang" w:date="2021-09-07T20:43:00Z">
        <w:r w:rsidR="00C64665">
          <w:rPr>
            <w:rFonts w:ascii="Courier New" w:hAnsi="Courier New" w:cs="Courier New"/>
          </w:rPr>
          <w:t>cannot</w:t>
        </w:r>
        <w:r w:rsidR="00C64665" w:rsidRPr="000903FB">
          <w:rPr>
            <w:rFonts w:ascii="Courier New" w:hAnsi="Courier New" w:cs="Courier New"/>
          </w:rPr>
          <w:t xml:space="preserve"> </w:t>
        </w:r>
      </w:ins>
      <w:r w:rsidRPr="000903FB">
        <w:rPr>
          <w:rFonts w:ascii="Courier New" w:hAnsi="Courier New" w:cs="Courier New"/>
        </w:rPr>
        <w:t>finish</w:t>
      </w:r>
      <w:ins w:id="343" w:author="Longda Jiang" w:date="2021-09-07T20:43:00Z">
        <w:r w:rsidR="00C64665">
          <w:rPr>
            <w:rFonts w:ascii="Courier New" w:hAnsi="Courier New" w:cs="Courier New"/>
          </w:rPr>
          <w:t xml:space="preserve"> the reading process</w:t>
        </w:r>
      </w:ins>
      <w:ins w:id="344" w:author="Longda Jiang" w:date="2021-09-07T20:44:00Z">
        <w:r w:rsidR="00C64665">
          <w:rPr>
            <w:rFonts w:ascii="Courier New" w:hAnsi="Courier New" w:cs="Courier New"/>
          </w:rPr>
          <w:t xml:space="preserve"> (EOF error)</w:t>
        </w:r>
      </w:ins>
      <w:r w:rsidRPr="000903FB">
        <w:rPr>
          <w:rFonts w:ascii="Courier New" w:hAnsi="Courier New" w:cs="Courier New"/>
        </w:rPr>
        <w:t>.");</w:t>
      </w:r>
    </w:p>
    <w:p w14:paraId="56D58E91" w14:textId="6788111E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lastRenderedPageBreak/>
        <w:t>Geno.cpp:1641:        LOGGER.e(0, "</w:t>
      </w:r>
      <w:del w:id="345" w:author="Longda Jiang" w:date="2021-09-07T20:44:00Z">
        <w:r w:rsidRPr="000903FB" w:rsidDel="0073347B">
          <w:rPr>
            <w:rFonts w:ascii="Courier New" w:hAnsi="Courier New" w:cs="Courier New"/>
          </w:rPr>
          <w:delText>extracted marker</w:delText>
        </w:r>
      </w:del>
      <w:ins w:id="346" w:author="Longda Jiang" w:date="2021-09-07T20:44:00Z">
        <w:r w:rsidR="0073347B">
          <w:rPr>
            <w:rFonts w:ascii="Courier New" w:hAnsi="Courier New" w:cs="Courier New"/>
          </w:rPr>
          <w:t>The si</w:t>
        </w:r>
      </w:ins>
      <w:ins w:id="347" w:author="Longda Jiang" w:date="2021-09-07T20:45:00Z">
        <w:r w:rsidR="0073347B">
          <w:rPr>
            <w:rFonts w:ascii="Courier New" w:hAnsi="Courier New" w:cs="Courier New"/>
          </w:rPr>
          <w:t>ze of the extracted markers is</w:t>
        </w:r>
      </w:ins>
      <w:r w:rsidRPr="000903FB">
        <w:rPr>
          <w:rFonts w:ascii="Courier New" w:hAnsi="Courier New" w:cs="Courier New"/>
        </w:rPr>
        <w:t xml:space="preserve"> larger than </w:t>
      </w:r>
      <w:ins w:id="348" w:author="Longda Jiang" w:date="2021-09-07T20:45:00Z">
        <w:r w:rsidR="0073347B">
          <w:rPr>
            <w:rFonts w:ascii="Courier New" w:hAnsi="Courier New" w:cs="Courier New"/>
          </w:rPr>
          <w:t xml:space="preserve">the </w:t>
        </w:r>
      </w:ins>
      <w:r w:rsidRPr="000903FB">
        <w:rPr>
          <w:rFonts w:ascii="Courier New" w:hAnsi="Courier New" w:cs="Courier New"/>
        </w:rPr>
        <w:t>buffer</w:t>
      </w:r>
      <w:ins w:id="349" w:author="Longda Jiang" w:date="2021-09-07T20:45:00Z">
        <w:r w:rsidR="0073347B">
          <w:rPr>
            <w:rFonts w:ascii="Courier New" w:hAnsi="Courier New" w:cs="Courier New"/>
          </w:rPr>
          <w:t xml:space="preserve"> size</w:t>
        </w:r>
      </w:ins>
      <w:r w:rsidRPr="000903FB">
        <w:rPr>
          <w:rFonts w:ascii="Courier New" w:hAnsi="Courier New" w:cs="Courier New"/>
        </w:rPr>
        <w:t>.");</w:t>
      </w:r>
    </w:p>
    <w:p w14:paraId="59CB221F" w14:textId="5E6CC0F3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Geno.cpp:1672:            LOGGER.e(0, "inconsistent sample size</w:t>
      </w:r>
      <w:ins w:id="350" w:author="Longda Jiang" w:date="2021-09-07T20:46:00Z">
        <w:r w:rsidR="00393F03">
          <w:rPr>
            <w:rFonts w:ascii="Courier New" w:hAnsi="Courier New" w:cs="Courier New"/>
          </w:rPr>
          <w:t>s</w:t>
        </w:r>
      </w:ins>
      <w:r w:rsidRPr="000903FB">
        <w:rPr>
          <w:rFonts w:ascii="Courier New" w:hAnsi="Courier New" w:cs="Courier New"/>
        </w:rPr>
        <w:t xml:space="preserve"> </w:t>
      </w:r>
      <w:ins w:id="351" w:author="Longda Jiang" w:date="2021-09-07T20:46:00Z">
        <w:r w:rsidR="00393F03">
          <w:rPr>
            <w:rFonts w:ascii="Courier New" w:hAnsi="Courier New" w:cs="Courier New"/>
          </w:rPr>
          <w:t>between</w:t>
        </w:r>
      </w:ins>
      <w:del w:id="352" w:author="Longda Jiang" w:date="2021-09-07T20:46:00Z">
        <w:r w:rsidRPr="000903FB" w:rsidDel="00393F03">
          <w:rPr>
            <w:rFonts w:ascii="Courier New" w:hAnsi="Courier New" w:cs="Courier New"/>
          </w:rPr>
          <w:delText>in</w:delText>
        </w:r>
      </w:del>
      <w:r w:rsidRPr="000903FB">
        <w:rPr>
          <w:rFonts w:ascii="Courier New" w:hAnsi="Courier New" w:cs="Courier New"/>
        </w:rPr>
        <w:t xml:space="preserve"> </w:t>
      </w:r>
      <w:ins w:id="353" w:author="Longda Jiang" w:date="2021-09-07T20:45:00Z">
        <w:r w:rsidR="0084268B">
          <w:rPr>
            <w:rFonts w:ascii="Courier New" w:hAnsi="Courier New" w:cs="Courier New"/>
          </w:rPr>
          <w:t>the .</w:t>
        </w:r>
      </w:ins>
      <w:r w:rsidRPr="000903FB">
        <w:rPr>
          <w:rFonts w:ascii="Courier New" w:hAnsi="Courier New" w:cs="Courier New"/>
        </w:rPr>
        <w:t xml:space="preserve">bgen file [" + geno_files[i] + "] </w:t>
      </w:r>
      <w:ins w:id="354" w:author="Longda Jiang" w:date="2021-09-07T20:45:00Z">
        <w:r w:rsidR="0084268B">
          <w:rPr>
            <w:rFonts w:ascii="Courier New" w:hAnsi="Courier New" w:cs="Courier New"/>
          </w:rPr>
          <w:t xml:space="preserve">and the .sample file </w:t>
        </w:r>
      </w:ins>
      <w:del w:id="355" w:author="Longda Jiang" w:date="2021-09-07T20:45:00Z">
        <w:r w:rsidRPr="000903FB" w:rsidDel="0084268B">
          <w:rPr>
            <w:rFonts w:ascii="Courier New" w:hAnsi="Courier New" w:cs="Courier New"/>
          </w:rPr>
          <w:delText xml:space="preserve">to </w:delText>
        </w:r>
      </w:del>
      <w:ins w:id="356" w:author="Longda Jiang" w:date="2021-09-07T20:45:00Z">
        <w:r w:rsidR="0084268B">
          <w:rPr>
            <w:rFonts w:ascii="Courier New" w:hAnsi="Courier New" w:cs="Courier New"/>
          </w:rPr>
          <w:t xml:space="preserve">(specified by </w:t>
        </w:r>
      </w:ins>
      <w:del w:id="357" w:author="Longda Jiang" w:date="2021-09-07T20:45:00Z">
        <w:r w:rsidRPr="000903FB" w:rsidDel="0084268B">
          <w:rPr>
            <w:rFonts w:ascii="Courier New" w:hAnsi="Courier New" w:cs="Courier New"/>
          </w:rPr>
          <w:delText>the input of --</w:delText>
        </w:r>
      </w:del>
      <w:ins w:id="358" w:author="Longda Jiang" w:date="2021-09-07T20:45:00Z">
        <w:r w:rsidR="00393F03">
          <w:rPr>
            <w:rFonts w:ascii="Courier New" w:hAnsi="Courier New" w:cs="Courier New"/>
          </w:rPr>
          <w:t>--</w:t>
        </w:r>
      </w:ins>
      <w:r w:rsidRPr="000903FB">
        <w:rPr>
          <w:rFonts w:ascii="Courier New" w:hAnsi="Courier New" w:cs="Courier New"/>
        </w:rPr>
        <w:t>sample</w:t>
      </w:r>
      <w:ins w:id="359" w:author="Longda Jiang" w:date="2021-09-07T20:45:00Z">
        <w:r w:rsidR="0084268B">
          <w:rPr>
            <w:rFonts w:ascii="Courier New" w:hAnsi="Courier New" w:cs="Courier New"/>
          </w:rPr>
          <w:t>)</w:t>
        </w:r>
      </w:ins>
      <w:r w:rsidRPr="000903FB">
        <w:rPr>
          <w:rFonts w:ascii="Courier New" w:hAnsi="Courier New" w:cs="Courier New"/>
        </w:rPr>
        <w:t>.");</w:t>
      </w:r>
    </w:p>
    <w:p w14:paraId="60E8EA1C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Geno.cpp:1797:                    LOGGER.e(0, "decompress genotype data error in " + error_promp); </w:t>
      </w:r>
    </w:p>
    <w:p w14:paraId="626A0EC2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Geno.cpp:1804:                    LOGGER.e(0, "not compressed by zstd in " + error_promp);</w:t>
      </w:r>
    </w:p>
    <w:p w14:paraId="19C51979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Geno.cpp:1807:                    LOGGER.e(0, "original size unknown in " + error_promp);</w:t>
      </w:r>
    </w:p>
    <w:p w14:paraId="396EE723" w14:textId="7E3A1AC8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Geno.cpp:1811:                    LOGGER.e(0, "</w:t>
      </w:r>
      <w:ins w:id="360" w:author="Longda Jiang" w:date="2021-09-07T20:46:00Z">
        <w:r w:rsidR="00A112DB">
          <w:rPr>
            <w:rFonts w:ascii="Courier New" w:hAnsi="Courier New" w:cs="Courier New"/>
          </w:rPr>
          <w:t xml:space="preserve">the </w:t>
        </w:r>
      </w:ins>
      <w:r w:rsidRPr="000903FB">
        <w:rPr>
          <w:rFonts w:ascii="Courier New" w:hAnsi="Courier New" w:cs="Courier New"/>
        </w:rPr>
        <w:t>size stated in compressed data is different from " + error_promp);</w:t>
      </w:r>
    </w:p>
    <w:p w14:paraId="6EA5FBAF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Geno.cpp:1816:                    LOGGER.e(0, "decompress genotype error: " + string(ZSTD_getErrorName(dSize)) + " in " + error_promp);</w:t>
      </w:r>
    </w:p>
    <w:p w14:paraId="70B55DD6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Geno.cpp:1819:                LOGGER.e(0, "unknown compress format in " + error_promp);</w:t>
      </w:r>
    </w:p>
    <w:p w14:paraId="78DDBEEB" w14:textId="57DB15D8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Geno.cpp:1839:            LOGGER.e(0, "inconsistent number of sample</w:t>
      </w:r>
      <w:ins w:id="361" w:author="Longda Jiang" w:date="2021-09-07T20:47:00Z">
        <w:r w:rsidR="0043766F">
          <w:rPr>
            <w:rFonts w:ascii="Courier New" w:hAnsi="Courier New" w:cs="Courier New"/>
          </w:rPr>
          <w:t>s</w:t>
        </w:r>
      </w:ins>
      <w:r w:rsidRPr="000903FB">
        <w:rPr>
          <w:rFonts w:ascii="Courier New" w:hAnsi="Courier New" w:cs="Courier New"/>
        </w:rPr>
        <w:t xml:space="preserve"> in " + error_promp );</w:t>
      </w:r>
    </w:p>
    <w:p w14:paraId="6DF23807" w14:textId="69A35594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Geno.cpp:1843:            LOGGER.e(0, "multi</w:t>
      </w:r>
      <w:ins w:id="362" w:author="Longda Jiang" w:date="2021-09-07T20:47:00Z">
        <w:r w:rsidR="0043766F">
          <w:rPr>
            <w:rFonts w:ascii="Courier New" w:hAnsi="Courier New" w:cs="Courier New"/>
          </w:rPr>
          <w:t>-</w:t>
        </w:r>
      </w:ins>
      <w:del w:id="363" w:author="Longda Jiang" w:date="2021-09-07T20:47:00Z">
        <w:r w:rsidRPr="000903FB" w:rsidDel="0043766F">
          <w:rPr>
            <w:rFonts w:ascii="Courier New" w:hAnsi="Courier New" w:cs="Courier New"/>
          </w:rPr>
          <w:delText xml:space="preserve"> </w:delText>
        </w:r>
      </w:del>
      <w:r w:rsidRPr="000903FB">
        <w:rPr>
          <w:rFonts w:ascii="Courier New" w:hAnsi="Courier New" w:cs="Courier New"/>
        </w:rPr>
        <w:t>allel</w:t>
      </w:r>
      <w:ins w:id="364" w:author="Longda Jiang" w:date="2021-09-07T20:47:00Z">
        <w:r w:rsidR="0043766F">
          <w:rPr>
            <w:rFonts w:ascii="Courier New" w:hAnsi="Courier New" w:cs="Courier New"/>
          </w:rPr>
          <w:t>ic SNPs</w:t>
        </w:r>
      </w:ins>
      <w:del w:id="365" w:author="Longda Jiang" w:date="2021-09-07T20:47:00Z">
        <w:r w:rsidRPr="000903FB" w:rsidDel="0043766F">
          <w:rPr>
            <w:rFonts w:ascii="Courier New" w:hAnsi="Courier New" w:cs="Courier New"/>
          </w:rPr>
          <w:delText>es</w:delText>
        </w:r>
      </w:del>
      <w:r w:rsidRPr="000903FB">
        <w:rPr>
          <w:rFonts w:ascii="Courier New" w:hAnsi="Courier New" w:cs="Courier New"/>
        </w:rPr>
        <w:t xml:space="preserve"> detected in " + error_promp);</w:t>
      </w:r>
    </w:p>
    <w:p w14:paraId="005C4BB9" w14:textId="6BF18D5F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Geno.cpp:1851:            LOGGER.e(0, "multi</w:t>
      </w:r>
      <w:ins w:id="366" w:author="Longda Jiang" w:date="2021-09-07T20:47:00Z">
        <w:r w:rsidR="0043766F">
          <w:rPr>
            <w:rFonts w:ascii="Courier New" w:hAnsi="Courier New" w:cs="Courier New"/>
          </w:rPr>
          <w:t>-</w:t>
        </w:r>
      </w:ins>
      <w:del w:id="367" w:author="Longda Jiang" w:date="2021-09-07T20:47:00Z">
        <w:r w:rsidRPr="000903FB" w:rsidDel="0043766F">
          <w:rPr>
            <w:rFonts w:ascii="Courier New" w:hAnsi="Courier New" w:cs="Courier New"/>
          </w:rPr>
          <w:delText xml:space="preserve"> </w:delText>
        </w:r>
      </w:del>
      <w:r w:rsidRPr="000903FB">
        <w:rPr>
          <w:rFonts w:ascii="Courier New" w:hAnsi="Courier New" w:cs="Courier New"/>
        </w:rPr>
        <w:t>ploidy detected in " + error_promp);</w:t>
      </w:r>
    </w:p>
    <w:p w14:paraId="6FD1B053" w14:textId="5BED14D3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Geno.cpp:1860:            LOGGER.e(0, "GCTA </w:t>
      </w:r>
      <w:ins w:id="368" w:author="Longda Jiang" w:date="2021-09-07T20:51:00Z">
        <w:r w:rsidR="00677DBB">
          <w:rPr>
            <w:rFonts w:ascii="Courier New" w:hAnsi="Courier New" w:cs="Courier New"/>
          </w:rPr>
          <w:t xml:space="preserve">currently </w:t>
        </w:r>
      </w:ins>
      <w:del w:id="369" w:author="Longda Jiang" w:date="2021-09-07T20:48:00Z">
        <w:r w:rsidRPr="000903FB" w:rsidDel="0043766F">
          <w:rPr>
            <w:rFonts w:ascii="Courier New" w:hAnsi="Courier New" w:cs="Courier New"/>
          </w:rPr>
          <w:delText xml:space="preserve">can't </w:delText>
        </w:r>
      </w:del>
      <w:ins w:id="370" w:author="Longda Jiang" w:date="2021-09-07T20:51:00Z">
        <w:r w:rsidR="00677DBB">
          <w:rPr>
            <w:rFonts w:ascii="Courier New" w:hAnsi="Courier New" w:cs="Courier New"/>
          </w:rPr>
          <w:t>cannot</w:t>
        </w:r>
      </w:ins>
      <w:ins w:id="371" w:author="Longda Jiang" w:date="2021-09-07T20:48:00Z">
        <w:r w:rsidR="0043766F" w:rsidRPr="000903FB">
          <w:rPr>
            <w:rFonts w:ascii="Courier New" w:hAnsi="Courier New" w:cs="Courier New"/>
          </w:rPr>
          <w:t xml:space="preserve"> </w:t>
        </w:r>
      </w:ins>
      <w:r w:rsidRPr="000903FB">
        <w:rPr>
          <w:rFonts w:ascii="Courier New" w:hAnsi="Courier New" w:cs="Courier New"/>
        </w:rPr>
        <w:t>support phased data in " + error_promp);</w:t>
      </w:r>
    </w:p>
    <w:p w14:paraId="5A66623A" w14:textId="31AB265C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Geno.cpp:1898:               LOGGER.e(0, "</w:t>
      </w:r>
      <w:ins w:id="372" w:author="Longda Jiang" w:date="2021-09-07T20:48:00Z">
        <w:r w:rsidR="0043766F" w:rsidRPr="000903FB">
          <w:rPr>
            <w:rFonts w:ascii="Courier New" w:hAnsi="Courier New" w:cs="Courier New"/>
          </w:rPr>
          <w:t>multi</w:t>
        </w:r>
        <w:r w:rsidR="0043766F">
          <w:rPr>
            <w:rFonts w:ascii="Courier New" w:hAnsi="Courier New" w:cs="Courier New"/>
          </w:rPr>
          <w:t>-</w:t>
        </w:r>
        <w:r w:rsidR="0043766F" w:rsidRPr="000903FB">
          <w:rPr>
            <w:rFonts w:ascii="Courier New" w:hAnsi="Courier New" w:cs="Courier New"/>
          </w:rPr>
          <w:t>allel</w:t>
        </w:r>
        <w:r w:rsidR="0043766F">
          <w:rPr>
            <w:rFonts w:ascii="Courier New" w:hAnsi="Courier New" w:cs="Courier New"/>
          </w:rPr>
          <w:t>ic SNPs</w:t>
        </w:r>
        <w:r w:rsidR="0043766F" w:rsidRPr="000903FB">
          <w:rPr>
            <w:rFonts w:ascii="Courier New" w:hAnsi="Courier New" w:cs="Courier New"/>
          </w:rPr>
          <w:t xml:space="preserve"> </w:t>
        </w:r>
      </w:ins>
      <w:del w:id="373" w:author="Longda Jiang" w:date="2021-09-07T20:48:00Z">
        <w:r w:rsidRPr="000903FB" w:rsidDel="0043766F">
          <w:rPr>
            <w:rFonts w:ascii="Courier New" w:hAnsi="Courier New" w:cs="Courier New"/>
          </w:rPr>
          <w:delText xml:space="preserve">multiple alleles </w:delText>
        </w:r>
      </w:del>
      <w:r w:rsidRPr="000903FB">
        <w:rPr>
          <w:rFonts w:ascii="Courier New" w:hAnsi="Courier New" w:cs="Courier New"/>
        </w:rPr>
        <w:t>detected in " + error_promp);</w:t>
      </w:r>
    </w:p>
    <w:p w14:paraId="24D33FE3" w14:textId="30B99BF2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Geno.cpp:2037:               LOGGER.e(0, "</w:t>
      </w:r>
      <w:ins w:id="374" w:author="Longda Jiang" w:date="2021-09-07T20:48:00Z">
        <w:r w:rsidR="0043766F" w:rsidRPr="000903FB">
          <w:rPr>
            <w:rFonts w:ascii="Courier New" w:hAnsi="Courier New" w:cs="Courier New"/>
          </w:rPr>
          <w:t>multi</w:t>
        </w:r>
        <w:r w:rsidR="0043766F">
          <w:rPr>
            <w:rFonts w:ascii="Courier New" w:hAnsi="Courier New" w:cs="Courier New"/>
          </w:rPr>
          <w:t>-</w:t>
        </w:r>
        <w:r w:rsidR="0043766F" w:rsidRPr="000903FB">
          <w:rPr>
            <w:rFonts w:ascii="Courier New" w:hAnsi="Courier New" w:cs="Courier New"/>
          </w:rPr>
          <w:t>allel</w:t>
        </w:r>
        <w:r w:rsidR="0043766F">
          <w:rPr>
            <w:rFonts w:ascii="Courier New" w:hAnsi="Courier New" w:cs="Courier New"/>
          </w:rPr>
          <w:t>ic SNPs</w:t>
        </w:r>
        <w:r w:rsidR="0043766F" w:rsidRPr="000903FB">
          <w:rPr>
            <w:rFonts w:ascii="Courier New" w:hAnsi="Courier New" w:cs="Courier New"/>
          </w:rPr>
          <w:t xml:space="preserve"> </w:t>
        </w:r>
      </w:ins>
      <w:del w:id="375" w:author="Longda Jiang" w:date="2021-09-07T20:48:00Z">
        <w:r w:rsidRPr="000903FB" w:rsidDel="0043766F">
          <w:rPr>
            <w:rFonts w:ascii="Courier New" w:hAnsi="Courier New" w:cs="Courier New"/>
          </w:rPr>
          <w:delText xml:space="preserve">multiple alleles </w:delText>
        </w:r>
      </w:del>
      <w:r w:rsidRPr="000903FB">
        <w:rPr>
          <w:rFonts w:ascii="Courier New" w:hAnsi="Courier New" w:cs="Courier New"/>
        </w:rPr>
        <w:t>detected in " + error_promp);</w:t>
      </w:r>
    </w:p>
    <w:p w14:paraId="5746A1C2" w14:textId="5BA06C4D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Geno.cpp:2068:               LOGGER.e(0, "</w:t>
      </w:r>
      <w:ins w:id="376" w:author="Longda Jiang" w:date="2021-09-07T20:48:00Z">
        <w:r w:rsidR="0043766F" w:rsidRPr="000903FB">
          <w:rPr>
            <w:rFonts w:ascii="Courier New" w:hAnsi="Courier New" w:cs="Courier New"/>
          </w:rPr>
          <w:t>multi</w:t>
        </w:r>
        <w:r w:rsidR="0043766F">
          <w:rPr>
            <w:rFonts w:ascii="Courier New" w:hAnsi="Courier New" w:cs="Courier New"/>
          </w:rPr>
          <w:t>-</w:t>
        </w:r>
        <w:r w:rsidR="0043766F" w:rsidRPr="000903FB">
          <w:rPr>
            <w:rFonts w:ascii="Courier New" w:hAnsi="Courier New" w:cs="Courier New"/>
          </w:rPr>
          <w:t>allel</w:t>
        </w:r>
        <w:r w:rsidR="0043766F">
          <w:rPr>
            <w:rFonts w:ascii="Courier New" w:hAnsi="Courier New" w:cs="Courier New"/>
          </w:rPr>
          <w:t>ic SNPs</w:t>
        </w:r>
        <w:r w:rsidR="0043766F" w:rsidRPr="000903FB">
          <w:rPr>
            <w:rFonts w:ascii="Courier New" w:hAnsi="Courier New" w:cs="Courier New"/>
          </w:rPr>
          <w:t xml:space="preserve"> </w:t>
        </w:r>
      </w:ins>
      <w:del w:id="377" w:author="Longda Jiang" w:date="2021-09-07T20:48:00Z">
        <w:r w:rsidRPr="000903FB" w:rsidDel="0043766F">
          <w:rPr>
            <w:rFonts w:ascii="Courier New" w:hAnsi="Courier New" w:cs="Courier New"/>
          </w:rPr>
          <w:delText xml:space="preserve">multiple alleles </w:delText>
        </w:r>
      </w:del>
      <w:r w:rsidRPr="000903FB">
        <w:rPr>
          <w:rFonts w:ascii="Courier New" w:hAnsi="Courier New" w:cs="Courier New"/>
        </w:rPr>
        <w:t>detected in " + error_promp);</w:t>
      </w:r>
    </w:p>
    <w:p w14:paraId="4BB87574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Geno.cpp:2152:        LOGGER.e(0, message);</w:t>
      </w:r>
    </w:p>
    <w:p w14:paraId="7E7EC525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Geno.cpp:2189:        if(lag_index &lt; 0)LOGGER.e(0, "strange index in " + to_string(curRawIndex) </w:t>
      </w:r>
    </w:p>
    <w:p w14:paraId="605E0CC2" w14:textId="059D9F05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Geno.cpp:2197:            LOGGER.e(0, "read [" + geno_files[curFileID] + "] error.\nThere might be some problems </w:t>
      </w:r>
      <w:ins w:id="378" w:author="Longda Jiang" w:date="2021-09-07T20:49:00Z">
        <w:r w:rsidR="008F62E8">
          <w:rPr>
            <w:rFonts w:ascii="Courier New" w:hAnsi="Courier New" w:cs="Courier New"/>
          </w:rPr>
          <w:t>with</w:t>
        </w:r>
      </w:ins>
      <w:del w:id="379" w:author="Longda Jiang" w:date="2021-09-07T20:49:00Z">
        <w:r w:rsidRPr="000903FB" w:rsidDel="008F62E8">
          <w:rPr>
            <w:rFonts w:ascii="Courier New" w:hAnsi="Courier New" w:cs="Courier New"/>
          </w:rPr>
          <w:delText>in</w:delText>
        </w:r>
      </w:del>
      <w:r w:rsidRPr="000903FB">
        <w:rPr>
          <w:rFonts w:ascii="Courier New" w:hAnsi="Courier New" w:cs="Courier New"/>
        </w:rPr>
        <w:t xml:space="preserve"> your storage, or have you changed the file?");</w:t>
      </w:r>
    </w:p>
    <w:p w14:paraId="131C531C" w14:textId="38CB278B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Geno.cpp:2355:            LOGGER.e(0, "r</w:t>
      </w:r>
      <w:ins w:id="380" w:author="Longda Jiang" w:date="2021-09-07T20:49:00Z">
        <w:r w:rsidR="008F62E8">
          <w:rPr>
            <w:rFonts w:ascii="Courier New" w:hAnsi="Courier New" w:cs="Courier New"/>
          </w:rPr>
          <w:t>each</w:t>
        </w:r>
      </w:ins>
      <w:del w:id="381" w:author="Longda Jiang" w:date="2021-09-07T20:49:00Z">
        <w:r w:rsidRPr="000903FB" w:rsidDel="008F62E8">
          <w:rPr>
            <w:rFonts w:ascii="Courier New" w:hAnsi="Courier New" w:cs="Courier New"/>
          </w:rPr>
          <w:delText>ead to</w:delText>
        </w:r>
      </w:del>
      <w:r w:rsidRPr="000903FB">
        <w:rPr>
          <w:rFonts w:ascii="Courier New" w:hAnsi="Courier New" w:cs="Courier New"/>
        </w:rPr>
        <w:t xml:space="preserve"> the end of the BED file, but still </w:t>
      </w:r>
      <w:ins w:id="382" w:author="Longda Jiang" w:date="2021-09-07T20:49:00Z">
        <w:r w:rsidR="008F62E8" w:rsidRPr="000903FB">
          <w:rPr>
            <w:rFonts w:ascii="Courier New" w:hAnsi="Courier New" w:cs="Courier New"/>
          </w:rPr>
          <w:t xml:space="preserve">but still </w:t>
        </w:r>
        <w:r w:rsidR="008F62E8">
          <w:rPr>
            <w:rFonts w:ascii="Courier New" w:hAnsi="Courier New" w:cs="Courier New"/>
          </w:rPr>
          <w:t>cannot</w:t>
        </w:r>
        <w:r w:rsidR="008F62E8" w:rsidRPr="000903FB">
          <w:rPr>
            <w:rFonts w:ascii="Courier New" w:hAnsi="Courier New" w:cs="Courier New"/>
          </w:rPr>
          <w:t xml:space="preserve"> </w:t>
        </w:r>
        <w:r w:rsidR="008F62E8" w:rsidRPr="000903FB">
          <w:rPr>
            <w:rFonts w:ascii="Courier New" w:hAnsi="Courier New" w:cs="Courier New"/>
          </w:rPr>
          <w:t>finish</w:t>
        </w:r>
        <w:r w:rsidR="008F62E8">
          <w:rPr>
            <w:rFonts w:ascii="Courier New" w:hAnsi="Courier New" w:cs="Courier New"/>
          </w:rPr>
          <w:t xml:space="preserve"> the reading process (EOF error)</w:t>
        </w:r>
      </w:ins>
      <w:del w:id="383" w:author="Longda Jiang" w:date="2021-09-07T20:49:00Z">
        <w:r w:rsidRPr="000903FB" w:rsidDel="008F62E8">
          <w:rPr>
            <w:rFonts w:ascii="Courier New" w:hAnsi="Courier New" w:cs="Courier New"/>
          </w:rPr>
          <w:delText>didn't finish</w:delText>
        </w:r>
      </w:del>
      <w:r w:rsidRPr="000903FB">
        <w:rPr>
          <w:rFonts w:ascii="Courier New" w:hAnsi="Courier New" w:cs="Courier New"/>
        </w:rPr>
        <w:t>.");</w:t>
      </w:r>
    </w:p>
    <w:p w14:paraId="40AD0A7A" w14:textId="2F2B70FC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Geno.cpp:2366:            LOGGER.e(0, "requested marker number exceed</w:t>
      </w:r>
      <w:ins w:id="384" w:author="Longda Jiang" w:date="2021-09-07T20:50:00Z">
        <w:r w:rsidR="004071CC">
          <w:rPr>
            <w:rFonts w:ascii="Courier New" w:hAnsi="Courier New" w:cs="Courier New"/>
          </w:rPr>
          <w:t>ed</w:t>
        </w:r>
      </w:ins>
      <w:r w:rsidRPr="000903FB">
        <w:rPr>
          <w:rFonts w:ascii="Courier New" w:hAnsi="Courier New" w:cs="Courier New"/>
        </w:rPr>
        <w:t xml:space="preserve"> the buffer size.");</w:t>
      </w:r>
    </w:p>
    <w:p w14:paraId="4977B1BA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Geno.cpp:2377:            if(lag_index &lt; 0)LOGGER.e(0, "strange index in " + to_string(curRawIndex) </w:t>
      </w:r>
    </w:p>
    <w:p w14:paraId="0FEA0A62" w14:textId="2BAB99AE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Geno.cpp:2382:                LOGGER.e(0, "read [" + geno_files[curFileID] + "] error.\nThere might be some problems </w:t>
      </w:r>
      <w:ins w:id="385" w:author="Longda Jiang" w:date="2021-09-07T20:50:00Z">
        <w:r w:rsidR="001F1026">
          <w:rPr>
            <w:rFonts w:ascii="Courier New" w:hAnsi="Courier New" w:cs="Courier New"/>
          </w:rPr>
          <w:t>with</w:t>
        </w:r>
      </w:ins>
      <w:del w:id="386" w:author="Longda Jiang" w:date="2021-09-07T20:50:00Z">
        <w:r w:rsidRPr="000903FB" w:rsidDel="001F1026">
          <w:rPr>
            <w:rFonts w:ascii="Courier New" w:hAnsi="Courier New" w:cs="Courier New"/>
          </w:rPr>
          <w:delText>in</w:delText>
        </w:r>
      </w:del>
      <w:r w:rsidRPr="000903FB">
        <w:rPr>
          <w:rFonts w:ascii="Courier New" w:hAnsi="Courier New" w:cs="Courier New"/>
        </w:rPr>
        <w:t xml:space="preserve"> your storage, or have you changed the file?");</w:t>
      </w:r>
    </w:p>
    <w:p w14:paraId="209D14F7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Geno.cpp:2509:            LOGGER.e(0, "open genotype [" + cur_filename + "], " + string(strerror(errno)));</w:t>
      </w:r>
    </w:p>
    <w:p w14:paraId="453A0685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Geno.cpp:2651:        if (!out) { LOGGER.e(0, "can</w:t>
      </w:r>
      <w:del w:id="387" w:author="Longda Jiang" w:date="2021-09-07T20:50:00Z">
        <w:r w:rsidRPr="000903FB" w:rsidDel="001F1026">
          <w:rPr>
            <w:rFonts w:ascii="Courier New" w:hAnsi="Courier New" w:cs="Courier New"/>
          </w:rPr>
          <w:delText xml:space="preserve"> </w:delText>
        </w:r>
      </w:del>
      <w:r w:rsidRPr="000903FB">
        <w:rPr>
          <w:rFonts w:ascii="Courier New" w:hAnsi="Courier New" w:cs="Courier New"/>
        </w:rPr>
        <w:t>not open the file [" + options["out"] + ".sum" + "] to write"); }</w:t>
      </w:r>
    </w:p>
    <w:p w14:paraId="5E18FE65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Geno.cpp:2814:            LOGGER.e(0, "decompress genotype data error in " + to_string(raw_index) + "th SNP."); </w:t>
      </w:r>
    </w:p>
    <w:p w14:paraId="7FE45FF9" w14:textId="71337EC0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Geno.cpp:2819:            LOGGER.e(0, "inconsistent number of sample</w:t>
      </w:r>
      <w:ins w:id="388" w:author="Longda Jiang" w:date="2021-09-07T20:50:00Z">
        <w:r w:rsidR="001F1026">
          <w:rPr>
            <w:rFonts w:ascii="Courier New" w:hAnsi="Courier New" w:cs="Courier New"/>
          </w:rPr>
          <w:t>s</w:t>
        </w:r>
      </w:ins>
      <w:r w:rsidRPr="000903FB">
        <w:rPr>
          <w:rFonts w:ascii="Courier New" w:hAnsi="Courier New" w:cs="Courier New"/>
        </w:rPr>
        <w:t xml:space="preserve"> in " + to_string(raw_index) + "th SNP." );</w:t>
      </w:r>
    </w:p>
    <w:p w14:paraId="7742DA40" w14:textId="124109B0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Geno.cpp:2823:            LOGGER.e(0, "</w:t>
      </w:r>
      <w:del w:id="389" w:author="Longda Jiang" w:date="2021-09-07T20:50:00Z">
        <w:r w:rsidRPr="000903FB" w:rsidDel="00677DBB">
          <w:rPr>
            <w:rFonts w:ascii="Courier New" w:hAnsi="Courier New" w:cs="Courier New"/>
          </w:rPr>
          <w:delText>multi alleles</w:delText>
        </w:r>
      </w:del>
      <w:ins w:id="390" w:author="Longda Jiang" w:date="2021-09-07T20:50:00Z">
        <w:r w:rsidR="00677DBB">
          <w:rPr>
            <w:rFonts w:ascii="Courier New" w:hAnsi="Courier New" w:cs="Courier New"/>
          </w:rPr>
          <w:t>multi-allelic SNPs</w:t>
        </w:r>
      </w:ins>
      <w:r w:rsidRPr="000903FB">
        <w:rPr>
          <w:rFonts w:ascii="Courier New" w:hAnsi="Courier New" w:cs="Courier New"/>
        </w:rPr>
        <w:t xml:space="preserve"> still detected, the bgen file might be malformed.");</w:t>
      </w:r>
    </w:p>
    <w:p w14:paraId="5ABBC0C2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Geno.cpp:2836:            LOGGER.e(0, "can't support phased data currently.");</w:t>
      </w:r>
    </w:p>
    <w:p w14:paraId="6FDEC7E3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lastRenderedPageBreak/>
        <w:t>Geno.cpp:2842:            LOGGER.e(0, "can't support probability bits other than in byte unit.");</w:t>
      </w:r>
    </w:p>
    <w:p w14:paraId="50A74181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Geno.cpp:2846:            LOGGER.e(0, "malformed data in " + to_string(raw_index) + "th SNP.");</w:t>
      </w:r>
    </w:p>
    <w:p w14:paraId="3B88DD63" w14:textId="44DE4ABF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Geno.cpp:2898:                    LOGGER.e(0, "</w:t>
      </w:r>
      <w:ins w:id="391" w:author="Longda Jiang" w:date="2021-09-07T20:51:00Z">
        <w:r w:rsidR="00677DBB">
          <w:rPr>
            <w:rFonts w:ascii="Courier New" w:hAnsi="Courier New" w:cs="Courier New"/>
          </w:rPr>
          <w:t>multi-allelic SNPs</w:t>
        </w:r>
        <w:r w:rsidR="00677DBB" w:rsidRPr="000903FB">
          <w:rPr>
            <w:rFonts w:ascii="Courier New" w:hAnsi="Courier New" w:cs="Courier New"/>
          </w:rPr>
          <w:t xml:space="preserve"> </w:t>
        </w:r>
      </w:ins>
      <w:del w:id="392" w:author="Longda Jiang" w:date="2021-09-07T20:51:00Z">
        <w:r w:rsidRPr="000903FB" w:rsidDel="00677DBB">
          <w:rPr>
            <w:rFonts w:ascii="Courier New" w:hAnsi="Courier New" w:cs="Courier New"/>
          </w:rPr>
          <w:delText xml:space="preserve">multiple alleles </w:delText>
        </w:r>
      </w:del>
      <w:r w:rsidRPr="000903FB">
        <w:rPr>
          <w:rFonts w:ascii="Courier New" w:hAnsi="Courier New" w:cs="Courier New"/>
        </w:rPr>
        <w:t xml:space="preserve">detected in </w:t>
      </w:r>
      <w:ins w:id="393" w:author="Longda Jiang" w:date="2021-09-07T20:51:00Z">
        <w:r w:rsidR="00677DBB">
          <w:rPr>
            <w:rFonts w:ascii="Courier New" w:hAnsi="Courier New" w:cs="Courier New"/>
          </w:rPr>
          <w:t xml:space="preserve">the </w:t>
        </w:r>
      </w:ins>
      <w:r w:rsidRPr="000903FB">
        <w:rPr>
          <w:rFonts w:ascii="Courier New" w:hAnsi="Courier New" w:cs="Courier New"/>
        </w:rPr>
        <w:t>" + to_string(raw_index) + "th SNP.");</w:t>
      </w:r>
    </w:p>
    <w:p w14:paraId="0CA1EB8C" w14:textId="25400931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Geno.cpp:2943:                    LOGGER.e(0, "</w:t>
      </w:r>
      <w:ins w:id="394" w:author="Longda Jiang" w:date="2021-09-07T20:51:00Z">
        <w:r w:rsidR="00677DBB" w:rsidRPr="00677DBB">
          <w:rPr>
            <w:rFonts w:ascii="Courier New" w:hAnsi="Courier New" w:cs="Courier New"/>
          </w:rPr>
          <w:t xml:space="preserve"> </w:t>
        </w:r>
        <w:r w:rsidR="00677DBB">
          <w:rPr>
            <w:rFonts w:ascii="Courier New" w:hAnsi="Courier New" w:cs="Courier New"/>
          </w:rPr>
          <w:t>multi-allelic SNPs</w:t>
        </w:r>
        <w:r w:rsidR="00677DBB" w:rsidRPr="000903FB">
          <w:rPr>
            <w:rFonts w:ascii="Courier New" w:hAnsi="Courier New" w:cs="Courier New"/>
          </w:rPr>
          <w:t xml:space="preserve"> </w:t>
        </w:r>
      </w:ins>
      <w:del w:id="395" w:author="Longda Jiang" w:date="2021-09-07T20:51:00Z">
        <w:r w:rsidRPr="000903FB" w:rsidDel="00677DBB">
          <w:rPr>
            <w:rFonts w:ascii="Courier New" w:hAnsi="Courier New" w:cs="Courier New"/>
          </w:rPr>
          <w:delText xml:space="preserve">multiple alleles </w:delText>
        </w:r>
      </w:del>
      <w:r w:rsidRPr="000903FB">
        <w:rPr>
          <w:rFonts w:ascii="Courier New" w:hAnsi="Courier New" w:cs="Courier New"/>
        </w:rPr>
        <w:t xml:space="preserve">detected in </w:t>
      </w:r>
      <w:ins w:id="396" w:author="Longda Jiang" w:date="2021-09-07T20:51:00Z">
        <w:r w:rsidR="00677DBB">
          <w:rPr>
            <w:rFonts w:ascii="Courier New" w:hAnsi="Courier New" w:cs="Courier New"/>
          </w:rPr>
          <w:t xml:space="preserve">the </w:t>
        </w:r>
      </w:ins>
      <w:r w:rsidRPr="000903FB">
        <w:rPr>
          <w:rFonts w:ascii="Courier New" w:hAnsi="Courier New" w:cs="Courier New"/>
        </w:rPr>
        <w:t>" + to_string(raw_index) + "th SNP.");</w:t>
      </w:r>
    </w:p>
    <w:p w14:paraId="3AD5FF66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Geno.cpp:2986:            LOGGER.e(0, err_string);</w:t>
      </w:r>
    </w:p>
    <w:p w14:paraId="3EB3C5F8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Geno.cpp:2993:            LOGGER.e(0, err_string);</w:t>
      </w:r>
    </w:p>
    <w:p w14:paraId="11BE93BD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Geno.cpp:3003:            LOGGER.e(0, err_string);</w:t>
      </w:r>
    </w:p>
    <w:p w14:paraId="57366890" w14:textId="07EFF608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Geno.cpp:3285:            LOGGER.e(0, "</w:t>
      </w:r>
      <w:ins w:id="397" w:author="Longda Jiang" w:date="2021-09-07T20:52:00Z">
        <w:r w:rsidR="00677DBB" w:rsidRPr="00677DBB">
          <w:rPr>
            <w:rFonts w:ascii="Courier New" w:hAnsi="Courier New" w:cs="Courier New"/>
          </w:rPr>
          <w:t xml:space="preserve"> </w:t>
        </w:r>
        <w:r w:rsidR="00677DBB" w:rsidRPr="000903FB">
          <w:rPr>
            <w:rFonts w:ascii="Courier New" w:hAnsi="Courier New" w:cs="Courier New"/>
          </w:rPr>
          <w:t>r</w:t>
        </w:r>
        <w:r w:rsidR="00677DBB">
          <w:rPr>
            <w:rFonts w:ascii="Courier New" w:hAnsi="Courier New" w:cs="Courier New"/>
          </w:rPr>
          <w:t>each</w:t>
        </w:r>
        <w:r w:rsidR="00677DBB" w:rsidRPr="000903FB">
          <w:rPr>
            <w:rFonts w:ascii="Courier New" w:hAnsi="Courier New" w:cs="Courier New"/>
          </w:rPr>
          <w:t xml:space="preserve"> the end of the BED file, but still but still </w:t>
        </w:r>
        <w:r w:rsidR="00677DBB">
          <w:rPr>
            <w:rFonts w:ascii="Courier New" w:hAnsi="Courier New" w:cs="Courier New"/>
          </w:rPr>
          <w:t>cannot</w:t>
        </w:r>
        <w:r w:rsidR="00677DBB" w:rsidRPr="000903FB">
          <w:rPr>
            <w:rFonts w:ascii="Courier New" w:hAnsi="Courier New" w:cs="Courier New"/>
          </w:rPr>
          <w:t xml:space="preserve"> </w:t>
        </w:r>
        <w:r w:rsidR="00677DBB" w:rsidRPr="000903FB">
          <w:rPr>
            <w:rFonts w:ascii="Courier New" w:hAnsi="Courier New" w:cs="Courier New"/>
          </w:rPr>
          <w:t>finish</w:t>
        </w:r>
        <w:r w:rsidR="00677DBB">
          <w:rPr>
            <w:rFonts w:ascii="Courier New" w:hAnsi="Courier New" w:cs="Courier New"/>
          </w:rPr>
          <w:t xml:space="preserve"> the reading process (EOF error)</w:t>
        </w:r>
        <w:r w:rsidR="00677DBB">
          <w:rPr>
            <w:rFonts w:ascii="Courier New" w:hAnsi="Courier New" w:cs="Courier New"/>
          </w:rPr>
          <w:t>.</w:t>
        </w:r>
      </w:ins>
      <w:del w:id="398" w:author="Longda Jiang" w:date="2021-09-07T20:52:00Z">
        <w:r w:rsidRPr="000903FB" w:rsidDel="00677DBB">
          <w:rPr>
            <w:rFonts w:ascii="Courier New" w:hAnsi="Courier New" w:cs="Courier New"/>
          </w:rPr>
          <w:delText>read to the end of the BED file, but still didn't finish.</w:delText>
        </w:r>
      </w:del>
      <w:r w:rsidRPr="000903FB">
        <w:rPr>
          <w:rFonts w:ascii="Courier New" w:hAnsi="Courier New" w:cs="Courier New"/>
        </w:rPr>
        <w:t>");</w:t>
      </w:r>
    </w:p>
    <w:p w14:paraId="5D565146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Geno.cpp:3424:        LOGGER.e(0, "MAF can't be negative: " + to_string(val));</w:t>
      </w:r>
    </w:p>
    <w:p w14:paraId="5378D906" w14:textId="327CFB52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Geno.cpp:3444:        LOGGER.e(0, "</w:t>
      </w:r>
      <w:del w:id="399" w:author="Longda Jiang" w:date="2021-09-07T20:52:00Z">
        <w:r w:rsidRPr="000903FB" w:rsidDel="005F0988">
          <w:rPr>
            <w:rFonts w:ascii="Courier New" w:hAnsi="Courier New" w:cs="Courier New"/>
          </w:rPr>
          <w:delText>MAF range:</w:delText>
        </w:r>
      </w:del>
      <w:ins w:id="400" w:author="Longda Jiang" w:date="2021-09-07T20:52:00Z">
        <w:r w:rsidR="005F0988">
          <w:rPr>
            <w:rFonts w:ascii="Courier New" w:hAnsi="Courier New" w:cs="Courier New"/>
          </w:rPr>
          <w:t xml:space="preserve">value specified by </w:t>
        </w:r>
      </w:ins>
      <w:del w:id="401" w:author="Longda Jiang" w:date="2021-09-07T20:52:00Z">
        <w:r w:rsidRPr="000903FB" w:rsidDel="005F0988">
          <w:rPr>
            <w:rFonts w:ascii="Courier New" w:hAnsi="Courier New" w:cs="Courier New"/>
          </w:rPr>
          <w:delText xml:space="preserve"> </w:delText>
        </w:r>
      </w:del>
      <w:r w:rsidRPr="000903FB">
        <w:rPr>
          <w:rFonts w:ascii="Courier New" w:hAnsi="Courier New" w:cs="Courier New"/>
        </w:rPr>
        <w:t xml:space="preserve">--max-maf can't be smaller than </w:t>
      </w:r>
      <w:ins w:id="402" w:author="Longda Jiang" w:date="2021-09-07T20:52:00Z">
        <w:r w:rsidR="005F0988">
          <w:rPr>
            <w:rFonts w:ascii="Courier New" w:hAnsi="Courier New" w:cs="Courier New"/>
          </w:rPr>
          <w:t xml:space="preserve">that by </w:t>
        </w:r>
      </w:ins>
      <w:r w:rsidRPr="000903FB">
        <w:rPr>
          <w:rFonts w:ascii="Courier New" w:hAnsi="Courier New" w:cs="Courier New"/>
        </w:rPr>
        <w:t>--min-maf");</w:t>
      </w:r>
    </w:p>
    <w:p w14:paraId="5E2A98EA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Geno.cpp:3456:        LOGGER.e(0, "max MAF can't be negative or larger than 0.5");</w:t>
      </w:r>
    </w:p>
    <w:p w14:paraId="23392BC4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Geno.cpp:3480:            LOGGER.e(0, "no " + key_name + " parameter found");</w:t>
      </w:r>
    </w:p>
    <w:p w14:paraId="6350C11D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Geno.cpp:3484:            LOGGER.e(0, key_name + " " + options[key_store] + " not found");</w:t>
      </w:r>
    </w:p>
    <w:p w14:paraId="2C0D573E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Geno.cpp:3510:                LOGGER.e(0, "illegal value in --maf");</w:t>
      </w:r>
    </w:p>
    <w:p w14:paraId="16D8B9F8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Geno.cpp:3513:                LOGGER.e(0, "--maf can't be smaller than 0 or larger than 0.5");</w:t>
      </w:r>
    </w:p>
    <w:p w14:paraId="13632DC6" w14:textId="36399555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Geno.cpp:3519:            LOGGER.e(0, "</w:t>
      </w:r>
      <w:ins w:id="403" w:author="Longda Jiang" w:date="2021-09-07T20:53:00Z">
        <w:r w:rsidR="0006065C">
          <w:rPr>
            <w:rFonts w:ascii="Courier New" w:hAnsi="Courier New" w:cs="Courier New"/>
          </w:rPr>
          <w:t xml:space="preserve">cannot support multiple values </w:t>
        </w:r>
      </w:ins>
      <w:del w:id="404" w:author="Longda Jiang" w:date="2021-09-07T20:53:00Z">
        <w:r w:rsidRPr="000903FB" w:rsidDel="0006065C">
          <w:rPr>
            <w:rFonts w:ascii="Courier New" w:hAnsi="Courier New" w:cs="Courier New"/>
          </w:rPr>
          <w:delText xml:space="preserve">multiple value </w:delText>
        </w:r>
      </w:del>
      <w:r w:rsidRPr="000903FB">
        <w:rPr>
          <w:rFonts w:ascii="Courier New" w:hAnsi="Courier New" w:cs="Courier New"/>
        </w:rPr>
        <w:t xml:space="preserve">in </w:t>
      </w:r>
      <w:del w:id="405" w:author="Longda Jiang" w:date="2021-09-07T20:53:00Z">
        <w:r w:rsidRPr="000903FB" w:rsidDel="0006065C">
          <w:rPr>
            <w:rFonts w:ascii="Courier New" w:hAnsi="Courier New" w:cs="Courier New"/>
          </w:rPr>
          <w:delText>--</w:delText>
        </w:r>
      </w:del>
      <w:ins w:id="406" w:author="Longda Jiang" w:date="2021-09-07T20:53:00Z">
        <w:r w:rsidR="0006065C">
          <w:rPr>
            <w:rFonts w:ascii="Courier New" w:hAnsi="Courier New" w:cs="Courier New"/>
          </w:rPr>
          <w:t>--</w:t>
        </w:r>
      </w:ins>
      <w:r w:rsidRPr="000903FB">
        <w:rPr>
          <w:rFonts w:ascii="Courier New" w:hAnsi="Courier New" w:cs="Courier New"/>
        </w:rPr>
        <w:t>maf</w:t>
      </w:r>
      <w:ins w:id="407" w:author="Longda Jiang" w:date="2021-09-07T20:53:00Z">
        <w:r w:rsidR="0006065C">
          <w:rPr>
            <w:rFonts w:ascii="Courier New" w:hAnsi="Courier New" w:cs="Courier New"/>
          </w:rPr>
          <w:t xml:space="preserve"> </w:t>
        </w:r>
      </w:ins>
      <w:del w:id="408" w:author="Longda Jiang" w:date="2021-09-07T20:53:00Z">
        <w:r w:rsidRPr="000903FB" w:rsidDel="0006065C">
          <w:rPr>
            <w:rFonts w:ascii="Courier New" w:hAnsi="Courier New" w:cs="Courier New"/>
          </w:rPr>
          <w:delText xml:space="preserve">, not supported </w:delText>
        </w:r>
      </w:del>
      <w:r w:rsidRPr="000903FB">
        <w:rPr>
          <w:rFonts w:ascii="Courier New" w:hAnsi="Courier New" w:cs="Courier New"/>
        </w:rPr>
        <w:t>currently");</w:t>
      </w:r>
    </w:p>
    <w:p w14:paraId="5EDFADC4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Geno.cpp:3530:                LOGGER.e(0, "illegal value in --maf");</w:t>
      </w:r>
    </w:p>
    <w:p w14:paraId="461A11D1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Geno.cpp:3533:               LOGGER.e(0, "--max-maf can't be smaller than 0 or larger than 0.5");</w:t>
      </w:r>
    </w:p>
    <w:p w14:paraId="712A620E" w14:textId="5693E415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Geno.cpp:3536:            LOGGER.e(0, "</w:t>
      </w:r>
      <w:ins w:id="409" w:author="Longda Jiang" w:date="2021-09-07T20:53:00Z">
        <w:r w:rsidR="00ED5833">
          <w:rPr>
            <w:rFonts w:ascii="Courier New" w:hAnsi="Courier New" w:cs="Courier New"/>
          </w:rPr>
          <w:t xml:space="preserve">cannot support multiple values </w:t>
        </w:r>
        <w:r w:rsidR="00ED5833" w:rsidRPr="000903FB">
          <w:rPr>
            <w:rFonts w:ascii="Courier New" w:hAnsi="Courier New" w:cs="Courier New"/>
          </w:rPr>
          <w:t xml:space="preserve">in </w:t>
        </w:r>
        <w:r w:rsidR="00ED5833">
          <w:rPr>
            <w:rFonts w:ascii="Courier New" w:hAnsi="Courier New" w:cs="Courier New"/>
          </w:rPr>
          <w:t>--</w:t>
        </w:r>
        <w:r w:rsidR="00ED5833" w:rsidRPr="000903FB">
          <w:rPr>
            <w:rFonts w:ascii="Courier New" w:hAnsi="Courier New" w:cs="Courier New"/>
          </w:rPr>
          <w:t>maf</w:t>
        </w:r>
        <w:r w:rsidR="00ED5833">
          <w:rPr>
            <w:rFonts w:ascii="Courier New" w:hAnsi="Courier New" w:cs="Courier New"/>
          </w:rPr>
          <w:t xml:space="preserve"> </w:t>
        </w:r>
        <w:r w:rsidR="00ED5833" w:rsidRPr="000903FB">
          <w:rPr>
            <w:rFonts w:ascii="Courier New" w:hAnsi="Courier New" w:cs="Courier New"/>
          </w:rPr>
          <w:t>currently</w:t>
        </w:r>
        <w:r w:rsidR="00ED5833" w:rsidRPr="000903FB" w:rsidDel="00ED5833">
          <w:rPr>
            <w:rFonts w:ascii="Courier New" w:hAnsi="Courier New" w:cs="Courier New"/>
          </w:rPr>
          <w:t xml:space="preserve"> </w:t>
        </w:r>
      </w:ins>
      <w:del w:id="410" w:author="Longda Jiang" w:date="2021-09-07T20:53:00Z">
        <w:r w:rsidRPr="000903FB" w:rsidDel="00ED5833">
          <w:rPr>
            <w:rFonts w:ascii="Courier New" w:hAnsi="Courier New" w:cs="Courier New"/>
          </w:rPr>
          <w:delText>multiple value in --maf, not supported currently</w:delText>
        </w:r>
      </w:del>
      <w:r w:rsidRPr="000903FB">
        <w:rPr>
          <w:rFonts w:ascii="Courier New" w:hAnsi="Courier New" w:cs="Courier New"/>
        </w:rPr>
        <w:t>");</w:t>
      </w:r>
    </w:p>
    <w:p w14:paraId="020098D8" w14:textId="3CC3CA5C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Geno.cpp:3542:        LOGGER.e(0, </w:t>
      </w:r>
      <w:ins w:id="411" w:author="Longda Jiang" w:date="2021-09-07T20:54:00Z">
        <w:r w:rsidR="001B6270">
          <w:rPr>
            <w:rFonts w:ascii="Courier New" w:hAnsi="Courier New" w:cs="Courier New"/>
          </w:rPr>
          <w:t>"</w:t>
        </w:r>
        <w:r w:rsidR="001B6270">
          <w:rPr>
            <w:rFonts w:ascii="Courier New" w:hAnsi="Courier New" w:cs="Courier New"/>
          </w:rPr>
          <w:t xml:space="preserve">value specified by </w:t>
        </w:r>
        <w:r w:rsidR="001B6270" w:rsidRPr="000903FB">
          <w:rPr>
            <w:rFonts w:ascii="Courier New" w:hAnsi="Courier New" w:cs="Courier New"/>
          </w:rPr>
          <w:t xml:space="preserve">--max-maf can't be smaller than </w:t>
        </w:r>
        <w:r w:rsidR="001B6270">
          <w:rPr>
            <w:rFonts w:ascii="Courier New" w:hAnsi="Courier New" w:cs="Courier New"/>
          </w:rPr>
          <w:t xml:space="preserve">that by </w:t>
        </w:r>
        <w:r w:rsidR="001B6270" w:rsidRPr="000903FB">
          <w:rPr>
            <w:rFonts w:ascii="Courier New" w:hAnsi="Courier New" w:cs="Courier New"/>
          </w:rPr>
          <w:t>--min-maf</w:t>
        </w:r>
      </w:ins>
      <w:del w:id="412" w:author="Longda Jiang" w:date="2021-09-07T20:54:00Z">
        <w:r w:rsidRPr="000903FB" w:rsidDel="001B6270">
          <w:rPr>
            <w:rFonts w:ascii="Courier New" w:hAnsi="Courier New" w:cs="Courier New"/>
          </w:rPr>
          <w:delText>"--maf can't be larger than --max-maf value</w:delText>
        </w:r>
      </w:del>
      <w:r w:rsidRPr="000903FB">
        <w:rPr>
          <w:rFonts w:ascii="Courier New" w:hAnsi="Courier New" w:cs="Courier New"/>
        </w:rPr>
        <w:t>");</w:t>
      </w:r>
    </w:p>
    <w:p w14:paraId="6BF43D5B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Geno.cpp:3566:                LOGGER.e(0, "illegal value in " + flag);</w:t>
      </w:r>
    </w:p>
    <w:p w14:paraId="13E2B051" w14:textId="0DD51FE2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Geno.cpp:3569:            LOGGER.e(0, "multiple value</w:t>
      </w:r>
      <w:ins w:id="413" w:author="Longda Jiang" w:date="2021-09-07T20:54:00Z">
        <w:r w:rsidR="00A2052C">
          <w:rPr>
            <w:rFonts w:ascii="Courier New" w:hAnsi="Courier New" w:cs="Courier New"/>
          </w:rPr>
          <w:t>s</w:t>
        </w:r>
      </w:ins>
      <w:r w:rsidRPr="000903FB">
        <w:rPr>
          <w:rFonts w:ascii="Courier New" w:hAnsi="Courier New" w:cs="Courier New"/>
        </w:rPr>
        <w:t xml:space="preserve"> in " + flag + ", not supported currently.");</w:t>
      </w:r>
    </w:p>
    <w:p w14:paraId="7A92DF53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Geno.cpp:3628:                LOGGER.e(0, "can't recognize recode method: " + options_in["--recodet"][0]);</w:t>
      </w:r>
    </w:p>
    <w:p w14:paraId="6F8E736D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Geno.cpp:3802:    if (!osOut) { LOGGER.e(0, "can</w:t>
      </w:r>
      <w:del w:id="414" w:author="Longda Jiang" w:date="2021-09-07T20:54:00Z">
        <w:r w:rsidRPr="000903FB" w:rsidDel="00EB44D4">
          <w:rPr>
            <w:rFonts w:ascii="Courier New" w:hAnsi="Courier New" w:cs="Courier New"/>
          </w:rPr>
          <w:delText xml:space="preserve"> </w:delText>
        </w:r>
      </w:del>
      <w:r w:rsidRPr="000903FB">
        <w:rPr>
          <w:rFonts w:ascii="Courier New" w:hAnsi="Courier New" w:cs="Courier New"/>
        </w:rPr>
        <w:t>not open the file [" + name_out + "] to write."); }</w:t>
      </w:r>
    </w:p>
    <w:p w14:paraId="46EF1B9A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Geno.cpp:3833:    if (!osOut) { LOGGER.e(0, "can</w:t>
      </w:r>
      <w:del w:id="415" w:author="Longda Jiang" w:date="2021-09-07T20:54:00Z">
        <w:r w:rsidRPr="000903FB" w:rsidDel="00EB44D4">
          <w:rPr>
            <w:rFonts w:ascii="Courier New" w:hAnsi="Courier New" w:cs="Courier New"/>
          </w:rPr>
          <w:delText xml:space="preserve"> </w:delText>
        </w:r>
      </w:del>
      <w:r w:rsidRPr="000903FB">
        <w:rPr>
          <w:rFonts w:ascii="Courier New" w:hAnsi="Courier New" w:cs="Courier New"/>
        </w:rPr>
        <w:t>not open the file [" + name_out + "] to write."); }</w:t>
      </w:r>
    </w:p>
    <w:p w14:paraId="5E02B84A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Geno.cpp:3994:            if (!o_freq) { LOGGER.e(0, "can</w:t>
      </w:r>
      <w:del w:id="416" w:author="Longda Jiang" w:date="2021-09-07T20:54:00Z">
        <w:r w:rsidRPr="000903FB" w:rsidDel="00EB44D4">
          <w:rPr>
            <w:rFonts w:ascii="Courier New" w:hAnsi="Courier New" w:cs="Courier New"/>
          </w:rPr>
          <w:delText xml:space="preserve"> </w:delText>
        </w:r>
      </w:del>
      <w:r w:rsidRPr="000903FB">
        <w:rPr>
          <w:rFonts w:ascii="Courier New" w:hAnsi="Courier New" w:cs="Courier New"/>
        </w:rPr>
        <w:t>not open the file [" + name_frq + "] to write"); }</w:t>
      </w:r>
    </w:p>
    <w:p w14:paraId="2964C474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LD.cpp:35:        LOGGER.e(0, "can't open " + options["out"] + " for writing.");</w:t>
      </w:r>
    </w:p>
    <w:p w14:paraId="19D15A41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LD.cpp:106:            LOGGER.e(0, "can't write to " + options["out"] + ".");</w:t>
      </w:r>
    </w:p>
    <w:p w14:paraId="0F80275D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LD.cpp:109:            LOGGER.e(0, "can't write to " + options["out"] + ".");</w:t>
      </w:r>
    </w:p>
    <w:p w14:paraId="4272D3A8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LD.cpp:171:                LOGGER.e(0, "LD window is not an integer.");</w:t>
      </w:r>
    </w:p>
    <w:p w14:paraId="4A2EA8B3" w14:textId="4434EC68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Marker.cpp:91:        LOGGER.e(0, "no marker exist</w:t>
      </w:r>
      <w:ins w:id="417" w:author="Longda Jiang" w:date="2021-09-07T20:55:00Z">
        <w:r w:rsidR="00EB44D4">
          <w:rPr>
            <w:rFonts w:ascii="Courier New" w:hAnsi="Courier New" w:cs="Courier New"/>
          </w:rPr>
          <w:t>s</w:t>
        </w:r>
      </w:ins>
      <w:r w:rsidRPr="000903FB">
        <w:rPr>
          <w:rFonts w:ascii="Courier New" w:hAnsi="Courier New" w:cs="Courier New"/>
        </w:rPr>
        <w:t>");</w:t>
      </w:r>
    </w:p>
    <w:p w14:paraId="7B0ABE9B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Marker.cpp:119:        LOGGER.e(0, "0 SNP remained!");</w:t>
      </w:r>
    </w:p>
    <w:p w14:paraId="663F2982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Marker.cpp:129:        LOGGER.e(0, "can't open [" + filename + "] to read]");</w:t>
      </w:r>
    </w:p>
    <w:p w14:paraId="20283AF8" w14:textId="7BB14542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lastRenderedPageBreak/>
        <w:t>Marker.cpp:413:    LOGGER.e(0, "</w:t>
      </w:r>
      <w:del w:id="418" w:author="Longda Jiang" w:date="2021-09-07T20:55:00Z">
        <w:r w:rsidRPr="000903FB" w:rsidDel="00EB44D4">
          <w:rPr>
            <w:rFonts w:ascii="Courier New" w:hAnsi="Courier New" w:cs="Courier New"/>
          </w:rPr>
          <w:delText>too large</w:delText>
        </w:r>
      </w:del>
      <w:ins w:id="419" w:author="Longda Jiang" w:date="2021-09-07T20:55:00Z">
        <w:r w:rsidR="00EB44D4">
          <w:rPr>
            <w:rFonts w:ascii="Courier New" w:hAnsi="Courier New" w:cs="Courier New"/>
          </w:rPr>
          <w:t>the</w:t>
        </w:r>
      </w:ins>
      <w:r w:rsidRPr="000903FB">
        <w:rPr>
          <w:rFonts w:ascii="Courier New" w:hAnsi="Courier New" w:cs="Courier New"/>
        </w:rPr>
        <w:t xml:space="preserve"> SNP index </w:t>
      </w:r>
      <w:ins w:id="420" w:author="Longda Jiang" w:date="2021-09-07T20:55:00Z">
        <w:r w:rsidR="00EB44D4">
          <w:rPr>
            <w:rFonts w:ascii="Courier New" w:hAnsi="Courier New" w:cs="Courier New"/>
          </w:rPr>
          <w:t>is too large in</w:t>
        </w:r>
      </w:ins>
      <w:r w:rsidRPr="000903FB">
        <w:rPr>
          <w:rFonts w:ascii="Courier New" w:hAnsi="Courier New" w:cs="Courier New"/>
        </w:rPr>
        <w:t>" + to_string(raw_index));</w:t>
      </w:r>
    </w:p>
    <w:p w14:paraId="4DC4E0D7" w14:textId="77777777" w:rsidR="00EB44D4" w:rsidRDefault="00EB44D4" w:rsidP="000903FB">
      <w:pPr>
        <w:pStyle w:val="PlainText"/>
        <w:rPr>
          <w:ins w:id="421" w:author="Longda Jiang" w:date="2021-09-07T20:56:00Z"/>
          <w:rFonts w:ascii="Courier New" w:hAnsi="Courier New" w:cs="Courier New"/>
        </w:rPr>
      </w:pPr>
    </w:p>
    <w:p w14:paraId="372C1E81" w14:textId="77777777" w:rsidR="00EB44D4" w:rsidRDefault="00EB44D4" w:rsidP="000903FB">
      <w:pPr>
        <w:pStyle w:val="PlainText"/>
        <w:rPr>
          <w:ins w:id="422" w:author="Longda Jiang" w:date="2021-09-07T20:56:00Z"/>
          <w:rFonts w:ascii="Courier New" w:hAnsi="Courier New" w:cs="Courier New"/>
        </w:rPr>
      </w:pPr>
    </w:p>
    <w:p w14:paraId="426AEE4C" w14:textId="1D8837FF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Marker.cpp:451:                LOGGER.e(0, "</w:t>
      </w:r>
      <w:del w:id="423" w:author="Longda Jiang" w:date="2021-09-07T20:57:00Z">
        <w:r w:rsidRPr="000903FB" w:rsidDel="00EB44D4">
          <w:rPr>
            <w:rFonts w:ascii="Courier New" w:hAnsi="Courier New" w:cs="Courier New"/>
          </w:rPr>
          <w:delText>can't read</w:delText>
        </w:r>
      </w:del>
      <w:ins w:id="424" w:author="Longda Jiang" w:date="2021-09-07T20:57:00Z">
        <w:r w:rsidR="00EB44D4">
          <w:rPr>
            <w:rFonts w:ascii="Courier New" w:hAnsi="Courier New" w:cs="Courier New"/>
          </w:rPr>
          <w:t xml:space="preserve">The </w:t>
        </w:r>
      </w:ins>
      <w:ins w:id="425" w:author="Longda Jiang" w:date="2021-09-07T20:58:00Z">
        <w:r w:rsidR="00EB44D4">
          <w:rPr>
            <w:rFonts w:ascii="Courier New" w:hAnsi="Courier New" w:cs="Courier New"/>
          </w:rPr>
          <w:t>.</w:t>
        </w:r>
      </w:ins>
      <w:ins w:id="426" w:author="Longda Jiang" w:date="2021-09-07T20:57:00Z">
        <w:r w:rsidR="00EB44D4">
          <w:rPr>
            <w:rFonts w:ascii="Courier New" w:hAnsi="Courier New" w:cs="Courier New"/>
          </w:rPr>
          <w:t xml:space="preserve">bim file only </w:t>
        </w:r>
      </w:ins>
      <w:ins w:id="427" w:author="Longda Jiang" w:date="2021-09-07T20:58:00Z">
        <w:r w:rsidR="00EB44D4">
          <w:rPr>
            <w:rFonts w:ascii="Courier New" w:hAnsi="Courier New" w:cs="Courier New"/>
          </w:rPr>
          <w:t>has</w:t>
        </w:r>
      </w:ins>
      <w:r w:rsidRPr="000903FB">
        <w:rPr>
          <w:rFonts w:ascii="Courier New" w:hAnsi="Courier New" w:cs="Courier New"/>
        </w:rPr>
        <w:t xml:space="preserve"> </w:t>
      </w:r>
      <w:del w:id="428" w:author="Longda Jiang" w:date="2021-09-07T20:58:00Z">
        <w:r w:rsidRPr="000903FB" w:rsidDel="00EB44D4">
          <w:rPr>
            <w:rFonts w:ascii="Courier New" w:hAnsi="Courier New" w:cs="Courier New"/>
          </w:rPr>
          <w:delText xml:space="preserve">variant list file with </w:delText>
        </w:r>
      </w:del>
      <w:r w:rsidRPr="000903FB">
        <w:rPr>
          <w:rFonts w:ascii="Courier New" w:hAnsi="Courier New" w:cs="Courier New"/>
        </w:rPr>
        <w:t xml:space="preserve">" + to_string(ncol) + " columns, </w:t>
      </w:r>
      <w:ins w:id="429" w:author="Longda Jiang" w:date="2021-09-07T20:58:00Z">
        <w:r w:rsidR="00EB44D4">
          <w:rPr>
            <w:rFonts w:ascii="Courier New" w:hAnsi="Courier New" w:cs="Courier New"/>
          </w:rPr>
          <w:t xml:space="preserve">which is </w:t>
        </w:r>
      </w:ins>
      <w:r w:rsidRPr="000903FB">
        <w:rPr>
          <w:rFonts w:ascii="Courier New" w:hAnsi="Courier New" w:cs="Courier New"/>
        </w:rPr>
        <w:t>not a valid</w:t>
      </w:r>
      <w:del w:id="430" w:author="Longda Jiang" w:date="2021-09-07T20:58:00Z">
        <w:r w:rsidRPr="000903FB" w:rsidDel="00EB44D4">
          <w:rPr>
            <w:rFonts w:ascii="Courier New" w:hAnsi="Courier New" w:cs="Courier New"/>
          </w:rPr>
          <w:delText xml:space="preserve"> BIM file</w:delText>
        </w:r>
      </w:del>
      <w:r w:rsidRPr="000903FB">
        <w:rPr>
          <w:rFonts w:ascii="Courier New" w:hAnsi="Courier New" w:cs="Courier New"/>
        </w:rPr>
        <w:t>.");</w:t>
      </w:r>
    </w:p>
    <w:p w14:paraId="1B44A7E9" w14:textId="075683FF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Marker.cpp:471:                    LOGGER.e(0, "can't find </w:t>
      </w:r>
      <w:del w:id="431" w:author="Longda Jiang" w:date="2021-09-07T20:59:00Z">
        <w:r w:rsidRPr="000903FB" w:rsidDel="00EB44D4">
          <w:rPr>
            <w:rFonts w:ascii="Courier New" w:hAnsi="Courier New" w:cs="Courier New"/>
          </w:rPr>
          <w:delText xml:space="preserve">enough </w:delText>
        </w:r>
      </w:del>
      <w:ins w:id="432" w:author="Longda Jiang" w:date="2021-09-07T20:59:00Z">
        <w:r w:rsidR="00EB44D4">
          <w:rPr>
            <w:rFonts w:ascii="Courier New" w:hAnsi="Courier New" w:cs="Courier New"/>
          </w:rPr>
          <w:t>all the</w:t>
        </w:r>
        <w:r w:rsidR="00EB44D4" w:rsidRPr="000903FB">
          <w:rPr>
            <w:rFonts w:ascii="Courier New" w:hAnsi="Courier New" w:cs="Courier New"/>
          </w:rPr>
          <w:t xml:space="preserve"> </w:t>
        </w:r>
      </w:ins>
      <w:r w:rsidRPr="000903FB">
        <w:rPr>
          <w:rFonts w:ascii="Courier New" w:hAnsi="Courier New" w:cs="Courier New"/>
        </w:rPr>
        <w:t>essential columns in PVAR file.");</w:t>
      </w:r>
    </w:p>
    <w:p w14:paraId="33EA685E" w14:textId="6F852219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Marker.cpp:474:                LOGGER.e(0, "</w:t>
      </w:r>
      <w:del w:id="433" w:author="Longda Jiang" w:date="2021-09-07T20:56:00Z">
        <w:r w:rsidRPr="000903FB" w:rsidDel="00EB44D4">
          <w:rPr>
            <w:rFonts w:ascii="Courier New" w:hAnsi="Courier New" w:cs="Courier New"/>
          </w:rPr>
          <w:delText>invaild</w:delText>
        </w:r>
      </w:del>
      <w:ins w:id="434" w:author="Longda Jiang" w:date="2021-09-07T20:56:00Z">
        <w:r w:rsidR="00EB44D4" w:rsidRPr="000903FB">
          <w:rPr>
            <w:rFonts w:ascii="Courier New" w:hAnsi="Courier New" w:cs="Courier New"/>
          </w:rPr>
          <w:t>invalid</w:t>
        </w:r>
      </w:ins>
      <w:r w:rsidRPr="000903FB">
        <w:rPr>
          <w:rFonts w:ascii="Courier New" w:hAnsi="Courier New" w:cs="Courier New"/>
        </w:rPr>
        <w:t xml:space="preserve"> PVAR file</w:t>
      </w:r>
      <w:ins w:id="435" w:author="Longda Jiang" w:date="2021-09-07T20:56:00Z">
        <w:r w:rsidR="00EB44D4">
          <w:rPr>
            <w:rFonts w:ascii="Courier New" w:hAnsi="Courier New" w:cs="Courier New"/>
          </w:rPr>
          <w:t>. It</w:t>
        </w:r>
      </w:ins>
      <w:del w:id="436" w:author="Longda Jiang" w:date="2021-09-07T20:56:00Z">
        <w:r w:rsidRPr="000903FB" w:rsidDel="00EB44D4">
          <w:rPr>
            <w:rFonts w:ascii="Courier New" w:hAnsi="Courier New" w:cs="Courier New"/>
          </w:rPr>
          <w:delText>,</w:delText>
        </w:r>
      </w:del>
      <w:r w:rsidRPr="000903FB">
        <w:rPr>
          <w:rFonts w:ascii="Courier New" w:hAnsi="Courier New" w:cs="Courier New"/>
        </w:rPr>
        <w:t xml:space="preserve"> should start with #CHROM.");</w:t>
      </w:r>
    </w:p>
    <w:p w14:paraId="42B2A601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Marker.cpp:505:                LOGGER.e(0, "Line " + to_string(nHeader + i + 1) + " contains illegal distance value.");</w:t>
      </w:r>
    </w:p>
    <w:p w14:paraId="5A97559E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Marker.cpp:542:        LOGGER.e(0, "invalid PVAR file.");</w:t>
      </w:r>
    </w:p>
    <w:p w14:paraId="7ABC85C2" w14:textId="0C87EA88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Marker.cpp:550:        LOGGER.e(0, "</w:t>
      </w:r>
      <w:del w:id="437" w:author="Longda Jiang" w:date="2021-09-07T20:59:00Z">
        <w:r w:rsidRPr="000903FB" w:rsidDel="00EB44D4">
          <w:rPr>
            <w:rFonts w:ascii="Courier New" w:hAnsi="Courier New" w:cs="Courier New"/>
          </w:rPr>
          <w:delText>can not</w:delText>
        </w:r>
      </w:del>
      <w:ins w:id="438" w:author="Longda Jiang" w:date="2021-09-07T20:59:00Z">
        <w:r w:rsidR="00EB44D4">
          <w:rPr>
            <w:rFonts w:ascii="Courier New" w:hAnsi="Courier New" w:cs="Courier New"/>
          </w:rPr>
          <w:t>cannot</w:t>
        </w:r>
      </w:ins>
      <w:r w:rsidRPr="000903FB">
        <w:rPr>
          <w:rFonts w:ascii="Courier New" w:hAnsi="Courier New" w:cs="Courier New"/>
        </w:rPr>
        <w:t xml:space="preserve"> open the file [" + bim_file + "] to read");</w:t>
      </w:r>
    </w:p>
    <w:p w14:paraId="2D644AE1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Marker.cpp:567:            LOGGER.e(0, "the bim file [" + bim_file + "], line " + to_string(line_number)</w:t>
      </w:r>
    </w:p>
    <w:p w14:paraId="7B9966B0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Marker.cpp:579:            LOGGER.e(0, "Line " + to_string(line_number) + " of [" + bim_file +</w:t>
      </w:r>
    </w:p>
    <w:p w14:paraId="47055CAE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Marker.cpp:588:            LOGGER.e(0, "Line " + to_string(line_number) + " of [" + bim_file +</w:t>
      </w:r>
    </w:p>
    <w:p w14:paraId="33C16B09" w14:textId="553D1B8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Marker.cpp:621:        LOGGER.e(0, "</w:t>
      </w:r>
      <w:del w:id="439" w:author="Longda Jiang" w:date="2021-09-07T20:59:00Z">
        <w:r w:rsidRPr="000903FB" w:rsidDel="00EB44D4">
          <w:rPr>
            <w:rFonts w:ascii="Courier New" w:hAnsi="Courier New" w:cs="Courier New"/>
          </w:rPr>
          <w:delText>can not</w:delText>
        </w:r>
      </w:del>
      <w:ins w:id="440" w:author="Longda Jiang" w:date="2021-09-07T20:59:00Z">
        <w:r w:rsidR="00EB44D4">
          <w:rPr>
            <w:rFonts w:ascii="Courier New" w:hAnsi="Courier New" w:cs="Courier New"/>
          </w:rPr>
          <w:t>cannot</w:t>
        </w:r>
      </w:ins>
      <w:r w:rsidRPr="000903FB">
        <w:rPr>
          <w:rFonts w:ascii="Courier New" w:hAnsi="Courier New" w:cs="Courier New"/>
        </w:rPr>
        <w:t xml:space="preserve"> open the file [" + gfile + "] to read");</w:t>
      </w:r>
    </w:p>
    <w:p w14:paraId="1E33FA5C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Marker.cpp:634:        LOGGER.e(0, "invalid gene list file");</w:t>
      </w:r>
    </w:p>
    <w:p w14:paraId="4B1856D7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Marker.cpp:652:            LOGGER.e(0, "  line " + to_string(line_number)</w:t>
      </w:r>
    </w:p>
    <w:p w14:paraId="7FC85184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Marker.cpp:659:            LOGGER.e(0, "  Line " + to_string(line_number) + " of [" + gfile +</w:t>
      </w:r>
    </w:p>
    <w:p w14:paraId="42EC25DF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Marker.cpp:669:           LOGGER.e(0, "  Line " + to_string(line_number) + " of [" + gfile +</w:t>
      </w:r>
    </w:p>
    <w:p w14:paraId="7875ABA8" w14:textId="0B0CB1E6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Marker.cpp:698:                //LOGGER.e(0, " Line " + to_string(line_number) + ", </w:t>
      </w:r>
      <w:ins w:id="441" w:author="Longda Jiang" w:date="2021-09-07T21:00:00Z">
        <w:r w:rsidR="00186BD4">
          <w:rPr>
            <w:rFonts w:ascii="Courier New" w:hAnsi="Courier New" w:cs="Courier New"/>
          </w:rPr>
          <w:t>chromosome</w:t>
        </w:r>
      </w:ins>
      <w:del w:id="442" w:author="Longda Jiang" w:date="2021-09-07T21:00:00Z">
        <w:r w:rsidRPr="000903FB" w:rsidDel="00186BD4">
          <w:rPr>
            <w:rFonts w:ascii="Courier New" w:hAnsi="Courier New" w:cs="Courier New"/>
          </w:rPr>
          <w:delText>chr</w:delText>
        </w:r>
      </w:del>
      <w:r w:rsidRPr="000903FB">
        <w:rPr>
          <w:rFonts w:ascii="Courier New" w:hAnsi="Courier New" w:cs="Courier New"/>
        </w:rPr>
        <w:t xml:space="preserve"> information can't be found in the genotype</w:t>
      </w:r>
      <w:ins w:id="443" w:author="Longda Jiang" w:date="2021-09-07T21:00:00Z">
        <w:r w:rsidR="00186BD4">
          <w:rPr>
            <w:rFonts w:ascii="Courier New" w:hAnsi="Courier New" w:cs="Courier New"/>
          </w:rPr>
          <w:t xml:space="preserve"> file</w:t>
        </w:r>
      </w:ins>
      <w:r w:rsidRPr="000903FB">
        <w:rPr>
          <w:rFonts w:ascii="Courier New" w:hAnsi="Courier New" w:cs="Courier New"/>
        </w:rPr>
        <w:t>");</w:t>
      </w:r>
    </w:p>
    <w:p w14:paraId="55474F74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Marker.cpp:740:        LOGGER.e(0, "bad magic number in the bgen file.");</w:t>
      </w:r>
    </w:p>
    <w:p w14:paraId="2BC0060F" w14:textId="43A1B24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Marker.cpp:747:        LOGGER.e(0, "strange header length</w:t>
      </w:r>
      <w:ins w:id="444" w:author="Longda Jiang" w:date="2021-09-07T21:00:00Z">
        <w:r w:rsidR="00186BD4">
          <w:rPr>
            <w:rFonts w:ascii="Courier New" w:hAnsi="Courier New" w:cs="Courier New"/>
          </w:rPr>
          <w:t xml:space="preserve"> -</w:t>
        </w:r>
      </w:ins>
      <w:del w:id="445" w:author="Longda Jiang" w:date="2021-09-07T21:00:00Z">
        <w:r w:rsidRPr="000903FB" w:rsidDel="00186BD4">
          <w:rPr>
            <w:rFonts w:ascii="Courier New" w:hAnsi="Courier New" w:cs="Courier New"/>
          </w:rPr>
          <w:delText>,</w:delText>
        </w:r>
      </w:del>
      <w:r w:rsidRPr="000903FB">
        <w:rPr>
          <w:rFonts w:ascii="Courier New" w:hAnsi="Courier New" w:cs="Courier New"/>
        </w:rPr>
        <w:t xml:space="preserve"> might be an invalid bgen</w:t>
      </w:r>
      <w:ins w:id="446" w:author="Longda Jiang" w:date="2021-09-07T21:00:00Z">
        <w:r w:rsidR="00186BD4">
          <w:rPr>
            <w:rFonts w:ascii="Courier New" w:hAnsi="Courier New" w:cs="Courier New"/>
          </w:rPr>
          <w:t xml:space="preserve"> file</w:t>
        </w:r>
      </w:ins>
      <w:r w:rsidRPr="000903FB">
        <w:rPr>
          <w:rFonts w:ascii="Courier New" w:hAnsi="Courier New" w:cs="Courier New"/>
        </w:rPr>
        <w:t>.");</w:t>
      </w:r>
    </w:p>
    <w:p w14:paraId="00B53D07" w14:textId="231320BE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Marker.cpp:782:        LOGGER.e(0, "GCTA only support</w:t>
      </w:r>
      <w:ins w:id="447" w:author="Longda Jiang" w:date="2021-09-07T21:00:00Z">
        <w:r w:rsidR="00186BD4">
          <w:rPr>
            <w:rFonts w:ascii="Courier New" w:hAnsi="Courier New" w:cs="Courier New"/>
          </w:rPr>
          <w:t>s</w:t>
        </w:r>
      </w:ins>
      <w:r w:rsidRPr="000903FB">
        <w:rPr>
          <w:rFonts w:ascii="Courier New" w:hAnsi="Courier New" w:cs="Courier New"/>
        </w:rPr>
        <w:t xml:space="preserve"> bgen version 1.2</w:t>
      </w:r>
      <w:ins w:id="448" w:author="Longda Jiang" w:date="2021-09-07T21:00:00Z">
        <w:r w:rsidR="00186BD4">
          <w:rPr>
            <w:rFonts w:ascii="Courier New" w:hAnsi="Courier New" w:cs="Courier New"/>
          </w:rPr>
          <w:t xml:space="preserve"> and</w:t>
        </w:r>
      </w:ins>
      <w:del w:id="449" w:author="Longda Jiang" w:date="2021-09-07T21:00:00Z">
        <w:r w:rsidRPr="000903FB" w:rsidDel="00186BD4">
          <w:rPr>
            <w:rFonts w:ascii="Courier New" w:hAnsi="Courier New" w:cs="Courier New"/>
          </w:rPr>
          <w:delText>,</w:delText>
        </w:r>
      </w:del>
      <w:r w:rsidRPr="000903FB">
        <w:rPr>
          <w:rFonts w:ascii="Courier New" w:hAnsi="Courier New" w:cs="Courier New"/>
        </w:rPr>
        <w:t xml:space="preserve"> 1.3. Use QCTOOLv2 to convert</w:t>
      </w:r>
      <w:ins w:id="450" w:author="Longda Jiang" w:date="2021-09-07T21:00:00Z">
        <w:r w:rsidR="00186BD4">
          <w:rPr>
            <w:rFonts w:ascii="Courier New" w:hAnsi="Courier New" w:cs="Courier New"/>
          </w:rPr>
          <w:t xml:space="preserve"> </w:t>
        </w:r>
      </w:ins>
      <w:ins w:id="451" w:author="Longda Jiang" w:date="2021-09-07T21:01:00Z">
        <w:r w:rsidR="00186BD4">
          <w:rPr>
            <w:rFonts w:ascii="Courier New" w:hAnsi="Courier New" w:cs="Courier New"/>
          </w:rPr>
          <w:t xml:space="preserve">files </w:t>
        </w:r>
      </w:ins>
      <w:ins w:id="452" w:author="Longda Jiang" w:date="2021-09-07T21:08:00Z">
        <w:r w:rsidR="00966244">
          <w:rPr>
            <w:rFonts w:ascii="Courier New" w:hAnsi="Courier New" w:cs="Courier New"/>
          </w:rPr>
          <w:t>with</w:t>
        </w:r>
      </w:ins>
      <w:ins w:id="453" w:author="Longda Jiang" w:date="2021-09-07T21:01:00Z">
        <w:r w:rsidR="00186BD4">
          <w:rPr>
            <w:rFonts w:ascii="Courier New" w:hAnsi="Courier New" w:cs="Courier New"/>
          </w:rPr>
          <w:t xml:space="preserve"> </w:t>
        </w:r>
      </w:ins>
      <w:ins w:id="454" w:author="Longda Jiang" w:date="2021-09-07T21:07:00Z">
        <w:r w:rsidR="00966244">
          <w:rPr>
            <w:rFonts w:ascii="Courier New" w:hAnsi="Courier New" w:cs="Courier New"/>
          </w:rPr>
          <w:t xml:space="preserve">&lt; v1.2 </w:t>
        </w:r>
      </w:ins>
      <w:del w:id="455" w:author="Longda Jiang" w:date="2021-09-07T21:07:00Z">
        <w:r w:rsidRPr="000903FB" w:rsidDel="00966244">
          <w:rPr>
            <w:rFonts w:ascii="Courier New" w:hAnsi="Courier New" w:cs="Courier New"/>
          </w:rPr>
          <w:delText xml:space="preserve"> </w:delText>
        </w:r>
      </w:del>
      <w:ins w:id="456" w:author="Longda Jiang" w:date="2021-09-07T21:01:00Z">
        <w:r w:rsidR="00186BD4">
          <w:rPr>
            <w:rFonts w:ascii="Courier New" w:hAnsi="Courier New" w:cs="Courier New"/>
          </w:rPr>
          <w:t>in</w:t>
        </w:r>
      </w:ins>
      <w:r w:rsidRPr="000903FB">
        <w:rPr>
          <w:rFonts w:ascii="Courier New" w:hAnsi="Courier New" w:cs="Courier New"/>
        </w:rPr>
        <w:t>to</w:t>
      </w:r>
      <w:del w:id="457" w:author="Longda Jiang" w:date="2021-09-07T21:07:00Z">
        <w:r w:rsidRPr="000903FB" w:rsidDel="00966244">
          <w:rPr>
            <w:rFonts w:ascii="Courier New" w:hAnsi="Courier New" w:cs="Courier New"/>
          </w:rPr>
          <w:delText xml:space="preserve"> </w:delText>
        </w:r>
      </w:del>
      <w:ins w:id="458" w:author="Longda Jiang" w:date="2021-09-07T21:01:00Z">
        <w:r w:rsidR="00186BD4">
          <w:rPr>
            <w:rFonts w:ascii="Courier New" w:hAnsi="Courier New" w:cs="Courier New"/>
          </w:rPr>
          <w:t xml:space="preserve"> </w:t>
        </w:r>
      </w:ins>
      <w:r w:rsidRPr="000903FB">
        <w:rPr>
          <w:rFonts w:ascii="Courier New" w:hAnsi="Courier New" w:cs="Courier New"/>
        </w:rPr>
        <w:t>new</w:t>
      </w:r>
      <w:ins w:id="459" w:author="Longda Jiang" w:date="2021-09-07T21:01:00Z">
        <w:r w:rsidR="00184A0C">
          <w:rPr>
            <w:rFonts w:ascii="Courier New" w:hAnsi="Courier New" w:cs="Courier New"/>
          </w:rPr>
          <w:t>er</w:t>
        </w:r>
      </w:ins>
      <w:r w:rsidRPr="000903FB">
        <w:rPr>
          <w:rFonts w:ascii="Courier New" w:hAnsi="Courier New" w:cs="Courier New"/>
        </w:rPr>
        <w:t xml:space="preserve"> version.");</w:t>
      </w:r>
    </w:p>
    <w:p w14:paraId="43F2E546" w14:textId="6B33989E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Marker.cpp:811:        LOGGER.e(0, "can't open index file: " + string(sqlite3_errmsg(db)) + </w:t>
      </w:r>
    </w:p>
    <w:p w14:paraId="58527CF4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Marker.cpp:821:        LOGGER.e(0, "bad index file: " + string(sqlite3_errmsg(db)) +</w:t>
      </w:r>
    </w:p>
    <w:p w14:paraId="6F908FBA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Marker.cpp:840:        LOGGER.e(0, "can't read bgen file [" + bgen_file + "], " + string(strerror(errno)));</w:t>
      </w:r>
    </w:p>
    <w:p w14:paraId="17E6D2C7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Marker.cpp:845:        LOGGER.e(0, "can't read bgen file [" + bgen_file + "], " + string(strerror(errno)));</w:t>
      </w:r>
    </w:p>
    <w:p w14:paraId="0D30C7AE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Marker.cpp:849:        LOGGER.e(0, "bad index file, first 1000 bytes aren't consistent."</w:t>
      </w:r>
    </w:p>
    <w:p w14:paraId="23691835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Marker.cpp:855:        LOGGER.e(0, "bad index file, file size isn't consistent."</w:t>
      </w:r>
    </w:p>
    <w:p w14:paraId="11D2735C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Marker.cpp:866:        LOGGER.e(0, "bad index file: " + string(sqlite3_errmsg(db)) +</w:t>
      </w:r>
    </w:p>
    <w:p w14:paraId="51A05C8C" w14:textId="10E010A4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Marker.cpp:881:        LOGGER.e(0, "bad index file, the indexed SNPs are different from </w:t>
      </w:r>
      <w:ins w:id="460" w:author="Longda Jiang" w:date="2021-09-07T21:03:00Z">
        <w:r w:rsidR="002F6FDF">
          <w:rPr>
            <w:rFonts w:ascii="Courier New" w:hAnsi="Courier New" w:cs="Courier New"/>
          </w:rPr>
          <w:t xml:space="preserve">those in </w:t>
        </w:r>
      </w:ins>
      <w:r w:rsidRPr="000903FB">
        <w:rPr>
          <w:rFonts w:ascii="Courier New" w:hAnsi="Courier New" w:cs="Courier New"/>
        </w:rPr>
        <w:t>bgen file."</w:t>
      </w:r>
    </w:p>
    <w:p w14:paraId="100B55AE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Marker.cpp:893:        LOGGER.e(0, "bad index file: " + string(sqlite3_errmsg(db)) +</w:t>
      </w:r>
    </w:p>
    <w:p w14:paraId="1DE2C07E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Marker.cpp:901:       LOGGER.e(0, "bad index file: " + string(sqlite3_errmsg(db)) +</w:t>
      </w:r>
    </w:p>
    <w:p w14:paraId="1EFF51CE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lastRenderedPageBreak/>
        <w:t>Marker.cpp:924:        LOGGER.e(0, "bad index file: " + string(sqlite3_errmsg(db)) +</w:t>
      </w:r>
    </w:p>
    <w:p w14:paraId="43F20FDF" w14:textId="69F2A603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Marker.cpp:971:        LOGGER.e(0, string(sqlite3_errmsg(db)) + "\nBad index file</w:t>
      </w:r>
      <w:ins w:id="461" w:author="Longda Jiang" w:date="2021-09-07T21:04:00Z">
        <w:r w:rsidR="00784DAD">
          <w:rPr>
            <w:rFonts w:ascii="Courier New" w:hAnsi="Courier New" w:cs="Courier New"/>
          </w:rPr>
          <w:t>.</w:t>
        </w:r>
      </w:ins>
      <w:ins w:id="462" w:author="Longda Jiang" w:date="2021-09-07T21:03:00Z">
        <w:r w:rsidR="00784DAD">
          <w:rPr>
            <w:rFonts w:ascii="Courier New" w:hAnsi="Courier New" w:cs="Courier New"/>
          </w:rPr>
          <w:t xml:space="preserve"> </w:t>
        </w:r>
      </w:ins>
      <w:del w:id="463" w:author="Longda Jiang" w:date="2021-09-07T21:03:00Z">
        <w:r w:rsidRPr="000903FB" w:rsidDel="00784DAD">
          <w:rPr>
            <w:rFonts w:ascii="Courier New" w:hAnsi="Courier New" w:cs="Courier New"/>
          </w:rPr>
          <w:delText>,</w:delText>
        </w:r>
        <w:r w:rsidRPr="000903FB" w:rsidDel="002F6FDF">
          <w:rPr>
            <w:rFonts w:ascii="Courier New" w:hAnsi="Courier New" w:cs="Courier New"/>
          </w:rPr>
          <w:delText xml:space="preserve"> </w:delText>
        </w:r>
      </w:del>
      <w:ins w:id="464" w:author="Longda Jiang" w:date="2021-09-07T21:04:00Z">
        <w:r w:rsidR="00784DAD">
          <w:rPr>
            <w:rFonts w:ascii="Courier New" w:hAnsi="Courier New" w:cs="Courier New"/>
          </w:rPr>
          <w:t>R</w:t>
        </w:r>
      </w:ins>
      <w:del w:id="465" w:author="Longda Jiang" w:date="2021-09-07T21:04:00Z">
        <w:r w:rsidRPr="000903FB" w:rsidDel="00784DAD">
          <w:rPr>
            <w:rFonts w:ascii="Courier New" w:hAnsi="Courier New" w:cs="Courier New"/>
          </w:rPr>
          <w:delText>r</w:delText>
        </w:r>
      </w:del>
      <w:r w:rsidRPr="000903FB">
        <w:rPr>
          <w:rFonts w:ascii="Courier New" w:hAnsi="Courier New" w:cs="Courier New"/>
        </w:rPr>
        <w:t>egenerate</w:t>
      </w:r>
      <w:ins w:id="466" w:author="Longda Jiang" w:date="2021-09-07T21:04:00Z">
        <w:r w:rsidR="00784DAD">
          <w:rPr>
            <w:rFonts w:ascii="Courier New" w:hAnsi="Courier New" w:cs="Courier New"/>
          </w:rPr>
          <w:t xml:space="preserve"> it</w:t>
        </w:r>
      </w:ins>
      <w:r w:rsidRPr="000903FB">
        <w:rPr>
          <w:rFonts w:ascii="Courier New" w:hAnsi="Courier New" w:cs="Courier New"/>
        </w:rPr>
        <w:t xml:space="preserve"> by " + prompt_index + ".");</w:t>
      </w:r>
    </w:p>
    <w:p w14:paraId="3857B527" w14:textId="0D4EDB41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Marker.cpp:991:            LOGGER.e(0, "The first variant in bgen file </w:t>
      </w:r>
      <w:ins w:id="467" w:author="Longda Jiang" w:date="2021-09-07T21:05:00Z">
        <w:r w:rsidR="00784DAD">
          <w:rPr>
            <w:rFonts w:ascii="Courier New" w:hAnsi="Courier New" w:cs="Courier New" w:hint="eastAsia"/>
          </w:rPr>
          <w:t>is</w:t>
        </w:r>
      </w:ins>
      <w:del w:id="468" w:author="Longda Jiang" w:date="2021-09-07T21:05:00Z">
        <w:r w:rsidRPr="000903FB" w:rsidDel="00784DAD">
          <w:rPr>
            <w:rFonts w:ascii="Courier New" w:hAnsi="Courier New" w:cs="Courier New"/>
          </w:rPr>
          <w:delText>are</w:delText>
        </w:r>
      </w:del>
      <w:ins w:id="469" w:author="Longda Jiang" w:date="2021-09-07T21:05:00Z">
        <w:r w:rsidR="00784DAD">
          <w:rPr>
            <w:rFonts w:ascii="Courier New" w:hAnsi="Courier New" w:cs="Courier New"/>
          </w:rPr>
          <w:t xml:space="preserve"> no</w:t>
        </w:r>
      </w:ins>
      <w:del w:id="470" w:author="Longda Jiang" w:date="2021-09-07T21:05:00Z">
        <w:r w:rsidRPr="000903FB" w:rsidDel="00784DAD">
          <w:rPr>
            <w:rFonts w:ascii="Courier New" w:hAnsi="Courier New" w:cs="Courier New"/>
          </w:rPr>
          <w:delText>n'</w:delText>
        </w:r>
      </w:del>
      <w:ins w:id="471" w:author="Longda Jiang" w:date="2021-09-07T21:05:00Z">
        <w:r w:rsidR="00784DAD">
          <w:rPr>
            <w:rFonts w:ascii="Courier New" w:hAnsi="Courier New" w:cs="Courier New"/>
          </w:rPr>
          <w:t>t</w:t>
        </w:r>
      </w:ins>
      <w:del w:id="472" w:author="Longda Jiang" w:date="2021-09-07T21:05:00Z">
        <w:r w:rsidRPr="000903FB" w:rsidDel="00784DAD">
          <w:rPr>
            <w:rFonts w:ascii="Courier New" w:hAnsi="Courier New" w:cs="Courier New"/>
          </w:rPr>
          <w:delText>t</w:delText>
        </w:r>
      </w:del>
      <w:r w:rsidRPr="000903FB">
        <w:rPr>
          <w:rFonts w:ascii="Courier New" w:hAnsi="Courier New" w:cs="Courier New"/>
        </w:rPr>
        <w:t xml:space="preserve"> consistent with </w:t>
      </w:r>
      <w:ins w:id="473" w:author="Longda Jiang" w:date="2021-09-07T21:05:00Z">
        <w:r w:rsidR="00966244">
          <w:rPr>
            <w:rFonts w:ascii="Courier New" w:hAnsi="Courier New" w:cs="Courier New"/>
          </w:rPr>
          <w:t xml:space="preserve">that in </w:t>
        </w:r>
      </w:ins>
      <w:r w:rsidRPr="000903FB">
        <w:rPr>
          <w:rFonts w:ascii="Courier New" w:hAnsi="Courier New" w:cs="Courier New"/>
        </w:rPr>
        <w:t>index file."</w:t>
      </w:r>
    </w:p>
    <w:p w14:paraId="17CD7C87" w14:textId="1054AF84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Marker.cpp:996:            LOGGER.e(0, "The variants in bgen file aren't consistent with </w:t>
      </w:r>
      <w:ins w:id="474" w:author="Longda Jiang" w:date="2021-09-07T21:05:00Z">
        <w:r w:rsidR="00966244">
          <w:rPr>
            <w:rFonts w:ascii="Courier New" w:hAnsi="Courier New" w:cs="Courier New"/>
          </w:rPr>
          <w:t xml:space="preserve">those in </w:t>
        </w:r>
      </w:ins>
      <w:r w:rsidRPr="000903FB">
        <w:rPr>
          <w:rFonts w:ascii="Courier New" w:hAnsi="Courier New" w:cs="Courier New"/>
        </w:rPr>
        <w:t>index file."</w:t>
      </w:r>
    </w:p>
    <w:p w14:paraId="412EF4F9" w14:textId="5F85A225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Marker.cpp:1066:        LOGGER.e(0, "</w:t>
      </w:r>
      <w:ins w:id="475" w:author="Longda Jiang" w:date="2021-09-07T21:06:00Z">
        <w:r w:rsidR="00966244">
          <w:rPr>
            <w:rFonts w:ascii="Courier New" w:hAnsi="Courier New" w:cs="Courier New" w:hint="eastAsia"/>
          </w:rPr>
          <w:t>The</w:t>
        </w:r>
        <w:r w:rsidR="00966244">
          <w:rPr>
            <w:rFonts w:ascii="Courier New" w:hAnsi="Courier New" w:cs="Courier New"/>
            <w:lang w:val="en-AU"/>
          </w:rPr>
          <w:t xml:space="preserve"> </w:t>
        </w:r>
      </w:ins>
      <w:del w:id="476" w:author="Longda Jiang" w:date="2021-09-07T21:06:00Z">
        <w:r w:rsidRPr="000903FB" w:rsidDel="00966244">
          <w:rPr>
            <w:rFonts w:ascii="Courier New" w:hAnsi="Courier New" w:cs="Courier New"/>
          </w:rPr>
          <w:delText xml:space="preserve">Get </w:delText>
        </w:r>
      </w:del>
      <w:ins w:id="477" w:author="Longda Jiang" w:date="2021-09-07T21:06:00Z">
        <w:r w:rsidR="00966244">
          <w:rPr>
            <w:rFonts w:ascii="Courier New" w:hAnsi="Courier New" w:cs="Courier New"/>
          </w:rPr>
          <w:t>m</w:t>
        </w:r>
      </w:ins>
      <w:del w:id="478" w:author="Longda Jiang" w:date="2021-09-07T21:06:00Z">
        <w:r w:rsidRPr="000903FB" w:rsidDel="00966244">
          <w:rPr>
            <w:rFonts w:ascii="Courier New" w:hAnsi="Courier New" w:cs="Courier New"/>
          </w:rPr>
          <w:delText>M</w:delText>
        </w:r>
      </w:del>
      <w:r w:rsidRPr="000903FB">
        <w:rPr>
          <w:rFonts w:ascii="Courier New" w:hAnsi="Courier New" w:cs="Courier New"/>
        </w:rPr>
        <w:t xml:space="preserve">arker </w:t>
      </w:r>
      <w:ins w:id="479" w:author="Longda Jiang" w:date="2021-09-07T21:06:00Z">
        <w:r w:rsidR="00966244">
          <w:rPr>
            <w:rFonts w:ascii="Courier New" w:hAnsi="Courier New" w:cs="Courier New"/>
          </w:rPr>
          <w:t>p</w:t>
        </w:r>
      </w:ins>
      <w:del w:id="480" w:author="Longda Jiang" w:date="2021-09-07T21:06:00Z">
        <w:r w:rsidRPr="000903FB" w:rsidDel="00966244">
          <w:rPr>
            <w:rFonts w:ascii="Courier New" w:hAnsi="Courier New" w:cs="Courier New"/>
          </w:rPr>
          <w:delText>P</w:delText>
        </w:r>
      </w:del>
      <w:r w:rsidRPr="000903FB">
        <w:rPr>
          <w:rFonts w:ascii="Courier New" w:hAnsi="Courier New" w:cs="Courier New"/>
        </w:rPr>
        <w:t>aram</w:t>
      </w:r>
      <w:ins w:id="481" w:author="Longda Jiang" w:date="2021-09-07T21:06:00Z">
        <w:r w:rsidR="00966244">
          <w:rPr>
            <w:rFonts w:ascii="Courier New" w:hAnsi="Courier New" w:cs="Courier New"/>
          </w:rPr>
          <w:t>eter</w:t>
        </w:r>
      </w:ins>
      <w:r w:rsidRPr="000903FB">
        <w:rPr>
          <w:rFonts w:ascii="Courier New" w:hAnsi="Courier New" w:cs="Courier New"/>
        </w:rPr>
        <w:t xml:space="preserve">s </w:t>
      </w:r>
      <w:ins w:id="482" w:author="Longda Jiang" w:date="2021-09-07T21:06:00Z">
        <w:r w:rsidR="00966244">
          <w:rPr>
            <w:rFonts w:ascii="Courier New" w:hAnsi="Courier New" w:cs="Courier New"/>
          </w:rPr>
          <w:t xml:space="preserve">are </w:t>
        </w:r>
      </w:ins>
      <w:r w:rsidRPr="000903FB">
        <w:rPr>
          <w:rFonts w:ascii="Courier New" w:hAnsi="Courier New" w:cs="Courier New"/>
        </w:rPr>
        <w:t>out of range.");</w:t>
      </w:r>
    </w:p>
    <w:p w14:paraId="4178DB8F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Marker.cpp:1076:        LOGGER.e(0, "can't open bgen file to read");</w:t>
      </w:r>
    </w:p>
    <w:p w14:paraId="548BD464" w14:textId="336CBBBB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Marker.cpp:1096:        LOGGER.e(0, "strange header length</w:t>
      </w:r>
      <w:ins w:id="483" w:author="Longda Jiang" w:date="2021-09-07T21:06:00Z">
        <w:r w:rsidR="00966244">
          <w:rPr>
            <w:rFonts w:ascii="Courier New" w:hAnsi="Courier New" w:cs="Courier New"/>
          </w:rPr>
          <w:t xml:space="preserve"> - </w:t>
        </w:r>
        <w:r w:rsidR="00966244">
          <w:rPr>
            <w:rFonts w:ascii="Courier New" w:hAnsi="Courier New" w:cs="Courier New" w:hint="eastAsia"/>
          </w:rPr>
          <w:t>it</w:t>
        </w:r>
        <w:r w:rsidR="00966244">
          <w:rPr>
            <w:rFonts w:ascii="Courier New" w:hAnsi="Courier New" w:cs="Courier New"/>
            <w:lang w:val="en-AU"/>
          </w:rPr>
          <w:t xml:space="preserve"> </w:t>
        </w:r>
      </w:ins>
      <w:del w:id="484" w:author="Longda Jiang" w:date="2021-09-07T21:06:00Z">
        <w:r w:rsidRPr="000903FB" w:rsidDel="00966244">
          <w:rPr>
            <w:rFonts w:ascii="Courier New" w:hAnsi="Courier New" w:cs="Courier New"/>
          </w:rPr>
          <w:delText xml:space="preserve">, </w:delText>
        </w:r>
      </w:del>
      <w:r w:rsidRPr="000903FB">
        <w:rPr>
          <w:rFonts w:ascii="Courier New" w:hAnsi="Courier New" w:cs="Courier New"/>
        </w:rPr>
        <w:t>might be an invalid bgen</w:t>
      </w:r>
      <w:ins w:id="485" w:author="Longda Jiang" w:date="2021-09-07T21:07:00Z">
        <w:r w:rsidR="00966244">
          <w:rPr>
            <w:rFonts w:ascii="Courier New" w:hAnsi="Courier New" w:cs="Courier New"/>
          </w:rPr>
          <w:t xml:space="preserve"> file</w:t>
        </w:r>
      </w:ins>
      <w:r w:rsidRPr="000903FB">
        <w:rPr>
          <w:rFonts w:ascii="Courier New" w:hAnsi="Courier New" w:cs="Courier New"/>
        </w:rPr>
        <w:t>.");</w:t>
      </w:r>
    </w:p>
    <w:p w14:paraId="135FD932" w14:textId="2858C05A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Marker.cpp:1131:        LOGGER.e(0, "GCTA only support</w:t>
      </w:r>
      <w:ins w:id="486" w:author="Longda Jiang" w:date="2021-09-07T21:07:00Z">
        <w:r w:rsidR="00966244">
          <w:rPr>
            <w:rFonts w:ascii="Courier New" w:hAnsi="Courier New" w:cs="Courier New"/>
          </w:rPr>
          <w:t>s</w:t>
        </w:r>
      </w:ins>
      <w:r w:rsidRPr="000903FB">
        <w:rPr>
          <w:rFonts w:ascii="Courier New" w:hAnsi="Courier New" w:cs="Courier New"/>
        </w:rPr>
        <w:t xml:space="preserve"> bgen version 1.2</w:t>
      </w:r>
      <w:ins w:id="487" w:author="Longda Jiang" w:date="2021-09-07T21:07:00Z">
        <w:r w:rsidR="00966244">
          <w:rPr>
            <w:rFonts w:ascii="Courier New" w:hAnsi="Courier New" w:cs="Courier New"/>
          </w:rPr>
          <w:t xml:space="preserve"> and</w:t>
        </w:r>
      </w:ins>
      <w:del w:id="488" w:author="Longda Jiang" w:date="2021-09-07T21:07:00Z">
        <w:r w:rsidRPr="000903FB" w:rsidDel="00966244">
          <w:rPr>
            <w:rFonts w:ascii="Courier New" w:hAnsi="Courier New" w:cs="Courier New"/>
          </w:rPr>
          <w:delText>,</w:delText>
        </w:r>
      </w:del>
      <w:r w:rsidRPr="000903FB">
        <w:rPr>
          <w:rFonts w:ascii="Courier New" w:hAnsi="Courier New" w:cs="Courier New"/>
        </w:rPr>
        <w:t xml:space="preserve"> 1.3. Use QCTOOL to convert </w:t>
      </w:r>
      <w:ins w:id="489" w:author="Longda Jiang" w:date="2021-09-07T21:08:00Z">
        <w:r w:rsidR="00966244">
          <w:rPr>
            <w:rFonts w:ascii="Courier New" w:hAnsi="Courier New" w:cs="Courier New"/>
          </w:rPr>
          <w:t xml:space="preserve">files with &lt; v1.2 </w:t>
        </w:r>
      </w:ins>
      <w:del w:id="490" w:author="Longda Jiang" w:date="2021-09-07T21:08:00Z">
        <w:r w:rsidRPr="000903FB" w:rsidDel="00966244">
          <w:rPr>
            <w:rFonts w:ascii="Courier New" w:hAnsi="Courier New" w:cs="Courier New"/>
          </w:rPr>
          <w:delText xml:space="preserve">to </w:delText>
        </w:r>
      </w:del>
      <w:ins w:id="491" w:author="Longda Jiang" w:date="2021-09-07T21:08:00Z">
        <w:r w:rsidR="00966244">
          <w:rPr>
            <w:rFonts w:ascii="Courier New" w:hAnsi="Courier New" w:cs="Courier New"/>
          </w:rPr>
          <w:t>into</w:t>
        </w:r>
        <w:r w:rsidR="00966244" w:rsidRPr="000903FB">
          <w:rPr>
            <w:rFonts w:ascii="Courier New" w:hAnsi="Courier New" w:cs="Courier New"/>
          </w:rPr>
          <w:t xml:space="preserve"> </w:t>
        </w:r>
      </w:ins>
      <w:r w:rsidRPr="000903FB">
        <w:rPr>
          <w:rFonts w:ascii="Courier New" w:hAnsi="Courier New" w:cs="Courier New"/>
        </w:rPr>
        <w:t>new</w:t>
      </w:r>
      <w:ins w:id="492" w:author="Longda Jiang" w:date="2021-09-07T21:08:00Z">
        <w:r w:rsidR="00966244">
          <w:rPr>
            <w:rFonts w:ascii="Courier New" w:hAnsi="Courier New" w:cs="Courier New"/>
          </w:rPr>
          <w:t>er</w:t>
        </w:r>
      </w:ins>
      <w:r w:rsidRPr="000903FB">
        <w:rPr>
          <w:rFonts w:ascii="Courier New" w:hAnsi="Courier New" w:cs="Courier New"/>
        </w:rPr>
        <w:t xml:space="preserve"> version.");</w:t>
      </w:r>
    </w:p>
    <w:p w14:paraId="5F1C16F9" w14:textId="5B0F612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Marker.cpp:1135:        LOGGER.e(0, "</w:t>
      </w:r>
      <w:ins w:id="493" w:author="Longda Jiang" w:date="2021-09-07T21:09:00Z">
        <w:r w:rsidR="001F183D">
          <w:rPr>
            <w:rFonts w:ascii="Courier New" w:hAnsi="Courier New" w:cs="Courier New"/>
          </w:rPr>
          <w:t>non-zlid c</w:t>
        </w:r>
      </w:ins>
      <w:del w:id="494" w:author="Longda Jiang" w:date="2021-09-07T21:09:00Z">
        <w:r w:rsidRPr="000903FB" w:rsidDel="001F183D">
          <w:rPr>
            <w:rFonts w:ascii="Courier New" w:hAnsi="Courier New" w:cs="Courier New"/>
          </w:rPr>
          <w:delText>C</w:delText>
        </w:r>
      </w:del>
      <w:r w:rsidRPr="000903FB">
        <w:rPr>
          <w:rFonts w:ascii="Courier New" w:hAnsi="Courier New" w:cs="Courier New"/>
        </w:rPr>
        <w:t>ompress</w:t>
      </w:r>
      <w:ins w:id="495" w:author="Longda Jiang" w:date="2021-09-07T21:09:00Z">
        <w:r w:rsidR="001F183D">
          <w:rPr>
            <w:rFonts w:ascii="Courier New" w:hAnsi="Courier New" w:cs="Courier New"/>
          </w:rPr>
          <w:t>ed</w:t>
        </w:r>
      </w:ins>
      <w:r w:rsidRPr="000903FB">
        <w:rPr>
          <w:rFonts w:ascii="Courier New" w:hAnsi="Courier New" w:cs="Courier New"/>
        </w:rPr>
        <w:t xml:space="preserve"> </w:t>
      </w:r>
      <w:del w:id="496" w:author="Longda Jiang" w:date="2021-09-07T21:08:00Z">
        <w:r w:rsidRPr="000903FB" w:rsidDel="001F183D">
          <w:rPr>
            <w:rFonts w:ascii="Courier New" w:hAnsi="Courier New" w:cs="Courier New"/>
          </w:rPr>
          <w:delText xml:space="preserve">not by </w:delText>
        </w:r>
      </w:del>
      <w:del w:id="497" w:author="Longda Jiang" w:date="2021-09-07T21:09:00Z">
        <w:r w:rsidRPr="000903FB" w:rsidDel="001F183D">
          <w:rPr>
            <w:rFonts w:ascii="Courier New" w:hAnsi="Courier New" w:cs="Courier New"/>
          </w:rPr>
          <w:delText>zlib</w:delText>
        </w:r>
      </w:del>
      <w:ins w:id="498" w:author="Longda Jiang" w:date="2021-09-07T21:09:00Z">
        <w:r w:rsidR="001F183D">
          <w:rPr>
            <w:rFonts w:ascii="Courier New" w:hAnsi="Courier New" w:cs="Courier New"/>
          </w:rPr>
          <w:t>files</w:t>
        </w:r>
      </w:ins>
      <w:r w:rsidRPr="000903FB">
        <w:rPr>
          <w:rFonts w:ascii="Courier New" w:hAnsi="Courier New" w:cs="Courier New"/>
        </w:rPr>
        <w:t xml:space="preserve"> </w:t>
      </w:r>
      <w:ins w:id="499" w:author="Longda Jiang" w:date="2021-09-07T21:09:00Z">
        <w:r w:rsidR="001F183D">
          <w:rPr>
            <w:rFonts w:ascii="Courier New" w:hAnsi="Courier New" w:cs="Courier New"/>
          </w:rPr>
          <w:t>are</w:t>
        </w:r>
      </w:ins>
      <w:del w:id="500" w:author="Longda Jiang" w:date="2021-09-07T21:09:00Z">
        <w:r w:rsidRPr="000903FB" w:rsidDel="001F183D">
          <w:rPr>
            <w:rFonts w:ascii="Courier New" w:hAnsi="Courier New" w:cs="Courier New"/>
          </w:rPr>
          <w:delText>is</w:delText>
        </w:r>
      </w:del>
      <w:r w:rsidRPr="000903FB">
        <w:rPr>
          <w:rFonts w:ascii="Courier New" w:hAnsi="Courier New" w:cs="Courier New"/>
        </w:rPr>
        <w:t xml:space="preserve"> not supported currently");</w:t>
      </w:r>
    </w:p>
    <w:p w14:paraId="53AA370E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Marker.cpp:1174:        //LOGGER.e(0, "test")</w:t>
      </w:r>
    </w:p>
    <w:p w14:paraId="440F03CE" w14:textId="780F0C60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Marker.cpp:1225:        LOGGER.e(0, "0 SNP remain</w:t>
      </w:r>
      <w:ins w:id="501" w:author="Longda Jiang" w:date="2021-09-07T21:09:00Z">
        <w:r w:rsidR="001F183D">
          <w:rPr>
            <w:rFonts w:ascii="Courier New" w:hAnsi="Courier New" w:cs="Courier New"/>
          </w:rPr>
          <w:t>s</w:t>
        </w:r>
      </w:ins>
      <w:r w:rsidRPr="000903FB">
        <w:rPr>
          <w:rFonts w:ascii="Courier New" w:hAnsi="Courier New" w:cs="Courier New"/>
        </w:rPr>
        <w:t xml:space="preserve"> for further analysis.");</w:t>
      </w:r>
    </w:p>
    <w:p w14:paraId="0F11C902" w14:textId="745ABEB3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Marker.cpp:1314:       LOGGER.e(0, "0 SNP remain</w:t>
      </w:r>
      <w:ins w:id="502" w:author="Longda Jiang" w:date="2021-09-07T21:09:00Z">
        <w:r w:rsidR="001F183D">
          <w:rPr>
            <w:rFonts w:ascii="Courier New" w:hAnsi="Courier New" w:cs="Courier New"/>
          </w:rPr>
          <w:t>s</w:t>
        </w:r>
      </w:ins>
      <w:r w:rsidRPr="000903FB">
        <w:rPr>
          <w:rFonts w:ascii="Courier New" w:hAnsi="Courier New" w:cs="Courier New"/>
        </w:rPr>
        <w:t>.");</w:t>
      </w:r>
    </w:p>
    <w:p w14:paraId="38591D08" w14:textId="5852D4BC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Marker.cpp:1337:        LOGGER.e(0, "0 SNP remain</w:t>
      </w:r>
      <w:ins w:id="503" w:author="Longda Jiang" w:date="2021-09-07T21:09:00Z">
        <w:r w:rsidR="001F183D">
          <w:rPr>
            <w:rFonts w:ascii="Courier New" w:hAnsi="Courier New" w:cs="Courier New"/>
          </w:rPr>
          <w:t>s</w:t>
        </w:r>
      </w:ins>
      <w:r w:rsidRPr="000903FB">
        <w:rPr>
          <w:rFonts w:ascii="Courier New" w:hAnsi="Courier New" w:cs="Courier New"/>
        </w:rPr>
        <w:t>.");</w:t>
      </w:r>
    </w:p>
    <w:p w14:paraId="4DBB8470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Marker.cpp:1406:            LOGGER.e(0, "the SNP list file [" + snplist_file + "], line " + to_string(line_number) +</w:t>
      </w:r>
    </w:p>
    <w:p w14:paraId="2DD48FEF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Marker.cpp:1430:            LOGGER.e(0, "no " + key_name + " parameter found");</w:t>
      </w:r>
    </w:p>
    <w:p w14:paraId="4EA29618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Marker.cpp:1434:            LOGGER.e(0, key_name + " " + options[key_store] + " not found");</w:t>
      </w:r>
    </w:p>
    <w:p w14:paraId="4E65017E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Marker.cpp:1461:                LOGGER.e(0, "Invalid autosome number: " + options_in["--autosome-num"][0]);</w:t>
      </w:r>
    </w:p>
    <w:p w14:paraId="13F71265" w14:textId="6AEF18E5" w:rsidR="000903FB" w:rsidRDefault="000903FB" w:rsidP="000903FB">
      <w:pPr>
        <w:pStyle w:val="PlainText"/>
        <w:rPr>
          <w:ins w:id="504" w:author="Longda Jiang" w:date="2021-09-07T21:11:00Z"/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Marker.cpp:1464:            LOGGER.e(0, "Multiple</w:t>
      </w:r>
      <w:ins w:id="505" w:author="Longda Jiang" w:date="2021-09-07T21:09:00Z">
        <w:r w:rsidR="001F183D">
          <w:rPr>
            <w:rFonts w:ascii="Courier New" w:hAnsi="Courier New" w:cs="Courier New"/>
          </w:rPr>
          <w:t xml:space="preserve"> values in</w:t>
        </w:r>
      </w:ins>
      <w:r w:rsidRPr="000903FB">
        <w:rPr>
          <w:rFonts w:ascii="Courier New" w:hAnsi="Courier New" w:cs="Courier New"/>
        </w:rPr>
        <w:t xml:space="preserve"> --autosome-num </w:t>
      </w:r>
      <w:ins w:id="506" w:author="Longda Jiang" w:date="2021-09-07T21:09:00Z">
        <w:r w:rsidR="001F183D">
          <w:rPr>
            <w:rFonts w:ascii="Courier New" w:hAnsi="Courier New" w:cs="Courier New"/>
          </w:rPr>
          <w:t>are</w:t>
        </w:r>
      </w:ins>
      <w:del w:id="507" w:author="Longda Jiang" w:date="2021-09-07T21:09:00Z">
        <w:r w:rsidRPr="000903FB" w:rsidDel="001F183D">
          <w:rPr>
            <w:rFonts w:ascii="Courier New" w:hAnsi="Courier New" w:cs="Courier New"/>
          </w:rPr>
          <w:delText>is</w:delText>
        </w:r>
      </w:del>
      <w:r w:rsidRPr="000903FB">
        <w:rPr>
          <w:rFonts w:ascii="Courier New" w:hAnsi="Courier New" w:cs="Courier New"/>
        </w:rPr>
        <w:t xml:space="preserve"> not supported</w:t>
      </w:r>
      <w:ins w:id="508" w:author="Longda Jiang" w:date="2021-09-07T21:10:00Z">
        <w:r w:rsidR="00983AFF">
          <w:rPr>
            <w:rFonts w:ascii="Courier New" w:hAnsi="Courier New" w:cs="Courier New"/>
          </w:rPr>
          <w:t xml:space="preserve"> currently</w:t>
        </w:r>
      </w:ins>
      <w:r w:rsidRPr="000903FB">
        <w:rPr>
          <w:rFonts w:ascii="Courier New" w:hAnsi="Courier New" w:cs="Courier New"/>
        </w:rPr>
        <w:t>");</w:t>
      </w:r>
    </w:p>
    <w:p w14:paraId="719B02F2" w14:textId="77777777" w:rsidR="001235E9" w:rsidRPr="000903FB" w:rsidRDefault="001235E9" w:rsidP="000903FB">
      <w:pPr>
        <w:pStyle w:val="PlainText"/>
        <w:rPr>
          <w:rFonts w:ascii="Courier New" w:hAnsi="Courier New" w:cs="Courier New"/>
        </w:rPr>
      </w:pPr>
    </w:p>
    <w:p w14:paraId="08897B72" w14:textId="502C3EB0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Marker.cpp:1486:                LOGGER.e(0, "</w:t>
      </w:r>
      <w:ins w:id="509" w:author="Longda Jiang" w:date="2021-09-07T21:13:00Z">
        <w:r w:rsidR="001235E9">
          <w:rPr>
            <w:rFonts w:ascii="Courier New" w:hAnsi="Courier New" w:cs="Courier New"/>
          </w:rPr>
          <w:t>The c</w:t>
        </w:r>
      </w:ins>
      <w:del w:id="510" w:author="Longda Jiang" w:date="2021-09-07T21:13:00Z">
        <w:r w:rsidRPr="000903FB" w:rsidDel="001235E9">
          <w:rPr>
            <w:rFonts w:ascii="Courier New" w:hAnsi="Courier New" w:cs="Courier New"/>
          </w:rPr>
          <w:delText>C</w:delText>
        </w:r>
      </w:del>
      <w:r w:rsidRPr="000903FB">
        <w:rPr>
          <w:rFonts w:ascii="Courier New" w:hAnsi="Courier New" w:cs="Courier New"/>
        </w:rPr>
        <w:t>hromosome</w:t>
      </w:r>
      <w:ins w:id="511" w:author="Longda Jiang" w:date="2021-09-07T21:11:00Z">
        <w:r w:rsidR="001235E9">
          <w:rPr>
            <w:rFonts w:ascii="Courier New" w:hAnsi="Courier New" w:cs="Courier New"/>
          </w:rPr>
          <w:t xml:space="preserve"> </w:t>
        </w:r>
        <w:r w:rsidR="001235E9">
          <w:rPr>
            <w:rFonts w:ascii="Courier New" w:hAnsi="Courier New" w:cs="Courier New" w:hint="eastAsia"/>
          </w:rPr>
          <w:t>number</w:t>
        </w:r>
      </w:ins>
      <w:del w:id="512" w:author="Longda Jiang" w:date="2021-09-07T21:11:00Z">
        <w:r w:rsidRPr="000903FB" w:rsidDel="001235E9">
          <w:rPr>
            <w:rFonts w:ascii="Courier New" w:hAnsi="Courier New" w:cs="Courier New"/>
          </w:rPr>
          <w:delText xml:space="preserve"> range</w:delText>
        </w:r>
      </w:del>
      <w:r w:rsidRPr="000903FB">
        <w:rPr>
          <w:rFonts w:ascii="Courier New" w:hAnsi="Courier New" w:cs="Courier New"/>
        </w:rPr>
        <w:t xml:space="preserve"> </w:t>
      </w:r>
      <w:del w:id="513" w:author="Longda Jiang" w:date="2021-09-07T21:13:00Z">
        <w:r w:rsidRPr="000903FB" w:rsidDel="001235E9">
          <w:rPr>
            <w:rFonts w:ascii="Courier New" w:hAnsi="Courier New" w:cs="Courier New"/>
          </w:rPr>
          <w:delText>has been fixed</w:delText>
        </w:r>
      </w:del>
      <w:ins w:id="514" w:author="Longda Jiang" w:date="2021-09-07T21:13:00Z">
        <w:r w:rsidR="001235E9">
          <w:rPr>
            <w:rFonts w:ascii="Courier New" w:hAnsi="Courier New" w:cs="Courier New"/>
          </w:rPr>
          <w:t>specified</w:t>
        </w:r>
      </w:ins>
      <w:r w:rsidRPr="000903FB">
        <w:rPr>
          <w:rFonts w:ascii="Courier New" w:hAnsi="Courier New" w:cs="Courier New"/>
        </w:rPr>
        <w:t xml:space="preserve"> by --chr flag</w:t>
      </w:r>
      <w:del w:id="515" w:author="Longda Jiang" w:date="2021-09-07T21:13:00Z">
        <w:r w:rsidRPr="000903FB" w:rsidDel="001235E9">
          <w:rPr>
            <w:rFonts w:ascii="Courier New" w:hAnsi="Courier New" w:cs="Courier New"/>
          </w:rPr>
          <w:delText xml:space="preserve">, </w:delText>
        </w:r>
      </w:del>
      <w:del w:id="516" w:author="Longda Jiang" w:date="2021-09-07T21:12:00Z">
        <w:r w:rsidRPr="000903FB" w:rsidDel="001235E9">
          <w:rPr>
            <w:rFonts w:ascii="Courier New" w:hAnsi="Courier New" w:cs="Courier New"/>
          </w:rPr>
          <w:delText xml:space="preserve">however </w:delText>
        </w:r>
      </w:del>
      <w:del w:id="517" w:author="Longda Jiang" w:date="2021-09-07T21:13:00Z">
        <w:r w:rsidRPr="000903FB" w:rsidDel="001235E9">
          <w:rPr>
            <w:rFonts w:ascii="Courier New" w:hAnsi="Courier New" w:cs="Courier New"/>
          </w:rPr>
          <w:delText>it</w:delText>
        </w:r>
      </w:del>
      <w:r w:rsidRPr="000903FB">
        <w:rPr>
          <w:rFonts w:ascii="Courier New" w:hAnsi="Courier New" w:cs="Courier New"/>
        </w:rPr>
        <w:t xml:space="preserve"> </w:t>
      </w:r>
      <w:ins w:id="518" w:author="Longda Jiang" w:date="2021-09-07T21:12:00Z">
        <w:r w:rsidR="001235E9">
          <w:rPr>
            <w:rFonts w:ascii="Courier New" w:hAnsi="Courier New" w:cs="Courier New"/>
          </w:rPr>
          <w:t>i</w:t>
        </w:r>
      </w:ins>
      <w:del w:id="519" w:author="Longda Jiang" w:date="2021-09-07T21:12:00Z">
        <w:r w:rsidRPr="000903FB" w:rsidDel="001235E9">
          <w:rPr>
            <w:rFonts w:ascii="Courier New" w:hAnsi="Courier New" w:cs="Courier New"/>
          </w:rPr>
          <w:delText>wa</w:delText>
        </w:r>
      </w:del>
      <w:r w:rsidRPr="000903FB">
        <w:rPr>
          <w:rFonts w:ascii="Courier New" w:hAnsi="Courier New" w:cs="Courier New"/>
        </w:rPr>
        <w:t xml:space="preserve">s not </w:t>
      </w:r>
      <w:ins w:id="520" w:author="Longda Jiang" w:date="2021-09-07T21:15:00Z">
        <w:r w:rsidR="00DE423E">
          <w:rPr>
            <w:rFonts w:ascii="Courier New" w:hAnsi="Courier New" w:cs="Courier New"/>
          </w:rPr>
          <w:t>with</w:t>
        </w:r>
      </w:ins>
      <w:r w:rsidRPr="000903FB">
        <w:rPr>
          <w:rFonts w:ascii="Courier New" w:hAnsi="Courier New" w:cs="Courier New"/>
        </w:rPr>
        <w:t xml:space="preserve">in </w:t>
      </w:r>
      <w:ins w:id="521" w:author="Longda Jiang" w:date="2021-09-07T21:13:00Z">
        <w:r w:rsidR="001235E9">
          <w:rPr>
            <w:rFonts w:ascii="Courier New" w:hAnsi="Courier New" w:cs="Courier New"/>
          </w:rPr>
          <w:t xml:space="preserve">the </w:t>
        </w:r>
      </w:ins>
      <w:r w:rsidRPr="000903FB">
        <w:rPr>
          <w:rFonts w:ascii="Courier New" w:hAnsi="Courier New" w:cs="Courier New"/>
        </w:rPr>
        <w:t>autosome range</w:t>
      </w:r>
      <w:ins w:id="522" w:author="Longda Jiang" w:date="2021-09-07T21:13:00Z">
        <w:r w:rsidR="001235E9">
          <w:rPr>
            <w:rFonts w:ascii="Courier New" w:hAnsi="Courier New" w:cs="Courier New"/>
          </w:rPr>
          <w:t xml:space="preserve"> (i.e., 1 to 22)</w:t>
        </w:r>
      </w:ins>
      <w:r w:rsidRPr="000903FB">
        <w:rPr>
          <w:rFonts w:ascii="Courier New" w:hAnsi="Courier New" w:cs="Courier New"/>
        </w:rPr>
        <w:t>");</w:t>
      </w:r>
    </w:p>
    <w:p w14:paraId="1D517439" w14:textId="335386B5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Marker.cpp:1502:                LOGGER.e(0, "</w:t>
      </w:r>
      <w:ins w:id="523" w:author="Longda Jiang" w:date="2021-09-07T21:13:00Z">
        <w:r w:rsidR="001235E9">
          <w:rPr>
            <w:rFonts w:ascii="Courier New" w:hAnsi="Courier New" w:cs="Courier New"/>
          </w:rPr>
          <w:t>The c</w:t>
        </w:r>
      </w:ins>
      <w:del w:id="524" w:author="Longda Jiang" w:date="2021-09-07T21:13:00Z">
        <w:r w:rsidRPr="000903FB" w:rsidDel="001235E9">
          <w:rPr>
            <w:rFonts w:ascii="Courier New" w:hAnsi="Courier New" w:cs="Courier New"/>
          </w:rPr>
          <w:delText>C</w:delText>
        </w:r>
      </w:del>
      <w:r w:rsidRPr="000903FB">
        <w:rPr>
          <w:rFonts w:ascii="Courier New" w:hAnsi="Courier New" w:cs="Courier New"/>
        </w:rPr>
        <w:t xml:space="preserve">hromosome </w:t>
      </w:r>
      <w:ins w:id="525" w:author="Longda Jiang" w:date="2021-09-07T21:11:00Z">
        <w:r w:rsidR="001235E9">
          <w:rPr>
            <w:rFonts w:ascii="Courier New" w:hAnsi="Courier New" w:cs="Courier New"/>
          </w:rPr>
          <w:t>number</w:t>
        </w:r>
      </w:ins>
      <w:del w:id="526" w:author="Longda Jiang" w:date="2021-09-07T21:11:00Z">
        <w:r w:rsidRPr="000903FB" w:rsidDel="001235E9">
          <w:rPr>
            <w:rFonts w:ascii="Courier New" w:hAnsi="Courier New" w:cs="Courier New"/>
          </w:rPr>
          <w:delText>range</w:delText>
        </w:r>
      </w:del>
      <w:r w:rsidRPr="000903FB">
        <w:rPr>
          <w:rFonts w:ascii="Courier New" w:hAnsi="Courier New" w:cs="Courier New"/>
        </w:rPr>
        <w:t xml:space="preserve"> </w:t>
      </w:r>
      <w:del w:id="527" w:author="Longda Jiang" w:date="2021-09-07T21:13:00Z">
        <w:r w:rsidRPr="000903FB" w:rsidDel="001235E9">
          <w:rPr>
            <w:rFonts w:ascii="Courier New" w:hAnsi="Courier New" w:cs="Courier New"/>
          </w:rPr>
          <w:delText>has been fixed</w:delText>
        </w:r>
      </w:del>
      <w:ins w:id="528" w:author="Longda Jiang" w:date="2021-09-07T21:13:00Z">
        <w:r w:rsidR="001235E9">
          <w:rPr>
            <w:rFonts w:ascii="Courier New" w:hAnsi="Courier New" w:cs="Courier New"/>
          </w:rPr>
          <w:t>specified</w:t>
        </w:r>
      </w:ins>
      <w:r w:rsidRPr="000903FB">
        <w:rPr>
          <w:rFonts w:ascii="Courier New" w:hAnsi="Courier New" w:cs="Courier New"/>
        </w:rPr>
        <w:t xml:space="preserve"> by --chr flag</w:t>
      </w:r>
      <w:del w:id="529" w:author="Longda Jiang" w:date="2021-09-07T21:13:00Z">
        <w:r w:rsidRPr="000903FB" w:rsidDel="001235E9">
          <w:rPr>
            <w:rFonts w:ascii="Courier New" w:hAnsi="Courier New" w:cs="Courier New"/>
          </w:rPr>
          <w:delText xml:space="preserve">, however it </w:delText>
        </w:r>
      </w:del>
      <w:ins w:id="530" w:author="Longda Jiang" w:date="2021-09-07T21:13:00Z">
        <w:r w:rsidR="001235E9">
          <w:rPr>
            <w:rFonts w:ascii="Courier New" w:hAnsi="Courier New" w:cs="Courier New"/>
          </w:rPr>
          <w:t xml:space="preserve"> i</w:t>
        </w:r>
      </w:ins>
      <w:del w:id="531" w:author="Longda Jiang" w:date="2021-09-07T21:13:00Z">
        <w:r w:rsidRPr="000903FB" w:rsidDel="001235E9">
          <w:rPr>
            <w:rFonts w:ascii="Courier New" w:hAnsi="Courier New" w:cs="Courier New"/>
          </w:rPr>
          <w:delText>wa</w:delText>
        </w:r>
      </w:del>
      <w:r w:rsidRPr="000903FB">
        <w:rPr>
          <w:rFonts w:ascii="Courier New" w:hAnsi="Courier New" w:cs="Courier New"/>
        </w:rPr>
        <w:t xml:space="preserve">s not </w:t>
      </w:r>
      <w:ins w:id="532" w:author="Longda Jiang" w:date="2021-09-07T21:15:00Z">
        <w:r w:rsidR="00DE423E">
          <w:rPr>
            <w:rFonts w:ascii="Courier New" w:hAnsi="Courier New" w:cs="Courier New"/>
          </w:rPr>
          <w:t>with</w:t>
        </w:r>
      </w:ins>
      <w:r w:rsidRPr="000903FB">
        <w:rPr>
          <w:rFonts w:ascii="Courier New" w:hAnsi="Courier New" w:cs="Courier New"/>
        </w:rPr>
        <w:t xml:space="preserve">in </w:t>
      </w:r>
      <w:ins w:id="533" w:author="Longda Jiang" w:date="2021-09-07T21:13:00Z">
        <w:r w:rsidR="001235E9">
          <w:rPr>
            <w:rFonts w:ascii="Courier New" w:hAnsi="Courier New" w:cs="Courier New"/>
          </w:rPr>
          <w:t xml:space="preserve">the </w:t>
        </w:r>
      </w:ins>
      <w:r w:rsidRPr="000903FB">
        <w:rPr>
          <w:rFonts w:ascii="Courier New" w:hAnsi="Courier New" w:cs="Courier New"/>
        </w:rPr>
        <w:t>autosome range</w:t>
      </w:r>
      <w:ins w:id="534" w:author="Longda Jiang" w:date="2021-09-07T21:13:00Z">
        <w:r w:rsidR="001235E9">
          <w:rPr>
            <w:rFonts w:ascii="Courier New" w:hAnsi="Courier New" w:cs="Courier New"/>
          </w:rPr>
          <w:t xml:space="preserve"> (</w:t>
        </w:r>
      </w:ins>
      <w:ins w:id="535" w:author="Longda Jiang" w:date="2021-09-07T21:14:00Z">
        <w:r w:rsidR="001235E9">
          <w:rPr>
            <w:rFonts w:ascii="Courier New" w:hAnsi="Courier New" w:cs="Courier New"/>
          </w:rPr>
          <w:t>i.e., 1 to 22</w:t>
        </w:r>
      </w:ins>
      <w:ins w:id="536" w:author="Longda Jiang" w:date="2021-09-07T21:13:00Z">
        <w:r w:rsidR="001235E9">
          <w:rPr>
            <w:rFonts w:ascii="Courier New" w:hAnsi="Courier New" w:cs="Courier New"/>
          </w:rPr>
          <w:t>)</w:t>
        </w:r>
      </w:ins>
      <w:r w:rsidRPr="000903FB">
        <w:rPr>
          <w:rFonts w:ascii="Courier New" w:hAnsi="Courier New" w:cs="Courier New"/>
        </w:rPr>
        <w:t>");</w:t>
      </w:r>
    </w:p>
    <w:p w14:paraId="58E45DD6" w14:textId="6D755B5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Marker.cpp:1521:                LOGGER.e(0, "</w:t>
      </w:r>
      <w:del w:id="537" w:author="Longda Jiang" w:date="2021-09-07T21:14:00Z">
        <w:r w:rsidRPr="000903FB" w:rsidDel="00DE423E">
          <w:rPr>
            <w:rFonts w:ascii="Courier New" w:hAnsi="Courier New" w:cs="Courier New"/>
          </w:rPr>
          <w:delText>--chr</w:delText>
        </w:r>
      </w:del>
      <w:del w:id="538" w:author="Longda Jiang" w:date="2021-09-07T21:15:00Z">
        <w:r w:rsidRPr="000903FB" w:rsidDel="00DE423E">
          <w:rPr>
            <w:rFonts w:ascii="Courier New" w:hAnsi="Courier New" w:cs="Courier New"/>
          </w:rPr>
          <w:delText xml:space="preserve"> </w:delText>
        </w:r>
      </w:del>
      <w:del w:id="539" w:author="Longda Jiang" w:date="2021-09-07T21:14:00Z">
        <w:r w:rsidRPr="000903FB" w:rsidDel="00DE423E">
          <w:rPr>
            <w:rFonts w:ascii="Courier New" w:hAnsi="Courier New" w:cs="Courier New"/>
          </w:rPr>
          <w:delText xml:space="preserve">contains </w:delText>
        </w:r>
      </w:del>
      <w:r w:rsidRPr="000903FB">
        <w:rPr>
          <w:rFonts w:ascii="Courier New" w:hAnsi="Courier New" w:cs="Courier New"/>
        </w:rPr>
        <w:t>no</w:t>
      </w:r>
      <w:ins w:id="540" w:author="Longda Jiang" w:date="2021-09-07T21:14:00Z">
        <w:r w:rsidR="00A44FD2">
          <w:rPr>
            <w:rFonts w:ascii="Courier New" w:hAnsi="Courier New" w:cs="Courier New"/>
          </w:rPr>
          <w:t>n-</w:t>
        </w:r>
      </w:ins>
      <w:del w:id="541" w:author="Longda Jiang" w:date="2021-09-07T21:14:00Z">
        <w:r w:rsidRPr="000903FB" w:rsidDel="00A44FD2">
          <w:rPr>
            <w:rFonts w:ascii="Courier New" w:hAnsi="Courier New" w:cs="Courier New"/>
          </w:rPr>
          <w:delText xml:space="preserve"> </w:delText>
        </w:r>
      </w:del>
      <w:r w:rsidRPr="000903FB">
        <w:rPr>
          <w:rFonts w:ascii="Courier New" w:hAnsi="Courier New" w:cs="Courier New"/>
        </w:rPr>
        <w:t>numeric value</w:t>
      </w:r>
      <w:ins w:id="542" w:author="Longda Jiang" w:date="2021-09-07T21:14:00Z">
        <w:r w:rsidR="00DE423E">
          <w:rPr>
            <w:rFonts w:ascii="Courier New" w:hAnsi="Courier New" w:cs="Courier New"/>
          </w:rPr>
          <w:t xml:space="preserve"> was specified by --chr</w:t>
        </w:r>
      </w:ins>
      <w:r w:rsidRPr="000903FB">
        <w:rPr>
          <w:rFonts w:ascii="Courier New" w:hAnsi="Courier New" w:cs="Courier New"/>
        </w:rPr>
        <w:t>");</w:t>
      </w:r>
    </w:p>
    <w:p w14:paraId="4BF0BE3F" w14:textId="7E7A27DE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Marker.cpp:1529:                LOGGER.e(0, "</w:t>
      </w:r>
      <w:del w:id="543" w:author="Longda Jiang" w:date="2021-09-07T21:15:00Z">
        <w:r w:rsidRPr="000903FB" w:rsidDel="00DE423E">
          <w:rPr>
            <w:rFonts w:ascii="Courier New" w:hAnsi="Courier New" w:cs="Courier New"/>
          </w:rPr>
          <w:delText xml:space="preserve">--chr contains </w:delText>
        </w:r>
      </w:del>
      <w:r w:rsidRPr="000903FB">
        <w:rPr>
          <w:rFonts w:ascii="Courier New" w:hAnsi="Courier New" w:cs="Courier New"/>
        </w:rPr>
        <w:t>no</w:t>
      </w:r>
      <w:ins w:id="544" w:author="Longda Jiang" w:date="2021-09-07T21:14:00Z">
        <w:r w:rsidR="00A44FD2">
          <w:rPr>
            <w:rFonts w:ascii="Courier New" w:hAnsi="Courier New" w:cs="Courier New"/>
          </w:rPr>
          <w:t>n-</w:t>
        </w:r>
      </w:ins>
      <w:del w:id="545" w:author="Longda Jiang" w:date="2021-09-07T21:14:00Z">
        <w:r w:rsidRPr="000903FB" w:rsidDel="00A44FD2">
          <w:rPr>
            <w:rFonts w:ascii="Courier New" w:hAnsi="Courier New" w:cs="Courier New"/>
          </w:rPr>
          <w:delText xml:space="preserve"> </w:delText>
        </w:r>
      </w:del>
      <w:r w:rsidRPr="000903FB">
        <w:rPr>
          <w:rFonts w:ascii="Courier New" w:hAnsi="Courier New" w:cs="Courier New"/>
        </w:rPr>
        <w:t>numeric value</w:t>
      </w:r>
      <w:ins w:id="546" w:author="Longda Jiang" w:date="2021-09-07T21:15:00Z">
        <w:r w:rsidR="00DE423E">
          <w:rPr>
            <w:rFonts w:ascii="Courier New" w:hAnsi="Courier New" w:cs="Courier New"/>
          </w:rPr>
          <w:t xml:space="preserve"> was specified by --chr</w:t>
        </w:r>
      </w:ins>
      <w:r w:rsidRPr="000903FB">
        <w:rPr>
          <w:rFonts w:ascii="Courier New" w:hAnsi="Courier New" w:cs="Courier New"/>
        </w:rPr>
        <w:t>");</w:t>
      </w:r>
    </w:p>
    <w:p w14:paraId="6DBF591E" w14:textId="59CB71C1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Marker.cpp:1532:            LOGGER.e(0, "multiple --chr</w:t>
      </w:r>
      <w:ins w:id="547" w:author="Longda Jiang" w:date="2021-09-07T21:15:00Z">
        <w:r w:rsidR="00DE423E">
          <w:rPr>
            <w:rFonts w:ascii="Courier New" w:hAnsi="Courier New" w:cs="Courier New"/>
          </w:rPr>
          <w:t xml:space="preserve"> flags</w:t>
        </w:r>
      </w:ins>
      <w:r w:rsidRPr="000903FB">
        <w:rPr>
          <w:rFonts w:ascii="Courier New" w:hAnsi="Courier New" w:cs="Courier New"/>
        </w:rPr>
        <w:t xml:space="preserve"> </w:t>
      </w:r>
      <w:ins w:id="548" w:author="Longda Jiang" w:date="2021-09-07T21:15:00Z">
        <w:r w:rsidR="00DE423E">
          <w:rPr>
            <w:rFonts w:ascii="Courier New" w:hAnsi="Courier New" w:cs="Courier New"/>
          </w:rPr>
          <w:t>are</w:t>
        </w:r>
      </w:ins>
      <w:del w:id="549" w:author="Longda Jiang" w:date="2021-09-07T21:15:00Z">
        <w:r w:rsidRPr="000903FB" w:rsidDel="00DE423E">
          <w:rPr>
            <w:rFonts w:ascii="Courier New" w:hAnsi="Courier New" w:cs="Courier New"/>
          </w:rPr>
          <w:delText>is</w:delText>
        </w:r>
      </w:del>
      <w:r w:rsidRPr="000903FB">
        <w:rPr>
          <w:rFonts w:ascii="Courier New" w:hAnsi="Courier New" w:cs="Courier New"/>
        </w:rPr>
        <w:t xml:space="preserve"> not supported currently");</w:t>
      </w:r>
    </w:p>
    <w:p w14:paraId="60CAB2C2" w14:textId="2663AF9D" w:rsidR="000903FB" w:rsidRDefault="000903FB" w:rsidP="000903FB">
      <w:pPr>
        <w:pStyle w:val="PlainText"/>
        <w:rPr>
          <w:ins w:id="550" w:author="Longda Jiang" w:date="2021-09-07T21:16:00Z"/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Marker.cpp:1536:            LOGGER.e(0, "--chr is out of </w:t>
      </w:r>
      <w:ins w:id="551" w:author="Longda Jiang" w:date="2021-09-07T21:15:00Z">
        <w:r w:rsidR="00DE423E">
          <w:rPr>
            <w:rFonts w:ascii="Courier New" w:hAnsi="Courier New" w:cs="Courier New"/>
          </w:rPr>
          <w:t xml:space="preserve">the </w:t>
        </w:r>
      </w:ins>
      <w:r w:rsidRPr="000903FB">
        <w:rPr>
          <w:rFonts w:ascii="Courier New" w:hAnsi="Courier New" w:cs="Courier New"/>
        </w:rPr>
        <w:t>chromosome range");</w:t>
      </w:r>
    </w:p>
    <w:p w14:paraId="5954D60D" w14:textId="77777777" w:rsidR="00DE423E" w:rsidRPr="000903FB" w:rsidRDefault="00DE423E" w:rsidP="000903FB">
      <w:pPr>
        <w:pStyle w:val="PlainText"/>
        <w:rPr>
          <w:rFonts w:ascii="Courier New" w:hAnsi="Courier New" w:cs="Courier New"/>
        </w:rPr>
      </w:pPr>
    </w:p>
    <w:p w14:paraId="5B3894D1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Marker.cpp:1556:    LOGGER.e(0, "Marker has no main process this time");</w:t>
      </w:r>
    </w:p>
    <w:p w14:paraId="24B1F5B0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OptionIO.cpp:20:            LOGGER.e(0, "no " + key_name + " parameter found");</w:t>
      </w:r>
    </w:p>
    <w:p w14:paraId="5A2B19A8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OptionIO.cpp:23:            LOGGER.e(0, key_name + " " + options[key_store] + " not found");</w:t>
      </w:r>
    </w:p>
    <w:p w14:paraId="42842F21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OptionIO.cpp:37:            LOGGER.e(0, "no " + key_name + " parameter found");</w:t>
      </w:r>
    </w:p>
    <w:p w14:paraId="6410CA72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OptionIO.cpp:85:            LOGGER.e(0, "no item in [" + list_filename + "].");</w:t>
      </w:r>
    </w:p>
    <w:p w14:paraId="73335FDC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lastRenderedPageBreak/>
        <w:t>OptionIO.cpp:155:            LOGGER.e(0, "the number of fields in [" + fileName + "] is less than " + to_string(minFields) + ".");</w:t>
      </w:r>
    </w:p>
    <w:p w14:paraId="14F18312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OptionIO.cpp:169:                LOGGER.e(0, "the file [" + fileName + "] contains different number of elements in line " + to_string(line_number) + ".");</w:t>
      </w:r>
    </w:p>
    <w:p w14:paraId="103DFEAB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OptionIO.cpp:181:            LOGGER.e(0, "can't read [" + fileName + "].");</w:t>
      </w:r>
    </w:p>
    <w:p w14:paraId="355F9148" w14:textId="58D407F2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OptionIO.cpp:184:            LOGGER.e(0, "f</w:t>
      </w:r>
      <w:ins w:id="552" w:author="Longda Jiang" w:date="2021-09-07T21:18:00Z">
        <w:r w:rsidR="00DE423E">
          <w:rPr>
            <w:rFonts w:ascii="Courier New" w:hAnsi="Courier New" w:cs="Courier New"/>
          </w:rPr>
          <w:t>ound</w:t>
        </w:r>
      </w:ins>
      <w:del w:id="553" w:author="Longda Jiang" w:date="2021-09-07T21:18:00Z">
        <w:r w:rsidRPr="000903FB" w:rsidDel="00DE423E">
          <w:rPr>
            <w:rFonts w:ascii="Courier New" w:hAnsi="Courier New" w:cs="Courier New"/>
          </w:rPr>
          <w:delText>ind</w:delText>
        </w:r>
      </w:del>
      <w:r w:rsidRPr="000903FB">
        <w:rPr>
          <w:rFonts w:ascii="Courier New" w:hAnsi="Courier New" w:cs="Courier New"/>
        </w:rPr>
        <w:t xml:space="preserve"> blank </w:t>
      </w:r>
      <w:ins w:id="554" w:author="Longda Jiang" w:date="2021-09-07T21:18:00Z">
        <w:r w:rsidR="00DE423E">
          <w:rPr>
            <w:rFonts w:ascii="Courier New" w:hAnsi="Courier New" w:cs="Courier New"/>
          </w:rPr>
          <w:t xml:space="preserve">header </w:t>
        </w:r>
      </w:ins>
      <w:r w:rsidRPr="000903FB">
        <w:rPr>
          <w:rFonts w:ascii="Courier New" w:hAnsi="Courier New" w:cs="Courier New"/>
        </w:rPr>
        <w:t xml:space="preserve">line </w:t>
      </w:r>
      <w:del w:id="555" w:author="Longda Jiang" w:date="2021-09-07T21:18:00Z">
        <w:r w:rsidRPr="000903FB" w:rsidDel="00DE423E">
          <w:rPr>
            <w:rFonts w:ascii="Courier New" w:hAnsi="Courier New" w:cs="Courier New"/>
          </w:rPr>
          <w:delText xml:space="preserve">in header </w:delText>
        </w:r>
      </w:del>
      <w:r w:rsidRPr="000903FB">
        <w:rPr>
          <w:rFonts w:ascii="Courier New" w:hAnsi="Courier New" w:cs="Courier New"/>
        </w:rPr>
        <w:t>or can't find valid text data.");</w:t>
      </w:r>
    </w:p>
    <w:p w14:paraId="2E55429C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OptionIO.cpp:186:            LOGGER.e(0, "text data is different from header.");</w:t>
      </w:r>
    </w:p>
    <w:p w14:paraId="17E93124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Pheno.cpp:73:        LOGGER.e(0, "no phenotype file presents");</w:t>
      </w:r>
    </w:p>
    <w:p w14:paraId="680EFD14" w14:textId="07C570BA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Pheno.cpp:93:            LOGGER.e(0, "f</w:t>
      </w:r>
      <w:ins w:id="556" w:author="Longda Jiang" w:date="2021-09-07T21:19:00Z">
        <w:r w:rsidR="00DE423E">
          <w:rPr>
            <w:rFonts w:ascii="Courier New" w:hAnsi="Courier New" w:cs="Courier New"/>
          </w:rPr>
          <w:t>ound</w:t>
        </w:r>
      </w:ins>
      <w:del w:id="557" w:author="Longda Jiang" w:date="2021-09-07T21:19:00Z">
        <w:r w:rsidRPr="000903FB" w:rsidDel="00DE423E">
          <w:rPr>
            <w:rFonts w:ascii="Courier New" w:hAnsi="Courier New" w:cs="Courier New"/>
          </w:rPr>
          <w:delText>ind</w:delText>
        </w:r>
      </w:del>
      <w:r w:rsidRPr="000903FB">
        <w:rPr>
          <w:rFonts w:ascii="Courier New" w:hAnsi="Courier New" w:cs="Courier New"/>
        </w:rPr>
        <w:t xml:space="preserve"> duplicate</w:t>
      </w:r>
      <w:del w:id="558" w:author="Longda Jiang" w:date="2021-09-07T21:19:00Z">
        <w:r w:rsidRPr="000903FB" w:rsidDel="00DE423E">
          <w:rPr>
            <w:rFonts w:ascii="Courier New" w:hAnsi="Courier New" w:cs="Courier New"/>
          </w:rPr>
          <w:delText>d</w:delText>
        </w:r>
      </w:del>
      <w:r w:rsidRPr="000903FB">
        <w:rPr>
          <w:rFonts w:ascii="Courier New" w:hAnsi="Courier New" w:cs="Courier New"/>
        </w:rPr>
        <w:t xml:space="preserve"> </w:t>
      </w:r>
      <w:del w:id="559" w:author="Longda Jiang" w:date="2021-09-07T21:19:00Z">
        <w:r w:rsidRPr="000903FB" w:rsidDel="00DE423E">
          <w:rPr>
            <w:rFonts w:ascii="Courier New" w:hAnsi="Courier New" w:cs="Courier New"/>
          </w:rPr>
          <w:delText xml:space="preserve">items </w:delText>
        </w:r>
      </w:del>
      <w:ins w:id="560" w:author="Longda Jiang" w:date="2021-09-07T21:19:00Z">
        <w:r w:rsidR="00DE423E">
          <w:rPr>
            <w:rFonts w:ascii="Courier New" w:hAnsi="Courier New" w:cs="Courier New"/>
          </w:rPr>
          <w:t>IDs</w:t>
        </w:r>
        <w:r w:rsidR="00DE423E" w:rsidRPr="000903FB">
          <w:rPr>
            <w:rFonts w:ascii="Courier New" w:hAnsi="Courier New" w:cs="Courier New"/>
          </w:rPr>
          <w:t xml:space="preserve"> </w:t>
        </w:r>
      </w:ins>
      <w:r w:rsidRPr="000903FB">
        <w:rPr>
          <w:rFonts w:ascii="Courier New" w:hAnsi="Courier New" w:cs="Courier New"/>
        </w:rPr>
        <w:t>in phenotype data.");</w:t>
      </w:r>
    </w:p>
    <w:p w14:paraId="220FE1A7" w14:textId="6DB42764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Pheno.cpp:101:                LOGGER.e(0, "</w:t>
      </w:r>
      <w:del w:id="561" w:author="Longda Jiang" w:date="2021-09-07T21:19:00Z">
        <w:r w:rsidRPr="000903FB" w:rsidDel="00DE423E">
          <w:rPr>
            <w:rFonts w:ascii="Courier New" w:hAnsi="Courier New" w:cs="Courier New"/>
          </w:rPr>
          <w:delText xml:space="preserve">--mpheno isn't </w:delText>
        </w:r>
      </w:del>
      <w:r w:rsidRPr="000903FB">
        <w:rPr>
          <w:rFonts w:ascii="Courier New" w:hAnsi="Courier New" w:cs="Courier New"/>
        </w:rPr>
        <w:t xml:space="preserve">a </w:t>
      </w:r>
      <w:ins w:id="562" w:author="Longda Jiang" w:date="2021-09-07T21:19:00Z">
        <w:r w:rsidR="00DE423E">
          <w:rPr>
            <w:rFonts w:ascii="Courier New" w:hAnsi="Courier New" w:cs="Courier New"/>
          </w:rPr>
          <w:t>non-</w:t>
        </w:r>
      </w:ins>
      <w:r w:rsidRPr="000903FB">
        <w:rPr>
          <w:rFonts w:ascii="Courier New" w:hAnsi="Courier New" w:cs="Courier New"/>
        </w:rPr>
        <w:t>num</w:t>
      </w:r>
      <w:del w:id="563" w:author="Longda Jiang" w:date="2021-09-07T21:19:00Z">
        <w:r w:rsidRPr="000903FB" w:rsidDel="00DE423E">
          <w:rPr>
            <w:rFonts w:ascii="Courier New" w:hAnsi="Courier New" w:cs="Courier New"/>
          </w:rPr>
          <w:delText>b</w:delText>
        </w:r>
      </w:del>
      <w:r w:rsidRPr="000903FB">
        <w:rPr>
          <w:rFonts w:ascii="Courier New" w:hAnsi="Courier New" w:cs="Courier New"/>
        </w:rPr>
        <w:t>eric value</w:t>
      </w:r>
      <w:ins w:id="564" w:author="Longda Jiang" w:date="2021-09-07T21:19:00Z">
        <w:r w:rsidR="00DE423E">
          <w:rPr>
            <w:rFonts w:ascii="Courier New" w:hAnsi="Courier New" w:cs="Courier New"/>
          </w:rPr>
          <w:t xml:space="preserve"> is specified </w:t>
        </w:r>
      </w:ins>
      <w:ins w:id="565" w:author="Longda Jiang" w:date="2021-09-07T21:20:00Z">
        <w:r w:rsidR="00DE423E">
          <w:rPr>
            <w:rFonts w:ascii="Courier New" w:hAnsi="Courier New" w:cs="Courier New"/>
          </w:rPr>
          <w:t>by --mpheno</w:t>
        </w:r>
      </w:ins>
      <w:r w:rsidRPr="000903FB">
        <w:rPr>
          <w:rFonts w:ascii="Courier New" w:hAnsi="Courier New" w:cs="Courier New"/>
        </w:rPr>
        <w:t>");</w:t>
      </w:r>
    </w:p>
    <w:p w14:paraId="56508109" w14:textId="71DD5C5C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Pheno.cpp:106:            LOGGER.e(0, "</w:t>
      </w:r>
      <w:ins w:id="566" w:author="Longda Jiang" w:date="2021-09-07T21:20:00Z">
        <w:r w:rsidR="006F12E4">
          <w:rPr>
            <w:rFonts w:ascii="Courier New" w:hAnsi="Courier New" w:cs="Courier New"/>
          </w:rPr>
          <w:t xml:space="preserve">The value specified by --mpheno </w:t>
        </w:r>
      </w:ins>
      <w:del w:id="567" w:author="Longda Jiang" w:date="2021-09-07T21:20:00Z">
        <w:r w:rsidRPr="000903FB" w:rsidDel="006F12E4">
          <w:rPr>
            <w:rFonts w:ascii="Courier New" w:hAnsi="Courier New" w:cs="Courier New"/>
          </w:rPr>
          <w:delText xml:space="preserve">selected pheno column </w:delText>
        </w:r>
      </w:del>
      <w:r w:rsidRPr="000903FB">
        <w:rPr>
          <w:rFonts w:ascii="Courier New" w:hAnsi="Courier New" w:cs="Courier New"/>
        </w:rPr>
        <w:t xml:space="preserve">can't be less than 0 or larger than </w:t>
      </w:r>
      <w:ins w:id="568" w:author="Longda Jiang" w:date="2021-09-07T21:20:00Z">
        <w:r w:rsidR="006F12E4">
          <w:rPr>
            <w:rFonts w:ascii="Courier New" w:hAnsi="Courier New" w:cs="Courier New"/>
          </w:rPr>
          <w:t xml:space="preserve">the total number of </w:t>
        </w:r>
      </w:ins>
      <w:del w:id="569" w:author="Longda Jiang" w:date="2021-09-07T21:20:00Z">
        <w:r w:rsidRPr="000903FB" w:rsidDel="006F12E4">
          <w:rPr>
            <w:rFonts w:ascii="Courier New" w:hAnsi="Courier New" w:cs="Courier New"/>
          </w:rPr>
          <w:delText xml:space="preserve">--pheno </w:delText>
        </w:r>
      </w:del>
      <w:r w:rsidRPr="000903FB">
        <w:rPr>
          <w:rFonts w:ascii="Courier New" w:hAnsi="Courier New" w:cs="Courier New"/>
        </w:rPr>
        <w:t>columns</w:t>
      </w:r>
      <w:ins w:id="570" w:author="Longda Jiang" w:date="2021-09-07T21:20:00Z">
        <w:r w:rsidR="006F12E4">
          <w:rPr>
            <w:rFonts w:ascii="Courier New" w:hAnsi="Courier New" w:cs="Courier New"/>
          </w:rPr>
          <w:t xml:space="preserve"> in .pheno</w:t>
        </w:r>
      </w:ins>
      <w:ins w:id="571" w:author="Longda Jiang" w:date="2021-09-07T21:21:00Z">
        <w:r w:rsidR="006F12E4">
          <w:rPr>
            <w:rFonts w:ascii="Courier New" w:hAnsi="Courier New" w:cs="Courier New"/>
          </w:rPr>
          <w:t xml:space="preserve"> file</w:t>
        </w:r>
      </w:ins>
      <w:r w:rsidRPr="000903FB">
        <w:rPr>
          <w:rFonts w:ascii="Courier New" w:hAnsi="Courier New" w:cs="Courier New"/>
        </w:rPr>
        <w:t>");</w:t>
      </w:r>
    </w:p>
    <w:p w14:paraId="6973070A" w14:textId="720976DD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Pheno.cpp:121:            LOGGER.e(0, "f</w:t>
      </w:r>
      <w:ins w:id="572" w:author="Longda Jiang" w:date="2021-09-07T21:21:00Z">
        <w:r w:rsidR="00014A72">
          <w:rPr>
            <w:rFonts w:ascii="Courier New" w:hAnsi="Courier New" w:cs="Courier New"/>
          </w:rPr>
          <w:t>ound</w:t>
        </w:r>
      </w:ins>
      <w:del w:id="573" w:author="Longda Jiang" w:date="2021-09-07T21:21:00Z">
        <w:r w:rsidRPr="000903FB" w:rsidDel="00014A72">
          <w:rPr>
            <w:rFonts w:ascii="Courier New" w:hAnsi="Courier New" w:cs="Courier New"/>
          </w:rPr>
          <w:delText>ind</w:delText>
        </w:r>
      </w:del>
      <w:r w:rsidRPr="000903FB">
        <w:rPr>
          <w:rFonts w:ascii="Courier New" w:hAnsi="Courier New" w:cs="Courier New"/>
        </w:rPr>
        <w:t xml:space="preserve"> duplicate</w:t>
      </w:r>
      <w:del w:id="574" w:author="Longda Jiang" w:date="2021-09-07T21:21:00Z">
        <w:r w:rsidRPr="000903FB" w:rsidDel="00014A72">
          <w:rPr>
            <w:rFonts w:ascii="Courier New" w:hAnsi="Courier New" w:cs="Courier New"/>
          </w:rPr>
          <w:delText>d</w:delText>
        </w:r>
      </w:del>
      <w:r w:rsidRPr="000903FB">
        <w:rPr>
          <w:rFonts w:ascii="Courier New" w:hAnsi="Courier New" w:cs="Courier New"/>
        </w:rPr>
        <w:t xml:space="preserve"> </w:t>
      </w:r>
      <w:del w:id="575" w:author="Longda Jiang" w:date="2021-09-07T21:21:00Z">
        <w:r w:rsidRPr="000903FB" w:rsidDel="00014A72">
          <w:rPr>
            <w:rFonts w:ascii="Courier New" w:hAnsi="Courier New" w:cs="Courier New"/>
          </w:rPr>
          <w:delText xml:space="preserve">items </w:delText>
        </w:r>
      </w:del>
      <w:ins w:id="576" w:author="Longda Jiang" w:date="2021-09-07T21:21:00Z">
        <w:r w:rsidR="00014A72">
          <w:rPr>
            <w:rFonts w:ascii="Courier New" w:hAnsi="Courier New" w:cs="Courier New"/>
          </w:rPr>
          <w:t>IDs</w:t>
        </w:r>
        <w:r w:rsidR="00014A72" w:rsidRPr="000903FB">
          <w:rPr>
            <w:rFonts w:ascii="Courier New" w:hAnsi="Courier New" w:cs="Courier New"/>
          </w:rPr>
          <w:t xml:space="preserve"> </w:t>
        </w:r>
      </w:ins>
      <w:r w:rsidRPr="000903FB">
        <w:rPr>
          <w:rFonts w:ascii="Courier New" w:hAnsi="Courier New" w:cs="Courier New"/>
        </w:rPr>
        <w:t>in gender information.");</w:t>
      </w:r>
    </w:p>
    <w:p w14:paraId="7CE2037D" w14:textId="01C29546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Pheno.cpp:142:        LOGGER.e(0, "</w:t>
      </w:r>
      <w:del w:id="577" w:author="Longda Jiang" w:date="2021-09-07T21:21:00Z">
        <w:r w:rsidRPr="000903FB" w:rsidDel="00014A72">
          <w:rPr>
            <w:rFonts w:ascii="Courier New" w:hAnsi="Courier New" w:cs="Courier New"/>
          </w:rPr>
          <w:delText xml:space="preserve">find </w:delText>
        </w:r>
      </w:del>
      <w:ins w:id="578" w:author="Longda Jiang" w:date="2021-09-07T21:21:00Z">
        <w:r w:rsidR="00014A72" w:rsidRPr="000903FB">
          <w:rPr>
            <w:rFonts w:ascii="Courier New" w:hAnsi="Courier New" w:cs="Courier New"/>
          </w:rPr>
          <w:t>f</w:t>
        </w:r>
        <w:r w:rsidR="00014A72">
          <w:rPr>
            <w:rFonts w:ascii="Courier New" w:hAnsi="Courier New" w:cs="Courier New"/>
          </w:rPr>
          <w:t>ound</w:t>
        </w:r>
        <w:r w:rsidR="00014A72" w:rsidRPr="000903FB">
          <w:rPr>
            <w:rFonts w:ascii="Courier New" w:hAnsi="Courier New" w:cs="Courier New"/>
          </w:rPr>
          <w:t xml:space="preserve"> </w:t>
        </w:r>
      </w:ins>
      <w:r w:rsidRPr="000903FB">
        <w:rPr>
          <w:rFonts w:ascii="Courier New" w:hAnsi="Courier New" w:cs="Courier New"/>
        </w:rPr>
        <w:t xml:space="preserve">duplicated </w:t>
      </w:r>
      <w:del w:id="579" w:author="Longda Jiang" w:date="2021-09-07T21:21:00Z">
        <w:r w:rsidRPr="000903FB" w:rsidDel="00014A72">
          <w:rPr>
            <w:rFonts w:ascii="Courier New" w:hAnsi="Courier New" w:cs="Courier New"/>
          </w:rPr>
          <w:delText xml:space="preserve">items </w:delText>
        </w:r>
      </w:del>
      <w:ins w:id="580" w:author="Longda Jiang" w:date="2021-09-07T21:21:00Z">
        <w:r w:rsidR="00014A72">
          <w:rPr>
            <w:rFonts w:ascii="Courier New" w:hAnsi="Courier New" w:cs="Courier New"/>
          </w:rPr>
          <w:t>IDs</w:t>
        </w:r>
        <w:r w:rsidR="00014A72" w:rsidRPr="000903FB">
          <w:rPr>
            <w:rFonts w:ascii="Courier New" w:hAnsi="Courier New" w:cs="Courier New"/>
          </w:rPr>
          <w:t xml:space="preserve"> </w:t>
        </w:r>
      </w:ins>
      <w:r w:rsidRPr="000903FB">
        <w:rPr>
          <w:rFonts w:ascii="Courier New" w:hAnsi="Courier New" w:cs="Courier New"/>
        </w:rPr>
        <w:t>in sample IDs.");</w:t>
      </w:r>
    </w:p>
    <w:p w14:paraId="05ACD218" w14:textId="20E54758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Pheno.cpp:191:        LOGGER.e(0, "0 individual remain</w:t>
      </w:r>
      <w:ins w:id="581" w:author="Longda Jiang" w:date="2021-09-07T21:21:00Z">
        <w:r w:rsidR="00014A72">
          <w:rPr>
            <w:rFonts w:ascii="Courier New" w:hAnsi="Courier New" w:cs="Courier New"/>
          </w:rPr>
          <w:t>s</w:t>
        </w:r>
      </w:ins>
      <w:r w:rsidRPr="000903FB">
        <w:rPr>
          <w:rFonts w:ascii="Courier New" w:hAnsi="Courier New" w:cs="Courier New"/>
        </w:rPr>
        <w:t xml:space="preserve"> for further analysis.");</w:t>
      </w:r>
    </w:p>
    <w:p w14:paraId="5204839D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Pheno.cpp:222:        LOGGER.e(0, "can</w:t>
      </w:r>
      <w:del w:id="582" w:author="Longda Jiang" w:date="2021-09-07T21:21:00Z">
        <w:r w:rsidRPr="000903FB" w:rsidDel="00014A72">
          <w:rPr>
            <w:rFonts w:ascii="Courier New" w:hAnsi="Courier New" w:cs="Courier New"/>
          </w:rPr>
          <w:delText>n</w:delText>
        </w:r>
      </w:del>
      <w:r w:rsidRPr="000903FB">
        <w:rPr>
          <w:rFonts w:ascii="Courier New" w:hAnsi="Courier New" w:cs="Courier New"/>
        </w:rPr>
        <w:t>'t read [" + sublist_file + "]");</w:t>
      </w:r>
    </w:p>
    <w:p w14:paraId="1239EDE9" w14:textId="2150A910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Pheno.cpp:241:                LOGGER.e(0, err_file + " has less than 3 columns, </w:t>
      </w:r>
      <w:ins w:id="583" w:author="Longda Jiang" w:date="2021-09-07T21:22:00Z">
        <w:r w:rsidR="00014A72">
          <w:rPr>
            <w:rFonts w:ascii="Courier New" w:hAnsi="Courier New" w:cs="Courier New"/>
          </w:rPr>
          <w:t xml:space="preserve">where the </w:t>
        </w:r>
      </w:ins>
      <w:r w:rsidRPr="000903FB">
        <w:rPr>
          <w:rFonts w:ascii="Courier New" w:hAnsi="Courier New" w:cs="Courier New"/>
        </w:rPr>
        <w:t>first 2 columns should be FID, IID");</w:t>
      </w:r>
    </w:p>
    <w:p w14:paraId="5368CF3F" w14:textId="6C9765DC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Pheno.cpp:254:                LOGGER.e(0, err_file + " </w:t>
      </w:r>
      <w:ins w:id="584" w:author="Longda Jiang" w:date="2021-09-07T21:22:00Z">
        <w:r w:rsidR="00014A72">
          <w:rPr>
            <w:rFonts w:ascii="Courier New" w:hAnsi="Courier New" w:cs="Courier New"/>
          </w:rPr>
          <w:t xml:space="preserve">does not </w:t>
        </w:r>
      </w:ins>
      <w:r w:rsidRPr="000903FB">
        <w:rPr>
          <w:rFonts w:ascii="Courier New" w:hAnsi="Courier New" w:cs="Courier New"/>
        </w:rPr>
        <w:t>ha</w:t>
      </w:r>
      <w:ins w:id="585" w:author="Longda Jiang" w:date="2021-09-07T21:22:00Z">
        <w:r w:rsidR="00014A72">
          <w:rPr>
            <w:rFonts w:ascii="Courier New" w:hAnsi="Courier New" w:cs="Courier New"/>
          </w:rPr>
          <w:t>ve</w:t>
        </w:r>
      </w:ins>
      <w:del w:id="586" w:author="Longda Jiang" w:date="2021-09-07T21:22:00Z">
        <w:r w:rsidRPr="000903FB" w:rsidDel="00014A72">
          <w:rPr>
            <w:rFonts w:ascii="Courier New" w:hAnsi="Courier New" w:cs="Courier New"/>
          </w:rPr>
          <w:delText>s</w:delText>
        </w:r>
      </w:del>
      <w:r w:rsidRPr="000903FB">
        <w:rPr>
          <w:rFonts w:ascii="Courier New" w:hAnsi="Courier New" w:cs="Courier New"/>
        </w:rPr>
        <w:t xml:space="preserve"> </w:t>
      </w:r>
      <w:del w:id="587" w:author="Longda Jiang" w:date="2021-09-07T21:22:00Z">
        <w:r w:rsidRPr="000903FB" w:rsidDel="00014A72">
          <w:rPr>
            <w:rFonts w:ascii="Courier New" w:hAnsi="Courier New" w:cs="Courier New"/>
          </w:rPr>
          <w:delText xml:space="preserve">not </w:delText>
        </w:r>
      </w:del>
      <w:r w:rsidRPr="000903FB">
        <w:rPr>
          <w:rFonts w:ascii="Courier New" w:hAnsi="Courier New" w:cs="Courier New"/>
        </w:rPr>
        <w:t>enough column</w:t>
      </w:r>
      <w:ins w:id="588" w:author="Longda Jiang" w:date="2021-09-07T21:22:00Z">
        <w:r w:rsidR="00014A72">
          <w:rPr>
            <w:rFonts w:ascii="Courier New" w:hAnsi="Courier New" w:cs="Courier New"/>
          </w:rPr>
          <w:t>s</w:t>
        </w:r>
      </w:ins>
      <w:r w:rsidRPr="000903FB">
        <w:rPr>
          <w:rFonts w:ascii="Courier New" w:hAnsi="Courier New" w:cs="Courier New"/>
        </w:rPr>
        <w:t xml:space="preserve"> to read");</w:t>
      </w:r>
    </w:p>
    <w:p w14:paraId="76E3884A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Pheno.cpp:258:                LOGGER.e(0, err_file + " has less than 2 columns.");</w:t>
      </w:r>
    </w:p>
    <w:p w14:paraId="11F06803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Pheno.cpp:262:        LOGGER.e(0, err_file + " is empty.");</w:t>
      </w:r>
    </w:p>
    <w:p w14:paraId="4ED2E892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Pheno.cpp:283:                LOGGER.e(0, err_file + ", line " + to_string(line_number) +</w:t>
      </w:r>
    </w:p>
    <w:p w14:paraId="0C310CB2" w14:textId="458CA0BB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Pheno.cpp:351:            LOGGER.e(0, "GCTA requires all files </w:t>
      </w:r>
      <w:del w:id="589" w:author="Longda Jiang" w:date="2021-09-07T21:22:00Z">
        <w:r w:rsidRPr="000903FB" w:rsidDel="00D04B7A">
          <w:rPr>
            <w:rFonts w:ascii="Courier New" w:hAnsi="Courier New" w:cs="Courier New"/>
          </w:rPr>
          <w:delText xml:space="preserve">with </w:delText>
        </w:r>
      </w:del>
      <w:ins w:id="590" w:author="Longda Jiang" w:date="2021-09-07T21:22:00Z">
        <w:r w:rsidR="00D04B7A">
          <w:rPr>
            <w:rFonts w:ascii="Courier New" w:hAnsi="Courier New" w:cs="Courier New"/>
          </w:rPr>
          <w:t>have the</w:t>
        </w:r>
        <w:r w:rsidR="00D04B7A" w:rsidRPr="000903FB">
          <w:rPr>
            <w:rFonts w:ascii="Courier New" w:hAnsi="Courier New" w:cs="Courier New"/>
          </w:rPr>
          <w:t xml:space="preserve"> </w:t>
        </w:r>
      </w:ins>
      <w:r w:rsidRPr="000903FB">
        <w:rPr>
          <w:rFonts w:ascii="Courier New" w:hAnsi="Courier New" w:cs="Courier New"/>
        </w:rPr>
        <w:t>same sample information.");</w:t>
      </w:r>
    </w:p>
    <w:p w14:paraId="50C0D278" w14:textId="5B0A2DD8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Pheno.cpp:374:                LOGGER.e(0, "only </w:t>
      </w:r>
      <w:ins w:id="591" w:author="Longda Jiang" w:date="2021-09-07T21:22:00Z">
        <w:r w:rsidR="00954C96">
          <w:rPr>
            <w:rFonts w:ascii="Courier New" w:hAnsi="Courier New" w:cs="Courier New"/>
          </w:rPr>
          <w:t>found</w:t>
        </w:r>
      </w:ins>
      <w:del w:id="592" w:author="Longda Jiang" w:date="2021-09-07T21:22:00Z">
        <w:r w:rsidRPr="000903FB" w:rsidDel="00954C96">
          <w:rPr>
            <w:rFonts w:ascii="Courier New" w:hAnsi="Courier New" w:cs="Courier New"/>
          </w:rPr>
          <w:delText>find</w:delText>
        </w:r>
      </w:del>
      <w:r w:rsidRPr="000903FB">
        <w:rPr>
          <w:rFonts w:ascii="Courier New" w:hAnsi="Courier New" w:cs="Courier New"/>
        </w:rPr>
        <w:t xml:space="preserve"> " + to_string(ncol) + " columns, </w:t>
      </w:r>
      <w:ins w:id="593" w:author="Longda Jiang" w:date="2021-09-07T21:22:00Z">
        <w:r w:rsidR="00954C96">
          <w:rPr>
            <w:rFonts w:ascii="Courier New" w:hAnsi="Courier New" w:cs="Courier New"/>
          </w:rPr>
          <w:t xml:space="preserve">which is </w:t>
        </w:r>
      </w:ins>
      <w:r w:rsidRPr="000903FB">
        <w:rPr>
          <w:rFonts w:ascii="Courier New" w:hAnsi="Courier New" w:cs="Courier New"/>
        </w:rPr>
        <w:t xml:space="preserve">invalid </w:t>
      </w:r>
      <w:ins w:id="594" w:author="Longda Jiang" w:date="2021-09-07T21:23:00Z">
        <w:r w:rsidR="00954C96">
          <w:rPr>
            <w:rFonts w:ascii="Courier New" w:hAnsi="Courier New" w:cs="Courier New"/>
          </w:rPr>
          <w:t xml:space="preserve">for </w:t>
        </w:r>
      </w:ins>
      <w:r w:rsidRPr="000903FB">
        <w:rPr>
          <w:rFonts w:ascii="Courier New" w:hAnsi="Courier New" w:cs="Courier New"/>
        </w:rPr>
        <w:t>FAM file (at least 6</w:t>
      </w:r>
      <w:ins w:id="595" w:author="Longda Jiang" w:date="2021-09-07T21:23:00Z">
        <w:r w:rsidR="00954C96">
          <w:rPr>
            <w:rFonts w:ascii="Courier New" w:hAnsi="Courier New" w:cs="Courier New"/>
          </w:rPr>
          <w:t xml:space="preserve"> columns</w:t>
        </w:r>
      </w:ins>
      <w:r w:rsidRPr="000903FB">
        <w:rPr>
          <w:rFonts w:ascii="Courier New" w:hAnsi="Courier New" w:cs="Courier New"/>
        </w:rPr>
        <w:t>).");</w:t>
      </w:r>
    </w:p>
    <w:p w14:paraId="10571C37" w14:textId="4B7D13B6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Pheno.cpp:389:            if(!foundIID) LOGGER.e(0, "can't find IID or #IID in header, </w:t>
      </w:r>
      <w:ins w:id="596" w:author="Longda Jiang" w:date="2021-09-07T21:23:00Z">
        <w:r w:rsidR="009B6413">
          <w:rPr>
            <w:rFonts w:ascii="Courier New" w:hAnsi="Courier New" w:cs="Courier New"/>
          </w:rPr>
          <w:t xml:space="preserve">which is </w:t>
        </w:r>
      </w:ins>
      <w:r w:rsidRPr="000903FB">
        <w:rPr>
          <w:rFonts w:ascii="Courier New" w:hAnsi="Courier New" w:cs="Courier New"/>
        </w:rPr>
        <w:t xml:space="preserve">invalid </w:t>
      </w:r>
      <w:ins w:id="597" w:author="Longda Jiang" w:date="2021-09-07T21:23:00Z">
        <w:r w:rsidR="009B6413">
          <w:rPr>
            <w:rFonts w:ascii="Courier New" w:hAnsi="Courier New" w:cs="Courier New"/>
          </w:rPr>
          <w:t xml:space="preserve">for </w:t>
        </w:r>
      </w:ins>
      <w:r w:rsidRPr="000903FB">
        <w:rPr>
          <w:rFonts w:ascii="Courier New" w:hAnsi="Courier New" w:cs="Courier New"/>
        </w:rPr>
        <w:t>PSAM file.");</w:t>
      </w:r>
    </w:p>
    <w:p w14:paraId="78E21C8E" w14:textId="62C22CED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Pheno.cpp:393:            if(!found) LOGGER.e(0, "SEX column in PSAM file is </w:t>
      </w:r>
      <w:del w:id="598" w:author="Longda Jiang" w:date="2021-09-07T21:23:00Z">
        <w:r w:rsidRPr="000903FB" w:rsidDel="00BD6616">
          <w:rPr>
            <w:rFonts w:ascii="Courier New" w:hAnsi="Courier New" w:cs="Courier New"/>
          </w:rPr>
          <w:delText>essential to</w:delText>
        </w:r>
      </w:del>
      <w:ins w:id="599" w:author="Longda Jiang" w:date="2021-09-07T21:23:00Z">
        <w:r w:rsidR="00BD6616">
          <w:rPr>
            <w:rFonts w:ascii="Courier New" w:hAnsi="Courier New" w:cs="Courier New"/>
          </w:rPr>
          <w:t>required by</w:t>
        </w:r>
      </w:ins>
      <w:r w:rsidRPr="000903FB">
        <w:rPr>
          <w:rFonts w:ascii="Courier New" w:hAnsi="Courier New" w:cs="Courier New"/>
        </w:rPr>
        <w:t xml:space="preserve"> GCTA.");</w:t>
      </w:r>
    </w:p>
    <w:p w14:paraId="156E64BB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Pheno.cpp:438:        LOGGER.e(0, "invalid PSAM file.");</w:t>
      </w:r>
    </w:p>
    <w:p w14:paraId="471B1833" w14:textId="2455E5C2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Pheno.cpp:447:        LOGGER.e(0, "</w:t>
      </w:r>
      <w:del w:id="600" w:author="Longda Jiang" w:date="2021-09-07T20:59:00Z">
        <w:r w:rsidRPr="000903FB" w:rsidDel="00EB44D4">
          <w:rPr>
            <w:rFonts w:ascii="Courier New" w:hAnsi="Courier New" w:cs="Courier New"/>
          </w:rPr>
          <w:delText>can not</w:delText>
        </w:r>
      </w:del>
      <w:ins w:id="601" w:author="Longda Jiang" w:date="2021-09-07T20:59:00Z">
        <w:r w:rsidR="00EB44D4">
          <w:rPr>
            <w:rFonts w:ascii="Courier New" w:hAnsi="Courier New" w:cs="Courier New"/>
          </w:rPr>
          <w:t>cannot</w:t>
        </w:r>
      </w:ins>
      <w:r w:rsidRPr="000903FB">
        <w:rPr>
          <w:rFonts w:ascii="Courier New" w:hAnsi="Courier New" w:cs="Courier New"/>
        </w:rPr>
        <w:t xml:space="preserve"> open sample file to read.");</w:t>
      </w:r>
    </w:p>
    <w:p w14:paraId="757C3431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Pheno.cpp:466:            LOGGER.e(0, "invalid sample file");</w:t>
      </w:r>
    </w:p>
    <w:p w14:paraId="38EB2992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Pheno.cpp:469:        LOGGER.e(0, "invalid sample file");</w:t>
      </w:r>
    </w:p>
    <w:p w14:paraId="30A6A3ED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Pheno.cpp:494:            LOGGER.e(0, "Line " + to_string(line_number + 3) + " has different number of columns.");</w:t>
      </w:r>
    </w:p>
    <w:p w14:paraId="03EB856E" w14:textId="0E5C038B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Pheno.cpp:512:        LOGGER.e(0, "</w:t>
      </w:r>
      <w:del w:id="602" w:author="Longda Jiang" w:date="2021-09-07T20:59:00Z">
        <w:r w:rsidRPr="000903FB" w:rsidDel="00EB44D4">
          <w:rPr>
            <w:rFonts w:ascii="Courier New" w:hAnsi="Courier New" w:cs="Courier New"/>
          </w:rPr>
          <w:delText>can not</w:delText>
        </w:r>
      </w:del>
      <w:ins w:id="603" w:author="Longda Jiang" w:date="2021-09-07T20:59:00Z">
        <w:r w:rsidR="00EB44D4">
          <w:rPr>
            <w:rFonts w:ascii="Courier New" w:hAnsi="Courier New" w:cs="Courier New"/>
          </w:rPr>
          <w:t>cannot</w:t>
        </w:r>
      </w:ins>
      <w:r w:rsidRPr="000903FB">
        <w:rPr>
          <w:rFonts w:ascii="Courier New" w:hAnsi="Courier New" w:cs="Courier New"/>
        </w:rPr>
        <w:t xml:space="preserve"> open the file [" + fam_file + "] to read");</w:t>
      </w:r>
    </w:p>
    <w:p w14:paraId="7D6A87A0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Pheno.cpp:524:            LOGGER.e(0, "the fam file [" + fam_file + "], line " + to_string(line_number)</w:t>
      </w:r>
    </w:p>
    <w:p w14:paraId="7AE20DF1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Pheno.cpp:604:        LOGGER.e(0, "can't write to [" + filename + "].");</w:t>
      </w:r>
    </w:p>
    <w:p w14:paraId="4D3DCA77" w14:textId="6F3F89DA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Pheno.cpp:966:            LOGGER.e(0, "--mpheno has to</w:t>
      </w:r>
      <w:ins w:id="604" w:author="Longda Jiang" w:date="2021-09-07T21:24:00Z">
        <w:r w:rsidR="000307FB">
          <w:rPr>
            <w:rFonts w:ascii="Courier New" w:hAnsi="Courier New" w:cs="Courier New"/>
          </w:rPr>
          <w:t xml:space="preserve"> be used</w:t>
        </w:r>
      </w:ins>
      <w:r w:rsidRPr="000903FB">
        <w:rPr>
          <w:rFonts w:ascii="Courier New" w:hAnsi="Courier New" w:cs="Courier New"/>
        </w:rPr>
        <w:t xml:space="preserve"> </w:t>
      </w:r>
      <w:del w:id="605" w:author="Longda Jiang" w:date="2021-09-07T21:24:00Z">
        <w:r w:rsidRPr="000903FB" w:rsidDel="000307FB">
          <w:rPr>
            <w:rFonts w:ascii="Courier New" w:hAnsi="Courier New" w:cs="Courier New"/>
          </w:rPr>
          <w:delText xml:space="preserve">combine </w:delText>
        </w:r>
      </w:del>
      <w:r w:rsidRPr="000903FB">
        <w:rPr>
          <w:rFonts w:ascii="Courier New" w:hAnsi="Courier New" w:cs="Courier New"/>
        </w:rPr>
        <w:t>with --pheno");</w:t>
      </w:r>
    </w:p>
    <w:p w14:paraId="568D1112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Pheno.cpp:982:    LOGGER.e(0, "Phenotype has no main process this time");</w:t>
      </w:r>
    </w:p>
    <w:p w14:paraId="7CD4B135" w14:textId="36E194D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main.cpp:148:                LOGGER.e(0, "</w:t>
      </w:r>
      <w:ins w:id="606" w:author="Longda Jiang" w:date="2021-09-07T21:24:00Z">
        <w:r w:rsidR="00661BF4">
          <w:rPr>
            <w:rFonts w:ascii="Courier New" w:hAnsi="Courier New" w:cs="Courier New"/>
          </w:rPr>
          <w:t>f</w:t>
        </w:r>
      </w:ins>
      <w:del w:id="607" w:author="Longda Jiang" w:date="2021-09-07T21:24:00Z">
        <w:r w:rsidRPr="000903FB" w:rsidDel="00661BF4">
          <w:rPr>
            <w:rFonts w:ascii="Courier New" w:hAnsi="Courier New" w:cs="Courier New"/>
          </w:rPr>
          <w:delText>F</w:delText>
        </w:r>
      </w:del>
      <w:ins w:id="608" w:author="Longda Jiang" w:date="2021-09-07T21:24:00Z">
        <w:r w:rsidR="000307FB">
          <w:rPr>
            <w:rFonts w:ascii="Courier New" w:hAnsi="Courier New" w:cs="Courier New"/>
          </w:rPr>
          <w:t>ound</w:t>
        </w:r>
      </w:ins>
      <w:del w:id="609" w:author="Longda Jiang" w:date="2021-09-07T21:24:00Z">
        <w:r w:rsidRPr="000903FB" w:rsidDel="000307FB">
          <w:rPr>
            <w:rFonts w:ascii="Courier New" w:hAnsi="Courier New" w:cs="Courier New"/>
          </w:rPr>
          <w:delText>ind</w:delText>
        </w:r>
      </w:del>
      <w:r w:rsidRPr="000903FB">
        <w:rPr>
          <w:rFonts w:ascii="Courier New" w:hAnsi="Courier New" w:cs="Courier New"/>
        </w:rPr>
        <w:t xml:space="preserve"> multiple options: " + cur_string);</w:t>
      </w:r>
    </w:p>
    <w:p w14:paraId="069F3E03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lastRenderedPageBreak/>
        <w:t>main.cpp:152:                LOGGER.e(0, "the option must start with \"--\": " + cur_string);</w:t>
      </w:r>
    </w:p>
    <w:p w14:paraId="261AA107" w14:textId="3D1BDD7F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main.cpp:163:            LOGGER.e(0, "no output file name</w:t>
      </w:r>
      <w:ins w:id="610" w:author="Longda Jiang" w:date="2021-09-07T21:24:00Z">
        <w:r w:rsidR="00F53EF0">
          <w:rPr>
            <w:rFonts w:ascii="Courier New" w:hAnsi="Courier New" w:cs="Courier New"/>
          </w:rPr>
          <w:t xml:space="preserve"> is specified</w:t>
        </w:r>
      </w:ins>
      <w:r w:rsidRPr="000903FB">
        <w:rPr>
          <w:rFonts w:ascii="Courier New" w:hAnsi="Courier New" w:cs="Courier New"/>
        </w:rPr>
        <w:t xml:space="preserve"> in the \"--out\" option");</w:t>
      </w:r>
    </w:p>
    <w:p w14:paraId="66A05C43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main.cpp:168:        LOGGER.e(0, "missing the --out option");</w:t>
      </w:r>
    </w:p>
    <w:p w14:paraId="31006490" w14:textId="1603264E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main.cpp:194:                LOGGER.e(0, "can't get </w:t>
      </w:r>
      <w:ins w:id="611" w:author="Longda Jiang" w:date="2021-09-07T21:25:00Z">
        <w:r w:rsidR="007A4A71">
          <w:rPr>
            <w:rFonts w:ascii="Courier New" w:hAnsi="Courier New" w:cs="Courier New"/>
          </w:rPr>
          <w:t xml:space="preserve">the </w:t>
        </w:r>
      </w:ins>
      <w:r w:rsidRPr="000903FB">
        <w:rPr>
          <w:rFonts w:ascii="Courier New" w:hAnsi="Courier New" w:cs="Courier New"/>
        </w:rPr>
        <w:t>thread number from --thread-num option.");</w:t>
      </w:r>
    </w:p>
    <w:p w14:paraId="771EA334" w14:textId="5190BB05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main.cpp:197:            LOGGER.e(0, "can't set </w:t>
      </w:r>
      <w:ins w:id="612" w:author="Longda Jiang" w:date="2021-09-07T21:25:00Z">
        <w:r w:rsidR="007A4A71">
          <w:rPr>
            <w:rFonts w:ascii="Courier New" w:hAnsi="Courier New" w:cs="Courier New"/>
          </w:rPr>
          <w:t xml:space="preserve">the number </w:t>
        </w:r>
        <w:r w:rsidR="00512DD9">
          <w:rPr>
            <w:rFonts w:ascii="Courier New" w:hAnsi="Courier New" w:cs="Courier New"/>
          </w:rPr>
          <w:t>of</w:t>
        </w:r>
        <w:r w:rsidR="007A4A71">
          <w:rPr>
            <w:rFonts w:ascii="Courier New" w:hAnsi="Courier New" w:cs="Courier New"/>
          </w:rPr>
          <w:t xml:space="preserve"> </w:t>
        </w:r>
      </w:ins>
      <w:r w:rsidRPr="000903FB">
        <w:rPr>
          <w:rFonts w:ascii="Courier New" w:hAnsi="Courier New" w:cs="Courier New"/>
        </w:rPr>
        <w:t xml:space="preserve">multiple </w:t>
      </w:r>
      <w:del w:id="613" w:author="Longda Jiang" w:date="2021-09-07T21:25:00Z">
        <w:r w:rsidRPr="000903FB" w:rsidDel="00324067">
          <w:rPr>
            <w:rFonts w:ascii="Courier New" w:hAnsi="Courier New" w:cs="Courier New"/>
          </w:rPr>
          <w:delText>thread</w:delText>
        </w:r>
      </w:del>
      <w:ins w:id="614" w:author="Longda Jiang" w:date="2021-09-07T21:25:00Z">
        <w:r w:rsidR="00324067" w:rsidRPr="000903FB">
          <w:rPr>
            <w:rFonts w:ascii="Courier New" w:hAnsi="Courier New" w:cs="Courier New"/>
          </w:rPr>
          <w:t>thread</w:t>
        </w:r>
      </w:ins>
      <w:del w:id="615" w:author="Longda Jiang" w:date="2021-09-07T21:25:00Z">
        <w:r w:rsidRPr="000903FB" w:rsidDel="007A4A71">
          <w:rPr>
            <w:rFonts w:ascii="Courier New" w:hAnsi="Courier New" w:cs="Courier New"/>
          </w:rPr>
          <w:delText xml:space="preserve"> </w:delText>
        </w:r>
      </w:del>
      <w:ins w:id="616" w:author="Longda Jiang" w:date="2021-09-07T21:25:00Z">
        <w:r w:rsidR="007A4A71">
          <w:rPr>
            <w:rFonts w:ascii="Courier New" w:hAnsi="Courier New" w:cs="Courier New"/>
          </w:rPr>
          <w:t>s</w:t>
        </w:r>
      </w:ins>
      <w:del w:id="617" w:author="Longda Jiang" w:date="2021-09-07T21:25:00Z">
        <w:r w:rsidRPr="000903FB" w:rsidDel="007A4A71">
          <w:rPr>
            <w:rFonts w:ascii="Courier New" w:hAnsi="Courier New" w:cs="Courier New"/>
          </w:rPr>
          <w:delText>number</w:delText>
        </w:r>
      </w:del>
      <w:r w:rsidRPr="000903FB">
        <w:rPr>
          <w:rFonts w:ascii="Courier New" w:hAnsi="Courier New" w:cs="Courier New"/>
        </w:rPr>
        <w:t>.");</w:t>
      </w:r>
    </w:p>
    <w:p w14:paraId="6D67F940" w14:textId="502E9A60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main.cpp:204:            LOGGER.e(0,"can't set </w:t>
      </w:r>
      <w:ins w:id="618" w:author="Longda Jiang" w:date="2021-09-07T21:25:00Z">
        <w:r w:rsidR="00324067">
          <w:rPr>
            <w:rFonts w:ascii="Courier New" w:hAnsi="Courier New" w:cs="Courier New"/>
          </w:rPr>
          <w:t xml:space="preserve">the number of threads </w:t>
        </w:r>
      </w:ins>
      <w:ins w:id="619" w:author="Longda Jiang" w:date="2021-09-07T21:26:00Z">
        <w:r w:rsidR="00324067">
          <w:rPr>
            <w:rFonts w:ascii="Courier New" w:hAnsi="Courier New" w:cs="Courier New"/>
          </w:rPr>
          <w:t>using</w:t>
        </w:r>
      </w:ins>
      <w:ins w:id="620" w:author="Longda Jiang" w:date="2021-09-07T21:25:00Z">
        <w:r w:rsidR="00324067">
          <w:rPr>
            <w:rFonts w:ascii="Courier New" w:hAnsi="Courier New" w:cs="Courier New"/>
          </w:rPr>
          <w:t xml:space="preserve"> </w:t>
        </w:r>
      </w:ins>
      <w:r w:rsidRPr="000903FB">
        <w:rPr>
          <w:rFonts w:ascii="Courier New" w:hAnsi="Courier New" w:cs="Courier New"/>
        </w:rPr>
        <w:t>both --thread-num and --threads");</w:t>
      </w:r>
    </w:p>
    <w:p w14:paraId="48D1F3BA" w14:textId="1092CFBB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main.cpp:211:                LOGGER.e(0, "can't get </w:t>
      </w:r>
      <w:ins w:id="621" w:author="Longda Jiang" w:date="2021-09-07T21:26:00Z">
        <w:r w:rsidR="00E02EAA">
          <w:rPr>
            <w:rFonts w:ascii="Courier New" w:hAnsi="Courier New" w:cs="Courier New"/>
          </w:rPr>
          <w:t xml:space="preserve">the </w:t>
        </w:r>
      </w:ins>
      <w:r w:rsidRPr="000903FB">
        <w:rPr>
          <w:rFonts w:ascii="Courier New" w:hAnsi="Courier New" w:cs="Courier New"/>
        </w:rPr>
        <w:t>thread number from --threads option.");</w:t>
      </w:r>
    </w:p>
    <w:p w14:paraId="397FFA91" w14:textId="60C14401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main.cpp:214:            LOGGER.e(0, "can't set </w:t>
      </w:r>
      <w:ins w:id="622" w:author="Longda Jiang" w:date="2021-09-07T21:26:00Z">
        <w:r w:rsidR="004D3134">
          <w:rPr>
            <w:rFonts w:ascii="Courier New" w:hAnsi="Courier New" w:cs="Courier New"/>
          </w:rPr>
          <w:t xml:space="preserve">the number of </w:t>
        </w:r>
      </w:ins>
      <w:r w:rsidRPr="000903FB">
        <w:rPr>
          <w:rFonts w:ascii="Courier New" w:hAnsi="Courier New" w:cs="Courier New"/>
        </w:rPr>
        <w:t>multiple thread</w:t>
      </w:r>
      <w:ins w:id="623" w:author="Longda Jiang" w:date="2021-09-07T21:26:00Z">
        <w:r w:rsidR="004D3134">
          <w:rPr>
            <w:rFonts w:ascii="Courier New" w:hAnsi="Courier New" w:cs="Courier New"/>
          </w:rPr>
          <w:t>s</w:t>
        </w:r>
      </w:ins>
      <w:del w:id="624" w:author="Longda Jiang" w:date="2021-09-07T21:26:00Z">
        <w:r w:rsidRPr="000903FB" w:rsidDel="004D3134">
          <w:rPr>
            <w:rFonts w:ascii="Courier New" w:hAnsi="Courier New" w:cs="Courier New"/>
          </w:rPr>
          <w:delText xml:space="preserve"> number</w:delText>
        </w:r>
      </w:del>
      <w:r w:rsidRPr="000903FB">
        <w:rPr>
          <w:rFonts w:ascii="Courier New" w:hAnsi="Courier New" w:cs="Courier New"/>
        </w:rPr>
        <w:t>.");</w:t>
      </w:r>
    </w:p>
    <w:p w14:paraId="7DBC57E6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main.cpp:259:            LOGGER.e(0, "multiple main functions are not supported currently.");</w:t>
      </w:r>
    </w:p>
    <w:p w14:paraId="3D8520D8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main.cpp:297:        if(mains.size() &gt; 1) LOGGER.e(0, "multiple main functions are not supported currently.");</w:t>
      </w:r>
    </w:p>
    <w:p w14:paraId="3749D5E9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main.cpp:309:            LOGGER.e(0, err_msg);</w:t>
      </w:r>
    </w:p>
    <w:p w14:paraId="26A02483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main.cpp:311:            LOGGER.e(0, string(err_msg));</w:t>
      </w:r>
    </w:p>
    <w:p w14:paraId="68A57966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</w:p>
    <w:sectPr w:rsidR="000903FB" w:rsidRPr="000903FB" w:rsidSect="00131154">
      <w:pgSz w:w="11900" w:h="16840"/>
      <w:pgMar w:top="1440" w:right="1332" w:bottom="1440" w:left="13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ngda Jiang">
    <w15:presenceInfo w15:providerId="AD" w15:userId="S::uqljian5@uq.edu.au::8856f043-df56-47ab-9d0c-fed39ffd4c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D31"/>
    <w:rsid w:val="000008B3"/>
    <w:rsid w:val="00000BB0"/>
    <w:rsid w:val="00002AA1"/>
    <w:rsid w:val="000148C4"/>
    <w:rsid w:val="00014A72"/>
    <w:rsid w:val="00014C4F"/>
    <w:rsid w:val="0002049D"/>
    <w:rsid w:val="000205EB"/>
    <w:rsid w:val="00025AC9"/>
    <w:rsid w:val="00026330"/>
    <w:rsid w:val="000271BE"/>
    <w:rsid w:val="000307FB"/>
    <w:rsid w:val="0003179A"/>
    <w:rsid w:val="00032B8F"/>
    <w:rsid w:val="00034CDF"/>
    <w:rsid w:val="00037025"/>
    <w:rsid w:val="000379B8"/>
    <w:rsid w:val="00053ABA"/>
    <w:rsid w:val="00055BC2"/>
    <w:rsid w:val="0006065C"/>
    <w:rsid w:val="00073166"/>
    <w:rsid w:val="000763F9"/>
    <w:rsid w:val="00077A90"/>
    <w:rsid w:val="0008037E"/>
    <w:rsid w:val="00083332"/>
    <w:rsid w:val="000903FB"/>
    <w:rsid w:val="000A061B"/>
    <w:rsid w:val="000A358D"/>
    <w:rsid w:val="000A38C3"/>
    <w:rsid w:val="000A3D6A"/>
    <w:rsid w:val="000B15CA"/>
    <w:rsid w:val="000B27B8"/>
    <w:rsid w:val="000B337C"/>
    <w:rsid w:val="000B638F"/>
    <w:rsid w:val="000B7BE6"/>
    <w:rsid w:val="000C0CAD"/>
    <w:rsid w:val="000C3EFA"/>
    <w:rsid w:val="000D22B2"/>
    <w:rsid w:val="000D264C"/>
    <w:rsid w:val="000E0031"/>
    <w:rsid w:val="000E7A50"/>
    <w:rsid w:val="000F05BD"/>
    <w:rsid w:val="000F2D9F"/>
    <w:rsid w:val="000F351B"/>
    <w:rsid w:val="001055B1"/>
    <w:rsid w:val="00112506"/>
    <w:rsid w:val="00116670"/>
    <w:rsid w:val="00116BAB"/>
    <w:rsid w:val="00122063"/>
    <w:rsid w:val="001231A1"/>
    <w:rsid w:val="001235E9"/>
    <w:rsid w:val="001326F0"/>
    <w:rsid w:val="0013402F"/>
    <w:rsid w:val="001418D8"/>
    <w:rsid w:val="00143279"/>
    <w:rsid w:val="00145DC1"/>
    <w:rsid w:val="00146629"/>
    <w:rsid w:val="00146A3B"/>
    <w:rsid w:val="00147091"/>
    <w:rsid w:val="00147871"/>
    <w:rsid w:val="0015354B"/>
    <w:rsid w:val="00155015"/>
    <w:rsid w:val="00163D21"/>
    <w:rsid w:val="00163EE3"/>
    <w:rsid w:val="001669CC"/>
    <w:rsid w:val="00166E94"/>
    <w:rsid w:val="00177773"/>
    <w:rsid w:val="00182DA4"/>
    <w:rsid w:val="00184A0C"/>
    <w:rsid w:val="00186BD4"/>
    <w:rsid w:val="00196E5D"/>
    <w:rsid w:val="001A4181"/>
    <w:rsid w:val="001B0F96"/>
    <w:rsid w:val="001B6270"/>
    <w:rsid w:val="001B6CD8"/>
    <w:rsid w:val="001C1D2A"/>
    <w:rsid w:val="001C4484"/>
    <w:rsid w:val="001C473C"/>
    <w:rsid w:val="001C5D8C"/>
    <w:rsid w:val="001C5DBC"/>
    <w:rsid w:val="001D1595"/>
    <w:rsid w:val="001D1896"/>
    <w:rsid w:val="001D5B4C"/>
    <w:rsid w:val="001D63C6"/>
    <w:rsid w:val="001D6FD0"/>
    <w:rsid w:val="001E0614"/>
    <w:rsid w:val="001E11D9"/>
    <w:rsid w:val="001E5C58"/>
    <w:rsid w:val="001E5CA7"/>
    <w:rsid w:val="001F0242"/>
    <w:rsid w:val="001F1026"/>
    <w:rsid w:val="001F183D"/>
    <w:rsid w:val="001F37BA"/>
    <w:rsid w:val="001F5406"/>
    <w:rsid w:val="001F639D"/>
    <w:rsid w:val="001F720A"/>
    <w:rsid w:val="0020002D"/>
    <w:rsid w:val="00200961"/>
    <w:rsid w:val="0020304D"/>
    <w:rsid w:val="002060CA"/>
    <w:rsid w:val="00210EB2"/>
    <w:rsid w:val="00211106"/>
    <w:rsid w:val="00214D31"/>
    <w:rsid w:val="002179C5"/>
    <w:rsid w:val="0022234F"/>
    <w:rsid w:val="002226E1"/>
    <w:rsid w:val="00225480"/>
    <w:rsid w:val="00232819"/>
    <w:rsid w:val="00234AF0"/>
    <w:rsid w:val="00236301"/>
    <w:rsid w:val="00236F14"/>
    <w:rsid w:val="0023717E"/>
    <w:rsid w:val="0024132B"/>
    <w:rsid w:val="00242258"/>
    <w:rsid w:val="00244DAE"/>
    <w:rsid w:val="00247563"/>
    <w:rsid w:val="00254901"/>
    <w:rsid w:val="002567BA"/>
    <w:rsid w:val="0026290C"/>
    <w:rsid w:val="002655DE"/>
    <w:rsid w:val="00271DB1"/>
    <w:rsid w:val="0028787B"/>
    <w:rsid w:val="00290522"/>
    <w:rsid w:val="00291E80"/>
    <w:rsid w:val="00293199"/>
    <w:rsid w:val="002A0A23"/>
    <w:rsid w:val="002A2605"/>
    <w:rsid w:val="002A3210"/>
    <w:rsid w:val="002A41D0"/>
    <w:rsid w:val="002A478E"/>
    <w:rsid w:val="002A5551"/>
    <w:rsid w:val="002C0285"/>
    <w:rsid w:val="002C2C3E"/>
    <w:rsid w:val="002C6564"/>
    <w:rsid w:val="002D4F8D"/>
    <w:rsid w:val="002D6D40"/>
    <w:rsid w:val="002D7E49"/>
    <w:rsid w:val="002E191E"/>
    <w:rsid w:val="002E1B6C"/>
    <w:rsid w:val="002E6122"/>
    <w:rsid w:val="002E7786"/>
    <w:rsid w:val="002E7ACE"/>
    <w:rsid w:val="002F384F"/>
    <w:rsid w:val="002F6FDF"/>
    <w:rsid w:val="002F7D72"/>
    <w:rsid w:val="00301BC3"/>
    <w:rsid w:val="00302E35"/>
    <w:rsid w:val="003041A9"/>
    <w:rsid w:val="00304F84"/>
    <w:rsid w:val="00305D73"/>
    <w:rsid w:val="00307E15"/>
    <w:rsid w:val="003122DE"/>
    <w:rsid w:val="0031405C"/>
    <w:rsid w:val="00314D9F"/>
    <w:rsid w:val="00314F09"/>
    <w:rsid w:val="003166B4"/>
    <w:rsid w:val="00317041"/>
    <w:rsid w:val="00320420"/>
    <w:rsid w:val="0032205A"/>
    <w:rsid w:val="00322903"/>
    <w:rsid w:val="00323F01"/>
    <w:rsid w:val="00324067"/>
    <w:rsid w:val="0033033E"/>
    <w:rsid w:val="003307A2"/>
    <w:rsid w:val="00331C68"/>
    <w:rsid w:val="00332314"/>
    <w:rsid w:val="00334ECB"/>
    <w:rsid w:val="00335AA7"/>
    <w:rsid w:val="0034091D"/>
    <w:rsid w:val="00340A4A"/>
    <w:rsid w:val="003410B0"/>
    <w:rsid w:val="003414A2"/>
    <w:rsid w:val="00343A04"/>
    <w:rsid w:val="003458DE"/>
    <w:rsid w:val="00351C0D"/>
    <w:rsid w:val="00352A42"/>
    <w:rsid w:val="00362D51"/>
    <w:rsid w:val="00364932"/>
    <w:rsid w:val="00365BAE"/>
    <w:rsid w:val="003669D1"/>
    <w:rsid w:val="00366D4D"/>
    <w:rsid w:val="003704CE"/>
    <w:rsid w:val="0037226B"/>
    <w:rsid w:val="00375C7B"/>
    <w:rsid w:val="00380064"/>
    <w:rsid w:val="00380F94"/>
    <w:rsid w:val="00381BE7"/>
    <w:rsid w:val="00382A26"/>
    <w:rsid w:val="003936B1"/>
    <w:rsid w:val="00393F03"/>
    <w:rsid w:val="00395AEF"/>
    <w:rsid w:val="003A0C2F"/>
    <w:rsid w:val="003A0E70"/>
    <w:rsid w:val="003A2240"/>
    <w:rsid w:val="003A5F60"/>
    <w:rsid w:val="003B418A"/>
    <w:rsid w:val="003C318E"/>
    <w:rsid w:val="003D130B"/>
    <w:rsid w:val="003E1F6F"/>
    <w:rsid w:val="003E21FE"/>
    <w:rsid w:val="003E3395"/>
    <w:rsid w:val="003F1DD5"/>
    <w:rsid w:val="003F352E"/>
    <w:rsid w:val="003F5135"/>
    <w:rsid w:val="00402B09"/>
    <w:rsid w:val="0040315F"/>
    <w:rsid w:val="00404A82"/>
    <w:rsid w:val="004071CC"/>
    <w:rsid w:val="00411DF7"/>
    <w:rsid w:val="00412D7D"/>
    <w:rsid w:val="004201DB"/>
    <w:rsid w:val="00422EC9"/>
    <w:rsid w:val="0043095A"/>
    <w:rsid w:val="00430C20"/>
    <w:rsid w:val="00431EC6"/>
    <w:rsid w:val="0043766F"/>
    <w:rsid w:val="004476EF"/>
    <w:rsid w:val="00447A53"/>
    <w:rsid w:val="00447B7A"/>
    <w:rsid w:val="0045644D"/>
    <w:rsid w:val="004616E4"/>
    <w:rsid w:val="00461A90"/>
    <w:rsid w:val="00463544"/>
    <w:rsid w:val="00464310"/>
    <w:rsid w:val="00464371"/>
    <w:rsid w:val="00464DA0"/>
    <w:rsid w:val="00464F26"/>
    <w:rsid w:val="0046633D"/>
    <w:rsid w:val="00474D14"/>
    <w:rsid w:val="0048119D"/>
    <w:rsid w:val="00481A41"/>
    <w:rsid w:val="00481BC7"/>
    <w:rsid w:val="004848EC"/>
    <w:rsid w:val="00492A0C"/>
    <w:rsid w:val="004A01FD"/>
    <w:rsid w:val="004A47E6"/>
    <w:rsid w:val="004B2A95"/>
    <w:rsid w:val="004B3AB3"/>
    <w:rsid w:val="004C47F2"/>
    <w:rsid w:val="004C56A1"/>
    <w:rsid w:val="004C5C6C"/>
    <w:rsid w:val="004C5C8E"/>
    <w:rsid w:val="004D3134"/>
    <w:rsid w:val="004E39AD"/>
    <w:rsid w:val="004E63E7"/>
    <w:rsid w:val="004F1114"/>
    <w:rsid w:val="004F42B3"/>
    <w:rsid w:val="00500AF2"/>
    <w:rsid w:val="005052FD"/>
    <w:rsid w:val="00511BE7"/>
    <w:rsid w:val="00512DD9"/>
    <w:rsid w:val="00515610"/>
    <w:rsid w:val="00515B9F"/>
    <w:rsid w:val="005224F6"/>
    <w:rsid w:val="00524A4C"/>
    <w:rsid w:val="00527030"/>
    <w:rsid w:val="005331CC"/>
    <w:rsid w:val="00533C24"/>
    <w:rsid w:val="00535E3C"/>
    <w:rsid w:val="0054006E"/>
    <w:rsid w:val="00543BC2"/>
    <w:rsid w:val="00546A49"/>
    <w:rsid w:val="00546C98"/>
    <w:rsid w:val="00551A9E"/>
    <w:rsid w:val="0056106D"/>
    <w:rsid w:val="00571120"/>
    <w:rsid w:val="00571186"/>
    <w:rsid w:val="005720A3"/>
    <w:rsid w:val="00580BC4"/>
    <w:rsid w:val="00584908"/>
    <w:rsid w:val="00587D24"/>
    <w:rsid w:val="00591DF6"/>
    <w:rsid w:val="005A56B4"/>
    <w:rsid w:val="005B2E75"/>
    <w:rsid w:val="005B36BA"/>
    <w:rsid w:val="005B737D"/>
    <w:rsid w:val="005C40A0"/>
    <w:rsid w:val="005C50E2"/>
    <w:rsid w:val="005C59E1"/>
    <w:rsid w:val="005D0A7E"/>
    <w:rsid w:val="005D1B50"/>
    <w:rsid w:val="005E42A7"/>
    <w:rsid w:val="005E7A99"/>
    <w:rsid w:val="005F0988"/>
    <w:rsid w:val="005F0FA4"/>
    <w:rsid w:val="005F4051"/>
    <w:rsid w:val="005F4B6D"/>
    <w:rsid w:val="00603E90"/>
    <w:rsid w:val="00604E11"/>
    <w:rsid w:val="00605501"/>
    <w:rsid w:val="00610748"/>
    <w:rsid w:val="00612573"/>
    <w:rsid w:val="00612BB4"/>
    <w:rsid w:val="00617532"/>
    <w:rsid w:val="00622088"/>
    <w:rsid w:val="006235CA"/>
    <w:rsid w:val="00633555"/>
    <w:rsid w:val="0063449A"/>
    <w:rsid w:val="00640C64"/>
    <w:rsid w:val="00642119"/>
    <w:rsid w:val="0064457D"/>
    <w:rsid w:val="0065042D"/>
    <w:rsid w:val="0065051F"/>
    <w:rsid w:val="006509FE"/>
    <w:rsid w:val="00653790"/>
    <w:rsid w:val="00661BF4"/>
    <w:rsid w:val="006706D9"/>
    <w:rsid w:val="00670B86"/>
    <w:rsid w:val="00676833"/>
    <w:rsid w:val="00677DBB"/>
    <w:rsid w:val="00681B3F"/>
    <w:rsid w:val="0068221B"/>
    <w:rsid w:val="00682EB5"/>
    <w:rsid w:val="006869AA"/>
    <w:rsid w:val="00693785"/>
    <w:rsid w:val="00695D8D"/>
    <w:rsid w:val="00697274"/>
    <w:rsid w:val="006A7720"/>
    <w:rsid w:val="006C33D9"/>
    <w:rsid w:val="006C3B60"/>
    <w:rsid w:val="006C6ACF"/>
    <w:rsid w:val="006D037C"/>
    <w:rsid w:val="006D3706"/>
    <w:rsid w:val="006D786B"/>
    <w:rsid w:val="006E1DDA"/>
    <w:rsid w:val="006E265C"/>
    <w:rsid w:val="006E2E38"/>
    <w:rsid w:val="006E3CDF"/>
    <w:rsid w:val="006E4906"/>
    <w:rsid w:val="006E52EF"/>
    <w:rsid w:val="006F12E4"/>
    <w:rsid w:val="006F1B11"/>
    <w:rsid w:val="006F4158"/>
    <w:rsid w:val="00704982"/>
    <w:rsid w:val="00704D20"/>
    <w:rsid w:val="007053EB"/>
    <w:rsid w:val="00706C49"/>
    <w:rsid w:val="00710C1F"/>
    <w:rsid w:val="00717ACD"/>
    <w:rsid w:val="00717CB0"/>
    <w:rsid w:val="00722596"/>
    <w:rsid w:val="00724628"/>
    <w:rsid w:val="0073347B"/>
    <w:rsid w:val="00733D4E"/>
    <w:rsid w:val="007404E7"/>
    <w:rsid w:val="00744CF3"/>
    <w:rsid w:val="0075052E"/>
    <w:rsid w:val="00751121"/>
    <w:rsid w:val="007511F2"/>
    <w:rsid w:val="007553D0"/>
    <w:rsid w:val="00760C73"/>
    <w:rsid w:val="007611D3"/>
    <w:rsid w:val="0076208D"/>
    <w:rsid w:val="0076240F"/>
    <w:rsid w:val="00762D1F"/>
    <w:rsid w:val="00766A0B"/>
    <w:rsid w:val="00772B24"/>
    <w:rsid w:val="007730CD"/>
    <w:rsid w:val="00775C9E"/>
    <w:rsid w:val="00776823"/>
    <w:rsid w:val="00777D4F"/>
    <w:rsid w:val="007837AD"/>
    <w:rsid w:val="0078397F"/>
    <w:rsid w:val="00784DAD"/>
    <w:rsid w:val="00786636"/>
    <w:rsid w:val="007921D4"/>
    <w:rsid w:val="00797B93"/>
    <w:rsid w:val="007A2D57"/>
    <w:rsid w:val="007A4A71"/>
    <w:rsid w:val="007A4D51"/>
    <w:rsid w:val="007B08CE"/>
    <w:rsid w:val="007B58B3"/>
    <w:rsid w:val="007C062D"/>
    <w:rsid w:val="007C2B68"/>
    <w:rsid w:val="007D18B7"/>
    <w:rsid w:val="007E11B2"/>
    <w:rsid w:val="007E4F25"/>
    <w:rsid w:val="007E6BF2"/>
    <w:rsid w:val="007F3A99"/>
    <w:rsid w:val="007F500E"/>
    <w:rsid w:val="007F600B"/>
    <w:rsid w:val="00803CD3"/>
    <w:rsid w:val="008074D7"/>
    <w:rsid w:val="0081099D"/>
    <w:rsid w:val="008110C2"/>
    <w:rsid w:val="00815A52"/>
    <w:rsid w:val="00817E57"/>
    <w:rsid w:val="00820E37"/>
    <w:rsid w:val="00825D38"/>
    <w:rsid w:val="00826AC4"/>
    <w:rsid w:val="008321BC"/>
    <w:rsid w:val="008346EE"/>
    <w:rsid w:val="0084017D"/>
    <w:rsid w:val="00841F43"/>
    <w:rsid w:val="0084268B"/>
    <w:rsid w:val="00842C07"/>
    <w:rsid w:val="00845020"/>
    <w:rsid w:val="00845B19"/>
    <w:rsid w:val="0085078F"/>
    <w:rsid w:val="00855A43"/>
    <w:rsid w:val="0085790C"/>
    <w:rsid w:val="00860A5A"/>
    <w:rsid w:val="00861E24"/>
    <w:rsid w:val="00862CC1"/>
    <w:rsid w:val="008667EF"/>
    <w:rsid w:val="00874DA9"/>
    <w:rsid w:val="00874E89"/>
    <w:rsid w:val="00876342"/>
    <w:rsid w:val="00877BEF"/>
    <w:rsid w:val="00877D6A"/>
    <w:rsid w:val="00880991"/>
    <w:rsid w:val="0088314A"/>
    <w:rsid w:val="00892AF6"/>
    <w:rsid w:val="00895864"/>
    <w:rsid w:val="008A3231"/>
    <w:rsid w:val="008A63F0"/>
    <w:rsid w:val="008A65B8"/>
    <w:rsid w:val="008A775D"/>
    <w:rsid w:val="008B3C67"/>
    <w:rsid w:val="008B4F6C"/>
    <w:rsid w:val="008C3681"/>
    <w:rsid w:val="008C7CDF"/>
    <w:rsid w:val="008D1361"/>
    <w:rsid w:val="008D220C"/>
    <w:rsid w:val="008D5BB7"/>
    <w:rsid w:val="008E0504"/>
    <w:rsid w:val="008E1EAE"/>
    <w:rsid w:val="008E3453"/>
    <w:rsid w:val="008E49E7"/>
    <w:rsid w:val="008E55DC"/>
    <w:rsid w:val="008E5945"/>
    <w:rsid w:val="008E7B73"/>
    <w:rsid w:val="008F160C"/>
    <w:rsid w:val="008F28C6"/>
    <w:rsid w:val="008F62E8"/>
    <w:rsid w:val="00900A4F"/>
    <w:rsid w:val="009013B5"/>
    <w:rsid w:val="0090276A"/>
    <w:rsid w:val="009032BA"/>
    <w:rsid w:val="009073A5"/>
    <w:rsid w:val="009102FC"/>
    <w:rsid w:val="0091380B"/>
    <w:rsid w:val="00921877"/>
    <w:rsid w:val="00923066"/>
    <w:rsid w:val="009231E6"/>
    <w:rsid w:val="009232A8"/>
    <w:rsid w:val="00923A4F"/>
    <w:rsid w:val="009246BB"/>
    <w:rsid w:val="00924ECF"/>
    <w:rsid w:val="009326C6"/>
    <w:rsid w:val="00934242"/>
    <w:rsid w:val="0093424B"/>
    <w:rsid w:val="00935B58"/>
    <w:rsid w:val="0094300E"/>
    <w:rsid w:val="009437DE"/>
    <w:rsid w:val="00950F55"/>
    <w:rsid w:val="00954C96"/>
    <w:rsid w:val="00962113"/>
    <w:rsid w:val="00966244"/>
    <w:rsid w:val="00970749"/>
    <w:rsid w:val="00972D6C"/>
    <w:rsid w:val="00973B51"/>
    <w:rsid w:val="0097514C"/>
    <w:rsid w:val="00980141"/>
    <w:rsid w:val="00983AFF"/>
    <w:rsid w:val="009904C3"/>
    <w:rsid w:val="00990DD4"/>
    <w:rsid w:val="00991EC1"/>
    <w:rsid w:val="00993817"/>
    <w:rsid w:val="00995319"/>
    <w:rsid w:val="009A2385"/>
    <w:rsid w:val="009B1EB0"/>
    <w:rsid w:val="009B2D7B"/>
    <w:rsid w:val="009B62B1"/>
    <w:rsid w:val="009B6413"/>
    <w:rsid w:val="009B6791"/>
    <w:rsid w:val="009C0117"/>
    <w:rsid w:val="009C02AC"/>
    <w:rsid w:val="009C4D16"/>
    <w:rsid w:val="009C4F90"/>
    <w:rsid w:val="009C5EA4"/>
    <w:rsid w:val="009C718F"/>
    <w:rsid w:val="009C7EBF"/>
    <w:rsid w:val="009D0E52"/>
    <w:rsid w:val="009D261D"/>
    <w:rsid w:val="009D7F84"/>
    <w:rsid w:val="009E0340"/>
    <w:rsid w:val="009E152B"/>
    <w:rsid w:val="009E3732"/>
    <w:rsid w:val="009E4076"/>
    <w:rsid w:val="009E414C"/>
    <w:rsid w:val="009E4FC6"/>
    <w:rsid w:val="009E6D96"/>
    <w:rsid w:val="009E7F41"/>
    <w:rsid w:val="009F5F09"/>
    <w:rsid w:val="00A01CEF"/>
    <w:rsid w:val="00A0433F"/>
    <w:rsid w:val="00A05F37"/>
    <w:rsid w:val="00A07985"/>
    <w:rsid w:val="00A07DD6"/>
    <w:rsid w:val="00A10BE1"/>
    <w:rsid w:val="00A10C0B"/>
    <w:rsid w:val="00A112DB"/>
    <w:rsid w:val="00A12804"/>
    <w:rsid w:val="00A179DF"/>
    <w:rsid w:val="00A2052C"/>
    <w:rsid w:val="00A20939"/>
    <w:rsid w:val="00A26191"/>
    <w:rsid w:val="00A30967"/>
    <w:rsid w:val="00A309CC"/>
    <w:rsid w:val="00A32DD2"/>
    <w:rsid w:val="00A33258"/>
    <w:rsid w:val="00A3660B"/>
    <w:rsid w:val="00A40606"/>
    <w:rsid w:val="00A42AB5"/>
    <w:rsid w:val="00A43FD0"/>
    <w:rsid w:val="00A44FD2"/>
    <w:rsid w:val="00A526CE"/>
    <w:rsid w:val="00A62F94"/>
    <w:rsid w:val="00A63A76"/>
    <w:rsid w:val="00A760E9"/>
    <w:rsid w:val="00A80115"/>
    <w:rsid w:val="00A84411"/>
    <w:rsid w:val="00A90713"/>
    <w:rsid w:val="00A9214E"/>
    <w:rsid w:val="00AA1E37"/>
    <w:rsid w:val="00AA5867"/>
    <w:rsid w:val="00AA703C"/>
    <w:rsid w:val="00AA70BD"/>
    <w:rsid w:val="00AB20E9"/>
    <w:rsid w:val="00AC0491"/>
    <w:rsid w:val="00AC0DA9"/>
    <w:rsid w:val="00AD1277"/>
    <w:rsid w:val="00AD2223"/>
    <w:rsid w:val="00AD379F"/>
    <w:rsid w:val="00AE0EDA"/>
    <w:rsid w:val="00AE27EE"/>
    <w:rsid w:val="00AE6FF4"/>
    <w:rsid w:val="00AF40A1"/>
    <w:rsid w:val="00AF6360"/>
    <w:rsid w:val="00B11583"/>
    <w:rsid w:val="00B15100"/>
    <w:rsid w:val="00B15C8C"/>
    <w:rsid w:val="00B20C89"/>
    <w:rsid w:val="00B22BB6"/>
    <w:rsid w:val="00B22DC7"/>
    <w:rsid w:val="00B250CA"/>
    <w:rsid w:val="00B2657C"/>
    <w:rsid w:val="00B31B58"/>
    <w:rsid w:val="00B33108"/>
    <w:rsid w:val="00B41309"/>
    <w:rsid w:val="00B47FE1"/>
    <w:rsid w:val="00B5678B"/>
    <w:rsid w:val="00B576D9"/>
    <w:rsid w:val="00B839CA"/>
    <w:rsid w:val="00B85F6A"/>
    <w:rsid w:val="00B9146D"/>
    <w:rsid w:val="00B91C35"/>
    <w:rsid w:val="00B92C02"/>
    <w:rsid w:val="00B93383"/>
    <w:rsid w:val="00B966D4"/>
    <w:rsid w:val="00BA77AE"/>
    <w:rsid w:val="00BB16BA"/>
    <w:rsid w:val="00BB4EA3"/>
    <w:rsid w:val="00BC3E24"/>
    <w:rsid w:val="00BC56BB"/>
    <w:rsid w:val="00BC5E73"/>
    <w:rsid w:val="00BD40B7"/>
    <w:rsid w:val="00BD6616"/>
    <w:rsid w:val="00BD6C52"/>
    <w:rsid w:val="00BE0DF7"/>
    <w:rsid w:val="00BE0E07"/>
    <w:rsid w:val="00BE30E1"/>
    <w:rsid w:val="00BE7FCC"/>
    <w:rsid w:val="00BF0CDE"/>
    <w:rsid w:val="00BF1EFC"/>
    <w:rsid w:val="00BF3DBC"/>
    <w:rsid w:val="00BF555E"/>
    <w:rsid w:val="00BF5D16"/>
    <w:rsid w:val="00BF76AC"/>
    <w:rsid w:val="00C01078"/>
    <w:rsid w:val="00C02486"/>
    <w:rsid w:val="00C0328A"/>
    <w:rsid w:val="00C0531E"/>
    <w:rsid w:val="00C12697"/>
    <w:rsid w:val="00C20AB1"/>
    <w:rsid w:val="00C21B3C"/>
    <w:rsid w:val="00C33F03"/>
    <w:rsid w:val="00C37D78"/>
    <w:rsid w:val="00C4084E"/>
    <w:rsid w:val="00C41BE3"/>
    <w:rsid w:val="00C443B8"/>
    <w:rsid w:val="00C45697"/>
    <w:rsid w:val="00C46230"/>
    <w:rsid w:val="00C503C2"/>
    <w:rsid w:val="00C52B45"/>
    <w:rsid w:val="00C5395B"/>
    <w:rsid w:val="00C53CAA"/>
    <w:rsid w:val="00C55CF5"/>
    <w:rsid w:val="00C565B4"/>
    <w:rsid w:val="00C604D6"/>
    <w:rsid w:val="00C60B31"/>
    <w:rsid w:val="00C614F3"/>
    <w:rsid w:val="00C61EDC"/>
    <w:rsid w:val="00C623BC"/>
    <w:rsid w:val="00C62722"/>
    <w:rsid w:val="00C62E44"/>
    <w:rsid w:val="00C64665"/>
    <w:rsid w:val="00C64CAD"/>
    <w:rsid w:val="00C665A6"/>
    <w:rsid w:val="00C67E3C"/>
    <w:rsid w:val="00C67E9F"/>
    <w:rsid w:val="00C705DC"/>
    <w:rsid w:val="00C735B4"/>
    <w:rsid w:val="00C74AAA"/>
    <w:rsid w:val="00C7690F"/>
    <w:rsid w:val="00C77D5F"/>
    <w:rsid w:val="00C8754A"/>
    <w:rsid w:val="00C91D4A"/>
    <w:rsid w:val="00C94679"/>
    <w:rsid w:val="00C960EB"/>
    <w:rsid w:val="00CA551C"/>
    <w:rsid w:val="00CA6ADC"/>
    <w:rsid w:val="00CB43D2"/>
    <w:rsid w:val="00CC07F7"/>
    <w:rsid w:val="00CC3FC1"/>
    <w:rsid w:val="00CC4714"/>
    <w:rsid w:val="00CD5A05"/>
    <w:rsid w:val="00CD6398"/>
    <w:rsid w:val="00CE378C"/>
    <w:rsid w:val="00CF1DD5"/>
    <w:rsid w:val="00CF21C9"/>
    <w:rsid w:val="00CF5B47"/>
    <w:rsid w:val="00CF7C06"/>
    <w:rsid w:val="00CF7E05"/>
    <w:rsid w:val="00D04B7A"/>
    <w:rsid w:val="00D11660"/>
    <w:rsid w:val="00D2336D"/>
    <w:rsid w:val="00D30D3C"/>
    <w:rsid w:val="00D37FE6"/>
    <w:rsid w:val="00D434F8"/>
    <w:rsid w:val="00D44CF0"/>
    <w:rsid w:val="00D454D4"/>
    <w:rsid w:val="00D462FA"/>
    <w:rsid w:val="00D52CED"/>
    <w:rsid w:val="00D55224"/>
    <w:rsid w:val="00D55CEA"/>
    <w:rsid w:val="00D56399"/>
    <w:rsid w:val="00D65949"/>
    <w:rsid w:val="00D66FAC"/>
    <w:rsid w:val="00D73A28"/>
    <w:rsid w:val="00D8321F"/>
    <w:rsid w:val="00D87D97"/>
    <w:rsid w:val="00D905CD"/>
    <w:rsid w:val="00D918A4"/>
    <w:rsid w:val="00D95773"/>
    <w:rsid w:val="00D96E55"/>
    <w:rsid w:val="00DA0151"/>
    <w:rsid w:val="00DA7557"/>
    <w:rsid w:val="00DB5ED4"/>
    <w:rsid w:val="00DC4344"/>
    <w:rsid w:val="00DC52AF"/>
    <w:rsid w:val="00DC5D02"/>
    <w:rsid w:val="00DD25FD"/>
    <w:rsid w:val="00DD758C"/>
    <w:rsid w:val="00DD7AEC"/>
    <w:rsid w:val="00DE0A3D"/>
    <w:rsid w:val="00DE423E"/>
    <w:rsid w:val="00DE4D44"/>
    <w:rsid w:val="00DE6EA3"/>
    <w:rsid w:val="00DF2D55"/>
    <w:rsid w:val="00E02A51"/>
    <w:rsid w:val="00E02EAA"/>
    <w:rsid w:val="00E05313"/>
    <w:rsid w:val="00E077DE"/>
    <w:rsid w:val="00E10D64"/>
    <w:rsid w:val="00E113A2"/>
    <w:rsid w:val="00E209A4"/>
    <w:rsid w:val="00E22143"/>
    <w:rsid w:val="00E27896"/>
    <w:rsid w:val="00E31FF3"/>
    <w:rsid w:val="00E334BE"/>
    <w:rsid w:val="00E34438"/>
    <w:rsid w:val="00E34907"/>
    <w:rsid w:val="00E362CE"/>
    <w:rsid w:val="00E404AE"/>
    <w:rsid w:val="00E4084B"/>
    <w:rsid w:val="00E41EAB"/>
    <w:rsid w:val="00E42D1F"/>
    <w:rsid w:val="00E434C4"/>
    <w:rsid w:val="00E4397D"/>
    <w:rsid w:val="00E507BF"/>
    <w:rsid w:val="00E507F5"/>
    <w:rsid w:val="00E55183"/>
    <w:rsid w:val="00E56555"/>
    <w:rsid w:val="00E57214"/>
    <w:rsid w:val="00E57430"/>
    <w:rsid w:val="00E64244"/>
    <w:rsid w:val="00E642A8"/>
    <w:rsid w:val="00E7149F"/>
    <w:rsid w:val="00E71AAE"/>
    <w:rsid w:val="00E72555"/>
    <w:rsid w:val="00E72FAB"/>
    <w:rsid w:val="00E83AA5"/>
    <w:rsid w:val="00E84494"/>
    <w:rsid w:val="00E86CA7"/>
    <w:rsid w:val="00E92409"/>
    <w:rsid w:val="00E94776"/>
    <w:rsid w:val="00EA386C"/>
    <w:rsid w:val="00EA58B2"/>
    <w:rsid w:val="00EA68F0"/>
    <w:rsid w:val="00EB060E"/>
    <w:rsid w:val="00EB44D4"/>
    <w:rsid w:val="00EC219D"/>
    <w:rsid w:val="00EC3FBF"/>
    <w:rsid w:val="00EC478D"/>
    <w:rsid w:val="00EC6DF8"/>
    <w:rsid w:val="00ED5833"/>
    <w:rsid w:val="00ED5BFE"/>
    <w:rsid w:val="00ED605A"/>
    <w:rsid w:val="00ED678C"/>
    <w:rsid w:val="00EE4AE3"/>
    <w:rsid w:val="00EF1332"/>
    <w:rsid w:val="00EF6613"/>
    <w:rsid w:val="00EF773A"/>
    <w:rsid w:val="00F02063"/>
    <w:rsid w:val="00F03569"/>
    <w:rsid w:val="00F047DC"/>
    <w:rsid w:val="00F06DB4"/>
    <w:rsid w:val="00F10C9B"/>
    <w:rsid w:val="00F2732A"/>
    <w:rsid w:val="00F36AA4"/>
    <w:rsid w:val="00F425C9"/>
    <w:rsid w:val="00F47EF2"/>
    <w:rsid w:val="00F502CB"/>
    <w:rsid w:val="00F53EF0"/>
    <w:rsid w:val="00F6065C"/>
    <w:rsid w:val="00F658B5"/>
    <w:rsid w:val="00F753E3"/>
    <w:rsid w:val="00F77E19"/>
    <w:rsid w:val="00F831D8"/>
    <w:rsid w:val="00F85789"/>
    <w:rsid w:val="00F858B7"/>
    <w:rsid w:val="00F85C98"/>
    <w:rsid w:val="00F92513"/>
    <w:rsid w:val="00F92678"/>
    <w:rsid w:val="00F92838"/>
    <w:rsid w:val="00F95537"/>
    <w:rsid w:val="00FA20D8"/>
    <w:rsid w:val="00FB14BC"/>
    <w:rsid w:val="00FB328B"/>
    <w:rsid w:val="00FB5766"/>
    <w:rsid w:val="00FC42A5"/>
    <w:rsid w:val="00FC57A8"/>
    <w:rsid w:val="00FD4B49"/>
    <w:rsid w:val="00FE4C61"/>
    <w:rsid w:val="00FE54C2"/>
    <w:rsid w:val="00FF1953"/>
    <w:rsid w:val="00FF21EC"/>
    <w:rsid w:val="00FF4632"/>
    <w:rsid w:val="00FF64BF"/>
    <w:rsid w:val="00FF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AC463"/>
  <w14:defaultImageDpi w14:val="32767"/>
  <w15:chartTrackingRefBased/>
  <w15:docId w15:val="{5B066FC4-B5FE-7342-A3D9-4CB97D6ED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3115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31154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13</Pages>
  <Words>5617</Words>
  <Characters>32023</Characters>
  <Application>Microsoft Office Word</Application>
  <DocSecurity>0</DocSecurity>
  <Lines>266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Longda Jiang</dc:creator>
  <cp:keywords/>
  <dc:description/>
  <cp:lastModifiedBy>Longda Jiang</cp:lastModifiedBy>
  <cp:revision>51</cp:revision>
  <dcterms:created xsi:type="dcterms:W3CDTF">2021-09-07T09:53:00Z</dcterms:created>
  <dcterms:modified xsi:type="dcterms:W3CDTF">2021-09-07T13:27:00Z</dcterms:modified>
</cp:coreProperties>
</file>