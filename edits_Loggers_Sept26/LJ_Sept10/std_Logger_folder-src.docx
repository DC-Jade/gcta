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7750F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Covar.cpp:611:        LOGGER &lt;&lt; "template: " &lt;&lt; samples.size() &lt;&lt; std::endl;</w:t>
      </w:r>
    </w:p>
    <w:p w14:paraId="36E270B4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Covar.cpp:618:        LOGGER &lt;&lt; "X size: " &lt;&lt; X.size() &lt;&lt; std::endl;</w:t>
      </w:r>
    </w:p>
    <w:p w14:paraId="280A8255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Covar.cpp:622:                LOGGER &lt;&lt; X[i + j * sample_index.size()] &lt;&lt; " ";</w:t>
      </w:r>
    </w:p>
    <w:p w14:paraId="3636C1A9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Covar.cpp:624:            LOGGER &lt;&lt; std::endl;</w:t>
      </w:r>
    </w:p>
    <w:p w14:paraId="6DB02E82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Covar.cpp:629:        LOGGER &lt;&lt; "X size: " &lt;&lt; X.size() &lt;&lt; std::endl;</w:t>
      </w:r>
    </w:p>
    <w:p w14:paraId="1AF52152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Covar.cpp:633:                LOGGER &lt;&lt; X[i + j * sample_index.size()] &lt;&lt; " ";</w:t>
      </w:r>
    </w:p>
    <w:p w14:paraId="490C1670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Covar.cpp:635:            LOGGER &lt;&lt; std::endl;</w:t>
      </w:r>
    </w:p>
    <w:p w14:paraId="6FC5A3BF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FastFAM.cpp:94:    LOGGER &lt;&lt; label &lt;&lt; ": ";</w:t>
      </w:r>
    </w:p>
    <w:p w14:paraId="0C27C728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FastFAM.cpp:96:        LOGGER &lt;&lt; v[i] &lt;&lt; " ";</w:t>
      </w:r>
    </w:p>
    <w:p w14:paraId="6D100B3E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FastFAM.cpp:98:    LOGGER &lt;&lt; std::endl;</w:t>
      </w:r>
    </w:p>
    <w:p w14:paraId="1B8C2ED4" w14:textId="35AB0FFA" w:rsidR="00087BB9" w:rsidRPr="00087BB9" w:rsidDel="00E00655" w:rsidRDefault="00087BB9" w:rsidP="00087BB9">
      <w:pPr>
        <w:pStyle w:val="PlainText"/>
        <w:rPr>
          <w:del w:id="0" w:author="Longda Jiang" w:date="2021-09-10T13:45:00Z"/>
          <w:rFonts w:ascii="Courier New" w:hAnsi="Courier New" w:cs="Courier New"/>
        </w:rPr>
      </w:pPr>
      <w:del w:id="1" w:author="Longda Jiang" w:date="2021-09-10T13:45:00Z">
        <w:r w:rsidRPr="00087BB9" w:rsidDel="00E00655">
          <w:rPr>
            <w:rFonts w:ascii="Courier New" w:hAnsi="Courier New" w:cs="Courier New"/>
          </w:rPr>
          <w:delText>FastFAM.cpp:253:        //LOGGER &lt;&lt; "geno address: " &lt;&lt; static_cast&lt;void *&gt;(geno.data()) &lt;&lt; std::endl;</w:delText>
        </w:r>
      </w:del>
    </w:p>
    <w:p w14:paraId="6BED44AB" w14:textId="123EE11D" w:rsidR="00087BB9" w:rsidRPr="00087BB9" w:rsidDel="00E00655" w:rsidRDefault="00087BB9" w:rsidP="00087BB9">
      <w:pPr>
        <w:pStyle w:val="PlainText"/>
        <w:rPr>
          <w:del w:id="2" w:author="Longda Jiang" w:date="2021-09-10T13:45:00Z"/>
          <w:rFonts w:ascii="Courier New" w:hAnsi="Courier New" w:cs="Courier New"/>
        </w:rPr>
      </w:pPr>
      <w:del w:id="3" w:author="Longda Jiang" w:date="2021-09-10T13:45:00Z">
        <w:r w:rsidRPr="00087BB9" w:rsidDel="00E00655">
          <w:rPr>
            <w:rFonts w:ascii="Courier New" w:hAnsi="Courier New" w:cs="Courier New"/>
          </w:rPr>
          <w:delText>FastFAM.cpp:254:        //LOGGER &lt;&lt; "orig address: " &lt;&lt; static_cast&lt;void *&gt;(rgen.data()) &lt;&lt; std::endl;</w:delText>
        </w:r>
      </w:del>
    </w:p>
    <w:p w14:paraId="0870432B" w14:textId="5125DD26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 xml:space="preserve">FastFAM.cpp:317:        LOGGER &lt;&lt; "Loading saved GLM model </w:t>
      </w:r>
      <w:ins w:id="4" w:author="Longda Jiang" w:date="2021-09-10T13:46:00Z">
        <w:r w:rsidR="00E00655">
          <w:rPr>
            <w:rFonts w:ascii="Courier New" w:hAnsi="Courier New" w:cs="Courier New"/>
          </w:rPr>
          <w:t xml:space="preserve">file </w:t>
        </w:r>
      </w:ins>
      <w:r w:rsidRPr="00087BB9">
        <w:rPr>
          <w:rFonts w:ascii="Courier New" w:hAnsi="Courier New" w:cs="Courier New"/>
        </w:rPr>
        <w:t>prefixed with [" &lt;&lt; options["model_file"] &lt;&lt; "]..." &lt;&lt; std::endl;</w:t>
      </w:r>
    </w:p>
    <w:p w14:paraId="55CD8397" w14:textId="2C789A41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 xml:space="preserve">FastFAM.cpp:318:        LOGGER &lt;&lt; "Note: phenotype, covariates, sparse GRM and association test methods are </w:t>
      </w:r>
      <w:del w:id="5" w:author="Longda Jiang" w:date="2021-09-10T13:45:00Z">
        <w:r w:rsidRPr="00087BB9" w:rsidDel="00E00655">
          <w:rPr>
            <w:rFonts w:ascii="Courier New" w:hAnsi="Courier New" w:cs="Courier New"/>
          </w:rPr>
          <w:delText xml:space="preserve">provided </w:delText>
        </w:r>
      </w:del>
      <w:ins w:id="6" w:author="Longda Jiang" w:date="2021-09-10T13:45:00Z">
        <w:r w:rsidR="00E00655">
          <w:rPr>
            <w:rFonts w:ascii="Courier New" w:hAnsi="Courier New" w:cs="Courier New"/>
          </w:rPr>
          <w:t>included</w:t>
        </w:r>
        <w:r w:rsidR="00E00655" w:rsidRPr="00087BB9">
          <w:rPr>
            <w:rFonts w:ascii="Courier New" w:hAnsi="Courier New" w:cs="Courier New"/>
          </w:rPr>
          <w:t xml:space="preserve"> </w:t>
        </w:r>
        <w:r w:rsidR="00E00655">
          <w:rPr>
            <w:rFonts w:ascii="Courier New" w:hAnsi="Courier New" w:cs="Courier New"/>
          </w:rPr>
          <w:t>in</w:t>
        </w:r>
      </w:ins>
      <w:del w:id="7" w:author="Longda Jiang" w:date="2021-09-10T13:45:00Z">
        <w:r w:rsidRPr="00087BB9" w:rsidDel="00E00655">
          <w:rPr>
            <w:rFonts w:ascii="Courier New" w:hAnsi="Courier New" w:cs="Courier New"/>
          </w:rPr>
          <w:delText>by</w:delText>
        </w:r>
      </w:del>
      <w:r w:rsidRPr="00087BB9">
        <w:rPr>
          <w:rFonts w:ascii="Courier New" w:hAnsi="Courier New" w:cs="Courier New"/>
        </w:rPr>
        <w:t xml:space="preserve"> the model</w:t>
      </w:r>
      <w:ins w:id="8" w:author="Longda Jiang" w:date="2021-09-10T13:45:00Z">
        <w:r w:rsidR="00E00655">
          <w:rPr>
            <w:rFonts w:ascii="Courier New" w:hAnsi="Courier New" w:cs="Courier New"/>
          </w:rPr>
          <w:t xml:space="preserve"> file</w:t>
        </w:r>
      </w:ins>
      <w:r w:rsidRPr="00087BB9">
        <w:rPr>
          <w:rFonts w:ascii="Courier New" w:hAnsi="Courier New" w:cs="Courier New"/>
        </w:rPr>
        <w:t>, thus these flags will be ignored." &lt;&lt; std::endl;</w:t>
      </w:r>
    </w:p>
    <w:p w14:paraId="483E0FD2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FastFAM.cpp:334:        LOGGER &lt;&lt; "  " &lt;&lt; num_indi &lt;&lt; " valid individuals to be included." &lt;&lt; std::endl;</w:t>
      </w:r>
    </w:p>
    <w:p w14:paraId="0FF1CE93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FastFAM.cpp:430:        LOGGER &lt;&lt; "  loaded successfully." &lt;&lt; std::endl;</w:t>
      </w:r>
    </w:p>
    <w:p w14:paraId="4A8E845D" w14:textId="57BC184D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 xml:space="preserve">FastFAM.cpp:435:        LOGGER &lt;&lt; "Loading saved model </w:t>
      </w:r>
      <w:ins w:id="9" w:author="Longda Jiang" w:date="2021-09-10T13:46:00Z">
        <w:r w:rsidR="00E00655">
          <w:rPr>
            <w:rFonts w:ascii="Courier New" w:hAnsi="Courier New" w:cs="Courier New"/>
          </w:rPr>
          <w:t xml:space="preserve">file </w:t>
        </w:r>
      </w:ins>
      <w:r w:rsidRPr="00087BB9">
        <w:rPr>
          <w:rFonts w:ascii="Courier New" w:hAnsi="Courier New" w:cs="Courier New"/>
        </w:rPr>
        <w:t>prefixed with [" &lt;&lt; options["model_file"] &lt;&lt; "]..." &lt;&lt; std::endl;</w:t>
      </w:r>
    </w:p>
    <w:p w14:paraId="5878CF02" w14:textId="0E19FFEA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 xml:space="preserve">FastFAM.cpp:436:        LOGGER &lt;&lt; "Note: phenotype, covariates, sparse GRM and association test methods are </w:t>
      </w:r>
      <w:del w:id="10" w:author="Longda Jiang" w:date="2021-09-10T13:46:00Z">
        <w:r w:rsidRPr="00087BB9" w:rsidDel="00E00655">
          <w:rPr>
            <w:rFonts w:ascii="Courier New" w:hAnsi="Courier New" w:cs="Courier New"/>
          </w:rPr>
          <w:delText xml:space="preserve">provided </w:delText>
        </w:r>
      </w:del>
      <w:ins w:id="11" w:author="Longda Jiang" w:date="2021-09-10T13:46:00Z">
        <w:r w:rsidR="00E00655">
          <w:rPr>
            <w:rFonts w:ascii="Courier New" w:hAnsi="Courier New" w:cs="Courier New"/>
          </w:rPr>
          <w:t>included</w:t>
        </w:r>
        <w:r w:rsidR="00E00655" w:rsidRPr="00087BB9">
          <w:rPr>
            <w:rFonts w:ascii="Courier New" w:hAnsi="Courier New" w:cs="Courier New"/>
          </w:rPr>
          <w:t xml:space="preserve"> </w:t>
        </w:r>
        <w:r w:rsidR="00E00655">
          <w:rPr>
            <w:rFonts w:ascii="Courier New" w:hAnsi="Courier New" w:cs="Courier New"/>
          </w:rPr>
          <w:t>in</w:t>
        </w:r>
      </w:ins>
      <w:del w:id="12" w:author="Longda Jiang" w:date="2021-09-10T13:46:00Z">
        <w:r w:rsidRPr="00087BB9" w:rsidDel="00E00655">
          <w:rPr>
            <w:rFonts w:ascii="Courier New" w:hAnsi="Courier New" w:cs="Courier New"/>
          </w:rPr>
          <w:delText>by</w:delText>
        </w:r>
      </w:del>
      <w:r w:rsidRPr="00087BB9">
        <w:rPr>
          <w:rFonts w:ascii="Courier New" w:hAnsi="Courier New" w:cs="Courier New"/>
        </w:rPr>
        <w:t xml:space="preserve"> the model</w:t>
      </w:r>
      <w:ins w:id="13" w:author="Longda Jiang" w:date="2021-09-10T13:46:00Z">
        <w:r w:rsidR="00E00655">
          <w:rPr>
            <w:rFonts w:ascii="Courier New" w:hAnsi="Courier New" w:cs="Courier New"/>
          </w:rPr>
          <w:t xml:space="preserve"> file</w:t>
        </w:r>
      </w:ins>
      <w:r w:rsidRPr="00087BB9">
        <w:rPr>
          <w:rFonts w:ascii="Courier New" w:hAnsi="Courier New" w:cs="Courier New"/>
        </w:rPr>
        <w:t>, thus these flags will be ignored." &lt;&lt; std::endl;</w:t>
      </w:r>
    </w:p>
    <w:p w14:paraId="2DAA56CB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FastFAM.cpp:452:        LOGGER &lt;&lt; "  " &lt;&lt; num_indi &lt;&lt; " valid individuals to be included." &lt;&lt; std::endl;</w:t>
      </w:r>
    </w:p>
    <w:p w14:paraId="7AD08621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FastFAM.cpp:483:        LOGGER &lt;&lt; "  loading phenotypes..." &lt;&lt; std::endl;</w:t>
      </w:r>
    </w:p>
    <w:p w14:paraId="2CB69EC5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FastFAM.cpp:504:        LOGGER &lt;&lt; "  loading covariates..." &lt;&lt; std::endl;</w:t>
      </w:r>
    </w:p>
    <w:p w14:paraId="74F5ABED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FastFAM.cpp:520:            LOGGER &lt;&lt; "  loading " &lt;&lt; head.covarVec_cols &lt;&lt; " covariates..." &lt;&lt; std::endl;</w:t>
      </w:r>
    </w:p>
    <w:p w14:paraId="0FD1A46D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FastFAM.cpp:536:            LOGGER &lt;&lt; "  loading V matrix..." &lt;&lt; std::endl;</w:t>
      </w:r>
    </w:p>
    <w:p w14:paraId="789DB0DA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FastFAM.cpp:572:        LOGGER &lt;&lt; "  loaded successfully." &lt;&lt; std::endl;</w:t>
      </w:r>
    </w:p>
    <w:p w14:paraId="5496916E" w14:textId="687FDDD5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FastFAM.cpp:608:        LOGGER &lt;&lt; "Us</w:t>
      </w:r>
      <w:ins w:id="14" w:author="Longda Jiang" w:date="2021-09-10T13:47:00Z">
        <w:r w:rsidR="00E00655">
          <w:rPr>
            <w:rFonts w:ascii="Courier New" w:hAnsi="Courier New" w:cs="Courier New"/>
          </w:rPr>
          <w:t>ing</w:t>
        </w:r>
      </w:ins>
      <w:del w:id="15" w:author="Longda Jiang" w:date="2021-09-10T13:47:00Z">
        <w:r w:rsidRPr="00087BB9" w:rsidDel="00E00655">
          <w:rPr>
            <w:rFonts w:ascii="Courier New" w:hAnsi="Courier New" w:cs="Courier New"/>
          </w:rPr>
          <w:delText>e</w:delText>
        </w:r>
      </w:del>
      <w:r w:rsidRPr="00087BB9">
        <w:rPr>
          <w:rFonts w:ascii="Courier New" w:hAnsi="Courier New" w:cs="Courier New"/>
        </w:rPr>
        <w:t xml:space="preserve"> random seed: " &lt;&lt; seed &lt;&lt; std::endl;</w:t>
      </w:r>
    </w:p>
    <w:p w14:paraId="2F561B14" w14:textId="0C6E2C6B" w:rsidR="00087BB9" w:rsidRPr="00087BB9" w:rsidDel="00E00655" w:rsidRDefault="00087BB9" w:rsidP="00087BB9">
      <w:pPr>
        <w:pStyle w:val="PlainText"/>
        <w:rPr>
          <w:del w:id="16" w:author="Longda Jiang" w:date="2021-09-10T13:47:00Z"/>
          <w:rFonts w:ascii="Courier New" w:hAnsi="Courier New" w:cs="Courier New"/>
        </w:rPr>
      </w:pPr>
      <w:del w:id="17" w:author="Longda Jiang" w:date="2021-09-10T13:47:00Z">
        <w:r w:rsidRPr="00087BB9" w:rsidDel="00E00655">
          <w:rPr>
            <w:rFonts w:ascii="Courier New" w:hAnsi="Courier New" w:cs="Courier New"/>
          </w:rPr>
          <w:delText>FastFAM.cpp:821:    //LOGGER &lt;&lt; "DEBUG: samples size: " &lt;&lt; geno-&gt;pheno-&gt;count_keep() &lt;&lt; std::endl;</w:delText>
        </w:r>
      </w:del>
    </w:p>
    <w:p w14:paraId="15599A3F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FastFAM.cpp:888:                    LOGGER &lt;&lt; "fastGWA-REML runtime: ";</w:t>
      </w:r>
    </w:p>
    <w:p w14:paraId="297F1D68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FastFAM.cpp:890:                    LOGGER &lt;&lt; "HE regression runtime: ";</w:t>
      </w:r>
    </w:p>
    <w:p w14:paraId="0C97F34E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FastFAM.cpp:892:                LOGGER &lt;&lt; LOGGER.tp("HE") &lt;&lt; " sec." &lt;&lt; std::endl;</w:t>
      </w:r>
    </w:p>
    <w:p w14:paraId="3C5DA69E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FastFAM.cpp:1011:        LOGGER &lt;&lt; "Saving fastGWA model information..." &lt;&lt; std::endl;</w:t>
      </w:r>
    </w:p>
    <w:p w14:paraId="6FCDC679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FastFAM.cpp:1020:        LOGGER &lt;&lt; "Sample information has been saved to [" &lt;&lt; id_file &lt;&lt; "]." &lt;&lt; std::endl;</w:t>
      </w:r>
    </w:p>
    <w:p w14:paraId="4444104F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FastFAM.cpp:1090:        LOGGER &lt;&lt; "Model has been saved to [" &lt;&lt; bin_file &lt;&lt; "]." &lt;&lt; std::endl;</w:t>
      </w:r>
    </w:p>
    <w:p w14:paraId="02328663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FastFAM.cpp:1243:    LOGGER &lt;&lt; "solve VinvY" &lt;&lt; std::endl;</w:t>
      </w:r>
    </w:p>
    <w:p w14:paraId="675A35B7" w14:textId="20197C20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 xml:space="preserve">FastFAM.cpp:1256:    LOGGER &lt;&lt; "sum </w:t>
      </w:r>
      <w:ins w:id="18" w:author="Longda Jiang" w:date="2021-09-10T13:48:00Z">
        <w:r w:rsidR="00E00655">
          <w:rPr>
            <w:rFonts w:ascii="Courier New" w:hAnsi="Courier New" w:cs="Courier New"/>
          </w:rPr>
          <w:t xml:space="preserve">of </w:t>
        </w:r>
      </w:ins>
      <w:r w:rsidRPr="00087BB9">
        <w:rPr>
          <w:rFonts w:ascii="Courier New" w:hAnsi="Courier New" w:cs="Courier New"/>
        </w:rPr>
        <w:t>beta</w:t>
      </w:r>
      <w:ins w:id="19" w:author="Longda Jiang" w:date="2021-09-10T13:48:00Z">
        <w:r w:rsidR="00E00655">
          <w:rPr>
            <w:rFonts w:ascii="Courier New" w:hAnsi="Courier New" w:cs="Courier New"/>
          </w:rPr>
          <w:t>s</w:t>
        </w:r>
      </w:ins>
      <w:r w:rsidRPr="00087BB9">
        <w:rPr>
          <w:rFonts w:ascii="Courier New" w:hAnsi="Courier New" w:cs="Courier New"/>
        </w:rPr>
        <w:t>" &lt;&lt; std::endl;</w:t>
      </w:r>
    </w:p>
    <w:p w14:paraId="0ACB9EB4" w14:textId="2EF6B62B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FastFAM.cpp:1266:    LOGGER &lt;&lt; "Get the sum</w:t>
      </w:r>
      <w:ins w:id="20" w:author="Longda Jiang" w:date="2021-09-10T13:48:00Z">
        <w:r w:rsidR="00E00655">
          <w:rPr>
            <w:rFonts w:ascii="Courier New" w:hAnsi="Courier New" w:cs="Courier New"/>
          </w:rPr>
          <w:t xml:space="preserve"> of</w:t>
        </w:r>
      </w:ins>
      <w:r w:rsidRPr="00087BB9">
        <w:rPr>
          <w:rFonts w:ascii="Courier New" w:hAnsi="Courier New" w:cs="Courier New"/>
        </w:rPr>
        <w:t xml:space="preserve"> beta</w:t>
      </w:r>
      <w:ins w:id="21" w:author="Longda Jiang" w:date="2021-09-10T13:48:00Z">
        <w:r w:rsidR="00E00655">
          <w:rPr>
            <w:rFonts w:ascii="Courier New" w:hAnsi="Courier New" w:cs="Courier New"/>
          </w:rPr>
          <w:t>s</w:t>
        </w:r>
      </w:ins>
      <w:r w:rsidRPr="00087BB9">
        <w:rPr>
          <w:rFonts w:ascii="Courier New" w:hAnsi="Courier New" w:cs="Courier New"/>
        </w:rPr>
        <w:t>" &lt;&lt; std::endl;</w:t>
      </w:r>
    </w:p>
    <w:p w14:paraId="4094151D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FastFAM.cpp:1300:    LOGGER &lt;&lt; "Fitting MCREML, logdet: " &lt;&lt; logdet1 &lt;&lt; " h2: " &lt;&lt; hsq1 &lt;&lt; std::endl;</w:t>
      </w:r>
    </w:p>
    <w:p w14:paraId="0BFADC72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FastFAM.cpp:1310:    LOGGER &lt;&lt; "Fitting MCREML, logdet: " &lt;&lt; logdet2 &lt;&lt; " h2: " &lt;&lt; hsq2 &lt;&lt; std::endl;</w:t>
      </w:r>
    </w:p>
    <w:p w14:paraId="31E7ABE6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FastFAM.cpp:1321:        LOGGER &lt;&lt; "Fitting MCREML, logdet: " &lt;&lt; logdet &lt;&lt; std::endl;</w:t>
      </w:r>
    </w:p>
    <w:p w14:paraId="1FBA7005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FastFAM.cpp:1330:    LOGGER &lt;&lt; "  Vg = " &lt;&lt; h2 &lt;&lt; std::endl;</w:t>
      </w:r>
    </w:p>
    <w:p w14:paraId="4E684502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FastFAM.cpp:1371:    LOGGER &lt;&lt; "XtX:" &lt;&lt; endl;</w:t>
      </w:r>
    </w:p>
    <w:p w14:paraId="112C4BB9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lastRenderedPageBreak/>
        <w:t>FastFAM.cpp:1372:    LOGGER &lt;&lt; XtX &lt;&lt; endl;</w:t>
      </w:r>
    </w:p>
    <w:p w14:paraId="6B61C48E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FastFAM.cpp:1384:    LOGGER &lt;&lt; "beta:" &lt;&lt; endl;</w:t>
      </w:r>
    </w:p>
    <w:p w14:paraId="20BE7F50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FastFAM.cpp:1385:    LOGGER &lt;&lt; betas.transpose() &lt;&lt; endl;</w:t>
      </w:r>
    </w:p>
    <w:p w14:paraId="4726E020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FastFAM.cpp:1388:    LOGGER &lt;&lt; "SSE: " &lt;&lt; sse &lt;&lt; endl;</w:t>
      </w:r>
    </w:p>
    <w:p w14:paraId="39711114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FastFAM.cpp:1391:    LOGGER &lt;&lt; "SD: " &lt;&lt; SDs.transpose() &lt;&lt; endl;</w:t>
      </w:r>
    </w:p>
    <w:p w14:paraId="41A903DB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FastFAM.cpp:1400:    LOGGER &lt;&lt; "\nSource\tVariance\tSE" &lt;&lt; std::endl;</w:t>
      </w:r>
    </w:p>
    <w:p w14:paraId="0C05CF5D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FastFAM.cpp:1401:    LOGGER &lt;&lt; "Vg\t" &lt;&lt; hsq &lt;&lt; "\t" &lt;&lt; sqrt(SD) &lt;&lt; std::endl;</w:t>
      </w:r>
    </w:p>
    <w:p w14:paraId="55F0DE5A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FastFAM.cpp:1402:    LOGGER &lt;&lt; "Ve\t" &lt;&lt; Vpheno - hsq &lt;&lt; std::endl;</w:t>
      </w:r>
    </w:p>
    <w:p w14:paraId="148F0C0C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FastFAM.cpp:1403:    LOGGER &lt;&lt; "Vp\t" &lt;&lt; Vpheno &lt;&lt; std::endl;</w:t>
      </w:r>
    </w:p>
    <w:p w14:paraId="4ECDEAAC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FastFAM.cpp:1405:    LOGGER &lt;&lt; "\nHeritability = " &lt;&lt; hsq / Vpheno &lt;&lt; " (Pval = " &lt;&lt; p &lt;&lt; ")" &lt;&lt; std::endl;</w:t>
      </w:r>
    </w:p>
    <w:p w14:paraId="4CB098CF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FastFAM.cpp:1423:    //LOGGER &lt;&lt; "Non zeros V: " &lt;&lt; V.nonZeros() &lt;&lt; std::endl;</w:t>
      </w:r>
    </w:p>
    <w:p w14:paraId="2DE30C40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FastFAM.cpp:1577:        LOGGER &lt;&lt; "Iteration " &lt;&lt; iter + 1 &lt;&lt; ", step size: " &lt;&lt; step &lt;&lt; ", logL: " &lt;&lt; max_logL</w:t>
      </w:r>
    </w:p>
    <w:p w14:paraId="7A59BEED" w14:textId="79494C4D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FastFAM.cpp:1590:        LOGGER &lt;&lt; "\n" &lt;&lt; "Up</w:t>
      </w:r>
      <w:ins w:id="22" w:author="Longda Jiang" w:date="2021-09-10T13:49:00Z">
        <w:r w:rsidR="00E00655">
          <w:rPr>
            <w:rFonts w:ascii="Courier New" w:hAnsi="Courier New" w:cs="Courier New"/>
          </w:rPr>
          <w:t>per</w:t>
        </w:r>
      </w:ins>
      <w:r w:rsidRPr="00087BB9">
        <w:rPr>
          <w:rFonts w:ascii="Courier New" w:hAnsi="Courier New" w:cs="Courier New"/>
        </w:rPr>
        <w:t xml:space="preserve"> boundary detail: " &lt;&lt; std::endl;</w:t>
      </w:r>
    </w:p>
    <w:p w14:paraId="5FFE7578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FastFAM.cpp:1591:        LOGGER &lt;&lt; "  " &lt;&lt; "iter\tstep\tstart\tend\tendNAN" &lt;&lt; std::endl;</w:t>
      </w:r>
    </w:p>
    <w:p w14:paraId="3FED61AC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FastFAM.cpp:1592:        LOGGER &lt;&lt; std::boolalpha;</w:t>
      </w:r>
    </w:p>
    <w:p w14:paraId="10C8DE9A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 xml:space="preserve">FastFAM.cpp:1594:            LOGGER &lt;&lt; "  " &lt;&lt; iter &lt;&lt; "\t" &lt;&lt; steps[iter] &lt;&lt; "\t" &lt;&lt; starts[iter] &lt;&lt; "\t" &lt;&lt; ends[iter] &lt;&lt; "\t" &lt;&lt; bEndNAN[iter] &lt;&lt; std::endl; </w:t>
      </w:r>
    </w:p>
    <w:p w14:paraId="051068A1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FastFAM.cpp:1596:        LOGGER &lt;&lt; std::endl;</w:t>
      </w:r>
    </w:p>
    <w:p w14:paraId="618AA22E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 xml:space="preserve">FastFAM.cpp:1601:        LOGGER &lt;&lt; "Best guess Vg " </w:t>
      </w:r>
    </w:p>
    <w:p w14:paraId="1E7CB9AC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 xml:space="preserve">FastFAM.cpp:1610:        LOGGER &lt;&lt; "Best guess Vg " </w:t>
      </w:r>
    </w:p>
    <w:p w14:paraId="31EBB1BC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FastFAM.cpp:1618:    LOGGER &lt;&lt; "fastGWA-REML converged." &lt;&lt; std::endl;</w:t>
      </w:r>
    </w:p>
    <w:p w14:paraId="3A0E4041" w14:textId="218190EC" w:rsidR="00087BB9" w:rsidRPr="00087BB9" w:rsidDel="00E00655" w:rsidRDefault="00087BB9" w:rsidP="00087BB9">
      <w:pPr>
        <w:pStyle w:val="PlainText"/>
        <w:rPr>
          <w:del w:id="23" w:author="Longda Jiang" w:date="2021-09-10T13:49:00Z"/>
          <w:rFonts w:ascii="Courier New" w:hAnsi="Courier New" w:cs="Courier New"/>
        </w:rPr>
      </w:pPr>
      <w:del w:id="24" w:author="Longda Jiang" w:date="2021-09-10T13:49:00Z">
        <w:r w:rsidRPr="00087BB9" w:rsidDel="00E00655">
          <w:rPr>
            <w:rFonts w:ascii="Courier New" w:hAnsi="Courier New" w:cs="Courier New"/>
          </w:rPr>
          <w:delText>FastFAM.cpp:1621:    //LOGGER &lt;&lt; "Estimated Vg: " &lt;&lt; std::setprecision( std::numeric_limits&lt;double&gt;::digits10) &lt;&lt; Vg &lt;&lt; ", range: " &lt;&lt; start &lt;&lt; " to " &lt;&lt; end &lt;&lt; std::setprecision(ss) &lt;&lt; std::endl;</w:delText>
        </w:r>
      </w:del>
    </w:p>
    <w:p w14:paraId="4FC3D7FA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FastFAM.cpp:1630:    LOGGER &lt;&lt; "logL: " &lt;&lt; logL &lt;&lt; std::endl;</w:t>
      </w:r>
    </w:p>
    <w:p w14:paraId="27416DE9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 xml:space="preserve">FastFAM.cpp:1632:    LOGGER &lt;&lt;"Sampling variance/covariance of the estimates of Vg and Ve:" &lt;&lt; std::endl; </w:t>
      </w:r>
    </w:p>
    <w:p w14:paraId="14224031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FastFAM.cpp:1633:    LOGGER &lt;&lt; Hinv &lt;&lt; std::endl;</w:t>
      </w:r>
    </w:p>
    <w:p w14:paraId="0105424A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FastFAM.cpp:1635:    LOGGER &lt;&lt; "\nSource\tVariance\tSE" &lt;&lt; std::endl;</w:t>
      </w:r>
    </w:p>
    <w:p w14:paraId="41CCC3FC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FastFAM.cpp:1636:    LOGGER &lt;&lt; "Vg" &lt;&lt; "\t" &lt;&lt; varcomp[0] &lt;&lt; "\t" &lt;&lt; sqrt(Hinv(0, 0)) &lt;&lt; std::endl;</w:t>
      </w:r>
    </w:p>
    <w:p w14:paraId="67876FBD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FastFAM.cpp:1637:    LOGGER &lt;&lt; "Ve" &lt;&lt; "\t" &lt;&lt; varcomp[1] &lt;&lt; "\t" &lt;&lt; sqrt(Hinv(1, 1)) &lt;&lt; std::endl;</w:t>
      </w:r>
    </w:p>
    <w:p w14:paraId="51D69F1E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FastFAM.cpp:1638:    LOGGER &lt;&lt; "Vp" &lt;&lt; "\t" &lt;&lt; Vp &lt;&lt; std::endl;</w:t>
      </w:r>
    </w:p>
    <w:p w14:paraId="31A32C99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FastFAM.cpp:1648:    LOGGER &lt;&lt; "\nHeritability = " &lt;&lt; Vg / Vp &lt;&lt; " (Pval = " &lt;&lt; p &lt;&lt; ")" &lt;&lt; std::endl;</w:t>
      </w:r>
    </w:p>
    <w:p w14:paraId="5BF2B63B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FastFAM.cpp:1834:    //LOGGER &lt;&lt; "TCG compute time: " &lt;&lt; LOGGER.tp("TCG") &lt;&lt; std::endl;</w:t>
      </w:r>
    </w:p>
    <w:p w14:paraId="0945EEAC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FastFAM.cpp:1839:    //LOGGER &lt;&lt; "  time: " &lt;&lt; LOGGER.tp("vi_y") &lt;&lt; std::endl;</w:t>
      </w:r>
    </w:p>
    <w:p w14:paraId="5AE1EBEA" w14:textId="534BD04D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FastFAM.cpp:1854:        LOGGER &lt;&lt; "</w:t>
      </w:r>
      <w:del w:id="25" w:author="Longda Jiang" w:date="2021-09-10T13:50:00Z">
        <w:r w:rsidRPr="00087BB9" w:rsidDel="00E00655">
          <w:rPr>
            <w:rFonts w:ascii="Courier New" w:hAnsi="Courier New" w:cs="Courier New"/>
          </w:rPr>
          <w:delText xml:space="preserve">Use </w:delText>
        </w:r>
      </w:del>
      <w:ins w:id="26" w:author="Longda Jiang" w:date="2021-09-10T13:50:00Z">
        <w:r w:rsidR="00E00655">
          <w:rPr>
            <w:rFonts w:ascii="Courier New" w:hAnsi="Courier New" w:cs="Courier New"/>
          </w:rPr>
          <w:t>S</w:t>
        </w:r>
      </w:ins>
      <w:del w:id="27" w:author="Longda Jiang" w:date="2021-09-10T13:50:00Z">
        <w:r w:rsidRPr="00087BB9" w:rsidDel="00E00655">
          <w:rPr>
            <w:rFonts w:ascii="Courier New" w:hAnsi="Courier New" w:cs="Courier New"/>
          </w:rPr>
          <w:delText>s</w:delText>
        </w:r>
      </w:del>
      <w:r w:rsidRPr="00087BB9">
        <w:rPr>
          <w:rFonts w:ascii="Courier New" w:hAnsi="Courier New" w:cs="Courier New"/>
        </w:rPr>
        <w:t>eed</w:t>
      </w:r>
      <w:ins w:id="28" w:author="Longda Jiang" w:date="2021-09-10T13:50:00Z">
        <w:r w:rsidR="00E00655">
          <w:rPr>
            <w:rFonts w:ascii="Courier New" w:hAnsi="Courier New" w:cs="Courier New"/>
          </w:rPr>
          <w:t xml:space="preserve"> being used</w:t>
        </w:r>
      </w:ins>
      <w:r w:rsidRPr="00087BB9">
        <w:rPr>
          <w:rFonts w:ascii="Courier New" w:hAnsi="Courier New" w:cs="Courier New"/>
        </w:rPr>
        <w:t>: " &lt;&lt; seed &lt;&lt; std::endl;</w:t>
      </w:r>
    </w:p>
    <w:p w14:paraId="28244906" w14:textId="691BDDD2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FastFAM.cpp:1856:    //LOGGER &lt;&lt; "Setting seed</w:t>
      </w:r>
      <w:ins w:id="29" w:author="Longda Jiang" w:date="2021-09-10T13:50:00Z">
        <w:r w:rsidR="00E00655">
          <w:rPr>
            <w:rFonts w:ascii="Courier New" w:hAnsi="Courier New" w:cs="Courier New"/>
          </w:rPr>
          <w:t xml:space="preserve"> to</w:t>
        </w:r>
      </w:ins>
      <w:r w:rsidRPr="00087BB9">
        <w:rPr>
          <w:rFonts w:ascii="Courier New" w:hAnsi="Courier New" w:cs="Courier New"/>
        </w:rPr>
        <w:t>: " &lt;&lt; seed &lt;&lt; std::endl;</w:t>
      </w:r>
    </w:p>
    <w:p w14:paraId="13123CEE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 xml:space="preserve">FastFAM.cpp:1895:    LOGGER &lt;&lt; "  reading genotypes..." &lt;&lt; std::endl; </w:t>
      </w:r>
    </w:p>
    <w:p w14:paraId="3DB83075" w14:textId="55A2AF86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 xml:space="preserve">FastFAM.cpp:1929:                LOGGER &lt;&lt; "Tuning of </w:t>
      </w:r>
      <w:ins w:id="30" w:author="Longda Jiang" w:date="2021-09-10T13:51:00Z">
        <w:r w:rsidR="00747C5D">
          <w:rPr>
            <w:rFonts w:ascii="Courier New" w:hAnsi="Courier New" w:cs="Courier New"/>
          </w:rPr>
          <w:t>G</w:t>
        </w:r>
      </w:ins>
      <w:del w:id="31" w:author="Longda Jiang" w:date="2021-09-10T13:51:00Z">
        <w:r w:rsidRPr="00087BB9" w:rsidDel="00747C5D">
          <w:rPr>
            <w:rFonts w:ascii="Courier New" w:hAnsi="Courier New" w:cs="Courier New"/>
          </w:rPr>
          <w:delText>g</w:delText>
        </w:r>
      </w:del>
      <w:r w:rsidRPr="00087BB9">
        <w:rPr>
          <w:rFonts w:ascii="Courier New" w:hAnsi="Courier New" w:cs="Courier New"/>
        </w:rPr>
        <w:t>amma finished at the " &lt;&lt; i &lt;&lt; "th SNP." &lt;&lt; std::endl;</w:t>
      </w:r>
    </w:p>
    <w:p w14:paraId="5E27C29B" w14:textId="521500B1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 xml:space="preserve">FastFAM.cpp:1945:    LOGGER &lt;&lt; "Tuning of </w:t>
      </w:r>
      <w:ins w:id="32" w:author="Longda Jiang" w:date="2021-09-10T13:51:00Z">
        <w:r w:rsidR="00747C5D">
          <w:rPr>
            <w:rFonts w:ascii="Courier New" w:hAnsi="Courier New" w:cs="Courier New"/>
          </w:rPr>
          <w:t>G</w:t>
        </w:r>
      </w:ins>
      <w:del w:id="33" w:author="Longda Jiang" w:date="2021-09-10T13:51:00Z">
        <w:r w:rsidRPr="00087BB9" w:rsidDel="00747C5D">
          <w:rPr>
            <w:rFonts w:ascii="Courier New" w:hAnsi="Courier New" w:cs="Courier New"/>
          </w:rPr>
          <w:delText>g</w:delText>
        </w:r>
      </w:del>
      <w:r w:rsidRPr="00087BB9">
        <w:rPr>
          <w:rFonts w:ascii="Courier New" w:hAnsi="Courier New" w:cs="Courier New"/>
        </w:rPr>
        <w:t>amma finished " &lt;&lt; LOGGER.tp("tuning") &lt;&lt; " seconds." &lt;&lt; std::endl;</w:t>
      </w:r>
    </w:p>
    <w:p w14:paraId="3661A6CD" w14:textId="791C818B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 xml:space="preserve">FastFAM.cpp:1967:        LOGGER &lt;&lt; "Saved </w:t>
      </w:r>
      <w:del w:id="34" w:author="Longda Jiang" w:date="2021-09-10T13:51:00Z">
        <w:r w:rsidRPr="00087BB9" w:rsidDel="00747C5D">
          <w:rPr>
            <w:rFonts w:ascii="Courier New" w:hAnsi="Courier New" w:cs="Courier New"/>
          </w:rPr>
          <w:delText xml:space="preserve">grammar </w:delText>
        </w:r>
      </w:del>
      <w:ins w:id="35" w:author="Longda Jiang" w:date="2021-09-10T13:51:00Z">
        <w:r w:rsidR="00747C5D">
          <w:rPr>
            <w:rFonts w:ascii="Courier New" w:hAnsi="Courier New" w:cs="Courier New"/>
          </w:rPr>
          <w:t>GRAMMAR-G</w:t>
        </w:r>
      </w:ins>
      <w:del w:id="36" w:author="Longda Jiang" w:date="2021-09-10T13:51:00Z">
        <w:r w:rsidRPr="00087BB9" w:rsidDel="00747C5D">
          <w:rPr>
            <w:rFonts w:ascii="Courier New" w:hAnsi="Courier New" w:cs="Courier New"/>
          </w:rPr>
          <w:delText>g</w:delText>
        </w:r>
      </w:del>
      <w:r w:rsidRPr="00087BB9">
        <w:rPr>
          <w:rFonts w:ascii="Courier New" w:hAnsi="Courier New" w:cs="Courier New"/>
        </w:rPr>
        <w:t>amma residual to [" &lt;&lt; options["out"] &lt;&lt; ".fastGWA(.residual, .gamma)" &lt;&lt; "]." &lt;&lt; std::endl;</w:t>
      </w:r>
    </w:p>
    <w:p w14:paraId="5B48CEED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FastFAM.cpp:2285:        LOGGER &lt;&lt; "fastGWA results will be saved in text format to [" &lt;&lt; sFileName &lt;&lt; "]." &lt;&lt; std::endl;</w:t>
      </w:r>
    </w:p>
    <w:p w14:paraId="13374CBE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lastRenderedPageBreak/>
        <w:t>FastFAM.cpp:2300:        LOGGER &lt;&lt; "fastGWA results will be saved in binary format to [" &lt;&lt; sFileName &lt;&lt; "(.snpinfo, .bin)]" &lt;&lt; std::endl;</w:t>
      </w:r>
    </w:p>
    <w:p w14:paraId="4B87C50D" w14:textId="37F6ABD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FastFAM.cpp:2320:            LOGGER &lt;&lt; "  Filtering out variants with MAF &lt; 0.0001,</w:t>
      </w:r>
      <w:ins w:id="37" w:author="Longda Jiang" w:date="2021-09-10T13:52:00Z">
        <w:r w:rsidR="009E1DE6">
          <w:rPr>
            <w:rFonts w:ascii="Courier New" w:hAnsi="Courier New" w:cs="Courier New"/>
          </w:rPr>
          <w:t xml:space="preserve"> or</w:t>
        </w:r>
      </w:ins>
      <w:r w:rsidRPr="00087BB9">
        <w:rPr>
          <w:rFonts w:ascii="Courier New" w:hAnsi="Courier New" w:cs="Courier New"/>
        </w:rPr>
        <w:t xml:space="preserve"> customise it with --maf flag." &lt;&lt; std::endl; </w:t>
      </w:r>
    </w:p>
    <w:p w14:paraId="329F6E1F" w14:textId="7FCD9F14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 xml:space="preserve">FastFAM.cpp:2325:            LOGGER &lt;&lt; "  Filtering out variants with imputation INFO score &lt; 0.30, </w:t>
      </w:r>
      <w:ins w:id="38" w:author="Longda Jiang" w:date="2021-09-10T13:52:00Z">
        <w:r w:rsidR="009E1DE6">
          <w:rPr>
            <w:rFonts w:ascii="Courier New" w:hAnsi="Courier New" w:cs="Courier New"/>
          </w:rPr>
          <w:t xml:space="preserve">or </w:t>
        </w:r>
      </w:ins>
      <w:r w:rsidRPr="00087BB9">
        <w:rPr>
          <w:rFonts w:ascii="Courier New" w:hAnsi="Courier New" w:cs="Courier New"/>
        </w:rPr>
        <w:t>customise it with --info flag." &lt;&lt; std::endl;</w:t>
      </w:r>
    </w:p>
    <w:p w14:paraId="29507268" w14:textId="3A2C4618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 xml:space="preserve">FastFAM.cpp:2330:            LOGGER &lt;&lt; "  Filtering out variants with missingness rate &gt; 0.10, </w:t>
      </w:r>
      <w:ins w:id="39" w:author="Longda Jiang" w:date="2021-09-10T13:52:00Z">
        <w:r w:rsidR="00D231BB">
          <w:rPr>
            <w:rFonts w:ascii="Courier New" w:hAnsi="Courier New" w:cs="Courier New"/>
          </w:rPr>
          <w:t xml:space="preserve">or </w:t>
        </w:r>
      </w:ins>
      <w:r w:rsidRPr="00087BB9">
        <w:rPr>
          <w:rFonts w:ascii="Courier New" w:hAnsi="Courier New" w:cs="Courier New"/>
        </w:rPr>
        <w:t>customise it with --geno flag." &lt;&lt; std::endl;</w:t>
      </w:r>
    </w:p>
    <w:p w14:paraId="0E41BCC7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FastFAM.cpp:2366:    LOGGER &lt;&lt; "Saved " &lt;&lt; numMarkerOutput &lt;&lt; " SNPs." &lt;&lt; std::endl;</w:t>
      </w:r>
    </w:p>
    <w:p w14:paraId="0AF3CC3A" w14:textId="2866CB95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FastFAM.cpp:2716:                LOGGER &lt;&lt; "Note: the sample ID</w:t>
      </w:r>
      <w:ins w:id="40" w:author="Longda Jiang" w:date="2021-09-10T13:53:00Z">
        <w:r w:rsidR="00FA2FEF">
          <w:rPr>
            <w:rFonts w:ascii="Courier New" w:hAnsi="Courier New" w:cs="Courier New"/>
          </w:rPr>
          <w:t>s</w:t>
        </w:r>
      </w:ins>
      <w:r w:rsidRPr="00087BB9">
        <w:rPr>
          <w:rFonts w:ascii="Courier New" w:hAnsi="Courier New" w:cs="Courier New"/>
        </w:rPr>
        <w:t xml:space="preserve"> (FID IID) in </w:t>
      </w:r>
      <w:ins w:id="41" w:author="Longda Jiang" w:date="2021-09-10T13:52:00Z">
        <w:r w:rsidR="00626349">
          <w:rPr>
            <w:rFonts w:ascii="Courier New" w:hAnsi="Courier New" w:cs="Courier New"/>
          </w:rPr>
          <w:t xml:space="preserve">the </w:t>
        </w:r>
      </w:ins>
      <w:r w:rsidRPr="00087BB9">
        <w:rPr>
          <w:rFonts w:ascii="Courier New" w:hAnsi="Courier New" w:cs="Courier New"/>
        </w:rPr>
        <w:t>model</w:t>
      </w:r>
      <w:ins w:id="42" w:author="Longda Jiang" w:date="2021-09-10T13:52:00Z">
        <w:r w:rsidR="00626349">
          <w:rPr>
            <w:rFonts w:ascii="Courier New" w:hAnsi="Courier New" w:cs="Courier New"/>
          </w:rPr>
          <w:t xml:space="preserve"> file</w:t>
        </w:r>
      </w:ins>
      <w:r w:rsidRPr="00087BB9">
        <w:rPr>
          <w:rFonts w:ascii="Courier New" w:hAnsi="Courier New" w:cs="Courier New"/>
        </w:rPr>
        <w:t xml:space="preserve"> </w:t>
      </w:r>
      <w:del w:id="43" w:author="Longda Jiang" w:date="2021-09-10T13:52:00Z">
        <w:r w:rsidRPr="00087BB9" w:rsidDel="00626349">
          <w:rPr>
            <w:rFonts w:ascii="Courier New" w:hAnsi="Courier New" w:cs="Courier New"/>
          </w:rPr>
          <w:delText>has to</w:delText>
        </w:r>
      </w:del>
      <w:ins w:id="44" w:author="Longda Jiang" w:date="2021-09-10T13:52:00Z">
        <w:r w:rsidR="00626349">
          <w:rPr>
            <w:rFonts w:ascii="Courier New" w:hAnsi="Courier New" w:cs="Courier New"/>
          </w:rPr>
          <w:t>must</w:t>
        </w:r>
      </w:ins>
      <w:r w:rsidRPr="00087BB9">
        <w:rPr>
          <w:rFonts w:ascii="Courier New" w:hAnsi="Courier New" w:cs="Courier New"/>
        </w:rPr>
        <w:t xml:space="preserve"> </w:t>
      </w:r>
      <w:ins w:id="45" w:author="Longda Jiang" w:date="2021-09-10T13:53:00Z">
        <w:r w:rsidR="00626349">
          <w:rPr>
            <w:rFonts w:ascii="Courier New" w:hAnsi="Courier New" w:cs="Courier New"/>
          </w:rPr>
          <w:t xml:space="preserve">also </w:t>
        </w:r>
      </w:ins>
      <w:del w:id="46" w:author="Longda Jiang" w:date="2021-09-10T13:52:00Z">
        <w:r w:rsidRPr="00087BB9" w:rsidDel="00626349">
          <w:rPr>
            <w:rFonts w:ascii="Courier New" w:hAnsi="Courier New" w:cs="Courier New"/>
          </w:rPr>
          <w:delText>exsit</w:delText>
        </w:r>
      </w:del>
      <w:ins w:id="47" w:author="Longda Jiang" w:date="2021-09-10T13:53:00Z">
        <w:r w:rsidR="00626349">
          <w:rPr>
            <w:rFonts w:ascii="Courier New" w:hAnsi="Courier New" w:cs="Courier New"/>
          </w:rPr>
          <w:t>present</w:t>
        </w:r>
      </w:ins>
      <w:r w:rsidRPr="00087BB9">
        <w:rPr>
          <w:rFonts w:ascii="Courier New" w:hAnsi="Courier New" w:cs="Courier New"/>
        </w:rPr>
        <w:t xml:space="preserve"> in </w:t>
      </w:r>
      <w:ins w:id="48" w:author="Longda Jiang" w:date="2021-09-10T13:53:00Z">
        <w:r w:rsidR="00626349">
          <w:rPr>
            <w:rFonts w:ascii="Courier New" w:hAnsi="Courier New" w:cs="Courier New"/>
          </w:rPr>
          <w:t xml:space="preserve">the </w:t>
        </w:r>
      </w:ins>
      <w:r w:rsidRPr="00087BB9">
        <w:rPr>
          <w:rFonts w:ascii="Courier New" w:hAnsi="Courier New" w:cs="Courier New"/>
        </w:rPr>
        <w:t>genotype</w:t>
      </w:r>
      <w:ins w:id="49" w:author="Longda Jiang" w:date="2021-09-10T13:53:00Z">
        <w:r w:rsidR="00626349">
          <w:rPr>
            <w:rFonts w:ascii="Courier New" w:hAnsi="Courier New" w:cs="Courier New"/>
          </w:rPr>
          <w:t xml:space="preserve"> file</w:t>
        </w:r>
      </w:ins>
      <w:r w:rsidRPr="00087BB9">
        <w:rPr>
          <w:rFonts w:ascii="Courier New" w:hAnsi="Courier New" w:cs="Courier New"/>
        </w:rPr>
        <w:t xml:space="preserve"> for further association step." &lt;&lt; std::endl;</w:t>
      </w:r>
    </w:p>
    <w:p w14:paraId="45EE8DCF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FastFAM.cpp:2756:    LOGGER &lt;&lt; "fastGWA-BB results will be saved in text format to [" &lt;&lt; sFileName &lt;&lt; "]." &lt;&lt; std::endl;</w:t>
      </w:r>
    </w:p>
    <w:p w14:paraId="6BC315A3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FastFAM.cpp:2775:        LOGGER &lt;&lt; "Processing " &lt;&lt; numGeneBlock &lt;&lt; " genes by " &lt;&lt; options["regiontest"] &lt;&lt; " test..." &lt;&lt; std::endl;</w:t>
      </w:r>
    </w:p>
    <w:p w14:paraId="36220D72" w14:textId="773BE446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 xml:space="preserve">FastFAM.cpp:2781:        LOGGER &lt;&lt; "  Filtering out variants with missingness rate &gt; 0.10, </w:t>
      </w:r>
      <w:ins w:id="50" w:author="Longda Jiang" w:date="2021-09-10T13:56:00Z">
        <w:r w:rsidR="007165FA">
          <w:rPr>
            <w:rFonts w:ascii="Courier New" w:hAnsi="Courier New" w:cs="Courier New"/>
          </w:rPr>
          <w:t xml:space="preserve">or </w:t>
        </w:r>
      </w:ins>
      <w:r w:rsidRPr="00087BB9">
        <w:rPr>
          <w:rFonts w:ascii="Courier New" w:hAnsi="Courier New" w:cs="Courier New"/>
        </w:rPr>
        <w:t>customise it with --geno flag." &lt;&lt; std::endl;</w:t>
      </w:r>
    </w:p>
    <w:p w14:paraId="536A9260" w14:textId="668CEFE6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 xml:space="preserve">FastFAM.cpp:2997:    LOGGER &lt;&lt; "Performing GLM to get the </w:t>
      </w:r>
      <w:del w:id="51" w:author="Longda Jiang" w:date="2021-09-10T13:57:00Z">
        <w:r w:rsidRPr="00087BB9" w:rsidDel="007165FA">
          <w:rPr>
            <w:rFonts w:ascii="Courier New" w:hAnsi="Courier New" w:cs="Courier New"/>
          </w:rPr>
          <w:delText>initial guess</w:delText>
        </w:r>
      </w:del>
      <w:ins w:id="52" w:author="Longda Jiang" w:date="2021-09-10T13:57:00Z">
        <w:r w:rsidR="007165FA">
          <w:rPr>
            <w:rFonts w:ascii="Courier New" w:hAnsi="Courier New" w:cs="Courier New"/>
          </w:rPr>
          <w:t>starting values</w:t>
        </w:r>
      </w:ins>
      <w:r w:rsidRPr="00087BB9">
        <w:rPr>
          <w:rFonts w:ascii="Courier New" w:hAnsi="Courier New" w:cs="Courier New"/>
        </w:rPr>
        <w:t xml:space="preserve"> of beta</w:t>
      </w:r>
      <w:ins w:id="53" w:author="Longda Jiang" w:date="2021-09-10T13:57:00Z">
        <w:r w:rsidR="007165FA">
          <w:rPr>
            <w:rFonts w:ascii="Courier New" w:hAnsi="Courier New" w:cs="Courier New"/>
          </w:rPr>
          <w:t xml:space="preserve"> for the covariates</w:t>
        </w:r>
      </w:ins>
      <w:r w:rsidRPr="00087BB9">
        <w:rPr>
          <w:rFonts w:ascii="Courier New" w:hAnsi="Courier New" w:cs="Courier New"/>
        </w:rPr>
        <w:t>..." &lt;&lt; std::endl;</w:t>
      </w:r>
    </w:p>
    <w:p w14:paraId="3A7E3D0D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FastFAM.cpp:3001:    LOGGER &lt;&lt; "GLM finished, fixed effects: " &lt;&lt; est_a.transpose() &lt;&lt; std::endl;</w:t>
      </w:r>
    </w:p>
    <w:p w14:paraId="17F8DCD7" w14:textId="246A5BB2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FastFAM.cpp:3014:    LOGGER &lt;&lt; "Init</w:t>
      </w:r>
      <w:ins w:id="54" w:author="Longda Jiang" w:date="2021-09-10T14:05:00Z">
        <w:r w:rsidR="005C022D">
          <w:rPr>
            <w:rFonts w:ascii="Courier New" w:hAnsi="Courier New" w:cs="Courier New"/>
          </w:rPr>
          <w:t>ial</w:t>
        </w:r>
      </w:ins>
      <w:r w:rsidRPr="00087BB9">
        <w:rPr>
          <w:rFonts w:ascii="Courier New" w:hAnsi="Courier New" w:cs="Courier New"/>
        </w:rPr>
        <w:t xml:space="preserve"> Var(Y): " &lt;&lt; varVector(Y) &lt;&lt; std::endl;</w:t>
      </w:r>
    </w:p>
    <w:p w14:paraId="413CD1AA" w14:textId="6F04C9D4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FastFAM.cpp:3046:        LOGGER &lt;&lt; "Init</w:t>
      </w:r>
      <w:ins w:id="55" w:author="Longda Jiang" w:date="2021-09-10T14:05:00Z">
        <w:r w:rsidR="005C022D">
          <w:rPr>
            <w:rFonts w:ascii="Courier New" w:hAnsi="Courier New" w:cs="Courier New"/>
          </w:rPr>
          <w:t>ializing</w:t>
        </w:r>
      </w:ins>
      <w:r w:rsidRPr="00087BB9">
        <w:rPr>
          <w:rFonts w:ascii="Courier New" w:hAnsi="Courier New" w:cs="Courier New"/>
        </w:rPr>
        <w:t xml:space="preserve"> with tao: " &lt;&lt; cur_tao &lt;&lt; ", Var(Y): " &lt;&lt; varVector(Y) &lt;&lt; cur_tao &lt;&lt; ", fixed effects: " &lt;&lt; est_a.transpose() &lt;&lt; "." &lt;&lt; std::endl;</w:t>
      </w:r>
    </w:p>
    <w:p w14:paraId="55442B04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FastFAM.cpp:3079:        LOGGER &lt;&lt; "------------------------------------" &lt;&lt; std::endl;</w:t>
      </w:r>
    </w:p>
    <w:p w14:paraId="33332480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FastFAM.cpp:3090:            LOGGER &lt;&lt; "Fine tuning within " &lt;&lt; startTao &lt;&lt; " ~ " &lt;&lt; endTao &lt;&lt; " with " &lt;&lt; trails[0] &lt;&lt; " steps." &lt;&lt; std::endl;</w:t>
      </w:r>
    </w:p>
    <w:p w14:paraId="4C0C197E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FastFAM.cpp:3103:            LOGGER &lt;&lt; "Fine tuning within " &lt;&lt; startTao &lt;&lt; " ~ " &lt;&lt; endTao &lt;&lt; " with " &lt;&lt; trails[0] &lt;&lt; " steps." &lt;&lt; std::endl;</w:t>
      </w:r>
    </w:p>
    <w:p w14:paraId="073ACC32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FastFAM.cpp:3122:            LOGGER &lt;&lt; "Mean tao in first 3 iterations: " &lt;&lt; meanTao &lt;&lt; ". Fine tuning within " &lt;&lt; startTao &lt;&lt; " ~ " &lt;&lt; endTao &lt;&lt; " ." &lt;&lt; std::endl;</w:t>
      </w:r>
    </w:p>
    <w:p w14:paraId="75B85056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FastFAM.cpp:3140:            LOGGER &lt;&lt; "Mean tao in past 3 iterations: " &lt;&lt; meanTao &lt;&lt; ". Fine tuning within " &lt;&lt; startTao &lt;&lt; " ~ " &lt;&lt; endTao &lt;&lt; " .\n" &lt;&lt; std::endl;</w:t>
      </w:r>
    </w:p>
    <w:p w14:paraId="3AEED998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FastFAM.cpp:3208:            LOGGER &lt;&lt; "Iteration " &lt;&lt; iter + 1 &lt;&lt; ", step size: " &lt;&lt; step &lt;&lt; ", logL: " &lt;&lt; max_logL</w:t>
      </w:r>
    </w:p>
    <w:p w14:paraId="781E7ADA" w14:textId="46E46ED5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FastFAM.cpp:3212:                LOGGER &lt;&lt; "\n" &lt;&lt; "Up</w:t>
      </w:r>
      <w:ins w:id="56" w:author="Longda Jiang" w:date="2021-09-10T14:06:00Z">
        <w:r w:rsidR="005C022D">
          <w:rPr>
            <w:rFonts w:ascii="Courier New" w:hAnsi="Courier New" w:cs="Courier New"/>
          </w:rPr>
          <w:t>per</w:t>
        </w:r>
      </w:ins>
      <w:r w:rsidRPr="00087BB9">
        <w:rPr>
          <w:rFonts w:ascii="Courier New" w:hAnsi="Courier New" w:cs="Courier New"/>
        </w:rPr>
        <w:t xml:space="preserve"> boundary detail: " &lt;&lt; std::endl;</w:t>
      </w:r>
    </w:p>
    <w:p w14:paraId="445BE6D8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FastFAM.cpp:3213:                LOGGER &lt;&lt; "  " &lt;&lt; "iter\tstep\tstart\tend\tendNAN" &lt;&lt; std::endl;</w:t>
      </w:r>
    </w:p>
    <w:p w14:paraId="14B3CACE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FastFAM.cpp:3214:                LOGGER &lt;&lt; std::boolalpha;</w:t>
      </w:r>
    </w:p>
    <w:p w14:paraId="50780E9C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 xml:space="preserve">FastFAM.cpp:3216:                    LOGGER &lt;&lt; "  " &lt;&lt; iter &lt;&lt; "\t" &lt;&lt; steps[iter] &lt;&lt; "\t" &lt;&lt; starts[iter] &lt;&lt; "\t" &lt;&lt; ends[iter] &lt;&lt; "\t" &lt;&lt; bEndNAN[iter] &lt;&lt; std::endl; </w:t>
      </w:r>
    </w:p>
    <w:p w14:paraId="28D56558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FastFAM.cpp:3218:                LOGGER &lt;&lt; std::endl;</w:t>
      </w:r>
    </w:p>
    <w:p w14:paraId="1D9D9F50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FastFAM.cpp:3253:        //LOGGER &lt;&lt; "Tao value: " &lt;&lt; cur_tao &lt;&lt; ", Var(Y): " &lt;&lt; varVector(Y) &lt;&lt; std::endl;</w:t>
      </w:r>
    </w:p>
    <w:p w14:paraId="42F57855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FastFAM.cpp:3257:        LOGGER &lt;&lt; "Iter " &lt;&lt; curIter &lt;&lt; ", tao: " &lt;&lt; cur_tao &lt;&lt; ", Var(Y): " &lt;&lt; varVector(Y) &lt;&lt; ", fixed effects: " &lt;&lt; est_a.transpose() &lt;&lt; "." &lt;&lt; std::endl;</w:t>
      </w:r>
    </w:p>
    <w:p w14:paraId="5E163E87" w14:textId="7EF672B8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lastRenderedPageBreak/>
        <w:t>FastFAM.cpp:3276:            LOGGER &lt;&lt; "fastGWA-</w:t>
      </w:r>
      <w:ins w:id="57" w:author="Longda Jiang" w:date="2021-09-10T14:06:00Z">
        <w:r w:rsidR="005C022D">
          <w:rPr>
            <w:rFonts w:ascii="Courier New" w:hAnsi="Courier New" w:cs="Courier New"/>
          </w:rPr>
          <w:t>BB</w:t>
        </w:r>
      </w:ins>
      <w:del w:id="58" w:author="Longda Jiang" w:date="2021-09-10T14:06:00Z">
        <w:r w:rsidRPr="00087BB9" w:rsidDel="005C022D">
          <w:rPr>
            <w:rFonts w:ascii="Courier New" w:hAnsi="Courier New" w:cs="Courier New"/>
          </w:rPr>
          <w:delText>GLM</w:delText>
        </w:r>
      </w:del>
      <w:r w:rsidRPr="00087BB9">
        <w:rPr>
          <w:rFonts w:ascii="Courier New" w:hAnsi="Courier New" w:cs="Courier New"/>
        </w:rPr>
        <w:t>-REML stopped at a very small tao value." &lt;&lt; std::endl;</w:t>
      </w:r>
    </w:p>
    <w:p w14:paraId="16699F3B" w14:textId="306F6E4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FastFAM.cpp:3281:        LOGGER &lt;&lt; "fastGWA-</w:t>
      </w:r>
      <w:ins w:id="59" w:author="Longda Jiang" w:date="2021-09-10T14:06:00Z">
        <w:r w:rsidR="005C022D">
          <w:rPr>
            <w:rFonts w:ascii="Courier New" w:hAnsi="Courier New" w:cs="Courier New"/>
          </w:rPr>
          <w:t>BB</w:t>
        </w:r>
      </w:ins>
      <w:del w:id="60" w:author="Longda Jiang" w:date="2021-09-10T14:06:00Z">
        <w:r w:rsidRPr="00087BB9" w:rsidDel="005C022D">
          <w:rPr>
            <w:rFonts w:ascii="Courier New" w:hAnsi="Courier New" w:cs="Courier New"/>
          </w:rPr>
          <w:delText>GLM</w:delText>
        </w:r>
      </w:del>
      <w:r w:rsidRPr="00087BB9">
        <w:rPr>
          <w:rFonts w:ascii="Courier New" w:hAnsi="Courier New" w:cs="Courier New"/>
        </w:rPr>
        <w:t>-REML converged." &lt;&lt; std::endl;</w:t>
      </w:r>
    </w:p>
    <w:p w14:paraId="6D0E5A45" w14:textId="1A94CED2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FastFAM.cpp:3343:    LOGGER &lt;&lt; "</w:t>
      </w:r>
      <w:ins w:id="61" w:author="Longda Jiang" w:date="2021-09-10T14:07:00Z">
        <w:r w:rsidR="005C022D" w:rsidRPr="00087BB9">
          <w:rPr>
            <w:rFonts w:ascii="Courier New" w:hAnsi="Courier New" w:cs="Courier New"/>
          </w:rPr>
          <w:t>fastGWA-</w:t>
        </w:r>
        <w:r w:rsidR="005C022D">
          <w:rPr>
            <w:rFonts w:ascii="Courier New" w:hAnsi="Courier New" w:cs="Courier New"/>
          </w:rPr>
          <w:t>BB</w:t>
        </w:r>
        <w:r w:rsidR="005C022D" w:rsidRPr="00087BB9">
          <w:rPr>
            <w:rFonts w:ascii="Courier New" w:hAnsi="Courier New" w:cs="Courier New"/>
          </w:rPr>
          <w:t xml:space="preserve">-REML </w:t>
        </w:r>
      </w:ins>
      <w:del w:id="62" w:author="Longda Jiang" w:date="2021-09-10T14:07:00Z">
        <w:r w:rsidRPr="00087BB9" w:rsidDel="005C022D">
          <w:rPr>
            <w:rFonts w:ascii="Courier New" w:hAnsi="Courier New" w:cs="Courier New"/>
          </w:rPr>
          <w:delText xml:space="preserve">Grid REML </w:delText>
        </w:r>
      </w:del>
      <w:r w:rsidRPr="00087BB9">
        <w:rPr>
          <w:rFonts w:ascii="Courier New" w:hAnsi="Courier New" w:cs="Courier New"/>
        </w:rPr>
        <w:t>finished in " &lt;&lt; LOGGER.tp("binREML") &lt;&lt; " seconds." &lt;&lt; std::endl;</w:t>
      </w:r>
    </w:p>
    <w:p w14:paraId="5AA9FFFA" w14:textId="7314733B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FastFAM.cpp:3352:        LOGGER &lt;&lt; "Saving fastGWA</w:t>
      </w:r>
      <w:ins w:id="63" w:author="Longda Jiang" w:date="2021-09-10T14:08:00Z">
        <w:r w:rsidR="00F6592B">
          <w:rPr>
            <w:rFonts w:ascii="Courier New" w:hAnsi="Courier New" w:cs="Courier New"/>
          </w:rPr>
          <w:t>-BB</w:t>
        </w:r>
      </w:ins>
      <w:del w:id="64" w:author="Longda Jiang" w:date="2021-09-10T14:08:00Z">
        <w:r w:rsidRPr="00087BB9" w:rsidDel="00F6592B">
          <w:rPr>
            <w:rFonts w:ascii="Courier New" w:hAnsi="Courier New" w:cs="Courier New"/>
          </w:rPr>
          <w:delText xml:space="preserve"> GLM</w:delText>
        </w:r>
      </w:del>
      <w:r w:rsidRPr="00087BB9">
        <w:rPr>
          <w:rFonts w:ascii="Courier New" w:hAnsi="Courier New" w:cs="Courier New"/>
        </w:rPr>
        <w:t xml:space="preserve"> model information..." &lt;&lt; std::endl;</w:t>
      </w:r>
    </w:p>
    <w:p w14:paraId="46CDFDD9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FastFAM.cpp:3361:        LOGGER &lt;&lt; "Sample information has been saved to [" &lt;&lt; id_file &lt;&lt; "]." &lt;&lt; std::endl;</w:t>
      </w:r>
    </w:p>
    <w:p w14:paraId="67905A7A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FastFAM.cpp:3386:        LOGGER &lt;&lt; "Model has been saved to [" &lt;&lt; bin_file &lt;&lt; "]." &lt;&lt; std::endl;</w:t>
      </w:r>
    </w:p>
    <w:p w14:paraId="27EBE2B2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 xml:space="preserve">FastFAM.cpp:3466:        LOGGER &lt;&lt; "  reading " &lt;&lt; nModelSNP &lt;&lt; " SNP..." &lt;&lt; std::endl; </w:t>
      </w:r>
    </w:p>
    <w:p w14:paraId="1F64A17B" w14:textId="440D690E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FastFAM.cpp:3491:            LOGGER &lt;&lt; "Not enough null SNP</w:t>
      </w:r>
      <w:ins w:id="65" w:author="Longda Jiang" w:date="2021-09-10T14:08:00Z">
        <w:r w:rsidR="00F6592B">
          <w:rPr>
            <w:rFonts w:ascii="Courier New" w:hAnsi="Courier New" w:cs="Courier New"/>
          </w:rPr>
          <w:t>.</w:t>
        </w:r>
      </w:ins>
      <w:del w:id="66" w:author="Longda Jiang" w:date="2021-09-10T14:08:00Z">
        <w:r w:rsidRPr="00087BB9" w:rsidDel="00F6592B">
          <w:rPr>
            <w:rFonts w:ascii="Courier New" w:hAnsi="Courier New" w:cs="Courier New"/>
          </w:rPr>
          <w:delText>,</w:delText>
        </w:r>
      </w:del>
      <w:r w:rsidRPr="00087BB9">
        <w:rPr>
          <w:rFonts w:ascii="Courier New" w:hAnsi="Courier New" w:cs="Courier New"/>
        </w:rPr>
        <w:t xml:space="preserve"> </w:t>
      </w:r>
      <w:ins w:id="67" w:author="Longda Jiang" w:date="2021-09-10T14:08:00Z">
        <w:r w:rsidR="00F6592B">
          <w:rPr>
            <w:rFonts w:ascii="Courier New" w:hAnsi="Courier New" w:cs="Courier New"/>
          </w:rPr>
          <w:t>R</w:t>
        </w:r>
      </w:ins>
      <w:del w:id="68" w:author="Longda Jiang" w:date="2021-09-10T14:08:00Z">
        <w:r w:rsidRPr="00087BB9" w:rsidDel="00F6592B">
          <w:rPr>
            <w:rFonts w:ascii="Courier New" w:hAnsi="Courier New" w:cs="Courier New"/>
          </w:rPr>
          <w:delText>r</w:delText>
        </w:r>
      </w:del>
      <w:r w:rsidRPr="00087BB9">
        <w:rPr>
          <w:rFonts w:ascii="Courier New" w:hAnsi="Courier New" w:cs="Courier New"/>
        </w:rPr>
        <w:t>erun." &lt;&lt; std::endl;</w:t>
      </w:r>
    </w:p>
    <w:p w14:paraId="7293A4DA" w14:textId="7295A4A1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 xml:space="preserve">FastFAM.cpp:3507:            LOGGER &lt;&lt; "  </w:t>
      </w:r>
      <w:ins w:id="69" w:author="Longda Jiang" w:date="2021-09-10T14:08:00Z">
        <w:r w:rsidR="00F6592B">
          <w:rPr>
            <w:rFonts w:ascii="Courier New" w:hAnsi="Courier New" w:cs="Courier New"/>
          </w:rPr>
          <w:t>G</w:t>
        </w:r>
      </w:ins>
      <w:del w:id="70" w:author="Longda Jiang" w:date="2021-09-10T14:08:00Z">
        <w:r w:rsidRPr="00087BB9" w:rsidDel="00F6592B">
          <w:rPr>
            <w:rFonts w:ascii="Courier New" w:hAnsi="Courier New" w:cs="Courier New"/>
          </w:rPr>
          <w:delText>g</w:delText>
        </w:r>
      </w:del>
      <w:r w:rsidRPr="00087BB9">
        <w:rPr>
          <w:rFonts w:ascii="Courier New" w:hAnsi="Courier New" w:cs="Courier New"/>
        </w:rPr>
        <w:t>amma = " &lt;&lt; c_inf &lt;&lt; ", CV = " &lt;&lt; cv &lt;&lt; ", rerun " &lt;&lt; std::endl;</w:t>
      </w:r>
    </w:p>
    <w:p w14:paraId="25282FBD" w14:textId="518406D7" w:rsidR="00087BB9" w:rsidRDefault="00087BB9" w:rsidP="00087BB9">
      <w:pPr>
        <w:pStyle w:val="PlainText"/>
        <w:rPr>
          <w:ins w:id="71" w:author="Longda Jiang" w:date="2021-09-10T14:09:00Z"/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FastFAM.cpp:3519:    LOGGER &lt;&lt; "Tuning time: " &lt;&lt; LOGGER.tp("tuning") &lt;&lt; " seconds." &lt;&lt; std::endl;</w:t>
      </w:r>
    </w:p>
    <w:p w14:paraId="51074E41" w14:textId="77777777" w:rsidR="00F6592B" w:rsidRPr="00087BB9" w:rsidRDefault="00F6592B" w:rsidP="00087BB9">
      <w:pPr>
        <w:pStyle w:val="PlainText"/>
        <w:rPr>
          <w:rFonts w:ascii="Courier New" w:hAnsi="Courier New" w:cs="Courier New"/>
        </w:rPr>
      </w:pPr>
    </w:p>
    <w:p w14:paraId="11BC38E9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GRM.cpp:87:            LOGGER &lt;&lt; "Get " &lt;&lt; keep_lists.size() &lt;&lt; " samples from list [" &lt;&lt; options["keep_file"] &lt;&lt; "]." &lt;&lt; std::endl;</w:t>
      </w:r>
    </w:p>
    <w:p w14:paraId="7CDFEE8D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GRM.cpp:93:            LOGGER &lt;&lt; "Get " &lt;&lt; rm_lists.size() &lt;&lt; " samples from list [" &lt;&lt; options["remove_file"] &lt;&lt; "]." &lt;&lt; std::endl;</w:t>
      </w:r>
    </w:p>
    <w:p w14:paraId="35CF81FF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GRM.cpp:134:    LOGGER &lt;&lt; common_id.size() &lt;&lt; " samples have been read." &lt;&lt; std::endl;</w:t>
      </w:r>
    </w:p>
    <w:p w14:paraId="74BAE754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GRM.cpp:239:    LOGGER &lt;&lt; common_id.size() &lt;&lt; " samples have been read." &lt;&lt; std::endl;</w:t>
      </w:r>
    </w:p>
    <w:p w14:paraId="41497D99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GRM.cpp:248:        LOGGER &lt;&lt; ids[i].size() &lt;&lt; " samples have been read." &lt;&lt; std::endl;</w:t>
      </w:r>
    </w:p>
    <w:p w14:paraId="3B6428A1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GRM.cpp:255:        LOGGER &lt;&lt; common_id.size() &lt;&lt; " common samples in GRMs" &lt;&lt; std::endl;</w:t>
      </w:r>
    </w:p>
    <w:p w14:paraId="0C777E5C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GRM.cpp:260:        LOGGER &lt;&lt; keep_id.size() &lt;&lt; " samples have been read." &lt;&lt; std::endl;</w:t>
      </w:r>
    </w:p>
    <w:p w14:paraId="5F37490A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GRM.cpp:267:        LOGGER &lt;&lt; common_id.size() &lt;&lt; " common samples after merging." &lt;&lt; std::endl;</w:t>
      </w:r>
    </w:p>
    <w:p w14:paraId="66F9F89F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GRM.cpp:272:        LOGGER &lt;&lt; remove_id.size() &lt;&lt; " samples have been read." &lt;&lt; std::endl;</w:t>
      </w:r>
    </w:p>
    <w:p w14:paraId="1EC3CC7F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GRM.cpp:283:        LOGGER &lt;&lt; common_id.size() &lt;&lt; " common samples after merging." &lt;&lt; std::endl;</w:t>
      </w:r>
    </w:p>
    <w:p w14:paraId="5888EAB8" w14:textId="536726B5" w:rsidR="00087BB9" w:rsidRPr="00087BB9" w:rsidDel="00832F54" w:rsidRDefault="00087BB9" w:rsidP="00087BB9">
      <w:pPr>
        <w:pStyle w:val="PlainText"/>
        <w:rPr>
          <w:del w:id="72" w:author="Longda Jiang" w:date="2021-09-10T14:10:00Z"/>
          <w:rFonts w:ascii="Courier New" w:hAnsi="Courier New" w:cs="Courier New"/>
        </w:rPr>
      </w:pPr>
      <w:del w:id="73" w:author="Longda Jiang" w:date="2021-09-10T14:10:00Z">
        <w:r w:rsidRPr="00087BB9" w:rsidDel="00832F54">
          <w:rPr>
            <w:rFonts w:ascii="Courier New" w:hAnsi="Courier New" w:cs="Courier New"/>
          </w:rPr>
          <w:delText>GRM.cpp:997:    //LOGGER &lt;&lt; "count N" &lt;&lt; std::endl;</w:delText>
        </w:r>
      </w:del>
    </w:p>
    <w:p w14:paraId="17A172BB" w14:textId="645C4761" w:rsidR="00087BB9" w:rsidRPr="00087BB9" w:rsidDel="00832F54" w:rsidRDefault="00087BB9" w:rsidP="00087BB9">
      <w:pPr>
        <w:pStyle w:val="PlainText"/>
        <w:rPr>
          <w:del w:id="74" w:author="Longda Jiang" w:date="2021-09-10T14:10:00Z"/>
          <w:rFonts w:ascii="Courier New" w:hAnsi="Courier New" w:cs="Courier New"/>
        </w:rPr>
      </w:pPr>
      <w:del w:id="75" w:author="Longda Jiang" w:date="2021-09-10T14:10:00Z">
        <w:r w:rsidRPr="00087BB9" w:rsidDel="00832F54">
          <w:rPr>
            <w:rFonts w:ascii="Courier New" w:hAnsi="Courier New" w:cs="Courier New"/>
          </w:rPr>
          <w:delText>GRM.cpp:1001:    //LOGGER &lt;&lt; "marker block: " &lt;&lt; numNblock &lt;&lt; ", sample block:" &lt;&lt; numNSampleBlock &lt;&lt; ", MarkerPerN: " &lt;&lt; markerPerN &lt;&lt; std::endl;</w:delText>
        </w:r>
      </w:del>
    </w:p>
    <w:p w14:paraId="27BB3A44" w14:textId="432B502B" w:rsidR="00087BB9" w:rsidRPr="00087BB9" w:rsidDel="00832F54" w:rsidRDefault="00087BB9" w:rsidP="00087BB9">
      <w:pPr>
        <w:pStyle w:val="PlainText"/>
        <w:rPr>
          <w:del w:id="76" w:author="Longda Jiang" w:date="2021-09-10T14:10:00Z"/>
          <w:rFonts w:ascii="Courier New" w:hAnsi="Courier New" w:cs="Courier New"/>
        </w:rPr>
      </w:pPr>
      <w:del w:id="77" w:author="Longda Jiang" w:date="2021-09-10T14:10:00Z">
        <w:r w:rsidRPr="00087BB9" w:rsidDel="00832F54">
          <w:rPr>
            <w:rFonts w:ascii="Courier New" w:hAnsi="Courier New" w:cs="Courier New"/>
          </w:rPr>
          <w:delText>GRM.cpp:1002:    //LOGGER &lt;&lt; ", n: " &lt;&lt; n &lt;&lt; std::endl;</w:delText>
        </w:r>
      </w:del>
    </w:p>
    <w:p w14:paraId="54B6FD5F" w14:textId="37D2B2D4" w:rsidR="00087BB9" w:rsidRPr="00087BB9" w:rsidDel="00832F54" w:rsidRDefault="00087BB9" w:rsidP="00087BB9">
      <w:pPr>
        <w:pStyle w:val="PlainText"/>
        <w:rPr>
          <w:del w:id="78" w:author="Longda Jiang" w:date="2021-09-10T14:10:00Z"/>
          <w:rFonts w:ascii="Courier New" w:hAnsi="Courier New" w:cs="Courier New"/>
        </w:rPr>
      </w:pPr>
      <w:del w:id="79" w:author="Longda Jiang" w:date="2021-09-10T14:10:00Z">
        <w:r w:rsidRPr="00087BB9" w:rsidDel="00832F54">
          <w:rPr>
            <w:rFonts w:ascii="Courier New" w:hAnsi="Courier New" w:cs="Courier New"/>
          </w:rPr>
          <w:delText>GRM.cpp:1428:    //LOGGER &lt;&lt; "mtd weight: " &lt;&lt; mtd_weight &lt;&lt; std::endl;</w:delText>
        </w:r>
      </w:del>
    </w:p>
    <w:p w14:paraId="0B2307F9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GRM.cpp:1996:    LOGGER &lt;&lt; "Computing GRM..." &lt;&lt; std::endl;</w:t>
      </w:r>
    </w:p>
    <w:p w14:paraId="59F5827E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GRM.cpp:1998:    LOGGER &lt;&lt; "  Used " &lt;&lt; numValidMarkers &lt;&lt; " valid SNPs."&lt;&lt; std::endl;</w:t>
      </w:r>
    </w:p>
    <w:p w14:paraId="3A9C0DF7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GRM.cpp:2034:    LOGGER &lt;&lt; "Computing GRM..." &lt;&lt; std::endl;</w:t>
      </w:r>
    </w:p>
    <w:p w14:paraId="0FD08FAE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GRM.cpp:2036:    LOGGER &lt;&lt; numValidMarkers &lt;&lt; " valid SNPs are included."&lt;&lt; std::endl;</w:t>
      </w:r>
    </w:p>
    <w:p w14:paraId="51B1D433" w14:textId="77777777" w:rsidR="00832F54" w:rsidRDefault="00832F54" w:rsidP="00087BB9">
      <w:pPr>
        <w:pStyle w:val="PlainText"/>
        <w:rPr>
          <w:ins w:id="80" w:author="Longda Jiang" w:date="2021-09-10T14:12:00Z"/>
          <w:rFonts w:ascii="Courier New" w:hAnsi="Courier New" w:cs="Courier New"/>
        </w:rPr>
      </w:pPr>
    </w:p>
    <w:p w14:paraId="4F24BC9C" w14:textId="185360B6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Geno.cpp:243:        LOGGER &lt;&lt; filterprompt &lt;&lt; "." &lt;&lt; std::endl;</w:t>
      </w:r>
    </w:p>
    <w:p w14:paraId="4F648191" w14:textId="17AC620F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Geno.cpp:248:        LOGGER &lt;&lt; "Setting</w:t>
      </w:r>
      <w:ins w:id="81" w:author="Longda Jiang" w:date="2021-09-10T14:09:00Z">
        <w:r w:rsidR="00F6592B">
          <w:rPr>
            <w:rFonts w:ascii="Courier New" w:hAnsi="Courier New" w:cs="Courier New"/>
          </w:rPr>
          <w:t xml:space="preserve"> to</w:t>
        </w:r>
      </w:ins>
      <w:r w:rsidRPr="00087BB9">
        <w:rPr>
          <w:rFonts w:ascii="Courier New" w:hAnsi="Courier New" w:cs="Courier New"/>
        </w:rPr>
        <w:t xml:space="preserve"> full dosage compensation mode." &lt;&lt; std::endl;</w:t>
      </w:r>
    </w:p>
    <w:p w14:paraId="5DCB69CC" w14:textId="5EB24461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 xml:space="preserve">Geno.cpp:252:        LOGGER &lt;&lt; "Setting </w:t>
      </w:r>
      <w:ins w:id="82" w:author="Longda Jiang" w:date="2021-09-10T14:09:00Z">
        <w:r w:rsidR="00F6592B">
          <w:rPr>
            <w:rFonts w:ascii="Courier New" w:hAnsi="Courier New" w:cs="Courier New"/>
          </w:rPr>
          <w:t xml:space="preserve">to </w:t>
        </w:r>
      </w:ins>
      <w:r w:rsidRPr="00087BB9">
        <w:rPr>
          <w:rFonts w:ascii="Courier New" w:hAnsi="Courier New" w:cs="Courier New"/>
        </w:rPr>
        <w:t>no dosage compensation mode." &lt;&lt; std::endl;</w:t>
      </w:r>
    </w:p>
    <w:p w14:paraId="5FA693F2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Geno.cpp:366:        //LOGGER &lt;&lt; "num_blocks: " &lt;&lt; num_blocks &lt;&lt; ", count extract: " &lt;&lt; marker-&gt;count_extract() &lt;&lt; std::endl;</w:t>
      </w:r>
    </w:p>
    <w:p w14:paraId="148686C7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Geno.cpp:433:        if(filterByMaf)LOGGER &lt;&lt; "  " &lt;&lt; extract_index.size() &lt;&lt; " SNPs remain after MAF filtering." &lt;&lt; std::endl;</w:t>
      </w:r>
    </w:p>
    <w:p w14:paraId="07ED4E4C" w14:textId="29234E40" w:rsidR="00087BB9" w:rsidRPr="00087BB9" w:rsidDel="00832F54" w:rsidRDefault="00087BB9" w:rsidP="00087BB9">
      <w:pPr>
        <w:pStyle w:val="PlainText"/>
        <w:rPr>
          <w:del w:id="83" w:author="Longda Jiang" w:date="2021-09-10T14:10:00Z"/>
          <w:rFonts w:ascii="Courier New" w:hAnsi="Courier New" w:cs="Courier New"/>
        </w:rPr>
      </w:pPr>
      <w:del w:id="84" w:author="Longda Jiang" w:date="2021-09-10T14:10:00Z">
        <w:r w:rsidRPr="00087BB9" w:rsidDel="00832F54">
          <w:rPr>
            <w:rFonts w:ascii="Courier New" w:hAnsi="Courier New" w:cs="Courier New"/>
          </w:rPr>
          <w:delText>Geno.cpp:755:                //LOGGER &lt;&lt; "reading " &lt;&lt; fileIndex &lt;&lt; ", sample: " &lt;&lt; rawCountSamples[fileIndex] &lt;&lt; ", marker: " &lt;&lt; rawCountSNPs[fileIndex] &lt;&lt; std::endl;</w:delText>
        </w:r>
      </w:del>
    </w:p>
    <w:p w14:paraId="35E17075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Geno.cpp:796:        //LOGGER &lt;&lt; "before: " &lt;&lt; (void*)g_buf &lt;&lt; std::endl;</w:t>
      </w:r>
    </w:p>
    <w:p w14:paraId="24A410D9" w14:textId="4A7DC1EB" w:rsidR="00087BB9" w:rsidRPr="00087BB9" w:rsidDel="00832F54" w:rsidRDefault="00087BB9" w:rsidP="00087BB9">
      <w:pPr>
        <w:pStyle w:val="PlainText"/>
        <w:rPr>
          <w:del w:id="85" w:author="Longda Jiang" w:date="2021-09-10T14:10:00Z"/>
          <w:rFonts w:ascii="Courier New" w:hAnsi="Courier New" w:cs="Courier New"/>
        </w:rPr>
      </w:pPr>
      <w:del w:id="86" w:author="Longda Jiang" w:date="2021-09-10T14:10:00Z">
        <w:r w:rsidRPr="00087BB9" w:rsidDel="00832F54">
          <w:rPr>
            <w:rFonts w:ascii="Courier New" w:hAnsi="Courier New" w:cs="Courier New"/>
          </w:rPr>
          <w:lastRenderedPageBreak/>
          <w:delText xml:space="preserve">Geno.cpp:1358:        //LOGGER &lt;&lt; "dFilterMiss: " &lt;&lt; dFilterMiss &lt;&lt; "*" &lt;&lt; nMissRate &lt;&lt; ", info: " &lt;&lt; dFilterInfo &lt;&lt; "*" &lt;&lt; info &lt;&lt; ", " &lt;&lt; std &lt;&lt; std::endl; </w:delText>
        </w:r>
      </w:del>
    </w:p>
    <w:p w14:paraId="45270E3A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Geno.cpp:1559:        LOGGER &lt;&lt; nFinishedMarker &lt;&lt; " SNPs have been processed." &lt;&lt; std::endl;</w:t>
      </w:r>
    </w:p>
    <w:p w14:paraId="0659A628" w14:textId="558537F3" w:rsidR="00087BB9" w:rsidRPr="00087BB9" w:rsidDel="00832F54" w:rsidRDefault="00087BB9" w:rsidP="00087BB9">
      <w:pPr>
        <w:pStyle w:val="PlainText"/>
        <w:rPr>
          <w:del w:id="87" w:author="Longda Jiang" w:date="2021-09-10T14:10:00Z"/>
          <w:rFonts w:ascii="Courier New" w:hAnsi="Courier New" w:cs="Courier New"/>
        </w:rPr>
      </w:pPr>
      <w:del w:id="88" w:author="Longda Jiang" w:date="2021-09-10T14:10:00Z">
        <w:r w:rsidRPr="00087BB9" w:rsidDel="00832F54">
          <w:rPr>
            <w:rFonts w:ascii="Courier New" w:hAnsi="Courier New" w:cs="Courier New"/>
          </w:rPr>
          <w:delText>Geno.cpp:1872:        //LOGGER &lt;&lt; "n_res: " &lt;&lt; n_res &lt;&lt; ", len_prob " &lt;&lt; len_prob &lt;&lt; ", bits " &lt;&lt; (int)bits_prob &lt;&lt; std::endl;</w:delText>
        </w:r>
      </w:del>
    </w:p>
    <w:p w14:paraId="38481344" w14:textId="568F790F" w:rsidR="00087BB9" w:rsidRPr="00087BB9" w:rsidDel="00832F54" w:rsidRDefault="00087BB9" w:rsidP="00087BB9">
      <w:pPr>
        <w:pStyle w:val="PlainText"/>
        <w:rPr>
          <w:del w:id="89" w:author="Longda Jiang" w:date="2021-09-10T14:10:00Z"/>
          <w:rFonts w:ascii="Courier New" w:hAnsi="Courier New" w:cs="Courier New"/>
        </w:rPr>
      </w:pPr>
      <w:del w:id="90" w:author="Longda Jiang" w:date="2021-09-10T14:10:00Z">
        <w:r w:rsidRPr="00087BB9" w:rsidDel="00832F54">
          <w:rPr>
            <w:rFonts w:ascii="Courier New" w:hAnsi="Courier New" w:cs="Courier New"/>
          </w:rPr>
          <w:delText>Geno.cpp:1883:                //LOGGER &lt;&lt; "j:" &lt;&lt; sindex &lt;&lt; ", bits: " &lt;&lt; start_bits &lt;&lt; ", byte: " &lt;&lt; start_bits / CHAR_BIT &lt;&lt; std::endl;</w:delText>
        </w:r>
      </w:del>
    </w:p>
    <w:p w14:paraId="4017DD29" w14:textId="59240D17" w:rsidR="00087BB9" w:rsidRPr="00087BB9" w:rsidDel="00832F54" w:rsidRDefault="00087BB9" w:rsidP="00087BB9">
      <w:pPr>
        <w:pStyle w:val="PlainText"/>
        <w:rPr>
          <w:del w:id="91" w:author="Longda Jiang" w:date="2021-09-10T14:10:00Z"/>
          <w:rFonts w:ascii="Courier New" w:hAnsi="Courier New" w:cs="Courier New"/>
        </w:rPr>
      </w:pPr>
      <w:del w:id="92" w:author="Longda Jiang" w:date="2021-09-10T14:10:00Z">
        <w:r w:rsidRPr="00087BB9" w:rsidDel="00832F54">
          <w:rPr>
            <w:rFonts w:ascii="Courier New" w:hAnsi="Courier New" w:cs="Courier New"/>
          </w:rPr>
          <w:delText>Geno.cpp:1910:        //LOGGER &lt;&lt; 2.0 * af * (1.0 - af) &lt;&lt; "\t" &lt;&lt; std &lt;&lt; std::endl;</w:delText>
        </w:r>
      </w:del>
    </w:p>
    <w:p w14:paraId="6E8C5658" w14:textId="5717009F" w:rsidR="00087BB9" w:rsidRPr="00087BB9" w:rsidDel="00832F54" w:rsidRDefault="00087BB9" w:rsidP="00087BB9">
      <w:pPr>
        <w:pStyle w:val="PlainText"/>
        <w:rPr>
          <w:del w:id="93" w:author="Longda Jiang" w:date="2021-09-10T14:10:00Z"/>
          <w:rFonts w:ascii="Courier New" w:hAnsi="Courier New" w:cs="Courier New"/>
        </w:rPr>
      </w:pPr>
      <w:del w:id="94" w:author="Longda Jiang" w:date="2021-09-10T14:10:00Z">
        <w:r w:rsidRPr="00087BB9" w:rsidDel="00832F54">
          <w:rPr>
            <w:rFonts w:ascii="Courier New" w:hAnsi="Courier New" w:cs="Courier New"/>
          </w:rPr>
          <w:delText>Geno.cpp:1924:        //LOGGER &lt;&lt; to_string(i) + "After AF calculation" &lt;&lt; std::endl;</w:delText>
        </w:r>
      </w:del>
    </w:p>
    <w:p w14:paraId="18D94FC1" w14:textId="49444FCD" w:rsidR="00087BB9" w:rsidRPr="00087BB9" w:rsidDel="00832F54" w:rsidRDefault="00087BB9" w:rsidP="00087BB9">
      <w:pPr>
        <w:pStyle w:val="PlainText"/>
        <w:rPr>
          <w:del w:id="95" w:author="Longda Jiang" w:date="2021-09-10T14:10:00Z"/>
          <w:rFonts w:ascii="Courier New" w:hAnsi="Courier New" w:cs="Courier New"/>
        </w:rPr>
      </w:pPr>
      <w:del w:id="96" w:author="Longda Jiang" w:date="2021-09-10T14:10:00Z">
        <w:r w:rsidRPr="00087BB9" w:rsidDel="00832F54">
          <w:rPr>
            <w:rFonts w:ascii="Courier New" w:hAnsi="Courier New" w:cs="Courier New"/>
          </w:rPr>
          <w:delText>Geno.cpp:1941:        //LOGGER &lt;&lt; to_string(i) + "After filter" &lt;&lt; std::endl;</w:delText>
        </w:r>
      </w:del>
    </w:p>
    <w:p w14:paraId="63D5543C" w14:textId="5CB64935" w:rsidR="00087BB9" w:rsidRPr="00087BB9" w:rsidDel="00832F54" w:rsidRDefault="00087BB9" w:rsidP="00087BB9">
      <w:pPr>
        <w:pStyle w:val="PlainText"/>
        <w:rPr>
          <w:del w:id="97" w:author="Longda Jiang" w:date="2021-09-10T14:10:00Z"/>
          <w:rFonts w:ascii="Courier New" w:hAnsi="Courier New" w:cs="Courier New"/>
        </w:rPr>
      </w:pPr>
      <w:del w:id="98" w:author="Longda Jiang" w:date="2021-09-10T14:10:00Z">
        <w:r w:rsidRPr="00087BB9" w:rsidDel="00832F54">
          <w:rPr>
            <w:rFonts w:ascii="Courier New" w:hAnsi="Courier New" w:cs="Courier New"/>
          </w:rPr>
          <w:delText>Geno.cpp:1968:            //LOGGER &lt;&lt; to_string(i) + "geno typed" &lt;&lt; std::endl;</w:delText>
        </w:r>
      </w:del>
    </w:p>
    <w:p w14:paraId="0A0D79B0" w14:textId="58235902" w:rsidR="00087BB9" w:rsidRPr="00087BB9" w:rsidDel="00832F54" w:rsidRDefault="00087BB9" w:rsidP="00087BB9">
      <w:pPr>
        <w:pStyle w:val="PlainText"/>
        <w:rPr>
          <w:del w:id="99" w:author="Longda Jiang" w:date="2021-09-10T14:10:00Z"/>
          <w:rFonts w:ascii="Courier New" w:hAnsi="Courier New" w:cs="Courier New"/>
        </w:rPr>
      </w:pPr>
      <w:del w:id="100" w:author="Longda Jiang" w:date="2021-09-10T14:10:00Z">
        <w:r w:rsidRPr="00087BB9" w:rsidDel="00832F54">
          <w:rPr>
            <w:rFonts w:ascii="Courier New" w:hAnsi="Courier New" w:cs="Courier New"/>
          </w:rPr>
          <w:delText>Geno.cpp:1978:            //LOGGER &lt;&lt; to_string(i) + "after miss all done" &lt;&lt; std::endl;</w:delText>
        </w:r>
      </w:del>
    </w:p>
    <w:p w14:paraId="4201FA07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Geno.cpp:2195:            LOGGER &lt;&lt; "Error index: " &lt;&lt; i &lt;&lt; ", raw index: " &lt;&lt; curRawIndex &lt;&lt; std::endl;</w:t>
      </w:r>
    </w:p>
    <w:p w14:paraId="60E1B502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Geno.cpp:2196:            LOGGER &lt;&lt; "Error buffer:" &lt;&lt; static_cast&lt;void *&gt;(g_buf) &lt;&lt; std::endl;</w:t>
      </w:r>
    </w:p>
    <w:p w14:paraId="4DE9FF18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Geno.cpp:2404:    LOGGER &lt;&lt; "1.gbuf size: " &lt;&lt; bsize &lt;&lt; ", mask size: " &lt;&lt; msize &lt;&lt; ", raw ct: " &lt;&lt; rawCountSamples[0] &lt;&lt; ", keep ct: " &lt;&lt; gbuf-&gt;n_sample &lt;&lt; ", nMarker: " &lt;&lt; numMarker &lt;&lt; std::endl;</w:t>
      </w:r>
    </w:p>
    <w:p w14:paraId="24EC0EBE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Geno.cpp:2763:    LOGGER &lt;&lt; "Old bgen 2 bed" &lt;&lt; std::endl;</w:t>
      </w:r>
    </w:p>
    <w:p w14:paraId="0EFE4C65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Geno.cpp:2781:    LOGGER &lt;&lt; "samples: " &lt;&lt; num_raw_sample &lt;&lt; ", keep_sample: " &lt;&lt; index_keep.size() &lt;&lt; std::endl;</w:t>
      </w:r>
    </w:p>
    <w:p w14:paraId="4CC5691A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Geno.cpp:2782:    LOGGER &lt;&lt; "Markers: " &lt;&lt; num_markers &lt;&lt; std::endl;</w:t>
      </w:r>
    </w:p>
    <w:p w14:paraId="4C5DDCF1" w14:textId="5F1A8B00" w:rsidR="00087BB9" w:rsidRPr="00087BB9" w:rsidDel="00832F54" w:rsidRDefault="00087BB9" w:rsidP="00087BB9">
      <w:pPr>
        <w:pStyle w:val="PlainText"/>
        <w:rPr>
          <w:del w:id="101" w:author="Longda Jiang" w:date="2021-09-10T14:11:00Z"/>
          <w:rFonts w:ascii="Courier New" w:hAnsi="Courier New" w:cs="Courier New"/>
        </w:rPr>
      </w:pPr>
      <w:del w:id="102" w:author="Longda Jiang" w:date="2021-09-10T14:11:00Z">
        <w:r w:rsidRPr="00087BB9" w:rsidDel="00832F54">
          <w:rPr>
            <w:rFonts w:ascii="Courier New" w:hAnsi="Courier New" w:cs="Courier New"/>
          </w:rPr>
          <w:delText>Geno.cpp:3264:    //LOGGER &lt;&lt; "DEBUG num_finished_markers: " &lt;&lt; num_finished_markers &lt;&lt; std::endl;</w:delText>
        </w:r>
      </w:del>
    </w:p>
    <w:p w14:paraId="47F1E2DD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Geno.cpp:3309:            LOGGER &lt;&lt; "0. gbuf size: " &lt;&lt; bsize &lt;&lt; ", mask size: " &lt;&lt; msize &lt;&lt; ", raw ct: " &lt;&lt; num_raw_sample &lt;&lt; ", keep ct: " &lt;&lt; num_keep_sample &lt;&lt; ", nMarker: " &lt;&lt; cur_num_marker_read &lt;&lt; std::endl;</w:t>
      </w:r>
    </w:p>
    <w:p w14:paraId="259925E8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Geno.cpp:3732:        LOGGER &lt;&lt; nFinishedMarker &lt;&lt; " SNPs have been processed." &lt;&lt; std::endl;</w:t>
      </w:r>
    </w:p>
    <w:p w14:paraId="7F500527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Geno.cpp:3791:        LOGGER &lt;&lt; num_valid_marker_processed &lt;&lt; " SNPs have been processed." &lt;&lt; std::endl;</w:t>
      </w:r>
    </w:p>
    <w:p w14:paraId="3BE29B22" w14:textId="3B5B3589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 xml:space="preserve">Geno.cpp:3809:    LOGGER &lt;&lt; "Computing allele frequencies and saving </w:t>
      </w:r>
      <w:ins w:id="103" w:author="Longda Jiang" w:date="2021-09-10T14:13:00Z">
        <w:r w:rsidR="00832F54">
          <w:rPr>
            <w:rFonts w:ascii="Courier New" w:hAnsi="Courier New" w:cs="Courier New"/>
          </w:rPr>
          <w:t xml:space="preserve">them </w:t>
        </w:r>
      </w:ins>
      <w:r w:rsidRPr="00087BB9">
        <w:rPr>
          <w:rFonts w:ascii="Courier New" w:hAnsi="Courier New" w:cs="Courier New"/>
        </w:rPr>
        <w:t>to [" &lt;&lt; name_out &lt;&lt; "]..." &lt;&lt; std::endl;</w:t>
      </w:r>
    </w:p>
    <w:p w14:paraId="7F664BD4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Geno.cpp:3823:    LOGGER &lt;&lt; "Saved " &lt;&lt; numMarkerOutput &lt;&lt; " SNPs." &lt;&lt; std::endl;</w:t>
      </w:r>
    </w:p>
    <w:p w14:paraId="1277F41D" w14:textId="4C560CA5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 xml:space="preserve">Geno.cpp:3839:    LOGGER &lt;&lt; "Recoding genotypes and saving </w:t>
      </w:r>
      <w:ins w:id="104" w:author="Longda Jiang" w:date="2021-09-10T14:13:00Z">
        <w:r w:rsidR="00832F54">
          <w:rPr>
            <w:rFonts w:ascii="Courier New" w:hAnsi="Courier New" w:cs="Courier New"/>
          </w:rPr>
          <w:t xml:space="preserve">them </w:t>
        </w:r>
      </w:ins>
      <w:r w:rsidRPr="00087BB9">
        <w:rPr>
          <w:rFonts w:ascii="Courier New" w:hAnsi="Courier New" w:cs="Courier New"/>
        </w:rPr>
        <w:t>to [" &lt;&lt; name_out &lt;&lt; "]..." &lt;&lt; std::endl;</w:t>
      </w:r>
    </w:p>
    <w:p w14:paraId="1EDCA5D3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Geno.cpp:3876:    LOGGER &lt;&lt; "Saved " &lt;&lt; numMarkerOutput &lt;&lt; " SNPs." &lt;&lt; std::endl;</w:t>
      </w:r>
    </w:p>
    <w:p w14:paraId="11D2465A" w14:textId="760E9D53" w:rsidR="00087BB9" w:rsidRPr="00087BB9" w:rsidDel="00832F54" w:rsidRDefault="00087BB9" w:rsidP="00087BB9">
      <w:pPr>
        <w:pStyle w:val="PlainText"/>
        <w:rPr>
          <w:del w:id="105" w:author="Longda Jiang" w:date="2021-09-10T14:13:00Z"/>
          <w:rFonts w:ascii="Courier New" w:hAnsi="Courier New" w:cs="Courier New"/>
        </w:rPr>
      </w:pPr>
      <w:del w:id="106" w:author="Longda Jiang" w:date="2021-09-10T14:13:00Z">
        <w:r w:rsidRPr="00087BB9" w:rsidDel="00832F54">
          <w:rPr>
            <w:rFonts w:ascii="Courier New" w:hAnsi="Courier New" w:cs="Courier New"/>
          </w:rPr>
          <w:delText>Geno.cpp:4011:                //LOGGER &lt;&lt; totalReadMarker &lt;&lt; " SNPs read." &lt;&lt; std::endl;</w:delText>
        </w:r>
      </w:del>
    </w:p>
    <w:p w14:paraId="4AE1B519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Marker.cpp:97:        LOGGER &lt;&lt; "Get " &lt;&lt; extractlist.size() &lt;&lt; " SNPs from list [" &lt;&lt; options["extract_file"] &lt;&lt; "]." &lt;&lt; std::endl;</w:t>
      </w:r>
    </w:p>
    <w:p w14:paraId="4FED6815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Marker.cpp:103:        LOGGER &lt;&lt; "Get " &lt;&lt; excludelist.size() &lt;&lt; " SNPs from list [" &lt;&lt; options["exclude_file"] &lt;&lt; "]." &lt;&lt; std::endl;</w:t>
      </w:r>
    </w:p>
    <w:p w14:paraId="61BECBF6" w14:textId="29B678E8" w:rsidR="00087BB9" w:rsidRPr="00087BB9" w:rsidDel="00832F54" w:rsidRDefault="00087BB9" w:rsidP="00087BB9">
      <w:pPr>
        <w:pStyle w:val="PlainText"/>
        <w:rPr>
          <w:del w:id="107" w:author="Longda Jiang" w:date="2021-09-10T14:13:00Z"/>
          <w:rFonts w:ascii="Courier New" w:hAnsi="Courier New" w:cs="Courier New"/>
        </w:rPr>
      </w:pPr>
      <w:del w:id="108" w:author="Longda Jiang" w:date="2021-09-10T14:13:00Z">
        <w:r w:rsidRPr="00087BB9" w:rsidDel="00832F54">
          <w:rPr>
            <w:rFonts w:ascii="Courier New" w:hAnsi="Courier New" w:cs="Courier New"/>
          </w:rPr>
          <w:delText>Marker.cpp:678:                //LOGGER &lt;&lt; temp_index &lt;&lt; "\t" &lt;&lt; (int)chr_item &lt;&lt; "\t" &lt;&lt; (int)chr[temp_index] &lt;&lt; std::endl;</w:delText>
        </w:r>
      </w:del>
    </w:p>
    <w:p w14:paraId="6FA39081" w14:textId="09F368DA" w:rsidR="00087BB9" w:rsidRPr="00087BB9" w:rsidDel="00832F54" w:rsidRDefault="00087BB9" w:rsidP="00087BB9">
      <w:pPr>
        <w:pStyle w:val="PlainText"/>
        <w:rPr>
          <w:del w:id="109" w:author="Longda Jiang" w:date="2021-09-10T14:13:00Z"/>
          <w:rFonts w:ascii="Courier New" w:hAnsi="Courier New" w:cs="Courier New"/>
        </w:rPr>
      </w:pPr>
      <w:del w:id="110" w:author="Longda Jiang" w:date="2021-09-10T14:13:00Z">
        <w:r w:rsidRPr="00087BB9" w:rsidDel="00832F54">
          <w:rPr>
            <w:rFonts w:ascii="Courier New" w:hAnsi="Courier New" w:cs="Courier New"/>
          </w:rPr>
          <w:delText>Marker.cpp:695:                //LOGGER &lt;&lt; "gene " &lt;&lt; curGeneName &lt;&lt; " can not find, chr: " &lt;&lt;  int(chr_item) &lt;&lt; std::endl;</w:delText>
        </w:r>
      </w:del>
    </w:p>
    <w:p w14:paraId="70EB9388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Marker.cpp:879:    LOGGER &lt;&lt; outputs &lt;&lt; std::endl;</w:t>
      </w:r>
    </w:p>
    <w:p w14:paraId="1887AD30" w14:textId="42976F5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Marker.cpp:1004:        LOGGER &lt;&lt; count_chr_error &lt;&lt; " SNPs excluded due to filter</w:t>
      </w:r>
      <w:ins w:id="111" w:author="Longda Jiang" w:date="2021-09-10T14:13:00Z">
        <w:r w:rsidR="00832F54">
          <w:rPr>
            <w:rFonts w:ascii="Courier New" w:hAnsi="Courier New" w:cs="Courier New"/>
          </w:rPr>
          <w:t>ing</w:t>
        </w:r>
      </w:ins>
      <w:r w:rsidRPr="00087BB9">
        <w:rPr>
          <w:rFonts w:ascii="Courier New" w:hAnsi="Courier New" w:cs="Courier New"/>
        </w:rPr>
        <w:t xml:space="preserve"> </w:t>
      </w:r>
      <w:ins w:id="112" w:author="Longda Jiang" w:date="2021-09-10T14:13:00Z">
        <w:r w:rsidR="00832F54">
          <w:rPr>
            <w:rFonts w:ascii="Courier New" w:hAnsi="Courier New" w:cs="Courier New"/>
          </w:rPr>
          <w:t>of</w:t>
        </w:r>
      </w:ins>
      <w:del w:id="113" w:author="Longda Jiang" w:date="2021-09-10T14:13:00Z">
        <w:r w:rsidRPr="00087BB9" w:rsidDel="00832F54">
          <w:rPr>
            <w:rFonts w:ascii="Courier New" w:hAnsi="Courier New" w:cs="Courier New"/>
          </w:rPr>
          <w:delText>on</w:delText>
        </w:r>
      </w:del>
      <w:r w:rsidRPr="00087BB9">
        <w:rPr>
          <w:rFonts w:ascii="Courier New" w:hAnsi="Courier New" w:cs="Courier New"/>
        </w:rPr>
        <w:t xml:space="preserve"> chromosome</w:t>
      </w:r>
      <w:ins w:id="114" w:author="Longda Jiang" w:date="2021-09-10T14:13:00Z">
        <w:r w:rsidR="00A14ADA">
          <w:rPr>
            <w:rFonts w:ascii="Courier New" w:hAnsi="Courier New" w:cs="Courier New"/>
          </w:rPr>
          <w:t>s</w:t>
        </w:r>
      </w:ins>
      <w:r w:rsidRPr="00087BB9">
        <w:rPr>
          <w:rFonts w:ascii="Courier New" w:hAnsi="Courier New" w:cs="Courier New"/>
        </w:rPr>
        <w:t>. " &lt;&lt; std::endl;</w:t>
      </w:r>
    </w:p>
    <w:p w14:paraId="280BC9C1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Marker.cpp:1007:    LOGGER &lt;&lt; "Total SNPs included: " &lt;&lt; num_var_added  &lt;&lt; "/" &lt;&lt;  num_marker &lt;&lt; "." &lt;&lt; std::endl;</w:t>
      </w:r>
    </w:p>
    <w:p w14:paraId="6747B73E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Marker.cpp:1073:    LOGGER &lt;&lt; "Extracting biallelic SNPs from bgen [" &lt;&lt; bgen_file &lt;&lt; "]..." &lt;&lt; std::endl;</w:t>
      </w:r>
    </w:p>
    <w:p w14:paraId="454DC653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Marker.cpp:1084:    LOGGER &lt;&lt; n_variants &lt;&lt; " SNPs, ";</w:t>
      </w:r>
    </w:p>
    <w:p w14:paraId="53BE4135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Marker.cpp:1087:    LOGGER &lt;&lt; n_sample &lt;&lt; " samples in the bgen file." &lt;&lt; std::endl;</w:t>
      </w:r>
    </w:p>
    <w:p w14:paraId="44D86D0A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Marker.cpp:1104:    LOGGER &lt;&lt; "bgen version ";</w:t>
      </w:r>
    </w:p>
    <w:p w14:paraId="3DDBE9DB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Marker.cpp:1107:            LOGGER &lt;&lt; "1.1, ";</w:t>
      </w:r>
    </w:p>
    <w:p w14:paraId="38A74C81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Marker.cpp:1110:            LOGGER &lt;&lt; "1.2, ";</w:t>
      </w:r>
    </w:p>
    <w:p w14:paraId="052EB175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Marker.cpp:1113:            LOGGER &lt;&lt; "unkown, ";</w:t>
      </w:r>
    </w:p>
    <w:p w14:paraId="6B5A78A5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Marker.cpp:1117:            LOGGER &lt;&lt; "no compress";</w:t>
      </w:r>
    </w:p>
    <w:p w14:paraId="08D3330D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Marker.cpp:1120:            LOGGER &lt;&lt; "compressed by zlib";</w:t>
      </w:r>
    </w:p>
    <w:p w14:paraId="295A3CC9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Marker.cpp:1123:            LOGGER &lt;&lt; "compressed by zstd";</w:t>
      </w:r>
    </w:p>
    <w:p w14:paraId="05DAB44E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Marker.cpp:1126:            LOGGER &lt;&lt; "unknown format";</w:t>
      </w:r>
    </w:p>
    <w:p w14:paraId="3243BA2D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Marker.cpp:1128:    LOGGER &lt;&lt; "." &lt;&lt; std::endl;</w:t>
      </w:r>
    </w:p>
    <w:p w14:paraId="6B4A1FC5" w14:textId="218F2589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Marker.cpp:1138:    LOGGER &lt;&lt; "Looking for bialle</w:t>
      </w:r>
      <w:ins w:id="115" w:author="Longda Jiang" w:date="2021-09-10T14:14:00Z">
        <w:r w:rsidR="00BC347B">
          <w:rPr>
            <w:rFonts w:ascii="Courier New" w:hAnsi="Courier New" w:cs="Courier New"/>
          </w:rPr>
          <w:t>l</w:t>
        </w:r>
      </w:ins>
      <w:del w:id="116" w:author="Longda Jiang" w:date="2021-09-10T14:14:00Z">
        <w:r w:rsidRPr="00087BB9" w:rsidDel="00BC347B">
          <w:rPr>
            <w:rFonts w:ascii="Courier New" w:hAnsi="Courier New" w:cs="Courier New"/>
          </w:rPr>
          <w:delText>r</w:delText>
        </w:r>
      </w:del>
      <w:r w:rsidRPr="00087BB9">
        <w:rPr>
          <w:rFonts w:ascii="Courier New" w:hAnsi="Courier New" w:cs="Courier New"/>
        </w:rPr>
        <w:t>ic allel</w:t>
      </w:r>
      <w:ins w:id="117" w:author="Longda Jiang" w:date="2021-09-10T14:14:00Z">
        <w:r w:rsidR="00BC347B">
          <w:rPr>
            <w:rFonts w:ascii="Courier New" w:hAnsi="Courier New" w:cs="Courier New"/>
          </w:rPr>
          <w:t>e</w:t>
        </w:r>
      </w:ins>
      <w:r w:rsidRPr="00087BB9">
        <w:rPr>
          <w:rFonts w:ascii="Courier New" w:hAnsi="Courier New" w:cs="Courier New"/>
        </w:rPr>
        <w:t>s..." &lt;&lt; std::endl;</w:t>
      </w:r>
    </w:p>
    <w:p w14:paraId="15B1B717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Marker.cpp:1173:        //LOGGER &lt;&lt; options_i["start_chr"] &lt;&lt; " " &lt;&lt; options_i["end_chr"] &lt;&lt; " " &lt;&lt; (int)chr_item &lt;&lt; " count_chr_error:" &lt;&lt; count_chr_error &lt;&lt; std::endl;</w:t>
      </w:r>
    </w:p>
    <w:p w14:paraId="5DC99DD5" w14:textId="1D37CC0C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Marker.cpp:1221:    LOGGER &lt;&lt; count_chr_error &lt;&lt; " SNPs excluded due to filter</w:t>
      </w:r>
      <w:ins w:id="118" w:author="Longda Jiang" w:date="2021-09-10T14:14:00Z">
        <w:r w:rsidR="00BC347B">
          <w:rPr>
            <w:rFonts w:ascii="Courier New" w:hAnsi="Courier New" w:cs="Courier New"/>
          </w:rPr>
          <w:t>ing</w:t>
        </w:r>
      </w:ins>
      <w:r w:rsidRPr="00087BB9">
        <w:rPr>
          <w:rFonts w:ascii="Courier New" w:hAnsi="Courier New" w:cs="Courier New"/>
        </w:rPr>
        <w:t xml:space="preserve"> </w:t>
      </w:r>
      <w:ins w:id="119" w:author="Longda Jiang" w:date="2021-09-10T14:14:00Z">
        <w:r w:rsidR="00BC347B">
          <w:rPr>
            <w:rFonts w:ascii="Courier New" w:hAnsi="Courier New" w:cs="Courier New"/>
          </w:rPr>
          <w:t>of</w:t>
        </w:r>
      </w:ins>
      <w:del w:id="120" w:author="Longda Jiang" w:date="2021-09-10T14:14:00Z">
        <w:r w:rsidRPr="00087BB9" w:rsidDel="00BC347B">
          <w:rPr>
            <w:rFonts w:ascii="Courier New" w:hAnsi="Courier New" w:cs="Courier New"/>
          </w:rPr>
          <w:delText>on</w:delText>
        </w:r>
      </w:del>
      <w:r w:rsidRPr="00087BB9">
        <w:rPr>
          <w:rFonts w:ascii="Courier New" w:hAnsi="Courier New" w:cs="Courier New"/>
        </w:rPr>
        <w:t xml:space="preserve"> chromosome</w:t>
      </w:r>
      <w:ins w:id="121" w:author="Longda Jiang" w:date="2021-09-10T14:14:00Z">
        <w:r w:rsidR="00BC347B">
          <w:rPr>
            <w:rFonts w:ascii="Courier New" w:hAnsi="Courier New" w:cs="Courier New"/>
          </w:rPr>
          <w:t>s</w:t>
        </w:r>
      </w:ins>
      <w:r w:rsidRPr="00087BB9">
        <w:rPr>
          <w:rFonts w:ascii="Courier New" w:hAnsi="Courier New" w:cs="Courier New"/>
        </w:rPr>
        <w:t>." &lt;&lt; std::endl;</w:t>
      </w:r>
    </w:p>
    <w:p w14:paraId="1AB8E23A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lastRenderedPageBreak/>
        <w:t xml:space="preserve">Marker.cpp:1222:    LOGGER &lt;&lt; count_multi_alleles &lt;&lt; " SNPs excluded due to multiple alleles." &lt;&lt; std::endl; </w:t>
      </w:r>
    </w:p>
    <w:p w14:paraId="41CB897C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Pheno.cpp:78:        LOGGER &lt;&lt; "Get " &lt;&lt; keep_subjects.size() &lt;&lt; " samples from list [" &lt;&lt; options["keep_file"] &lt;&lt; "]." &lt;&lt; std::endl;</w:t>
      </w:r>
    </w:p>
    <w:p w14:paraId="38663FA7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Pheno.cpp:84:        LOGGER &lt;&lt; "Get " &lt;&lt; remove_subjects.size() &lt;&lt; " samples from list [" &lt;&lt; options["remove_file"] &lt;&lt; "]." &lt;&lt; std::endl;</w:t>
      </w:r>
    </w:p>
    <w:p w14:paraId="45A4A8D5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Pheno.cpp:133:    LOGGER &lt;&lt; index_keep.size() &lt;&lt; " individuals to be included. " &lt;&lt; index_keep_male.size() &lt;&lt; " males, " &lt;&lt; index_keep_sex.size() - index_keep_male.size() &lt;&lt; " females, " &lt;&lt; index_keep.size() - index_keep_sex.size() &lt;&lt;" unknown." &lt;&lt; std::endl;</w:t>
      </w:r>
    </w:p>
    <w:p w14:paraId="58EDD1F0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Pheno.cpp:318:        LOGGER &lt;&lt; "Checking other sample files..." &lt;&lt; std::endl;</w:t>
      </w:r>
    </w:p>
    <w:p w14:paraId="369BC6DE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main.cpp:289:            LOGGER &lt;&lt; key &lt;&lt; " ";</w:t>
      </w:r>
    </w:p>
    <w:p w14:paraId="112914F5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main.cpp:291:                LOGGER &lt;&lt; element &lt;&lt; " ";</w:t>
      </w:r>
    </w:p>
    <w:p w14:paraId="7015BA77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main.cpp:293:            LOGGER &lt;&lt; std::endl;</w:t>
      </w:r>
    </w:p>
    <w:p w14:paraId="0C9F61AB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main.cpp:331:        LOGGER &lt;&lt; "Peak memory: " &lt;&lt; mem &lt;&lt; " GB; Virtual memory: " &lt;&lt; vmem &lt;&lt; " GB." &lt;&lt; std::endl;</w:t>
      </w:r>
    </w:p>
    <w:p w14:paraId="5972891A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  <w:r w:rsidRPr="00087BB9">
        <w:rPr>
          <w:rFonts w:ascii="Courier New" w:hAnsi="Courier New" w:cs="Courier New"/>
        </w:rPr>
        <w:t>main.cpp:336:    LOGGER &lt;&lt; "Overall computational time: " &lt;&lt; time_str  &lt;&lt;  "." &lt;&lt; std::endl;</w:t>
      </w:r>
    </w:p>
    <w:p w14:paraId="1A029C30" w14:textId="77777777" w:rsidR="00087BB9" w:rsidRPr="00087BB9" w:rsidRDefault="00087BB9" w:rsidP="00087BB9">
      <w:pPr>
        <w:pStyle w:val="PlainText"/>
        <w:rPr>
          <w:rFonts w:ascii="Courier New" w:hAnsi="Courier New" w:cs="Courier New"/>
        </w:rPr>
      </w:pPr>
    </w:p>
    <w:sectPr w:rsidR="00087BB9" w:rsidRPr="00087BB9" w:rsidSect="00B8407F">
      <w:pgSz w:w="11900" w:h="16840"/>
      <w:pgMar w:top="1440" w:right="1332" w:bottom="1440" w:left="133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ongda Jiang">
    <w15:presenceInfo w15:providerId="AD" w15:userId="S::uqljian5@uq.edu.au::8856f043-df56-47ab-9d0c-fed39ffd4c0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D31"/>
    <w:rsid w:val="000008B3"/>
    <w:rsid w:val="00000BB0"/>
    <w:rsid w:val="00002AA1"/>
    <w:rsid w:val="000148C4"/>
    <w:rsid w:val="00014C4F"/>
    <w:rsid w:val="0002049D"/>
    <w:rsid w:val="000205EB"/>
    <w:rsid w:val="00025AC9"/>
    <w:rsid w:val="00026330"/>
    <w:rsid w:val="000271BE"/>
    <w:rsid w:val="0003179A"/>
    <w:rsid w:val="00032B8F"/>
    <w:rsid w:val="00034CDF"/>
    <w:rsid w:val="00037025"/>
    <w:rsid w:val="000379B8"/>
    <w:rsid w:val="00053ABA"/>
    <w:rsid w:val="00055BC2"/>
    <w:rsid w:val="00073166"/>
    <w:rsid w:val="000763F9"/>
    <w:rsid w:val="00077A90"/>
    <w:rsid w:val="0008037E"/>
    <w:rsid w:val="00083332"/>
    <w:rsid w:val="00087BB9"/>
    <w:rsid w:val="000A061B"/>
    <w:rsid w:val="000A358D"/>
    <w:rsid w:val="000A38C3"/>
    <w:rsid w:val="000A3D6A"/>
    <w:rsid w:val="000B15CA"/>
    <w:rsid w:val="000B27B8"/>
    <w:rsid w:val="000B337C"/>
    <w:rsid w:val="000B638F"/>
    <w:rsid w:val="000B7BE6"/>
    <w:rsid w:val="000C0CAD"/>
    <w:rsid w:val="000C3EFA"/>
    <w:rsid w:val="000D22B2"/>
    <w:rsid w:val="000D264C"/>
    <w:rsid w:val="000E0031"/>
    <w:rsid w:val="000E7A50"/>
    <w:rsid w:val="000F05BD"/>
    <w:rsid w:val="000F2D9F"/>
    <w:rsid w:val="000F351B"/>
    <w:rsid w:val="001055B1"/>
    <w:rsid w:val="00112506"/>
    <w:rsid w:val="00116670"/>
    <w:rsid w:val="00116BAB"/>
    <w:rsid w:val="00122063"/>
    <w:rsid w:val="001231A1"/>
    <w:rsid w:val="001326F0"/>
    <w:rsid w:val="0013402F"/>
    <w:rsid w:val="001418D8"/>
    <w:rsid w:val="00143279"/>
    <w:rsid w:val="00145DC1"/>
    <w:rsid w:val="00146629"/>
    <w:rsid w:val="00146A3B"/>
    <w:rsid w:val="00147091"/>
    <w:rsid w:val="00147871"/>
    <w:rsid w:val="0015354B"/>
    <w:rsid w:val="00155015"/>
    <w:rsid w:val="00163D21"/>
    <w:rsid w:val="00163EE3"/>
    <w:rsid w:val="001669CC"/>
    <w:rsid w:val="00166E94"/>
    <w:rsid w:val="00177773"/>
    <w:rsid w:val="00196E5D"/>
    <w:rsid w:val="001A4181"/>
    <w:rsid w:val="001B0F96"/>
    <w:rsid w:val="001B6CD8"/>
    <w:rsid w:val="001C1D2A"/>
    <w:rsid w:val="001C4484"/>
    <w:rsid w:val="001C473C"/>
    <w:rsid w:val="001C5D8C"/>
    <w:rsid w:val="001C5DBC"/>
    <w:rsid w:val="001D1595"/>
    <w:rsid w:val="001D1896"/>
    <w:rsid w:val="001D5B4C"/>
    <w:rsid w:val="001D63C6"/>
    <w:rsid w:val="001D6FD0"/>
    <w:rsid w:val="001E0614"/>
    <w:rsid w:val="001E11D9"/>
    <w:rsid w:val="001E5C58"/>
    <w:rsid w:val="001E5CA7"/>
    <w:rsid w:val="001F0242"/>
    <w:rsid w:val="001F37BA"/>
    <w:rsid w:val="001F5406"/>
    <w:rsid w:val="001F639D"/>
    <w:rsid w:val="001F720A"/>
    <w:rsid w:val="0020002D"/>
    <w:rsid w:val="00200961"/>
    <w:rsid w:val="0020304D"/>
    <w:rsid w:val="002060CA"/>
    <w:rsid w:val="00210EB2"/>
    <w:rsid w:val="00211106"/>
    <w:rsid w:val="00214D31"/>
    <w:rsid w:val="002179C5"/>
    <w:rsid w:val="0022234F"/>
    <w:rsid w:val="002226E1"/>
    <w:rsid w:val="00225480"/>
    <w:rsid w:val="00232819"/>
    <w:rsid w:val="00234AF0"/>
    <w:rsid w:val="00236301"/>
    <w:rsid w:val="00236F14"/>
    <w:rsid w:val="0023717E"/>
    <w:rsid w:val="0024132B"/>
    <w:rsid w:val="00242258"/>
    <w:rsid w:val="00244DAE"/>
    <w:rsid w:val="00247563"/>
    <w:rsid w:val="002567BA"/>
    <w:rsid w:val="0026290C"/>
    <w:rsid w:val="002655DE"/>
    <w:rsid w:val="00271DB1"/>
    <w:rsid w:val="0028787B"/>
    <w:rsid w:val="00290522"/>
    <w:rsid w:val="00291E80"/>
    <w:rsid w:val="00293199"/>
    <w:rsid w:val="002A0A23"/>
    <w:rsid w:val="002A2605"/>
    <w:rsid w:val="002A3210"/>
    <w:rsid w:val="002A41D0"/>
    <w:rsid w:val="002A478E"/>
    <w:rsid w:val="002A5551"/>
    <w:rsid w:val="002C0285"/>
    <w:rsid w:val="002C2C3E"/>
    <w:rsid w:val="002C6564"/>
    <w:rsid w:val="002D4F8D"/>
    <w:rsid w:val="002D6D40"/>
    <w:rsid w:val="002D7E49"/>
    <w:rsid w:val="002E191E"/>
    <w:rsid w:val="002E1B6C"/>
    <w:rsid w:val="002E6122"/>
    <w:rsid w:val="002E7786"/>
    <w:rsid w:val="002E7ACE"/>
    <w:rsid w:val="002F384F"/>
    <w:rsid w:val="002F7D72"/>
    <w:rsid w:val="00301BC3"/>
    <w:rsid w:val="00302E35"/>
    <w:rsid w:val="003041A9"/>
    <w:rsid w:val="00304F84"/>
    <w:rsid w:val="00305D73"/>
    <w:rsid w:val="00307E15"/>
    <w:rsid w:val="003122DE"/>
    <w:rsid w:val="0031405C"/>
    <w:rsid w:val="00314D9F"/>
    <w:rsid w:val="00314F09"/>
    <w:rsid w:val="003166B4"/>
    <w:rsid w:val="00317041"/>
    <w:rsid w:val="00320420"/>
    <w:rsid w:val="0032205A"/>
    <w:rsid w:val="00322903"/>
    <w:rsid w:val="00323F01"/>
    <w:rsid w:val="0033033E"/>
    <w:rsid w:val="003307A2"/>
    <w:rsid w:val="00331C68"/>
    <w:rsid w:val="00334ECB"/>
    <w:rsid w:val="00335AA7"/>
    <w:rsid w:val="0034091D"/>
    <w:rsid w:val="00340A4A"/>
    <w:rsid w:val="003410B0"/>
    <w:rsid w:val="003414A2"/>
    <w:rsid w:val="00343A04"/>
    <w:rsid w:val="003458DE"/>
    <w:rsid w:val="00351C0D"/>
    <w:rsid w:val="00352A42"/>
    <w:rsid w:val="00362D51"/>
    <w:rsid w:val="00364932"/>
    <w:rsid w:val="00365BAE"/>
    <w:rsid w:val="003669D1"/>
    <w:rsid w:val="00366D4D"/>
    <w:rsid w:val="003704CE"/>
    <w:rsid w:val="0037226B"/>
    <w:rsid w:val="00375C7B"/>
    <w:rsid w:val="00380064"/>
    <w:rsid w:val="00380F94"/>
    <w:rsid w:val="00381BE7"/>
    <w:rsid w:val="00382A26"/>
    <w:rsid w:val="003936B1"/>
    <w:rsid w:val="00395AEF"/>
    <w:rsid w:val="003A0C2F"/>
    <w:rsid w:val="003A0E70"/>
    <w:rsid w:val="003A2240"/>
    <w:rsid w:val="003A5F60"/>
    <w:rsid w:val="003B418A"/>
    <w:rsid w:val="003C318E"/>
    <w:rsid w:val="003D130B"/>
    <w:rsid w:val="003E1F6F"/>
    <w:rsid w:val="003E21FE"/>
    <w:rsid w:val="003E3395"/>
    <w:rsid w:val="003F1DD5"/>
    <w:rsid w:val="003F352E"/>
    <w:rsid w:val="003F5135"/>
    <w:rsid w:val="00402B09"/>
    <w:rsid w:val="0040315F"/>
    <w:rsid w:val="00404A82"/>
    <w:rsid w:val="00411DF7"/>
    <w:rsid w:val="00412D7D"/>
    <w:rsid w:val="004201DB"/>
    <w:rsid w:val="00422EC9"/>
    <w:rsid w:val="0043095A"/>
    <w:rsid w:val="00430C20"/>
    <w:rsid w:val="00431EC6"/>
    <w:rsid w:val="004476EF"/>
    <w:rsid w:val="00447A53"/>
    <w:rsid w:val="00447B7A"/>
    <w:rsid w:val="0045644D"/>
    <w:rsid w:val="004616E4"/>
    <w:rsid w:val="00461A90"/>
    <w:rsid w:val="00463544"/>
    <w:rsid w:val="00464310"/>
    <w:rsid w:val="00464371"/>
    <w:rsid w:val="00464DA0"/>
    <w:rsid w:val="00464F26"/>
    <w:rsid w:val="0046633D"/>
    <w:rsid w:val="00474D14"/>
    <w:rsid w:val="0048119D"/>
    <w:rsid w:val="00481A41"/>
    <w:rsid w:val="00481BC7"/>
    <w:rsid w:val="004848EC"/>
    <w:rsid w:val="00492A0C"/>
    <w:rsid w:val="004A01FD"/>
    <w:rsid w:val="004A47E6"/>
    <w:rsid w:val="004B2A95"/>
    <w:rsid w:val="004C47F2"/>
    <w:rsid w:val="004C56A1"/>
    <w:rsid w:val="004C5C6C"/>
    <w:rsid w:val="004C5C8E"/>
    <w:rsid w:val="004E39AD"/>
    <w:rsid w:val="004E63E7"/>
    <w:rsid w:val="004F1114"/>
    <w:rsid w:val="004F42B3"/>
    <w:rsid w:val="00500AF2"/>
    <w:rsid w:val="005052FD"/>
    <w:rsid w:val="00511BE7"/>
    <w:rsid w:val="00515610"/>
    <w:rsid w:val="005224F6"/>
    <w:rsid w:val="00524A4C"/>
    <w:rsid w:val="00527030"/>
    <w:rsid w:val="005331CC"/>
    <w:rsid w:val="00533C24"/>
    <w:rsid w:val="00535E3C"/>
    <w:rsid w:val="0054006E"/>
    <w:rsid w:val="00543BC2"/>
    <w:rsid w:val="00546A49"/>
    <w:rsid w:val="00546C98"/>
    <w:rsid w:val="00551A9E"/>
    <w:rsid w:val="0056106D"/>
    <w:rsid w:val="00571120"/>
    <w:rsid w:val="00571186"/>
    <w:rsid w:val="005720A3"/>
    <w:rsid w:val="00580BC4"/>
    <w:rsid w:val="00584908"/>
    <w:rsid w:val="00591DF6"/>
    <w:rsid w:val="005A56B4"/>
    <w:rsid w:val="005B2E75"/>
    <w:rsid w:val="005B36BA"/>
    <w:rsid w:val="005B737D"/>
    <w:rsid w:val="005C022D"/>
    <w:rsid w:val="005C40A0"/>
    <w:rsid w:val="005C50E2"/>
    <w:rsid w:val="005C59E1"/>
    <w:rsid w:val="005D0A7E"/>
    <w:rsid w:val="005D1B50"/>
    <w:rsid w:val="005E42A7"/>
    <w:rsid w:val="005E7A99"/>
    <w:rsid w:val="005F0FA4"/>
    <w:rsid w:val="005F4051"/>
    <w:rsid w:val="005F4B6D"/>
    <w:rsid w:val="00603E90"/>
    <w:rsid w:val="00604E11"/>
    <w:rsid w:val="00605501"/>
    <w:rsid w:val="00610748"/>
    <w:rsid w:val="00612573"/>
    <w:rsid w:val="00612BB4"/>
    <w:rsid w:val="00617532"/>
    <w:rsid w:val="00622088"/>
    <w:rsid w:val="006235CA"/>
    <w:rsid w:val="00626349"/>
    <w:rsid w:val="00633555"/>
    <w:rsid w:val="0063449A"/>
    <w:rsid w:val="00640C64"/>
    <w:rsid w:val="00642119"/>
    <w:rsid w:val="0064457D"/>
    <w:rsid w:val="0065042D"/>
    <w:rsid w:val="0065051F"/>
    <w:rsid w:val="006509FE"/>
    <w:rsid w:val="00653790"/>
    <w:rsid w:val="006706D9"/>
    <w:rsid w:val="00670B86"/>
    <w:rsid w:val="00676833"/>
    <w:rsid w:val="00681B3F"/>
    <w:rsid w:val="0068221B"/>
    <w:rsid w:val="00682EB5"/>
    <w:rsid w:val="006869AA"/>
    <w:rsid w:val="00693785"/>
    <w:rsid w:val="00695D8D"/>
    <w:rsid w:val="00697274"/>
    <w:rsid w:val="006C33D9"/>
    <w:rsid w:val="006C3B60"/>
    <w:rsid w:val="006C6ACF"/>
    <w:rsid w:val="006D037C"/>
    <w:rsid w:val="006D3706"/>
    <w:rsid w:val="006D786B"/>
    <w:rsid w:val="006E1DDA"/>
    <w:rsid w:val="006E265C"/>
    <w:rsid w:val="006E2E38"/>
    <w:rsid w:val="006E3CDF"/>
    <w:rsid w:val="006E4906"/>
    <w:rsid w:val="006E52EF"/>
    <w:rsid w:val="006F1B11"/>
    <w:rsid w:val="006F4158"/>
    <w:rsid w:val="00704982"/>
    <w:rsid w:val="00704D20"/>
    <w:rsid w:val="007053EB"/>
    <w:rsid w:val="00706C49"/>
    <w:rsid w:val="00710C1F"/>
    <w:rsid w:val="007165FA"/>
    <w:rsid w:val="00717CB0"/>
    <w:rsid w:val="00722596"/>
    <w:rsid w:val="00724628"/>
    <w:rsid w:val="00733D4E"/>
    <w:rsid w:val="007404E7"/>
    <w:rsid w:val="00744CF3"/>
    <w:rsid w:val="00747C5D"/>
    <w:rsid w:val="0075052E"/>
    <w:rsid w:val="00751121"/>
    <w:rsid w:val="007511F2"/>
    <w:rsid w:val="007553D0"/>
    <w:rsid w:val="00760C73"/>
    <w:rsid w:val="007611D3"/>
    <w:rsid w:val="0076208D"/>
    <w:rsid w:val="0076240F"/>
    <w:rsid w:val="00762D1F"/>
    <w:rsid w:val="00766A0B"/>
    <w:rsid w:val="00772B24"/>
    <w:rsid w:val="007730CD"/>
    <w:rsid w:val="00775C9E"/>
    <w:rsid w:val="00776823"/>
    <w:rsid w:val="00777D4F"/>
    <w:rsid w:val="007837AD"/>
    <w:rsid w:val="0078397F"/>
    <w:rsid w:val="00786636"/>
    <w:rsid w:val="007921D4"/>
    <w:rsid w:val="00797B93"/>
    <w:rsid w:val="007A2D57"/>
    <w:rsid w:val="007A4D51"/>
    <w:rsid w:val="007B08CE"/>
    <w:rsid w:val="007B58B3"/>
    <w:rsid w:val="007C062D"/>
    <w:rsid w:val="007C2B68"/>
    <w:rsid w:val="007D18B7"/>
    <w:rsid w:val="007E11B2"/>
    <w:rsid w:val="007E4F25"/>
    <w:rsid w:val="007E6BF2"/>
    <w:rsid w:val="007F3A99"/>
    <w:rsid w:val="007F500E"/>
    <w:rsid w:val="007F600B"/>
    <w:rsid w:val="00803CD3"/>
    <w:rsid w:val="008074D7"/>
    <w:rsid w:val="0081099D"/>
    <w:rsid w:val="008110C2"/>
    <w:rsid w:val="00815A52"/>
    <w:rsid w:val="00817E57"/>
    <w:rsid w:val="00820E37"/>
    <w:rsid w:val="00825D38"/>
    <w:rsid w:val="00826AC4"/>
    <w:rsid w:val="008321BC"/>
    <w:rsid w:val="00832F54"/>
    <w:rsid w:val="008346EE"/>
    <w:rsid w:val="0084017D"/>
    <w:rsid w:val="00841F43"/>
    <w:rsid w:val="00842C07"/>
    <w:rsid w:val="00845020"/>
    <w:rsid w:val="00845B19"/>
    <w:rsid w:val="00855A43"/>
    <w:rsid w:val="0085790C"/>
    <w:rsid w:val="00860A5A"/>
    <w:rsid w:val="00861E24"/>
    <w:rsid w:val="00862CC1"/>
    <w:rsid w:val="008667EF"/>
    <w:rsid w:val="00874DA9"/>
    <w:rsid w:val="00874E89"/>
    <w:rsid w:val="00876342"/>
    <w:rsid w:val="00877BEF"/>
    <w:rsid w:val="00877D6A"/>
    <w:rsid w:val="00880991"/>
    <w:rsid w:val="0088314A"/>
    <w:rsid w:val="00892AF6"/>
    <w:rsid w:val="00895864"/>
    <w:rsid w:val="008A3231"/>
    <w:rsid w:val="008A63F0"/>
    <w:rsid w:val="008A65B8"/>
    <w:rsid w:val="008A775D"/>
    <w:rsid w:val="008B4F6C"/>
    <w:rsid w:val="008C3681"/>
    <w:rsid w:val="008C7CDF"/>
    <w:rsid w:val="008D1361"/>
    <w:rsid w:val="008D220C"/>
    <w:rsid w:val="008D5BB7"/>
    <w:rsid w:val="008E0504"/>
    <w:rsid w:val="008E1EAE"/>
    <w:rsid w:val="008E3453"/>
    <w:rsid w:val="008E49E7"/>
    <w:rsid w:val="008E55DC"/>
    <w:rsid w:val="008E5945"/>
    <w:rsid w:val="008E7B73"/>
    <w:rsid w:val="008F160C"/>
    <w:rsid w:val="008F28C6"/>
    <w:rsid w:val="00900A4F"/>
    <w:rsid w:val="009013B5"/>
    <w:rsid w:val="0090276A"/>
    <w:rsid w:val="009032BA"/>
    <w:rsid w:val="009073A5"/>
    <w:rsid w:val="009102FC"/>
    <w:rsid w:val="0091380B"/>
    <w:rsid w:val="00921877"/>
    <w:rsid w:val="00923066"/>
    <w:rsid w:val="009231E6"/>
    <w:rsid w:val="009232A8"/>
    <w:rsid w:val="00923A4F"/>
    <w:rsid w:val="009246BB"/>
    <w:rsid w:val="00924ECF"/>
    <w:rsid w:val="009326C6"/>
    <w:rsid w:val="00934242"/>
    <w:rsid w:val="0093424B"/>
    <w:rsid w:val="00935B58"/>
    <w:rsid w:val="0094300E"/>
    <w:rsid w:val="009437DE"/>
    <w:rsid w:val="009438AA"/>
    <w:rsid w:val="00950F55"/>
    <w:rsid w:val="00962113"/>
    <w:rsid w:val="00970749"/>
    <w:rsid w:val="00972D6C"/>
    <w:rsid w:val="00973B51"/>
    <w:rsid w:val="0097514C"/>
    <w:rsid w:val="00980141"/>
    <w:rsid w:val="009901B9"/>
    <w:rsid w:val="009904C3"/>
    <w:rsid w:val="00990DD4"/>
    <w:rsid w:val="00993817"/>
    <w:rsid w:val="00995319"/>
    <w:rsid w:val="009A2385"/>
    <w:rsid w:val="009B1EB0"/>
    <w:rsid w:val="009B2D7B"/>
    <w:rsid w:val="009B62B1"/>
    <w:rsid w:val="009B6791"/>
    <w:rsid w:val="009C0117"/>
    <w:rsid w:val="009C02AC"/>
    <w:rsid w:val="009C4D16"/>
    <w:rsid w:val="009C4F90"/>
    <w:rsid w:val="009C5EA4"/>
    <w:rsid w:val="009C718F"/>
    <w:rsid w:val="009C7EBF"/>
    <w:rsid w:val="009D0E52"/>
    <w:rsid w:val="009D261D"/>
    <w:rsid w:val="009D7F84"/>
    <w:rsid w:val="009E0340"/>
    <w:rsid w:val="009E152B"/>
    <w:rsid w:val="009E1DE6"/>
    <w:rsid w:val="009E3732"/>
    <w:rsid w:val="009E4076"/>
    <w:rsid w:val="009E414C"/>
    <w:rsid w:val="009E4FC6"/>
    <w:rsid w:val="009E6D96"/>
    <w:rsid w:val="009E7F41"/>
    <w:rsid w:val="009F5F09"/>
    <w:rsid w:val="00A01CEF"/>
    <w:rsid w:val="00A0433F"/>
    <w:rsid w:val="00A05F37"/>
    <w:rsid w:val="00A07985"/>
    <w:rsid w:val="00A07DD6"/>
    <w:rsid w:val="00A10BE1"/>
    <w:rsid w:val="00A10C0B"/>
    <w:rsid w:val="00A12804"/>
    <w:rsid w:val="00A14ADA"/>
    <w:rsid w:val="00A179DF"/>
    <w:rsid w:val="00A20939"/>
    <w:rsid w:val="00A26191"/>
    <w:rsid w:val="00A30967"/>
    <w:rsid w:val="00A309CC"/>
    <w:rsid w:val="00A32DD2"/>
    <w:rsid w:val="00A33258"/>
    <w:rsid w:val="00A3660B"/>
    <w:rsid w:val="00A40606"/>
    <w:rsid w:val="00A42AB5"/>
    <w:rsid w:val="00A43FD0"/>
    <w:rsid w:val="00A526CE"/>
    <w:rsid w:val="00A62F94"/>
    <w:rsid w:val="00A63A76"/>
    <w:rsid w:val="00A760E9"/>
    <w:rsid w:val="00A80115"/>
    <w:rsid w:val="00A84411"/>
    <w:rsid w:val="00A90713"/>
    <w:rsid w:val="00A9214E"/>
    <w:rsid w:val="00AA1E37"/>
    <w:rsid w:val="00AA5867"/>
    <w:rsid w:val="00AA703C"/>
    <w:rsid w:val="00AA70BD"/>
    <w:rsid w:val="00AB20E9"/>
    <w:rsid w:val="00AC0491"/>
    <w:rsid w:val="00AC0DA9"/>
    <w:rsid w:val="00AD1277"/>
    <w:rsid w:val="00AD2223"/>
    <w:rsid w:val="00AD379F"/>
    <w:rsid w:val="00AE0EDA"/>
    <w:rsid w:val="00AE27EE"/>
    <w:rsid w:val="00AE6FF4"/>
    <w:rsid w:val="00AF40A1"/>
    <w:rsid w:val="00AF6360"/>
    <w:rsid w:val="00B11583"/>
    <w:rsid w:val="00B15100"/>
    <w:rsid w:val="00B15C8C"/>
    <w:rsid w:val="00B20C89"/>
    <w:rsid w:val="00B22BB6"/>
    <w:rsid w:val="00B22DC7"/>
    <w:rsid w:val="00B250CA"/>
    <w:rsid w:val="00B2657C"/>
    <w:rsid w:val="00B31B58"/>
    <w:rsid w:val="00B33108"/>
    <w:rsid w:val="00B41309"/>
    <w:rsid w:val="00B47FE1"/>
    <w:rsid w:val="00B5678B"/>
    <w:rsid w:val="00B576D9"/>
    <w:rsid w:val="00B839CA"/>
    <w:rsid w:val="00B85F6A"/>
    <w:rsid w:val="00B9146D"/>
    <w:rsid w:val="00B91C35"/>
    <w:rsid w:val="00B92C02"/>
    <w:rsid w:val="00B93383"/>
    <w:rsid w:val="00B966D4"/>
    <w:rsid w:val="00BA77AE"/>
    <w:rsid w:val="00BB16BA"/>
    <w:rsid w:val="00BB4EA3"/>
    <w:rsid w:val="00BC347B"/>
    <w:rsid w:val="00BC3E24"/>
    <w:rsid w:val="00BC56BB"/>
    <w:rsid w:val="00BC5E73"/>
    <w:rsid w:val="00BD40B7"/>
    <w:rsid w:val="00BD6C52"/>
    <w:rsid w:val="00BE0DF7"/>
    <w:rsid w:val="00BE0E07"/>
    <w:rsid w:val="00BE30E1"/>
    <w:rsid w:val="00BE7FCC"/>
    <w:rsid w:val="00BF0CDE"/>
    <w:rsid w:val="00BF1EFC"/>
    <w:rsid w:val="00BF3DBC"/>
    <w:rsid w:val="00BF555E"/>
    <w:rsid w:val="00BF5D16"/>
    <w:rsid w:val="00BF76AC"/>
    <w:rsid w:val="00C01078"/>
    <w:rsid w:val="00C02486"/>
    <w:rsid w:val="00C0328A"/>
    <w:rsid w:val="00C0531E"/>
    <w:rsid w:val="00C12697"/>
    <w:rsid w:val="00C20AB1"/>
    <w:rsid w:val="00C21B3C"/>
    <w:rsid w:val="00C37D78"/>
    <w:rsid w:val="00C4084E"/>
    <w:rsid w:val="00C41BE3"/>
    <w:rsid w:val="00C443B8"/>
    <w:rsid w:val="00C45697"/>
    <w:rsid w:val="00C46230"/>
    <w:rsid w:val="00C503C2"/>
    <w:rsid w:val="00C52B45"/>
    <w:rsid w:val="00C5395B"/>
    <w:rsid w:val="00C53CAA"/>
    <w:rsid w:val="00C55CF5"/>
    <w:rsid w:val="00C565B4"/>
    <w:rsid w:val="00C604D6"/>
    <w:rsid w:val="00C60B31"/>
    <w:rsid w:val="00C614F3"/>
    <w:rsid w:val="00C61EDC"/>
    <w:rsid w:val="00C62722"/>
    <w:rsid w:val="00C62E44"/>
    <w:rsid w:val="00C64CAD"/>
    <w:rsid w:val="00C665A6"/>
    <w:rsid w:val="00C67E3C"/>
    <w:rsid w:val="00C67E9F"/>
    <w:rsid w:val="00C735B4"/>
    <w:rsid w:val="00C74AAA"/>
    <w:rsid w:val="00C7690F"/>
    <w:rsid w:val="00C77D5F"/>
    <w:rsid w:val="00C8754A"/>
    <w:rsid w:val="00C91D4A"/>
    <w:rsid w:val="00C94679"/>
    <w:rsid w:val="00C960EB"/>
    <w:rsid w:val="00CA551C"/>
    <w:rsid w:val="00CA6ADC"/>
    <w:rsid w:val="00CB43D2"/>
    <w:rsid w:val="00CC07F7"/>
    <w:rsid w:val="00CC3FC1"/>
    <w:rsid w:val="00CC4714"/>
    <w:rsid w:val="00CD5A05"/>
    <w:rsid w:val="00CD6398"/>
    <w:rsid w:val="00CE378C"/>
    <w:rsid w:val="00CF1DD5"/>
    <w:rsid w:val="00CF21C9"/>
    <w:rsid w:val="00CF5B47"/>
    <w:rsid w:val="00CF7C06"/>
    <w:rsid w:val="00CF7E05"/>
    <w:rsid w:val="00D11660"/>
    <w:rsid w:val="00D231BB"/>
    <w:rsid w:val="00D30D3C"/>
    <w:rsid w:val="00D37FE6"/>
    <w:rsid w:val="00D434F8"/>
    <w:rsid w:val="00D44CF0"/>
    <w:rsid w:val="00D454D4"/>
    <w:rsid w:val="00D462FA"/>
    <w:rsid w:val="00D52CED"/>
    <w:rsid w:val="00D55224"/>
    <w:rsid w:val="00D55CEA"/>
    <w:rsid w:val="00D56399"/>
    <w:rsid w:val="00D65949"/>
    <w:rsid w:val="00D66FAC"/>
    <w:rsid w:val="00D73A28"/>
    <w:rsid w:val="00D8321F"/>
    <w:rsid w:val="00D87D97"/>
    <w:rsid w:val="00D905CD"/>
    <w:rsid w:val="00D918A4"/>
    <w:rsid w:val="00D95773"/>
    <w:rsid w:val="00D96E55"/>
    <w:rsid w:val="00DA0151"/>
    <w:rsid w:val="00DA7557"/>
    <w:rsid w:val="00DB5ED4"/>
    <w:rsid w:val="00DC4344"/>
    <w:rsid w:val="00DC52AF"/>
    <w:rsid w:val="00DC5D02"/>
    <w:rsid w:val="00DD25FD"/>
    <w:rsid w:val="00DD758C"/>
    <w:rsid w:val="00DD7AEC"/>
    <w:rsid w:val="00DE0A3D"/>
    <w:rsid w:val="00DE4D44"/>
    <w:rsid w:val="00DE6EA3"/>
    <w:rsid w:val="00DF2D55"/>
    <w:rsid w:val="00E00655"/>
    <w:rsid w:val="00E02A51"/>
    <w:rsid w:val="00E05313"/>
    <w:rsid w:val="00E077DE"/>
    <w:rsid w:val="00E10D64"/>
    <w:rsid w:val="00E113A2"/>
    <w:rsid w:val="00E209A4"/>
    <w:rsid w:val="00E22143"/>
    <w:rsid w:val="00E27896"/>
    <w:rsid w:val="00E31FF3"/>
    <w:rsid w:val="00E334BE"/>
    <w:rsid w:val="00E34438"/>
    <w:rsid w:val="00E34907"/>
    <w:rsid w:val="00E362CE"/>
    <w:rsid w:val="00E404AE"/>
    <w:rsid w:val="00E4084B"/>
    <w:rsid w:val="00E41EAB"/>
    <w:rsid w:val="00E42D1F"/>
    <w:rsid w:val="00E434C4"/>
    <w:rsid w:val="00E4397D"/>
    <w:rsid w:val="00E507BF"/>
    <w:rsid w:val="00E507F5"/>
    <w:rsid w:val="00E55183"/>
    <w:rsid w:val="00E56555"/>
    <w:rsid w:val="00E57214"/>
    <w:rsid w:val="00E57430"/>
    <w:rsid w:val="00E64244"/>
    <w:rsid w:val="00E642A8"/>
    <w:rsid w:val="00E7149F"/>
    <w:rsid w:val="00E71AAE"/>
    <w:rsid w:val="00E72555"/>
    <w:rsid w:val="00E72FAB"/>
    <w:rsid w:val="00E83AA5"/>
    <w:rsid w:val="00E84494"/>
    <w:rsid w:val="00E86CA7"/>
    <w:rsid w:val="00E92409"/>
    <w:rsid w:val="00E94776"/>
    <w:rsid w:val="00EA386C"/>
    <w:rsid w:val="00EA58B2"/>
    <w:rsid w:val="00EA68F0"/>
    <w:rsid w:val="00EB060E"/>
    <w:rsid w:val="00EC219D"/>
    <w:rsid w:val="00EC3FBF"/>
    <w:rsid w:val="00EC478D"/>
    <w:rsid w:val="00EC6DF8"/>
    <w:rsid w:val="00ED5BFE"/>
    <w:rsid w:val="00ED605A"/>
    <w:rsid w:val="00ED678C"/>
    <w:rsid w:val="00EE4AE3"/>
    <w:rsid w:val="00EF1332"/>
    <w:rsid w:val="00EF6613"/>
    <w:rsid w:val="00EF773A"/>
    <w:rsid w:val="00F02063"/>
    <w:rsid w:val="00F03569"/>
    <w:rsid w:val="00F047DC"/>
    <w:rsid w:val="00F06DB4"/>
    <w:rsid w:val="00F10C9B"/>
    <w:rsid w:val="00F2732A"/>
    <w:rsid w:val="00F36AA4"/>
    <w:rsid w:val="00F425C9"/>
    <w:rsid w:val="00F47EF2"/>
    <w:rsid w:val="00F502CB"/>
    <w:rsid w:val="00F6065C"/>
    <w:rsid w:val="00F658B5"/>
    <w:rsid w:val="00F6592B"/>
    <w:rsid w:val="00F753E3"/>
    <w:rsid w:val="00F77E19"/>
    <w:rsid w:val="00F831D8"/>
    <w:rsid w:val="00F85789"/>
    <w:rsid w:val="00F858B7"/>
    <w:rsid w:val="00F85C98"/>
    <w:rsid w:val="00F92513"/>
    <w:rsid w:val="00F92678"/>
    <w:rsid w:val="00F92838"/>
    <w:rsid w:val="00F95537"/>
    <w:rsid w:val="00FA20D8"/>
    <w:rsid w:val="00FA2FEF"/>
    <w:rsid w:val="00FB14BC"/>
    <w:rsid w:val="00FB328B"/>
    <w:rsid w:val="00FB5766"/>
    <w:rsid w:val="00FC42A5"/>
    <w:rsid w:val="00FC57A8"/>
    <w:rsid w:val="00FD4B49"/>
    <w:rsid w:val="00FE4C61"/>
    <w:rsid w:val="00FE54C2"/>
    <w:rsid w:val="00FF1953"/>
    <w:rsid w:val="00FF21EC"/>
    <w:rsid w:val="00FF4632"/>
    <w:rsid w:val="00FF64BF"/>
    <w:rsid w:val="00FF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AD4250"/>
  <w14:defaultImageDpi w14:val="32767"/>
  <w15:chartTrackingRefBased/>
  <w15:docId w15:val="{082C1B75-92AE-1741-808E-480257178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8407F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8407F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2805</Words>
  <Characters>15993</Characters>
  <Application>Microsoft Office Word</Application>
  <DocSecurity>0</DocSecurity>
  <Lines>133</Lines>
  <Paragraphs>37</Paragraphs>
  <ScaleCrop>false</ScaleCrop>
  <Company/>
  <LinksUpToDate>false</LinksUpToDate>
  <CharactersWithSpaces>18761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Longda Jiang</dc:creator>
  <cp:keywords/>
  <dc:description/>
  <cp:lastModifiedBy>Longda Jiang</cp:lastModifiedBy>
  <cp:revision>14</cp:revision>
  <dcterms:created xsi:type="dcterms:W3CDTF">2021-09-10T05:44:00Z</dcterms:created>
  <dcterms:modified xsi:type="dcterms:W3CDTF">2021-09-10T06:14:00Z</dcterms:modified>
</cp:coreProperties>
</file>