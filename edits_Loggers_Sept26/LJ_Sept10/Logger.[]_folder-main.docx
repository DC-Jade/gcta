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A736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bivar_reml.cpp:81: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(_n) + " individuals are in common in these files.");</w:t>
      </w:r>
    </w:p>
    <w:p w14:paraId="56D4B9E7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data.cpp:383: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"There are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multi_</w:t>
      </w:r>
      <w:proofErr w:type="gramStart"/>
      <w:r w:rsidRPr="00382A3A">
        <w:rPr>
          <w:rFonts w:ascii="Courier New" w:hAnsi="Courier New" w:cs="Courier New"/>
        </w:rPr>
        <w:t>bfiles.size</w:t>
      </w:r>
      <w:proofErr w:type="spellEnd"/>
      <w:proofErr w:type="gramEnd"/>
      <w:r w:rsidRPr="00382A3A">
        <w:rPr>
          <w:rFonts w:ascii="Courier New" w:hAnsi="Courier New" w:cs="Courier New"/>
        </w:rPr>
        <w:t xml:space="preserve">()) + " PLINK genotype files specified in [" + </w:t>
      </w:r>
      <w:proofErr w:type="spellStart"/>
      <w:r w:rsidRPr="00382A3A">
        <w:rPr>
          <w:rFonts w:ascii="Courier New" w:hAnsi="Courier New" w:cs="Courier New"/>
        </w:rPr>
        <w:t>bfile_list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39ECB35A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>data.cpp:390:    if(</w:t>
      </w:r>
      <w:proofErr w:type="spellStart"/>
      <w:r w:rsidRPr="00382A3A">
        <w:rPr>
          <w:rFonts w:ascii="Courier New" w:hAnsi="Courier New" w:cs="Courier New"/>
        </w:rPr>
        <w:t>msg_flag</w:t>
      </w:r>
      <w:proofErr w:type="spellEnd"/>
      <w:r w:rsidRPr="00382A3A">
        <w:rPr>
          <w:rFonts w:ascii="Courier New" w:hAnsi="Courier New" w:cs="Courier New"/>
        </w:rPr>
        <w:t xml:space="preserve">)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"Reading PLINK FAM file from [" + </w:t>
      </w:r>
      <w:proofErr w:type="spellStart"/>
      <w:r w:rsidRPr="00382A3A">
        <w:rPr>
          <w:rFonts w:ascii="Courier New" w:hAnsi="Courier New" w:cs="Courier New"/>
        </w:rPr>
        <w:t>famfile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48A954C4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data.cpp:415: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indi_num</w:t>
      </w:r>
      <w:proofErr w:type="spellEnd"/>
      <w:r w:rsidRPr="00382A3A">
        <w:rPr>
          <w:rFonts w:ascii="Courier New" w:hAnsi="Courier New" w:cs="Courier New"/>
        </w:rPr>
        <w:t xml:space="preserve">) + " individuals to be included from [" + </w:t>
      </w:r>
      <w:proofErr w:type="spellStart"/>
      <w:r w:rsidRPr="00382A3A">
        <w:rPr>
          <w:rFonts w:ascii="Courier New" w:hAnsi="Courier New" w:cs="Courier New"/>
        </w:rPr>
        <w:t>famfile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2325D193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data.cpp:421: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"\</w:t>
      </w:r>
      <w:proofErr w:type="spellStart"/>
      <w:r w:rsidRPr="00382A3A">
        <w:rPr>
          <w:rFonts w:ascii="Courier New" w:hAnsi="Courier New" w:cs="Courier New"/>
        </w:rPr>
        <w:t>nReading</w:t>
      </w:r>
      <w:proofErr w:type="spellEnd"/>
      <w:r w:rsidRPr="00382A3A">
        <w:rPr>
          <w:rFonts w:ascii="Courier New" w:hAnsi="Courier New" w:cs="Courier New"/>
        </w:rPr>
        <w:t xml:space="preserve"> the PLINK FAM files ....");</w:t>
      </w:r>
    </w:p>
    <w:p w14:paraId="7CE5BD3B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data.cpp:441: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(_</w:t>
      </w:r>
      <w:proofErr w:type="spellStart"/>
      <w:r w:rsidRPr="00382A3A">
        <w:rPr>
          <w:rFonts w:ascii="Courier New" w:hAnsi="Courier New" w:cs="Courier New"/>
        </w:rPr>
        <w:t>indi_num</w:t>
      </w:r>
      <w:proofErr w:type="spellEnd"/>
      <w:r w:rsidRPr="00382A3A">
        <w:rPr>
          <w:rFonts w:ascii="Courier New" w:hAnsi="Courier New" w:cs="Courier New"/>
        </w:rPr>
        <w:t>) + " individuals have been included from the PLINK FAM files.");</w:t>
      </w:r>
    </w:p>
    <w:p w14:paraId="14996F8E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data.cpp:498: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"Duplicated SNP ID " + </w:t>
      </w:r>
      <w:proofErr w:type="spellStart"/>
      <w:r w:rsidRPr="00382A3A">
        <w:rPr>
          <w:rFonts w:ascii="Courier New" w:hAnsi="Courier New" w:cs="Courier New"/>
        </w:rPr>
        <w:t>strbuf</w:t>
      </w:r>
      <w:proofErr w:type="spellEnd"/>
      <w:r w:rsidRPr="00382A3A">
        <w:rPr>
          <w:rFonts w:ascii="Courier New" w:hAnsi="Courier New" w:cs="Courier New"/>
        </w:rPr>
        <w:t xml:space="preserve"> + " has been changed to " + </w:t>
      </w:r>
      <w:proofErr w:type="spellStart"/>
      <w:r w:rsidRPr="00382A3A">
        <w:rPr>
          <w:rFonts w:ascii="Courier New" w:hAnsi="Courier New" w:cs="Courier New"/>
        </w:rPr>
        <w:t>tsnp_name</w:t>
      </w:r>
      <w:proofErr w:type="spellEnd"/>
      <w:r w:rsidRPr="00382A3A">
        <w:rPr>
          <w:rFonts w:ascii="Courier New" w:hAnsi="Courier New" w:cs="Courier New"/>
        </w:rPr>
        <w:t xml:space="preserve"> + ".");</w:t>
      </w:r>
    </w:p>
    <w:p w14:paraId="5D595C72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>data.cpp:531:    if(</w:t>
      </w:r>
      <w:proofErr w:type="spellStart"/>
      <w:r w:rsidRPr="00382A3A">
        <w:rPr>
          <w:rFonts w:ascii="Courier New" w:hAnsi="Courier New" w:cs="Courier New"/>
        </w:rPr>
        <w:t>msg_flag</w:t>
      </w:r>
      <w:proofErr w:type="spellEnd"/>
      <w:r w:rsidRPr="00382A3A">
        <w:rPr>
          <w:rFonts w:ascii="Courier New" w:hAnsi="Courier New" w:cs="Courier New"/>
        </w:rPr>
        <w:t xml:space="preserve">)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"Reading PLINK BIM file from [" + </w:t>
      </w:r>
      <w:proofErr w:type="spellStart"/>
      <w:r w:rsidRPr="00382A3A">
        <w:rPr>
          <w:rFonts w:ascii="Courier New" w:hAnsi="Courier New" w:cs="Courier New"/>
        </w:rPr>
        <w:t>bimfile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483C74A7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data.cpp:555: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snp_num</w:t>
      </w:r>
      <w:proofErr w:type="spellEnd"/>
      <w:r w:rsidRPr="00382A3A">
        <w:rPr>
          <w:rFonts w:ascii="Courier New" w:hAnsi="Courier New" w:cs="Courier New"/>
        </w:rPr>
        <w:t xml:space="preserve">) + " SNPs to be included from [" + </w:t>
      </w:r>
      <w:proofErr w:type="spellStart"/>
      <w:r w:rsidRPr="00382A3A">
        <w:rPr>
          <w:rFonts w:ascii="Courier New" w:hAnsi="Courier New" w:cs="Courier New"/>
        </w:rPr>
        <w:t>bimfile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52541271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data.cpp:561: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"Reading the PLINK BIM files ...");</w:t>
      </w:r>
    </w:p>
    <w:p w14:paraId="7E5468D7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data.cpp:585: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(_</w:t>
      </w:r>
      <w:proofErr w:type="spellStart"/>
      <w:r w:rsidRPr="00382A3A">
        <w:rPr>
          <w:rFonts w:ascii="Courier New" w:hAnsi="Courier New" w:cs="Courier New"/>
        </w:rPr>
        <w:t>snp_num</w:t>
      </w:r>
      <w:proofErr w:type="spellEnd"/>
      <w:r w:rsidRPr="00382A3A">
        <w:rPr>
          <w:rFonts w:ascii="Courier New" w:hAnsi="Courier New" w:cs="Courier New"/>
        </w:rPr>
        <w:t>) + " SNPs to be included from PLINK BIM files.");</w:t>
      </w:r>
    </w:p>
    <w:p w14:paraId="0747009C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>data.cpp:628:    if(</w:t>
      </w:r>
      <w:proofErr w:type="spellStart"/>
      <w:r w:rsidRPr="00382A3A">
        <w:rPr>
          <w:rFonts w:ascii="Courier New" w:hAnsi="Courier New" w:cs="Courier New"/>
        </w:rPr>
        <w:t>msg_flag</w:t>
      </w:r>
      <w:proofErr w:type="spellEnd"/>
      <w:r w:rsidRPr="00382A3A">
        <w:rPr>
          <w:rFonts w:ascii="Courier New" w:hAnsi="Courier New" w:cs="Courier New"/>
        </w:rPr>
        <w:t xml:space="preserve">)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"Reading PLINK BED file from [" + </w:t>
      </w:r>
      <w:proofErr w:type="spellStart"/>
      <w:r w:rsidRPr="00382A3A">
        <w:rPr>
          <w:rFonts w:ascii="Courier New" w:hAnsi="Courier New" w:cs="Courier New"/>
        </w:rPr>
        <w:t>bedfile</w:t>
      </w:r>
      <w:proofErr w:type="spellEnd"/>
      <w:r w:rsidRPr="00382A3A">
        <w:rPr>
          <w:rFonts w:ascii="Courier New" w:hAnsi="Courier New" w:cs="Courier New"/>
        </w:rPr>
        <w:t xml:space="preserve"> + "] in SNP-major format ...");</w:t>
      </w:r>
    </w:p>
    <w:p w14:paraId="49EF27EE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>data.cpp:660:    if(</w:t>
      </w:r>
      <w:proofErr w:type="spellStart"/>
      <w:r w:rsidRPr="00382A3A">
        <w:rPr>
          <w:rFonts w:ascii="Courier New" w:hAnsi="Courier New" w:cs="Courier New"/>
        </w:rPr>
        <w:t>msg_flag</w:t>
      </w:r>
      <w:proofErr w:type="spellEnd"/>
      <w:r w:rsidRPr="00382A3A">
        <w:rPr>
          <w:rFonts w:ascii="Courier New" w:hAnsi="Courier New" w:cs="Courier New"/>
        </w:rPr>
        <w:t xml:space="preserve">)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"Genotype data for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nindi_chr</w:t>
      </w:r>
      <w:proofErr w:type="spellEnd"/>
      <w:r w:rsidRPr="00382A3A">
        <w:rPr>
          <w:rFonts w:ascii="Courier New" w:hAnsi="Courier New" w:cs="Courier New"/>
        </w:rPr>
        <w:t xml:space="preserve">) + " individuals and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nsnp_chr</w:t>
      </w:r>
      <w:proofErr w:type="spellEnd"/>
      <w:r w:rsidRPr="00382A3A">
        <w:rPr>
          <w:rFonts w:ascii="Courier New" w:hAnsi="Courier New" w:cs="Courier New"/>
        </w:rPr>
        <w:t xml:space="preserve">) + " SNPs to be included from [" + </w:t>
      </w:r>
      <w:proofErr w:type="spellStart"/>
      <w:r w:rsidRPr="00382A3A">
        <w:rPr>
          <w:rFonts w:ascii="Courier New" w:hAnsi="Courier New" w:cs="Courier New"/>
        </w:rPr>
        <w:t>bedfile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76DBA555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data.cpp:672: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"Reading PLINK BED files ...");</w:t>
      </w:r>
    </w:p>
    <w:p w14:paraId="63629FD8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data.cpp:695:    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"Skip reading " + </w:t>
      </w:r>
      <w:proofErr w:type="spellStart"/>
      <w:r w:rsidRPr="00382A3A">
        <w:rPr>
          <w:rFonts w:ascii="Courier New" w:hAnsi="Courier New" w:cs="Courier New"/>
        </w:rPr>
        <w:t>multi_bfiles</w:t>
      </w:r>
      <w:proofErr w:type="spellEnd"/>
      <w:r w:rsidRPr="00382A3A">
        <w:rPr>
          <w:rFonts w:ascii="Courier New" w:hAnsi="Courier New" w:cs="Courier New"/>
        </w:rPr>
        <w:t>[</w:t>
      </w:r>
      <w:proofErr w:type="spellStart"/>
      <w:r w:rsidRPr="00382A3A">
        <w:rPr>
          <w:rFonts w:ascii="Courier New" w:hAnsi="Courier New" w:cs="Courier New"/>
        </w:rPr>
        <w:t>i</w:t>
      </w:r>
      <w:proofErr w:type="spellEnd"/>
      <w:r w:rsidRPr="00382A3A">
        <w:rPr>
          <w:rFonts w:ascii="Courier New" w:hAnsi="Courier New" w:cs="Courier New"/>
        </w:rPr>
        <w:t xml:space="preserve">] + </w:t>
      </w:r>
      <w:proofErr w:type="gramStart"/>
      <w:r w:rsidRPr="00382A3A">
        <w:rPr>
          <w:rFonts w:ascii="Courier New" w:hAnsi="Courier New" w:cs="Courier New"/>
        </w:rPr>
        <w:t>".bed</w:t>
      </w:r>
      <w:proofErr w:type="gramEnd"/>
      <w:r w:rsidRPr="00382A3A">
        <w:rPr>
          <w:rFonts w:ascii="Courier New" w:hAnsi="Courier New" w:cs="Courier New"/>
        </w:rPr>
        <w:t>, no SNPs retained on this chromosome.");</w:t>
      </w:r>
    </w:p>
    <w:p w14:paraId="599B05F2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data.cpp:702: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"Genotype data for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(_</w:t>
      </w:r>
      <w:proofErr w:type="spellStart"/>
      <w:proofErr w:type="gramStart"/>
      <w:r w:rsidRPr="00382A3A">
        <w:rPr>
          <w:rFonts w:ascii="Courier New" w:hAnsi="Courier New" w:cs="Courier New"/>
        </w:rPr>
        <w:t>keep.size</w:t>
      </w:r>
      <w:proofErr w:type="spellEnd"/>
      <w:proofErr w:type="gramEnd"/>
      <w:r w:rsidRPr="00382A3A">
        <w:rPr>
          <w:rFonts w:ascii="Courier New" w:hAnsi="Courier New" w:cs="Courier New"/>
        </w:rPr>
        <w:t xml:space="preserve">()) + " individuals and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(_</w:t>
      </w:r>
      <w:proofErr w:type="spellStart"/>
      <w:r w:rsidRPr="00382A3A">
        <w:rPr>
          <w:rFonts w:ascii="Courier New" w:hAnsi="Courier New" w:cs="Courier New"/>
        </w:rPr>
        <w:t>include.size</w:t>
      </w:r>
      <w:proofErr w:type="spellEnd"/>
      <w:r w:rsidRPr="00382A3A">
        <w:rPr>
          <w:rFonts w:ascii="Courier New" w:hAnsi="Courier New" w:cs="Courier New"/>
        </w:rPr>
        <w:t>()) + " SNPs have been included.");</w:t>
      </w:r>
    </w:p>
    <w:p w14:paraId="2B400502" w14:textId="66EF34C9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data.cpp:1603: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>(0, "gender information (the 5th column of the .fam file) is required for analysis on chromosome X</w:t>
      </w:r>
      <w:ins w:id="0" w:author="Longda Jiang" w:date="2021-09-10T14:31:00Z">
        <w:r w:rsidR="00B54A72">
          <w:rPr>
            <w:rFonts w:ascii="Courier New" w:hAnsi="Courier New" w:cs="Courier New"/>
            <w:lang w:val="en-AU"/>
          </w:rPr>
          <w:t>.</w:t>
        </w:r>
      </w:ins>
      <w:del w:id="1" w:author="Longda Jiang" w:date="2021-09-10T14:31:00Z">
        <w:r w:rsidRPr="00382A3A" w:rsidDel="00B54A72">
          <w:rPr>
            <w:rFonts w:ascii="Courier New" w:hAnsi="Courier New" w:cs="Courier New"/>
          </w:rPr>
          <w:delText>,</w:delText>
        </w:r>
      </w:del>
      <w:r w:rsidRPr="00382A3A">
        <w:rPr>
          <w:rFonts w:ascii="Courier New" w:hAnsi="Courier New" w:cs="Courier New"/>
        </w:rPr>
        <w:t xml:space="preserve"> GCTA assumes those missing samples as female.");</w:t>
      </w:r>
    </w:p>
    <w:p w14:paraId="520CED60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est_hsq.cpp:229:    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"ignored line #"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(line) + ".");</w:t>
      </w:r>
    </w:p>
    <w:p w14:paraId="54FB58EF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est_hsq.cpp:1152:        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>(0, "more than half of the variance components are constrained.");</w:t>
      </w:r>
    </w:p>
    <w:p w14:paraId="498FB997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grm.cpp:888: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missnp_</w:t>
      </w:r>
      <w:proofErr w:type="gramStart"/>
      <w:r w:rsidRPr="00382A3A">
        <w:rPr>
          <w:rFonts w:ascii="Courier New" w:hAnsi="Courier New" w:cs="Courier New"/>
        </w:rPr>
        <w:t>list.size</w:t>
      </w:r>
      <w:proofErr w:type="spellEnd"/>
      <w:proofErr w:type="gramEnd"/>
      <w:r w:rsidRPr="00382A3A">
        <w:rPr>
          <w:rFonts w:ascii="Courier New" w:hAnsi="Courier New" w:cs="Courier New"/>
        </w:rPr>
        <w:t xml:space="preserve">()) + " SNPs are not found or alleles mismatch in the target genotype"); </w:t>
      </w:r>
    </w:p>
    <w:p w14:paraId="29CFBDDC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gsmr.cpp:98: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"\</w:t>
      </w:r>
      <w:proofErr w:type="spellStart"/>
      <w:r w:rsidRPr="00382A3A">
        <w:rPr>
          <w:rFonts w:ascii="Courier New" w:hAnsi="Courier New" w:cs="Courier New"/>
        </w:rPr>
        <w:t>nReading</w:t>
      </w:r>
      <w:proofErr w:type="spellEnd"/>
      <w:r w:rsidRPr="00382A3A">
        <w:rPr>
          <w:rFonts w:ascii="Courier New" w:hAnsi="Courier New" w:cs="Courier New"/>
        </w:rPr>
        <w:t xml:space="preserve"> GWAS summary data for exposure(s) from [" + </w:t>
      </w:r>
      <w:proofErr w:type="spellStart"/>
      <w:r w:rsidRPr="00382A3A">
        <w:rPr>
          <w:rFonts w:ascii="Courier New" w:hAnsi="Courier New" w:cs="Courier New"/>
        </w:rPr>
        <w:t>expo_file_list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21B358E5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gsmr.cpp:119: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"Reading GWAS summary data for outcome(s) from [" + </w:t>
      </w:r>
      <w:proofErr w:type="spellStart"/>
      <w:r w:rsidRPr="00382A3A">
        <w:rPr>
          <w:rFonts w:ascii="Courier New" w:hAnsi="Courier New" w:cs="Courier New"/>
        </w:rPr>
        <w:t>outcome_file_list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786616F7" w14:textId="774B4B7D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gsmr.cpp:156: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nsnp</w:t>
      </w:r>
      <w:proofErr w:type="spellEnd"/>
      <w:r w:rsidRPr="00382A3A">
        <w:rPr>
          <w:rFonts w:ascii="Courier New" w:hAnsi="Courier New" w:cs="Courier New"/>
        </w:rPr>
        <w:t xml:space="preserve">) + " </w:t>
      </w:r>
      <w:del w:id="2" w:author="Longda Jiang" w:date="2021-09-10T14:32:00Z">
        <w:r w:rsidRPr="00382A3A" w:rsidDel="00646420">
          <w:rPr>
            <w:rFonts w:ascii="Courier New" w:hAnsi="Courier New" w:cs="Courier New"/>
          </w:rPr>
          <w:delText xml:space="preserve">SNPs </w:delText>
        </w:r>
      </w:del>
      <w:r w:rsidRPr="00382A3A">
        <w:rPr>
          <w:rFonts w:ascii="Courier New" w:hAnsi="Courier New" w:cs="Courier New"/>
        </w:rPr>
        <w:t>genome-wide significant SNPs in common between the exposure(s) and the outcome(s).");</w:t>
      </w:r>
    </w:p>
    <w:p w14:paraId="7F8BF065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gsmr.cpp:182: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"Filtering out SNPs with multiple alleles or missing value ...");</w:t>
      </w:r>
    </w:p>
    <w:p w14:paraId="36925DD6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gsmr.cpp:197:    else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nsnp</w:t>
      </w:r>
      <w:proofErr w:type="spellEnd"/>
      <w:r w:rsidRPr="00382A3A">
        <w:rPr>
          <w:rFonts w:ascii="Courier New" w:hAnsi="Courier New" w:cs="Courier New"/>
        </w:rPr>
        <w:t>) + " SNPs are retained after filtering.");</w:t>
      </w:r>
    </w:p>
    <w:p w14:paraId="28269A0F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gsmr.cpp:208: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(_</w:t>
      </w:r>
      <w:proofErr w:type="spellStart"/>
      <w:proofErr w:type="gramStart"/>
      <w:r w:rsidRPr="00382A3A">
        <w:rPr>
          <w:rFonts w:ascii="Courier New" w:hAnsi="Courier New" w:cs="Courier New"/>
        </w:rPr>
        <w:t>include.size</w:t>
      </w:r>
      <w:proofErr w:type="spellEnd"/>
      <w:proofErr w:type="gramEnd"/>
      <w:r w:rsidRPr="00382A3A">
        <w:rPr>
          <w:rFonts w:ascii="Courier New" w:hAnsi="Courier New" w:cs="Courier New"/>
        </w:rPr>
        <w:t xml:space="preserve">()) + " genome-wide significant SNPs with p &lt; " + </w:t>
      </w:r>
      <w:proofErr w:type="spellStart"/>
      <w:r w:rsidRPr="00382A3A">
        <w:rPr>
          <w:rFonts w:ascii="Courier New" w:hAnsi="Courier New" w:cs="Courier New"/>
        </w:rPr>
        <w:t>ss.str</w:t>
      </w:r>
      <w:proofErr w:type="spellEnd"/>
      <w:r w:rsidRPr="00382A3A">
        <w:rPr>
          <w:rFonts w:ascii="Courier New" w:hAnsi="Courier New" w:cs="Courier New"/>
        </w:rPr>
        <w:t>() + " are in common among the exposure(s), the outcome(s) and the LD reference sample.\n");</w:t>
      </w:r>
    </w:p>
    <w:p w14:paraId="6BF0F794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gsmr.cpp:253: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"LD score regression analysis to estimate sample overlap between each pair of exposure and outcome ...");</w:t>
      </w:r>
    </w:p>
    <w:p w14:paraId="1656E992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gsmr.cpp:258: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"Univariate LD score regression analysis ...");</w:t>
      </w:r>
    </w:p>
    <w:p w14:paraId="1F4B42CF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lastRenderedPageBreak/>
        <w:t xml:space="preserve">gsmr.cpp:263: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"Bivariate LD score regression analysis ...");</w:t>
      </w:r>
    </w:p>
    <w:p w14:paraId="254EBE97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gsmr.cpp:281: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"Intercept:");</w:t>
      </w:r>
    </w:p>
    <w:p w14:paraId="58F273F5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gsmr.cpp:287: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382A3A">
        <w:rPr>
          <w:rFonts w:ascii="Courier New" w:hAnsi="Courier New" w:cs="Courier New"/>
        </w:rPr>
        <w:t>ss.str</w:t>
      </w:r>
      <w:proofErr w:type="spellEnd"/>
      <w:r w:rsidRPr="00382A3A">
        <w:rPr>
          <w:rFonts w:ascii="Courier New" w:hAnsi="Courier New" w:cs="Courier New"/>
        </w:rPr>
        <w:t>(</w:t>
      </w:r>
      <w:proofErr w:type="gramEnd"/>
      <w:r w:rsidRPr="00382A3A">
        <w:rPr>
          <w:rFonts w:ascii="Courier New" w:hAnsi="Courier New" w:cs="Courier New"/>
        </w:rPr>
        <w:t>));</w:t>
      </w:r>
    </w:p>
    <w:p w14:paraId="68575452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gsmr.cpp:289: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"LD score regression analysis completed.");</w:t>
      </w:r>
    </w:p>
    <w:p w14:paraId="794AB137" w14:textId="1C37C0D9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gsmr.cpp:303: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</w:t>
      </w:r>
      <w:ins w:id="3" w:author="Longda Jiang" w:date="2021-09-10T14:34:00Z">
        <w:r w:rsidR="00646420">
          <w:rPr>
            <w:rFonts w:ascii="Courier New" w:hAnsi="Courier New" w:cs="Courier New"/>
          </w:rPr>
          <w:t>Using c</w:t>
        </w:r>
      </w:ins>
      <w:del w:id="4" w:author="Longda Jiang" w:date="2021-09-10T14:34:00Z">
        <w:r w:rsidRPr="00382A3A" w:rsidDel="00646420">
          <w:rPr>
            <w:rFonts w:ascii="Courier New" w:hAnsi="Courier New" w:cs="Courier New"/>
          </w:rPr>
          <w:delText>C</w:delText>
        </w:r>
      </w:del>
      <w:r w:rsidRPr="00382A3A">
        <w:rPr>
          <w:rFonts w:ascii="Courier New" w:hAnsi="Courier New" w:cs="Courier New"/>
        </w:rPr>
        <w:t>orrelation of SNP effects to estimate sample overlap between each pair of exposure and outcome ...");</w:t>
      </w:r>
    </w:p>
    <w:p w14:paraId="417D8C9B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gsmr.cpp:340: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"Correlation:");</w:t>
      </w:r>
    </w:p>
    <w:p w14:paraId="0887F971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gsmr.cpp:346: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382A3A">
        <w:rPr>
          <w:rFonts w:ascii="Courier New" w:hAnsi="Courier New" w:cs="Courier New"/>
        </w:rPr>
        <w:t>ss.str</w:t>
      </w:r>
      <w:proofErr w:type="spellEnd"/>
      <w:r w:rsidRPr="00382A3A">
        <w:rPr>
          <w:rFonts w:ascii="Courier New" w:hAnsi="Courier New" w:cs="Courier New"/>
        </w:rPr>
        <w:t>(</w:t>
      </w:r>
      <w:proofErr w:type="gramEnd"/>
      <w:r w:rsidRPr="00382A3A">
        <w:rPr>
          <w:rFonts w:ascii="Courier New" w:hAnsi="Courier New" w:cs="Courier New"/>
        </w:rPr>
        <w:t>));</w:t>
      </w:r>
    </w:p>
    <w:p w14:paraId="63792370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gsmr.cpp:348: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"Correlation computation completed.");</w:t>
      </w:r>
    </w:p>
    <w:p w14:paraId="39517327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gsmr.cpp:461: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"Checking allele frequencies among the GWAS summary data and the reference sample...");</w:t>
      </w:r>
    </w:p>
    <w:p w14:paraId="04BB757D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gsmr.cpp:505: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"");</w:t>
      </w:r>
    </w:p>
    <w:p w14:paraId="2696F97B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gsmr.cpp:515: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</w:t>
      </w:r>
      <w:proofErr w:type="gramStart"/>
      <w:r w:rsidRPr="00382A3A">
        <w:rPr>
          <w:rFonts w:ascii="Courier New" w:hAnsi="Courier New" w:cs="Courier New"/>
        </w:rPr>
        <w:t>0,  "</w:t>
      </w:r>
      <w:proofErr w:type="gramEnd"/>
      <w:r w:rsidRPr="00382A3A">
        <w:rPr>
          <w:rFonts w:ascii="Courier New" w:hAnsi="Courier New" w:cs="Courier New"/>
        </w:rPr>
        <w:t xml:space="preserve">The pleiotropic SNPs filtered by HEIDI-outlier analysis have been saved in [" + </w:t>
      </w:r>
      <w:proofErr w:type="spellStart"/>
      <w:r w:rsidRPr="00382A3A">
        <w:rPr>
          <w:rFonts w:ascii="Courier New" w:hAnsi="Courier New" w:cs="Courier New"/>
        </w:rPr>
        <w:t>pleio_snpfile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08ED9896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gsmr.cpp:528:    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"Saving the SNP instruments for the GSMR plots to [" + </w:t>
      </w:r>
      <w:proofErr w:type="spellStart"/>
      <w:r w:rsidRPr="00382A3A">
        <w:rPr>
          <w:rFonts w:ascii="Courier New" w:hAnsi="Courier New" w:cs="Courier New"/>
        </w:rPr>
        <w:t>output_filename</w:t>
      </w:r>
      <w:proofErr w:type="spellEnd"/>
      <w:r w:rsidRPr="00382A3A">
        <w:rPr>
          <w:rFonts w:ascii="Courier New" w:hAnsi="Courier New" w:cs="Courier New"/>
        </w:rPr>
        <w:t xml:space="preserve"> + "] ...");</w:t>
      </w:r>
    </w:p>
    <w:p w14:paraId="1E036F1D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gsmr.cpp:535:    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>(0, "Not enough SNP instruments to be saved in the compressed text file.");</w:t>
      </w:r>
    </w:p>
    <w:p w14:paraId="04CA5CFE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gsmr.cpp:541: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"Saving the GSMR analyses results of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(_</w:t>
      </w:r>
      <w:proofErr w:type="spellStart"/>
      <w:r w:rsidRPr="00382A3A">
        <w:rPr>
          <w:rFonts w:ascii="Courier New" w:hAnsi="Courier New" w:cs="Courier New"/>
        </w:rPr>
        <w:t>expo_num</w:t>
      </w:r>
      <w:proofErr w:type="spellEnd"/>
      <w:r w:rsidRPr="00382A3A">
        <w:rPr>
          <w:rFonts w:ascii="Courier New" w:hAnsi="Courier New" w:cs="Courier New"/>
        </w:rPr>
        <w:t>) + " exposure(s) and "</w:t>
      </w:r>
    </w:p>
    <w:p w14:paraId="625E2B40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gsmr.cpp:547: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"\</w:t>
      </w:r>
      <w:proofErr w:type="spellStart"/>
      <w:r w:rsidRPr="00382A3A">
        <w:rPr>
          <w:rFonts w:ascii="Courier New" w:hAnsi="Courier New" w:cs="Courier New"/>
        </w:rPr>
        <w:t>nGSMR</w:t>
      </w:r>
      <w:proofErr w:type="spellEnd"/>
      <w:r w:rsidRPr="00382A3A">
        <w:rPr>
          <w:rFonts w:ascii="Courier New" w:hAnsi="Courier New" w:cs="Courier New"/>
        </w:rPr>
        <w:t xml:space="preserve"> analyses completed.");</w:t>
      </w:r>
    </w:p>
    <w:p w14:paraId="51AE322E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gsmr.cpp:566:    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"\</w:t>
      </w:r>
      <w:proofErr w:type="spellStart"/>
      <w:r w:rsidRPr="00382A3A">
        <w:rPr>
          <w:rFonts w:ascii="Courier New" w:hAnsi="Courier New" w:cs="Courier New"/>
        </w:rPr>
        <w:t>nForward</w:t>
      </w:r>
      <w:proofErr w:type="spellEnd"/>
      <w:r w:rsidRPr="00382A3A">
        <w:rPr>
          <w:rFonts w:ascii="Courier New" w:hAnsi="Courier New" w:cs="Courier New"/>
        </w:rPr>
        <w:t xml:space="preserve"> GSMR analysis for exposure #"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 xml:space="preserve">(i+1) + " and outcome #"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(j+1) + " ..."</w:t>
      </w:r>
      <w:proofErr w:type="gramStart"/>
      <w:r w:rsidRPr="00382A3A">
        <w:rPr>
          <w:rFonts w:ascii="Courier New" w:hAnsi="Courier New" w:cs="Courier New"/>
        </w:rPr>
        <w:t xml:space="preserve">);   </w:t>
      </w:r>
      <w:proofErr w:type="gramEnd"/>
      <w:r w:rsidRPr="00382A3A">
        <w:rPr>
          <w:rFonts w:ascii="Courier New" w:hAnsi="Courier New" w:cs="Courier New"/>
        </w:rPr>
        <w:t xml:space="preserve">      </w:t>
      </w:r>
    </w:p>
    <w:p w14:paraId="22C7F930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gsmr.cpp:570:        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err_msg</w:t>
      </w:r>
      <w:proofErr w:type="spellEnd"/>
      <w:r w:rsidRPr="00382A3A">
        <w:rPr>
          <w:rFonts w:ascii="Courier New" w:hAnsi="Courier New" w:cs="Courier New"/>
        </w:rPr>
        <w:t>);</w:t>
      </w:r>
    </w:p>
    <w:p w14:paraId="6CAF5E2F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gsmr.cpp:572:        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"Forward GSMR analysis for exposure #"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 xml:space="preserve">(i+1) + " and outcome #"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(j+1) + " completed.");</w:t>
      </w:r>
    </w:p>
    <w:p w14:paraId="1EBD104F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gsmr.cpp:603:    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"\</w:t>
      </w:r>
      <w:proofErr w:type="spellStart"/>
      <w:r w:rsidRPr="00382A3A">
        <w:rPr>
          <w:rFonts w:ascii="Courier New" w:hAnsi="Courier New" w:cs="Courier New"/>
        </w:rPr>
        <w:t>nReverse</w:t>
      </w:r>
      <w:proofErr w:type="spellEnd"/>
      <w:r w:rsidRPr="00382A3A">
        <w:rPr>
          <w:rFonts w:ascii="Courier New" w:hAnsi="Courier New" w:cs="Courier New"/>
        </w:rPr>
        <w:t xml:space="preserve"> GSMR analysis for exposure #"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 xml:space="preserve">(j+1) + " and outcome #"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(i+1) + " ...");</w:t>
      </w:r>
    </w:p>
    <w:p w14:paraId="56277B71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gsmr.cpp:607:        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err_msg</w:t>
      </w:r>
      <w:proofErr w:type="spellEnd"/>
      <w:r w:rsidRPr="00382A3A">
        <w:rPr>
          <w:rFonts w:ascii="Courier New" w:hAnsi="Courier New" w:cs="Courier New"/>
        </w:rPr>
        <w:t>);</w:t>
      </w:r>
    </w:p>
    <w:p w14:paraId="43B78899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gsmr.cpp:609:        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"Reverse GSMR analysis for exposure #"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 xml:space="preserve">(j+1) + " and outcome #"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(i+1) + " completed.");</w:t>
      </w:r>
    </w:p>
    <w:p w14:paraId="73003AA8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mtcojo.cpp:618: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</w:t>
      </w:r>
      <w:proofErr w:type="gramStart"/>
      <w:r w:rsidRPr="00382A3A">
        <w:rPr>
          <w:rFonts w:ascii="Courier New" w:hAnsi="Courier New" w:cs="Courier New"/>
        </w:rPr>
        <w:t xml:space="preserve">0,  </w:t>
      </w:r>
      <w:proofErr w:type="spellStart"/>
      <w:r w:rsidRPr="00382A3A">
        <w:rPr>
          <w:rFonts w:ascii="Courier New" w:hAnsi="Courier New" w:cs="Courier New"/>
        </w:rPr>
        <w:t>to</w:t>
      </w:r>
      <w:proofErr w:type="gramEnd"/>
      <w:r w:rsidRPr="00382A3A">
        <w:rPr>
          <w:rFonts w:ascii="Courier New" w:hAnsi="Courier New" w:cs="Courier New"/>
        </w:rPr>
        <w:t>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nbadsnps</w:t>
      </w:r>
      <w:proofErr w:type="spellEnd"/>
      <w:r w:rsidRPr="00382A3A">
        <w:rPr>
          <w:rFonts w:ascii="Courier New" w:hAnsi="Courier New" w:cs="Courier New"/>
        </w:rPr>
        <w:t xml:space="preserve">) + " SNPs have missing value or mismatched alleles. These SNPs have been saved in [" + </w:t>
      </w:r>
      <w:proofErr w:type="spellStart"/>
      <w:r w:rsidRPr="00382A3A">
        <w:rPr>
          <w:rFonts w:ascii="Courier New" w:hAnsi="Courier New" w:cs="Courier New"/>
        </w:rPr>
        <w:t>badsnpfile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6AD74081" w14:textId="44ABC5B9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mtcojo.cpp:670: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</w:t>
      </w:r>
      <w:proofErr w:type="gramStart"/>
      <w:r w:rsidRPr="00382A3A">
        <w:rPr>
          <w:rFonts w:ascii="Courier New" w:hAnsi="Courier New" w:cs="Courier New"/>
        </w:rPr>
        <w:t xml:space="preserve">0,  </w:t>
      </w:r>
      <w:proofErr w:type="spellStart"/>
      <w:r w:rsidRPr="00382A3A">
        <w:rPr>
          <w:rFonts w:ascii="Courier New" w:hAnsi="Courier New" w:cs="Courier New"/>
        </w:rPr>
        <w:t>to</w:t>
      </w:r>
      <w:proofErr w:type="gramEnd"/>
      <w:r w:rsidRPr="00382A3A">
        <w:rPr>
          <w:rFonts w:ascii="Courier New" w:hAnsi="Courier New" w:cs="Courier New"/>
        </w:rPr>
        <w:t>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nafsnps</w:t>
      </w:r>
      <w:proofErr w:type="spellEnd"/>
      <w:r w:rsidRPr="00382A3A">
        <w:rPr>
          <w:rFonts w:ascii="Courier New" w:hAnsi="Courier New" w:cs="Courier New"/>
        </w:rPr>
        <w:t xml:space="preserve">) + " SNP(s) have large difference </w:t>
      </w:r>
      <w:ins w:id="5" w:author="Longda Jiang" w:date="2021-09-10T14:35:00Z">
        <w:r w:rsidR="00646420">
          <w:rPr>
            <w:rFonts w:ascii="Courier New" w:hAnsi="Courier New" w:cs="Courier New"/>
          </w:rPr>
          <w:t>in</w:t>
        </w:r>
      </w:ins>
      <w:del w:id="6" w:author="Longda Jiang" w:date="2021-09-10T14:35:00Z">
        <w:r w:rsidRPr="00382A3A" w:rsidDel="00646420">
          <w:rPr>
            <w:rFonts w:ascii="Courier New" w:hAnsi="Courier New" w:cs="Courier New"/>
          </w:rPr>
          <w:delText>of</w:delText>
        </w:r>
      </w:del>
      <w:r w:rsidRPr="00382A3A">
        <w:rPr>
          <w:rFonts w:ascii="Courier New" w:hAnsi="Courier New" w:cs="Courier New"/>
        </w:rPr>
        <w:t xml:space="preserve"> allele frequency among the GWAS summary data and the reference sample. These SNPs have been saved in [" + </w:t>
      </w:r>
      <w:proofErr w:type="spellStart"/>
      <w:r w:rsidRPr="00382A3A">
        <w:rPr>
          <w:rFonts w:ascii="Courier New" w:hAnsi="Courier New" w:cs="Courier New"/>
        </w:rPr>
        <w:t>afsnpfile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5ED29045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mtcojo.cpp:689:    </w:t>
      </w:r>
      <w:proofErr w:type="gramStart"/>
      <w:r w:rsidRPr="00382A3A">
        <w:rPr>
          <w:rFonts w:ascii="Courier New" w:hAnsi="Courier New" w:cs="Courier New"/>
        </w:rPr>
        <w:t>if(</w:t>
      </w:r>
      <w:proofErr w:type="spellStart"/>
      <w:proofErr w:type="gramEnd"/>
      <w:r w:rsidRPr="00382A3A">
        <w:rPr>
          <w:rFonts w:ascii="Courier New" w:hAnsi="Courier New" w:cs="Courier New"/>
        </w:rPr>
        <w:t>n_raresnp</w:t>
      </w:r>
      <w:proofErr w:type="spellEnd"/>
      <w:r w:rsidRPr="00382A3A">
        <w:rPr>
          <w:rFonts w:ascii="Courier New" w:hAnsi="Courier New" w:cs="Courier New"/>
        </w:rPr>
        <w:t xml:space="preserve"> &gt; 0)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 "There are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n_raresnp</w:t>
      </w:r>
      <w:proofErr w:type="spellEnd"/>
      <w:r w:rsidRPr="00382A3A">
        <w:rPr>
          <w:rFonts w:ascii="Courier New" w:hAnsi="Courier New" w:cs="Courier New"/>
        </w:rPr>
        <w:t>) + " SNP(s) with MAF &lt; 0.01 in the reference sample.");</w:t>
      </w:r>
    </w:p>
    <w:p w14:paraId="4EF58733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mtcojo.cpp:698: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</w:t>
      </w:r>
      <w:proofErr w:type="gramStart"/>
      <w:r w:rsidRPr="00382A3A">
        <w:rPr>
          <w:rFonts w:ascii="Courier New" w:hAnsi="Courier New" w:cs="Courier New"/>
        </w:rPr>
        <w:t xml:space="preserve">0,  </w:t>
      </w:r>
      <w:proofErr w:type="spellStart"/>
      <w:r w:rsidRPr="00382A3A">
        <w:rPr>
          <w:rFonts w:ascii="Courier New" w:hAnsi="Courier New" w:cs="Courier New"/>
        </w:rPr>
        <w:t>to</w:t>
      </w:r>
      <w:proofErr w:type="gramEnd"/>
      <w:r w:rsidRPr="00382A3A">
        <w:rPr>
          <w:rFonts w:ascii="Courier New" w:hAnsi="Courier New" w:cs="Courier New"/>
        </w:rPr>
        <w:t>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nafsnps</w:t>
      </w:r>
      <w:proofErr w:type="spellEnd"/>
      <w:r w:rsidRPr="00382A3A">
        <w:rPr>
          <w:rFonts w:ascii="Courier New" w:hAnsi="Courier New" w:cs="Courier New"/>
        </w:rPr>
        <w:t xml:space="preserve">) + " monomorphic SNP(s) have been saved in [" + </w:t>
      </w:r>
      <w:proofErr w:type="spellStart"/>
      <w:r w:rsidRPr="00382A3A">
        <w:rPr>
          <w:rFonts w:ascii="Courier New" w:hAnsi="Courier New" w:cs="Courier New"/>
        </w:rPr>
        <w:t>afsnpfile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3C508B17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mtcojo.cpp:729: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"\</w:t>
      </w:r>
      <w:proofErr w:type="spellStart"/>
      <w:r w:rsidRPr="00382A3A">
        <w:rPr>
          <w:rFonts w:ascii="Courier New" w:hAnsi="Courier New" w:cs="Courier New"/>
        </w:rPr>
        <w:t>nReading</w:t>
      </w:r>
      <w:proofErr w:type="spellEnd"/>
      <w:r w:rsidRPr="00382A3A">
        <w:rPr>
          <w:rFonts w:ascii="Courier New" w:hAnsi="Courier New" w:cs="Courier New"/>
        </w:rPr>
        <w:t xml:space="preserve"> GWAS summary data from [" + </w:t>
      </w:r>
      <w:proofErr w:type="spellStart"/>
      <w:r w:rsidRPr="00382A3A">
        <w:rPr>
          <w:rFonts w:ascii="Courier New" w:hAnsi="Courier New" w:cs="Courier New"/>
        </w:rPr>
        <w:t>mtcojolist_file</w:t>
      </w:r>
      <w:proofErr w:type="spellEnd"/>
      <w:r w:rsidRPr="00382A3A">
        <w:rPr>
          <w:rFonts w:ascii="Courier New" w:hAnsi="Courier New" w:cs="Courier New"/>
        </w:rPr>
        <w:t xml:space="preserve"> + "] ...");</w:t>
      </w:r>
    </w:p>
    <w:p w14:paraId="78F4C9D8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mtcojo.cpp:770: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nsnp</w:t>
      </w:r>
      <w:proofErr w:type="spellEnd"/>
      <w:r w:rsidRPr="00382A3A">
        <w:rPr>
          <w:rFonts w:ascii="Courier New" w:hAnsi="Courier New" w:cs="Courier New"/>
        </w:rPr>
        <w:t>) + " SNPs in common between the target trait and the covariate trait(s).");</w:t>
      </w:r>
    </w:p>
    <w:p w14:paraId="61F05129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mtcojo.cpp:807: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"Filtering out SNPs with multiple alleles or missing value ...");</w:t>
      </w:r>
    </w:p>
    <w:p w14:paraId="5B668F19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mtcojo.cpp:823:    else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nsnp</w:t>
      </w:r>
      <w:proofErr w:type="spellEnd"/>
      <w:r w:rsidRPr="00382A3A">
        <w:rPr>
          <w:rFonts w:ascii="Courier New" w:hAnsi="Courier New" w:cs="Courier New"/>
        </w:rPr>
        <w:t>) + " SNPs are retained after filtering.");</w:t>
      </w:r>
    </w:p>
    <w:p w14:paraId="088C9FEE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mtcojo.cpp:833: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"There are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(_</w:t>
      </w:r>
      <w:proofErr w:type="spellStart"/>
      <w:proofErr w:type="gramStart"/>
      <w:r w:rsidRPr="00382A3A">
        <w:rPr>
          <w:rFonts w:ascii="Courier New" w:hAnsi="Courier New" w:cs="Courier New"/>
        </w:rPr>
        <w:t>include.size</w:t>
      </w:r>
      <w:proofErr w:type="spellEnd"/>
      <w:proofErr w:type="gramEnd"/>
      <w:r w:rsidRPr="00382A3A">
        <w:rPr>
          <w:rFonts w:ascii="Courier New" w:hAnsi="Courier New" w:cs="Courier New"/>
        </w:rPr>
        <w:t xml:space="preserve">()) + " genome-wide significant SNPs with p &lt; " + </w:t>
      </w:r>
      <w:proofErr w:type="spellStart"/>
      <w:r w:rsidRPr="00382A3A">
        <w:rPr>
          <w:rFonts w:ascii="Courier New" w:hAnsi="Courier New" w:cs="Courier New"/>
        </w:rPr>
        <w:t>ss.str</w:t>
      </w:r>
      <w:proofErr w:type="spellEnd"/>
      <w:r w:rsidRPr="00382A3A">
        <w:rPr>
          <w:rFonts w:ascii="Courier New" w:hAnsi="Courier New" w:cs="Courier New"/>
        </w:rPr>
        <w:t>() + ".\n");</w:t>
      </w:r>
    </w:p>
    <w:p w14:paraId="15E02BE1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lastRenderedPageBreak/>
        <w:t>mtcojo.cpp:834:    if(</w:t>
      </w:r>
      <w:proofErr w:type="spellStart"/>
      <w:proofErr w:type="gramStart"/>
      <w:r w:rsidRPr="00382A3A">
        <w:rPr>
          <w:rFonts w:ascii="Courier New" w:hAnsi="Courier New" w:cs="Courier New"/>
        </w:rPr>
        <w:t>keptsnps.size</w:t>
      </w:r>
      <w:proofErr w:type="spellEnd"/>
      <w:proofErr w:type="gramEnd"/>
      <w:r w:rsidRPr="00382A3A">
        <w:rPr>
          <w:rFonts w:ascii="Courier New" w:hAnsi="Courier New" w:cs="Courier New"/>
        </w:rPr>
        <w:t xml:space="preserve">() &lt; </w:t>
      </w:r>
      <w:proofErr w:type="spellStart"/>
      <w:r w:rsidRPr="00382A3A">
        <w:rPr>
          <w:rFonts w:ascii="Courier New" w:hAnsi="Courier New" w:cs="Courier New"/>
        </w:rPr>
        <w:t>nsnp_gsmr</w:t>
      </w:r>
      <w:proofErr w:type="spellEnd"/>
      <w:r w:rsidRPr="00382A3A">
        <w:rPr>
          <w:rFonts w:ascii="Courier New" w:hAnsi="Courier New" w:cs="Courier New"/>
        </w:rPr>
        <w:t xml:space="preserve">)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"We will use LD score regression to estimate </w:t>
      </w:r>
      <w:proofErr w:type="spellStart"/>
      <w:r w:rsidRPr="00382A3A">
        <w:rPr>
          <w:rFonts w:ascii="Courier New" w:hAnsi="Courier New" w:cs="Courier New"/>
        </w:rPr>
        <w:t>bxy</w:t>
      </w:r>
      <w:proofErr w:type="spellEnd"/>
      <w:r w:rsidRPr="00382A3A">
        <w:rPr>
          <w:rFonts w:ascii="Courier New" w:hAnsi="Courier New" w:cs="Courier New"/>
        </w:rPr>
        <w:t xml:space="preserve">, because there are not enough significant SNPs for GSMR analysis. At least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nsnp_gsmr</w:t>
      </w:r>
      <w:proofErr w:type="spellEnd"/>
      <w:r w:rsidRPr="00382A3A">
        <w:rPr>
          <w:rFonts w:ascii="Courier New" w:hAnsi="Courier New" w:cs="Courier New"/>
        </w:rPr>
        <w:t>) + " SNPs are required.\n");</w:t>
      </w:r>
    </w:p>
    <w:p w14:paraId="540015FA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>mtcojo.cpp:1524:    //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n_indices_snp</w:t>
      </w:r>
      <w:proofErr w:type="spellEnd"/>
      <w:r w:rsidRPr="00382A3A">
        <w:rPr>
          <w:rFonts w:ascii="Courier New" w:hAnsi="Courier New" w:cs="Courier New"/>
        </w:rPr>
        <w:t xml:space="preserve">) + " index SNPs are obtained from the clumping analysis of the " + </w:t>
      </w:r>
      <w:proofErr w:type="spellStart"/>
      <w:r w:rsidRPr="00382A3A">
        <w:rPr>
          <w:rFonts w:ascii="Courier New" w:hAnsi="Courier New" w:cs="Courier New"/>
        </w:rPr>
        <w:t>nsnp</w:t>
      </w:r>
      <w:proofErr w:type="spellEnd"/>
      <w:r w:rsidRPr="00382A3A">
        <w:rPr>
          <w:rFonts w:ascii="Courier New" w:hAnsi="Courier New" w:cs="Courier New"/>
        </w:rPr>
        <w:t xml:space="preserve"> + " genome-wide significant SNPs.");</w:t>
      </w:r>
    </w:p>
    <w:p w14:paraId="2257FD5A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mtcojo.cpp:1530: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n_indices_snp</w:t>
      </w:r>
      <w:proofErr w:type="spellEnd"/>
      <w:r w:rsidRPr="00382A3A">
        <w:rPr>
          <w:rFonts w:ascii="Courier New" w:hAnsi="Courier New" w:cs="Courier New"/>
        </w:rPr>
        <w:t xml:space="preserve">) + " index SNPs are obtained from the clumping analysis with p &lt; " + </w:t>
      </w:r>
      <w:proofErr w:type="gramStart"/>
      <w:r w:rsidRPr="00382A3A">
        <w:rPr>
          <w:rFonts w:ascii="Courier New" w:hAnsi="Courier New" w:cs="Courier New"/>
        </w:rPr>
        <w:t>ss1.str(</w:t>
      </w:r>
      <w:proofErr w:type="gramEnd"/>
      <w:r w:rsidRPr="00382A3A">
        <w:rPr>
          <w:rFonts w:ascii="Courier New" w:hAnsi="Courier New" w:cs="Courier New"/>
        </w:rPr>
        <w:t>) + " and LD r2 &lt; " + ss2.str() + ".");</w:t>
      </w:r>
    </w:p>
    <w:p w14:paraId="249F1DE5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mtcojo.cpp:1566: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n_indices_snp</w:t>
      </w:r>
      <w:proofErr w:type="spellEnd"/>
      <w:r w:rsidRPr="00382A3A">
        <w:rPr>
          <w:rFonts w:ascii="Courier New" w:hAnsi="Courier New" w:cs="Courier New"/>
        </w:rPr>
        <w:t xml:space="preserve">) + " index SNPs are obtained from the clumping analysis with p &lt; " + </w:t>
      </w:r>
      <w:proofErr w:type="gramStart"/>
      <w:r w:rsidRPr="00382A3A">
        <w:rPr>
          <w:rFonts w:ascii="Courier New" w:hAnsi="Courier New" w:cs="Courier New"/>
        </w:rPr>
        <w:t>ss1.str(</w:t>
      </w:r>
      <w:proofErr w:type="gramEnd"/>
      <w:r w:rsidRPr="00382A3A">
        <w:rPr>
          <w:rFonts w:ascii="Courier New" w:hAnsi="Courier New" w:cs="Courier New"/>
        </w:rPr>
        <w:t>) + " and LD r2 &lt; " + ss2.str() + ".");</w:t>
      </w:r>
    </w:p>
    <w:p w14:paraId="074A9683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mtcojo.cpp:1689: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npleio</w:t>
      </w:r>
      <w:proofErr w:type="spellEnd"/>
      <w:r w:rsidRPr="00382A3A">
        <w:rPr>
          <w:rFonts w:ascii="Courier New" w:hAnsi="Courier New" w:cs="Courier New"/>
        </w:rPr>
        <w:t>) + " pleiotropic SNPs are filtered by HEIDI-outlier analysis.");</w:t>
      </w:r>
      <w:r w:rsidRPr="00382A3A">
        <w:rPr>
          <w:rFonts w:ascii="Courier New" w:hAnsi="Courier New" w:cs="Courier New"/>
        </w:rPr>
        <w:tab/>
      </w:r>
    </w:p>
    <w:p w14:paraId="537CDB88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mtcojo.cpp:1695: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n_indices_snp</w:t>
      </w:r>
      <w:proofErr w:type="spellEnd"/>
      <w:r w:rsidRPr="00382A3A">
        <w:rPr>
          <w:rFonts w:ascii="Courier New" w:hAnsi="Courier New" w:cs="Courier New"/>
        </w:rPr>
        <w:t>) + " index SNPs are retained after HEIDI-outlier analysis."</w:t>
      </w:r>
      <w:proofErr w:type="gramStart"/>
      <w:r w:rsidRPr="00382A3A">
        <w:rPr>
          <w:rFonts w:ascii="Courier New" w:hAnsi="Courier New" w:cs="Courier New"/>
        </w:rPr>
        <w:t xml:space="preserve">);   </w:t>
      </w:r>
      <w:proofErr w:type="gramEnd"/>
      <w:r w:rsidRPr="00382A3A">
        <w:rPr>
          <w:rFonts w:ascii="Courier New" w:hAnsi="Courier New" w:cs="Courier New"/>
        </w:rPr>
        <w:t xml:space="preserve"> </w:t>
      </w:r>
    </w:p>
    <w:p w14:paraId="77FED63B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mtcojo.cpp:2109:    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"Only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nsnp_cm_trait</w:t>
      </w:r>
      <w:proofErr w:type="spellEnd"/>
      <w:r w:rsidRPr="00382A3A">
        <w:rPr>
          <w:rFonts w:ascii="Courier New" w:hAnsi="Courier New" w:cs="Courier New"/>
        </w:rPr>
        <w:t>[</w:t>
      </w:r>
      <w:proofErr w:type="spellStart"/>
      <w:r w:rsidRPr="00382A3A">
        <w:rPr>
          <w:rFonts w:ascii="Courier New" w:hAnsi="Courier New" w:cs="Courier New"/>
        </w:rPr>
        <w:t>i</w:t>
      </w:r>
      <w:proofErr w:type="spellEnd"/>
      <w:r w:rsidRPr="00382A3A">
        <w:rPr>
          <w:rFonts w:ascii="Courier New" w:hAnsi="Courier New" w:cs="Courier New"/>
        </w:rPr>
        <w:t xml:space="preserve">]) + " are retained in the univariate LD score regression analysis for " </w:t>
      </w:r>
    </w:p>
    <w:p w14:paraId="066D8FDF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mtcojo.cpp:2126:    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trait_name</w:t>
      </w:r>
      <w:proofErr w:type="spellEnd"/>
      <w:r w:rsidRPr="00382A3A">
        <w:rPr>
          <w:rFonts w:ascii="Courier New" w:hAnsi="Courier New" w:cs="Courier New"/>
        </w:rPr>
        <w:t>[</w:t>
      </w:r>
      <w:proofErr w:type="spellStart"/>
      <w:r w:rsidRPr="00382A3A">
        <w:rPr>
          <w:rFonts w:ascii="Courier New" w:hAnsi="Courier New" w:cs="Courier New"/>
        </w:rPr>
        <w:t>i</w:t>
      </w:r>
      <w:proofErr w:type="spellEnd"/>
      <w:r w:rsidRPr="00382A3A">
        <w:rPr>
          <w:rFonts w:ascii="Courier New" w:hAnsi="Courier New" w:cs="Courier New"/>
        </w:rPr>
        <w:t xml:space="preserve">] + ":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rst_</w:t>
      </w:r>
      <w:proofErr w:type="gramStart"/>
      <w:r w:rsidRPr="00382A3A">
        <w:rPr>
          <w:rFonts w:ascii="Courier New" w:hAnsi="Courier New" w:cs="Courier New"/>
        </w:rPr>
        <w:t>ldsc</w:t>
      </w:r>
      <w:proofErr w:type="spellEnd"/>
      <w:r w:rsidRPr="00382A3A">
        <w:rPr>
          <w:rFonts w:ascii="Courier New" w:hAnsi="Courier New" w:cs="Courier New"/>
        </w:rPr>
        <w:t>[</w:t>
      </w:r>
      <w:proofErr w:type="gramEnd"/>
      <w:r w:rsidRPr="00382A3A">
        <w:rPr>
          <w:rFonts w:ascii="Courier New" w:hAnsi="Courier New" w:cs="Courier New"/>
        </w:rPr>
        <w:t xml:space="preserve">0]) + "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rst_ldsc</w:t>
      </w:r>
      <w:proofErr w:type="spellEnd"/>
      <w:r w:rsidRPr="00382A3A">
        <w:rPr>
          <w:rFonts w:ascii="Courier New" w:hAnsi="Courier New" w:cs="Courier New"/>
        </w:rPr>
        <w:t xml:space="preserve">[1]));  </w:t>
      </w:r>
    </w:p>
    <w:p w14:paraId="343509FF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mtcojo.cpp:2149:    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"Only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n_cm_snps_buf</w:t>
      </w:r>
      <w:proofErr w:type="spellEnd"/>
      <w:r w:rsidRPr="00382A3A">
        <w:rPr>
          <w:rFonts w:ascii="Courier New" w:hAnsi="Courier New" w:cs="Courier New"/>
        </w:rPr>
        <w:t xml:space="preserve">) + " are retained in the bivariate LD score regression analysis for " </w:t>
      </w:r>
    </w:p>
    <w:p w14:paraId="71CD4703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mtcojo.cpp:2213: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"\</w:t>
      </w:r>
      <w:proofErr w:type="spellStart"/>
      <w:r w:rsidRPr="00382A3A">
        <w:rPr>
          <w:rFonts w:ascii="Courier New" w:hAnsi="Courier New" w:cs="Courier New"/>
        </w:rPr>
        <w:t>nUnivariate</w:t>
      </w:r>
      <w:proofErr w:type="spellEnd"/>
      <w:r w:rsidRPr="00382A3A">
        <w:rPr>
          <w:rFonts w:ascii="Courier New" w:hAnsi="Courier New" w:cs="Courier New"/>
        </w:rPr>
        <w:t xml:space="preserve"> LD score regression analysis to estimate SNP-based heritability ..."); </w:t>
      </w:r>
    </w:p>
    <w:p w14:paraId="6B2A33F3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mtcojo.cpp:2221: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"Bivariate LD score regression analysis to estimate genetic correlation between each pair of traits ...");</w:t>
      </w:r>
    </w:p>
    <w:p w14:paraId="4D17E6D7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mtcojo.cpp:2237: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"Intercept:");</w:t>
      </w:r>
    </w:p>
    <w:p w14:paraId="28FF9FCC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mtcojo.cpp:2242: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382A3A">
        <w:rPr>
          <w:rFonts w:ascii="Courier New" w:hAnsi="Courier New" w:cs="Courier New"/>
        </w:rPr>
        <w:t>ss.str</w:t>
      </w:r>
      <w:proofErr w:type="spellEnd"/>
      <w:r w:rsidRPr="00382A3A">
        <w:rPr>
          <w:rFonts w:ascii="Courier New" w:hAnsi="Courier New" w:cs="Courier New"/>
        </w:rPr>
        <w:t>(</w:t>
      </w:r>
      <w:proofErr w:type="gramEnd"/>
      <w:r w:rsidRPr="00382A3A">
        <w:rPr>
          <w:rFonts w:ascii="Courier New" w:hAnsi="Courier New" w:cs="Courier New"/>
        </w:rPr>
        <w:t>));</w:t>
      </w:r>
    </w:p>
    <w:p w14:paraId="71A218D8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mtcojo.cpp:2244: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</w:t>
      </w:r>
      <w:proofErr w:type="spellStart"/>
      <w:r w:rsidRPr="00382A3A">
        <w:rPr>
          <w:rFonts w:ascii="Courier New" w:hAnsi="Courier New" w:cs="Courier New"/>
        </w:rPr>
        <w:t>rg</w:t>
      </w:r>
      <w:proofErr w:type="spellEnd"/>
      <w:r w:rsidRPr="00382A3A">
        <w:rPr>
          <w:rFonts w:ascii="Courier New" w:hAnsi="Courier New" w:cs="Courier New"/>
        </w:rPr>
        <w:t>:");</w:t>
      </w:r>
    </w:p>
    <w:p w14:paraId="729FF819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mtcojo.cpp:2249: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382A3A">
        <w:rPr>
          <w:rFonts w:ascii="Courier New" w:hAnsi="Courier New" w:cs="Courier New"/>
        </w:rPr>
        <w:t>ss.str</w:t>
      </w:r>
      <w:proofErr w:type="spellEnd"/>
      <w:r w:rsidRPr="00382A3A">
        <w:rPr>
          <w:rFonts w:ascii="Courier New" w:hAnsi="Courier New" w:cs="Courier New"/>
        </w:rPr>
        <w:t>(</w:t>
      </w:r>
      <w:proofErr w:type="gramEnd"/>
      <w:r w:rsidRPr="00382A3A">
        <w:rPr>
          <w:rFonts w:ascii="Courier New" w:hAnsi="Courier New" w:cs="Courier New"/>
        </w:rPr>
        <w:t>));</w:t>
      </w:r>
    </w:p>
    <w:p w14:paraId="7DFDCAFE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mtcojo.cpp:2251: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"The LD score regression analyses completed.");</w:t>
      </w:r>
    </w:p>
    <w:p w14:paraId="0C61727B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mtcojo.cpp:2346: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"Checking the difference in allele frequency between the GWAS summary datasets and the LD reference sample...");</w:t>
      </w:r>
    </w:p>
    <w:p w14:paraId="11718412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mtcojo.cpp:2392: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"\</w:t>
      </w:r>
      <w:proofErr w:type="spellStart"/>
      <w:r w:rsidRPr="00382A3A">
        <w:rPr>
          <w:rFonts w:ascii="Courier New" w:hAnsi="Courier New" w:cs="Courier New"/>
        </w:rPr>
        <w:t>nGSMR</w:t>
      </w:r>
      <w:proofErr w:type="spellEnd"/>
      <w:r w:rsidRPr="00382A3A">
        <w:rPr>
          <w:rFonts w:ascii="Courier New" w:hAnsi="Courier New" w:cs="Courier New"/>
        </w:rPr>
        <w:t xml:space="preserve"> analysis for covariate #"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i</w:t>
      </w:r>
      <w:proofErr w:type="spellEnd"/>
      <w:r w:rsidRPr="00382A3A">
        <w:rPr>
          <w:rFonts w:ascii="Courier New" w:hAnsi="Courier New" w:cs="Courier New"/>
        </w:rPr>
        <w:t xml:space="preserve">) + " (" + </w:t>
      </w:r>
      <w:proofErr w:type="spellStart"/>
      <w:r w:rsidRPr="00382A3A">
        <w:rPr>
          <w:rFonts w:ascii="Courier New" w:hAnsi="Courier New" w:cs="Courier New"/>
        </w:rPr>
        <w:t>trait_name</w:t>
      </w:r>
      <w:proofErr w:type="spellEnd"/>
      <w:r w:rsidRPr="00382A3A">
        <w:rPr>
          <w:rFonts w:ascii="Courier New" w:hAnsi="Courier New" w:cs="Courier New"/>
        </w:rPr>
        <w:t>[</w:t>
      </w:r>
      <w:proofErr w:type="spellStart"/>
      <w:r w:rsidRPr="00382A3A">
        <w:rPr>
          <w:rFonts w:ascii="Courier New" w:hAnsi="Courier New" w:cs="Courier New"/>
        </w:rPr>
        <w:t>i</w:t>
      </w:r>
      <w:proofErr w:type="spellEnd"/>
      <w:r w:rsidRPr="00382A3A">
        <w:rPr>
          <w:rFonts w:ascii="Courier New" w:hAnsi="Courier New" w:cs="Courier New"/>
        </w:rPr>
        <w:t>] + ")" + " ...");</w:t>
      </w:r>
    </w:p>
    <w:p w14:paraId="4AE46089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mtcojo.cpp:2396:    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err_msg</w:t>
      </w:r>
      <w:proofErr w:type="spellEnd"/>
      <w:r w:rsidRPr="00382A3A">
        <w:rPr>
          <w:rFonts w:ascii="Courier New" w:hAnsi="Courier New" w:cs="Courier New"/>
        </w:rPr>
        <w:t>);</w:t>
      </w:r>
    </w:p>
    <w:p w14:paraId="365831E0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mtcojo.cpp:2397:    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</w:t>
      </w:r>
      <w:proofErr w:type="spellStart"/>
      <w:r w:rsidRPr="00382A3A">
        <w:rPr>
          <w:rFonts w:ascii="Courier New" w:hAnsi="Courier New" w:cs="Courier New"/>
        </w:rPr>
        <w:t>bxy</w:t>
      </w:r>
      <w:proofErr w:type="spellEnd"/>
      <w:r w:rsidRPr="00382A3A">
        <w:rPr>
          <w:rFonts w:ascii="Courier New" w:hAnsi="Courier New" w:cs="Courier New"/>
        </w:rPr>
        <w:t xml:space="preserve"> is estimated from </w:t>
      </w:r>
      <w:proofErr w:type="spellStart"/>
      <w:r w:rsidRPr="00382A3A">
        <w:rPr>
          <w:rFonts w:ascii="Courier New" w:hAnsi="Courier New" w:cs="Courier New"/>
        </w:rPr>
        <w:t>rg</w:t>
      </w:r>
      <w:proofErr w:type="spellEnd"/>
      <w:r w:rsidRPr="00382A3A">
        <w:rPr>
          <w:rFonts w:ascii="Courier New" w:hAnsi="Courier New" w:cs="Courier New"/>
        </w:rPr>
        <w:t>.");</w:t>
      </w:r>
    </w:p>
    <w:p w14:paraId="707E2A80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mtcojo.cpp:2399:    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</w:t>
      </w:r>
      <w:proofErr w:type="spellStart"/>
      <w:r w:rsidRPr="00382A3A">
        <w:rPr>
          <w:rFonts w:ascii="Courier New" w:hAnsi="Courier New" w:cs="Courier New"/>
        </w:rPr>
        <w:t>bxy</w:t>
      </w:r>
      <w:proofErr w:type="spellEnd"/>
      <w:r w:rsidRPr="00382A3A">
        <w:rPr>
          <w:rFonts w:ascii="Courier New" w:hAnsi="Courier New" w:cs="Courier New"/>
        </w:rPr>
        <w:t xml:space="preserve">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gsmr_</w:t>
      </w:r>
      <w:proofErr w:type="gramStart"/>
      <w:r w:rsidRPr="00382A3A">
        <w:rPr>
          <w:rFonts w:ascii="Courier New" w:hAnsi="Courier New" w:cs="Courier New"/>
        </w:rPr>
        <w:t>rst</w:t>
      </w:r>
      <w:proofErr w:type="spellEnd"/>
      <w:r w:rsidRPr="00382A3A">
        <w:rPr>
          <w:rFonts w:ascii="Courier New" w:hAnsi="Courier New" w:cs="Courier New"/>
        </w:rPr>
        <w:t>[</w:t>
      </w:r>
      <w:proofErr w:type="gramEnd"/>
      <w:r w:rsidRPr="00382A3A">
        <w:rPr>
          <w:rFonts w:ascii="Courier New" w:hAnsi="Courier New" w:cs="Courier New"/>
        </w:rPr>
        <w:t xml:space="preserve">0]) + "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gsmr_rst</w:t>
      </w:r>
      <w:proofErr w:type="spellEnd"/>
      <w:r w:rsidRPr="00382A3A">
        <w:rPr>
          <w:rFonts w:ascii="Courier New" w:hAnsi="Courier New" w:cs="Courier New"/>
        </w:rPr>
        <w:t>[1]));</w:t>
      </w:r>
    </w:p>
    <w:p w14:paraId="33315F52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mtcojo.cpp:2407: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</w:t>
      </w:r>
      <w:proofErr w:type="spellStart"/>
      <w:r w:rsidRPr="00382A3A">
        <w:rPr>
          <w:rFonts w:ascii="Courier New" w:hAnsi="Courier New" w:cs="Courier New"/>
        </w:rPr>
        <w:t>bxy</w:t>
      </w:r>
      <w:proofErr w:type="spellEnd"/>
      <w:r w:rsidRPr="00382A3A">
        <w:rPr>
          <w:rFonts w:ascii="Courier New" w:hAnsi="Courier New" w:cs="Courier New"/>
        </w:rPr>
        <w:t xml:space="preserve">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gsmr_</w:t>
      </w:r>
      <w:proofErr w:type="gramStart"/>
      <w:r w:rsidRPr="00382A3A">
        <w:rPr>
          <w:rFonts w:ascii="Courier New" w:hAnsi="Courier New" w:cs="Courier New"/>
        </w:rPr>
        <w:t>rst</w:t>
      </w:r>
      <w:proofErr w:type="spellEnd"/>
      <w:r w:rsidRPr="00382A3A">
        <w:rPr>
          <w:rFonts w:ascii="Courier New" w:hAnsi="Courier New" w:cs="Courier New"/>
        </w:rPr>
        <w:t>[</w:t>
      </w:r>
      <w:proofErr w:type="gramEnd"/>
      <w:r w:rsidRPr="00382A3A">
        <w:rPr>
          <w:rFonts w:ascii="Courier New" w:hAnsi="Courier New" w:cs="Courier New"/>
        </w:rPr>
        <w:t xml:space="preserve">0]) + "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gsmr_rst</w:t>
      </w:r>
      <w:proofErr w:type="spellEnd"/>
      <w:r w:rsidRPr="00382A3A">
        <w:rPr>
          <w:rFonts w:ascii="Courier New" w:hAnsi="Courier New" w:cs="Courier New"/>
        </w:rPr>
        <w:t>[1]));</w:t>
      </w:r>
    </w:p>
    <w:p w14:paraId="08229925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mtcojo.cpp:2408: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"GSMR analysis for covariate #"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i</w:t>
      </w:r>
      <w:proofErr w:type="spellEnd"/>
      <w:r w:rsidRPr="00382A3A">
        <w:rPr>
          <w:rFonts w:ascii="Courier New" w:hAnsi="Courier New" w:cs="Courier New"/>
        </w:rPr>
        <w:t xml:space="preserve">) + " (" + </w:t>
      </w:r>
      <w:proofErr w:type="spellStart"/>
      <w:r w:rsidRPr="00382A3A">
        <w:rPr>
          <w:rFonts w:ascii="Courier New" w:hAnsi="Courier New" w:cs="Courier New"/>
        </w:rPr>
        <w:t>trait_name</w:t>
      </w:r>
      <w:proofErr w:type="spellEnd"/>
      <w:r w:rsidRPr="00382A3A">
        <w:rPr>
          <w:rFonts w:ascii="Courier New" w:hAnsi="Courier New" w:cs="Courier New"/>
        </w:rPr>
        <w:t>[</w:t>
      </w:r>
      <w:proofErr w:type="spellStart"/>
      <w:r w:rsidRPr="00382A3A">
        <w:rPr>
          <w:rFonts w:ascii="Courier New" w:hAnsi="Courier New" w:cs="Courier New"/>
        </w:rPr>
        <w:t>i</w:t>
      </w:r>
      <w:proofErr w:type="spellEnd"/>
      <w:r w:rsidRPr="00382A3A">
        <w:rPr>
          <w:rFonts w:ascii="Courier New" w:hAnsi="Courier New" w:cs="Courier New"/>
        </w:rPr>
        <w:t>] + ") completed.");</w:t>
      </w:r>
    </w:p>
    <w:p w14:paraId="3259D771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mtcojo.cpp:2416: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</w:t>
      </w:r>
      <w:proofErr w:type="gramStart"/>
      <w:r w:rsidRPr="00382A3A">
        <w:rPr>
          <w:rFonts w:ascii="Courier New" w:hAnsi="Courier New" w:cs="Courier New"/>
        </w:rPr>
        <w:t>0,  "</w:t>
      </w:r>
      <w:proofErr w:type="gramEnd"/>
      <w:r w:rsidRPr="00382A3A">
        <w:rPr>
          <w:rFonts w:ascii="Courier New" w:hAnsi="Courier New" w:cs="Courier New"/>
        </w:rPr>
        <w:t xml:space="preserve">The pleiotropic SNPs filtered by HEIDI-outlier analysis have been saved in [" + </w:t>
      </w:r>
      <w:proofErr w:type="spellStart"/>
      <w:r w:rsidRPr="00382A3A">
        <w:rPr>
          <w:rFonts w:ascii="Courier New" w:hAnsi="Courier New" w:cs="Courier New"/>
        </w:rPr>
        <w:t>pleio_snpfile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3BAAC9F7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mtcojo.cpp:2443: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"\</w:t>
      </w:r>
      <w:proofErr w:type="spellStart"/>
      <w:r w:rsidRPr="00382A3A">
        <w:rPr>
          <w:rFonts w:ascii="Courier New" w:hAnsi="Courier New" w:cs="Courier New"/>
        </w:rPr>
        <w:t>nmtCOJO</w:t>
      </w:r>
      <w:proofErr w:type="spellEnd"/>
      <w:r w:rsidRPr="00382A3A">
        <w:rPr>
          <w:rFonts w:ascii="Courier New" w:hAnsi="Courier New" w:cs="Courier New"/>
        </w:rPr>
        <w:t xml:space="preserve"> analysis ...");</w:t>
      </w:r>
    </w:p>
    <w:p w14:paraId="2212E040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mtcojo.cpp:2444: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"There are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nsnp</w:t>
      </w:r>
      <w:proofErr w:type="spellEnd"/>
      <w:r w:rsidRPr="00382A3A">
        <w:rPr>
          <w:rFonts w:ascii="Courier New" w:hAnsi="Courier New" w:cs="Courier New"/>
        </w:rPr>
        <w:t>) + " SNPs in common between the target trait and all the covariate trait(s).");</w:t>
      </w:r>
    </w:p>
    <w:p w14:paraId="4931B0B8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mtcojo.cpp:2453: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"Saving the </w:t>
      </w:r>
      <w:proofErr w:type="spellStart"/>
      <w:r w:rsidRPr="00382A3A">
        <w:rPr>
          <w:rFonts w:ascii="Courier New" w:hAnsi="Courier New" w:cs="Courier New"/>
        </w:rPr>
        <w:t>mtCOJO</w:t>
      </w:r>
      <w:proofErr w:type="spellEnd"/>
      <w:r w:rsidRPr="00382A3A">
        <w:rPr>
          <w:rFonts w:ascii="Courier New" w:hAnsi="Courier New" w:cs="Courier New"/>
        </w:rPr>
        <w:t xml:space="preserve"> analysis results of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nsnp</w:t>
      </w:r>
      <w:proofErr w:type="spellEnd"/>
      <w:r w:rsidRPr="00382A3A">
        <w:rPr>
          <w:rFonts w:ascii="Courier New" w:hAnsi="Courier New" w:cs="Courier New"/>
        </w:rPr>
        <w:t xml:space="preserve">) + " remaining SNPs to [" + </w:t>
      </w:r>
      <w:proofErr w:type="spellStart"/>
      <w:r w:rsidRPr="00382A3A">
        <w:rPr>
          <w:rFonts w:ascii="Courier New" w:hAnsi="Courier New" w:cs="Courier New"/>
        </w:rPr>
        <w:t>output_filename</w:t>
      </w:r>
      <w:proofErr w:type="spellEnd"/>
      <w:r w:rsidRPr="00382A3A">
        <w:rPr>
          <w:rFonts w:ascii="Courier New" w:hAnsi="Courier New" w:cs="Courier New"/>
        </w:rPr>
        <w:t xml:space="preserve"> + "] ...");</w:t>
      </w:r>
    </w:p>
    <w:p w14:paraId="125568E6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mtcojo.cpp:2454: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</w:t>
      </w:r>
      <w:proofErr w:type="spellStart"/>
      <w:r w:rsidRPr="00382A3A">
        <w:rPr>
          <w:rFonts w:ascii="Courier New" w:hAnsi="Courier New" w:cs="Courier New"/>
        </w:rPr>
        <w:t>mtCOJO</w:t>
      </w:r>
      <w:proofErr w:type="spellEnd"/>
      <w:r w:rsidRPr="00382A3A">
        <w:rPr>
          <w:rFonts w:ascii="Courier New" w:hAnsi="Courier New" w:cs="Courier New"/>
        </w:rPr>
        <w:t xml:space="preserve"> analysis completed.");</w:t>
      </w:r>
    </w:p>
    <w:p w14:paraId="71A6022A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>option.cpp:1233:        if(</w:t>
      </w:r>
      <w:proofErr w:type="spellStart"/>
      <w:r w:rsidRPr="00382A3A">
        <w:rPr>
          <w:rFonts w:ascii="Courier New" w:hAnsi="Courier New" w:cs="Courier New"/>
        </w:rPr>
        <w:t>gsmr_snp_update_flag</w:t>
      </w:r>
      <w:proofErr w:type="spellEnd"/>
      <w:r w:rsidRPr="00382A3A">
        <w:rPr>
          <w:rFonts w:ascii="Courier New" w:hAnsi="Courier New" w:cs="Courier New"/>
        </w:rPr>
        <w:t xml:space="preserve">)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>(0, "--</w:t>
      </w:r>
      <w:proofErr w:type="spellStart"/>
      <w:r w:rsidRPr="00382A3A">
        <w:rPr>
          <w:rFonts w:ascii="Courier New" w:hAnsi="Courier New" w:cs="Courier New"/>
        </w:rPr>
        <w:t>gsmr-snp</w:t>
      </w:r>
      <w:proofErr w:type="spellEnd"/>
      <w:r w:rsidRPr="00382A3A">
        <w:rPr>
          <w:rFonts w:ascii="Courier New" w:hAnsi="Courier New" w:cs="Courier New"/>
        </w:rPr>
        <w:t xml:space="preserve"> has been superseded by --</w:t>
      </w:r>
      <w:proofErr w:type="spellStart"/>
      <w:r w:rsidRPr="00382A3A">
        <w:rPr>
          <w:rFonts w:ascii="Courier New" w:hAnsi="Courier New" w:cs="Courier New"/>
        </w:rPr>
        <w:t>gsmr</w:t>
      </w:r>
      <w:proofErr w:type="spellEnd"/>
      <w:r w:rsidRPr="00382A3A">
        <w:rPr>
          <w:rFonts w:ascii="Courier New" w:hAnsi="Courier New" w:cs="Courier New"/>
        </w:rPr>
        <w:t>-</w:t>
      </w:r>
      <w:proofErr w:type="spellStart"/>
      <w:r w:rsidRPr="00382A3A">
        <w:rPr>
          <w:rFonts w:ascii="Courier New" w:hAnsi="Courier New" w:cs="Courier New"/>
        </w:rPr>
        <w:t>snp</w:t>
      </w:r>
      <w:proofErr w:type="spellEnd"/>
      <w:r w:rsidRPr="00382A3A">
        <w:rPr>
          <w:rFonts w:ascii="Courier New" w:hAnsi="Courier New" w:cs="Courier New"/>
        </w:rPr>
        <w:t>-min.");</w:t>
      </w:r>
    </w:p>
    <w:p w14:paraId="08ADF175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lastRenderedPageBreak/>
        <w:t xml:space="preserve">option.cpp:1234:        </w:t>
      </w:r>
      <w:proofErr w:type="gramStart"/>
      <w:r w:rsidRPr="00382A3A">
        <w:rPr>
          <w:rFonts w:ascii="Courier New" w:hAnsi="Courier New" w:cs="Courier New"/>
        </w:rPr>
        <w:t>if(</w:t>
      </w:r>
      <w:proofErr w:type="spellStart"/>
      <w:proofErr w:type="gramEnd"/>
      <w:r w:rsidRPr="00382A3A">
        <w:rPr>
          <w:rFonts w:ascii="Courier New" w:hAnsi="Courier New" w:cs="Courier New"/>
        </w:rPr>
        <w:t>nsnp_gsmr</w:t>
      </w:r>
      <w:proofErr w:type="spellEnd"/>
      <w:r w:rsidRPr="00382A3A">
        <w:rPr>
          <w:rFonts w:ascii="Courier New" w:hAnsi="Courier New" w:cs="Courier New"/>
        </w:rPr>
        <w:t xml:space="preserve"> &lt; 5)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>(0, "The number of SNP instruments included in the analysis is too small. There might not be enough SNPs to perform the HEIDI-outlier analysis.");</w:t>
      </w:r>
    </w:p>
    <w:p w14:paraId="1414D412" w14:textId="3316B724" w:rsidR="00382A3A" w:rsidRPr="00382A3A" w:rsidDel="00646420" w:rsidRDefault="00382A3A" w:rsidP="00382A3A">
      <w:pPr>
        <w:pStyle w:val="PlainText"/>
        <w:rPr>
          <w:del w:id="7" w:author="Longda Jiang" w:date="2021-09-10T14:40:00Z"/>
          <w:rFonts w:ascii="Courier New" w:hAnsi="Courier New" w:cs="Courier New"/>
        </w:rPr>
      </w:pPr>
      <w:del w:id="8" w:author="Longda Jiang" w:date="2021-09-10T14:40:00Z">
        <w:r w:rsidRPr="00382A3A" w:rsidDel="00646420">
          <w:rPr>
            <w:rFonts w:ascii="Courier New" w:hAnsi="Courier New" w:cs="Courier New"/>
          </w:rPr>
          <w:delText>option.cpp:1235:        // if(!gsmr_so_flag &amp;&amp; ref_ld_flag &amp;&amp; w_ld_flag) { gsmr_so_alg = 0; LOGGER.w(0, "--gsmr-so is not specified. The default value is 0. GSMR analysis will perform LD score regression to estimate sample overlap."); }</w:delText>
        </w:r>
      </w:del>
    </w:p>
    <w:p w14:paraId="7E1883B6" w14:textId="0DDBE1BE" w:rsidR="00382A3A" w:rsidRPr="00382A3A" w:rsidDel="00646420" w:rsidRDefault="00382A3A" w:rsidP="00382A3A">
      <w:pPr>
        <w:pStyle w:val="PlainText"/>
        <w:rPr>
          <w:del w:id="9" w:author="Longda Jiang" w:date="2021-09-10T14:40:00Z"/>
          <w:rFonts w:ascii="Courier New" w:hAnsi="Courier New" w:cs="Courier New"/>
        </w:rPr>
      </w:pPr>
      <w:del w:id="10" w:author="Longda Jiang" w:date="2021-09-10T14:40:00Z">
        <w:r w:rsidRPr="00382A3A" w:rsidDel="00646420">
          <w:rPr>
            <w:rFonts w:ascii="Courier New" w:hAnsi="Courier New" w:cs="Courier New"/>
          </w:rPr>
          <w:delText>option.cpp:1236:        // if(gsmr_so_alg == 1 &amp;&amp; ref_ld_flag &amp;&amp; w_ld_flag) { gsmr_so_alg = 0; LOGGER.w(0, "The LD score regression instead of correlation method will be used to estimate sample overlap."); }</w:delText>
        </w:r>
      </w:del>
    </w:p>
    <w:p w14:paraId="0D81E0C5" w14:textId="476FDB90" w:rsidR="00382A3A" w:rsidRPr="00382A3A" w:rsidDel="00646420" w:rsidRDefault="00382A3A" w:rsidP="00382A3A">
      <w:pPr>
        <w:pStyle w:val="PlainText"/>
        <w:rPr>
          <w:del w:id="11" w:author="Longda Jiang" w:date="2021-09-10T14:40:00Z"/>
          <w:rFonts w:ascii="Courier New" w:hAnsi="Courier New" w:cs="Courier New"/>
        </w:rPr>
      </w:pPr>
      <w:del w:id="12" w:author="Longda Jiang" w:date="2021-09-10T14:40:00Z">
        <w:r w:rsidRPr="00382A3A" w:rsidDel="00646420">
          <w:rPr>
            <w:rFonts w:ascii="Courier New" w:hAnsi="Courier New" w:cs="Courier New"/>
          </w:rPr>
          <w:delText>option.cpp:1238:        // if(!gsmr_so_flag &amp;&amp; !ref_ld_flag &amp;&amp; !w_ld_flag) LOGGER.w(0, "The GSMR analysis will be performed assuming no sample overlap between the GWAS data for exposure and outcome.");</w:delText>
        </w:r>
      </w:del>
    </w:p>
    <w:p w14:paraId="4A989E96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option.cpp:1241: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"The threshold of multi-SNP-based HEIDI-outlier analysis is not specified. The default value is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global_heidi_thresh</w:t>
      </w:r>
      <w:proofErr w:type="spellEnd"/>
      <w:proofErr w:type="gramStart"/>
      <w:r w:rsidRPr="00382A3A">
        <w:rPr>
          <w:rFonts w:ascii="Courier New" w:hAnsi="Courier New" w:cs="Courier New"/>
        </w:rPr>
        <w:t>).</w:t>
      </w:r>
      <w:proofErr w:type="spellStart"/>
      <w:r w:rsidRPr="00382A3A">
        <w:rPr>
          <w:rFonts w:ascii="Courier New" w:hAnsi="Courier New" w:cs="Courier New"/>
        </w:rPr>
        <w:t>substr</w:t>
      </w:r>
      <w:proofErr w:type="spellEnd"/>
      <w:proofErr w:type="gramEnd"/>
      <w:r w:rsidRPr="00382A3A">
        <w:rPr>
          <w:rFonts w:ascii="Courier New" w:hAnsi="Courier New" w:cs="Courier New"/>
        </w:rPr>
        <w:t>(0,5) + ".");</w:t>
      </w:r>
    </w:p>
    <w:p w14:paraId="5C08C319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option.cpp:1244: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>(0, "--gsmr2-beta is not specified. GCTA will perform single-SNP-based HEIDI-outlier analysis, which was published in Zhu et al. 2018 Nature Communications. The threshold of multi-SNP-based HEIDI-outlier analysis will not be accepted.");</w:t>
      </w:r>
    </w:p>
    <w:p w14:paraId="5731716B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pc_adjust.cpp:13: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"\</w:t>
      </w:r>
      <w:proofErr w:type="spellStart"/>
      <w:r w:rsidRPr="00382A3A">
        <w:rPr>
          <w:rFonts w:ascii="Courier New" w:hAnsi="Courier New" w:cs="Courier New"/>
        </w:rPr>
        <w:t>nReading</w:t>
      </w:r>
      <w:proofErr w:type="spellEnd"/>
      <w:r w:rsidRPr="00382A3A">
        <w:rPr>
          <w:rFonts w:ascii="Courier New" w:hAnsi="Courier New" w:cs="Courier New"/>
        </w:rPr>
        <w:t xml:space="preserve"> eigenvalues from [" + </w:t>
      </w:r>
      <w:proofErr w:type="spellStart"/>
      <w:r w:rsidRPr="00382A3A">
        <w:rPr>
          <w:rFonts w:ascii="Courier New" w:hAnsi="Courier New" w:cs="Courier New"/>
        </w:rPr>
        <w:t>eigenvalue_file</w:t>
      </w:r>
      <w:proofErr w:type="spellEnd"/>
      <w:r w:rsidRPr="00382A3A">
        <w:rPr>
          <w:rFonts w:ascii="Courier New" w:hAnsi="Courier New" w:cs="Courier New"/>
        </w:rPr>
        <w:t xml:space="preserve"> + </w:t>
      </w:r>
      <w:proofErr w:type="gramStart"/>
      <w:r w:rsidRPr="00382A3A">
        <w:rPr>
          <w:rFonts w:ascii="Courier New" w:hAnsi="Courier New" w:cs="Courier New"/>
        </w:rPr>
        <w:t>"]...</w:t>
      </w:r>
      <w:proofErr w:type="gramEnd"/>
      <w:r w:rsidRPr="00382A3A">
        <w:rPr>
          <w:rFonts w:ascii="Courier New" w:hAnsi="Courier New" w:cs="Courier New"/>
        </w:rPr>
        <w:t>");</w:t>
      </w:r>
    </w:p>
    <w:p w14:paraId="1ED8FFD2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pc_adjust.cpp:26:    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"Only the first element would be accepted. File [" + </w:t>
      </w:r>
      <w:proofErr w:type="spellStart"/>
      <w:r w:rsidRPr="00382A3A">
        <w:rPr>
          <w:rFonts w:ascii="Courier New" w:hAnsi="Courier New" w:cs="Courier New"/>
        </w:rPr>
        <w:t>eigenvalue_file</w:t>
      </w:r>
      <w:proofErr w:type="spellEnd"/>
      <w:r w:rsidRPr="00382A3A">
        <w:rPr>
          <w:rFonts w:ascii="Courier New" w:hAnsi="Courier New" w:cs="Courier New"/>
        </w:rPr>
        <w:t xml:space="preserve"> + "], line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line_number</w:t>
      </w:r>
      <w:proofErr w:type="spellEnd"/>
      <w:r w:rsidRPr="00382A3A">
        <w:rPr>
          <w:rFonts w:ascii="Courier New" w:hAnsi="Courier New" w:cs="Courier New"/>
        </w:rPr>
        <w:t>) + ".");</w:t>
      </w:r>
    </w:p>
    <w:p w14:paraId="05DAEEFD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pc_adjust.cpp:43:    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"Only the first element would be accepted. File [" + </w:t>
      </w:r>
      <w:proofErr w:type="spellStart"/>
      <w:r w:rsidRPr="00382A3A">
        <w:rPr>
          <w:rFonts w:ascii="Courier New" w:hAnsi="Courier New" w:cs="Courier New"/>
        </w:rPr>
        <w:t>pcadjust_list_file</w:t>
      </w:r>
      <w:proofErr w:type="spellEnd"/>
      <w:r w:rsidRPr="00382A3A">
        <w:rPr>
          <w:rFonts w:ascii="Courier New" w:hAnsi="Courier New" w:cs="Courier New"/>
        </w:rPr>
        <w:t xml:space="preserve"> + "], line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line_number</w:t>
      </w:r>
      <w:proofErr w:type="spellEnd"/>
      <w:r w:rsidRPr="00382A3A">
        <w:rPr>
          <w:rFonts w:ascii="Courier New" w:hAnsi="Courier New" w:cs="Courier New"/>
        </w:rPr>
        <w:t>) + ".");</w:t>
      </w:r>
    </w:p>
    <w:p w14:paraId="3B0F0F44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pc_adjust.cpp:85: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nsnp</w:t>
      </w:r>
      <w:proofErr w:type="spellEnd"/>
      <w:r w:rsidRPr="00382A3A">
        <w:rPr>
          <w:rFonts w:ascii="Courier New" w:hAnsi="Courier New" w:cs="Courier New"/>
        </w:rPr>
        <w:t>) + " SNPs in common between the summary data and the PC loading(s).");</w:t>
      </w:r>
    </w:p>
    <w:p w14:paraId="4BC975C0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pc_adjust.cpp:113: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"Filtering out SNPs with multiple alleles or missing value ...");</w:t>
      </w:r>
    </w:p>
    <w:p w14:paraId="0AB71C9F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pc_adjust.cpp:128:    else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nsnp</w:t>
      </w:r>
      <w:proofErr w:type="spellEnd"/>
      <w:r w:rsidRPr="00382A3A">
        <w:rPr>
          <w:rFonts w:ascii="Courier New" w:hAnsi="Courier New" w:cs="Courier New"/>
        </w:rPr>
        <w:t>) + " SNPs are retained after filtering.");</w:t>
      </w:r>
    </w:p>
    <w:p w14:paraId="2DD1B962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pc_adjust.cpp:129: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(_</w:t>
      </w:r>
      <w:proofErr w:type="spellStart"/>
      <w:proofErr w:type="gramStart"/>
      <w:r w:rsidRPr="00382A3A">
        <w:rPr>
          <w:rFonts w:ascii="Courier New" w:hAnsi="Courier New" w:cs="Courier New"/>
        </w:rPr>
        <w:t>include.size</w:t>
      </w:r>
      <w:proofErr w:type="spellEnd"/>
      <w:proofErr w:type="gramEnd"/>
      <w:r w:rsidRPr="00382A3A">
        <w:rPr>
          <w:rFonts w:ascii="Courier New" w:hAnsi="Courier New" w:cs="Courier New"/>
        </w:rPr>
        <w:t>()) + " SNPs are in common between the summary data and the LD reference sample.");</w:t>
      </w:r>
    </w:p>
    <w:p w14:paraId="61C1B23A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pc_adjust.cpp:180: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</w:t>
      </w:r>
      <w:proofErr w:type="gramStart"/>
      <w:r w:rsidRPr="00382A3A">
        <w:rPr>
          <w:rFonts w:ascii="Courier New" w:hAnsi="Courier New" w:cs="Courier New"/>
        </w:rPr>
        <w:t xml:space="preserve">0,  </w:t>
      </w:r>
      <w:proofErr w:type="spellStart"/>
      <w:r w:rsidRPr="00382A3A">
        <w:rPr>
          <w:rFonts w:ascii="Courier New" w:hAnsi="Courier New" w:cs="Courier New"/>
        </w:rPr>
        <w:t>to</w:t>
      </w:r>
      <w:proofErr w:type="gramEnd"/>
      <w:r w:rsidRPr="00382A3A">
        <w:rPr>
          <w:rFonts w:ascii="Courier New" w:hAnsi="Courier New" w:cs="Courier New"/>
        </w:rPr>
        <w:t>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nafsnps</w:t>
      </w:r>
      <w:proofErr w:type="spellEnd"/>
      <w:r w:rsidRPr="00382A3A">
        <w:rPr>
          <w:rFonts w:ascii="Courier New" w:hAnsi="Courier New" w:cs="Courier New"/>
        </w:rPr>
        <w:t xml:space="preserve">) + " SNP(s) do not have allele frequency. These SNPs have been saved in [" + </w:t>
      </w:r>
      <w:proofErr w:type="spellStart"/>
      <w:r w:rsidRPr="00382A3A">
        <w:rPr>
          <w:rFonts w:ascii="Courier New" w:hAnsi="Courier New" w:cs="Courier New"/>
        </w:rPr>
        <w:t>afsnpfile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5EDF3BCD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pc_adjust.cpp:455: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"Checking allele frequencies among the GWAS summary data and the reference sample...");</w:t>
      </w:r>
    </w:p>
    <w:p w14:paraId="3506146B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pc_adjust.cpp:463: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"Update allele frequencies for the GWAS summary data ...");</w:t>
      </w:r>
    </w:p>
    <w:p w14:paraId="454A2AC2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</w:p>
    <w:sectPr w:rsidR="00382A3A" w:rsidRPr="00382A3A" w:rsidSect="00283B25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ngda Jiang">
    <w15:presenceInfo w15:providerId="AD" w15:userId="S::uqljian5@uq.edu.au::8856f043-df56-47ab-9d0c-fed39ffd4c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31"/>
    <w:rsid w:val="000008B3"/>
    <w:rsid w:val="00000BB0"/>
    <w:rsid w:val="00002AA1"/>
    <w:rsid w:val="000148C4"/>
    <w:rsid w:val="00014C4F"/>
    <w:rsid w:val="0002049D"/>
    <w:rsid w:val="000205EB"/>
    <w:rsid w:val="00025AC9"/>
    <w:rsid w:val="00026330"/>
    <w:rsid w:val="000271BE"/>
    <w:rsid w:val="0003179A"/>
    <w:rsid w:val="00032B8F"/>
    <w:rsid w:val="00034CDF"/>
    <w:rsid w:val="00037025"/>
    <w:rsid w:val="000379B8"/>
    <w:rsid w:val="00053ABA"/>
    <w:rsid w:val="00055BC2"/>
    <w:rsid w:val="00073166"/>
    <w:rsid w:val="000763F9"/>
    <w:rsid w:val="00077A90"/>
    <w:rsid w:val="0008037E"/>
    <w:rsid w:val="00083332"/>
    <w:rsid w:val="000A061B"/>
    <w:rsid w:val="000A358D"/>
    <w:rsid w:val="000A38C3"/>
    <w:rsid w:val="000A3D6A"/>
    <w:rsid w:val="000B15CA"/>
    <w:rsid w:val="000B27B8"/>
    <w:rsid w:val="000B337C"/>
    <w:rsid w:val="000B638F"/>
    <w:rsid w:val="000B7BE6"/>
    <w:rsid w:val="000C0CAD"/>
    <w:rsid w:val="000C3EFA"/>
    <w:rsid w:val="000D22B2"/>
    <w:rsid w:val="000D264C"/>
    <w:rsid w:val="000E0031"/>
    <w:rsid w:val="000E7A50"/>
    <w:rsid w:val="000F05BD"/>
    <w:rsid w:val="000F2D9F"/>
    <w:rsid w:val="000F351B"/>
    <w:rsid w:val="001055B1"/>
    <w:rsid w:val="00112506"/>
    <w:rsid w:val="00116670"/>
    <w:rsid w:val="00116BAB"/>
    <w:rsid w:val="00122063"/>
    <w:rsid w:val="001231A1"/>
    <w:rsid w:val="001326F0"/>
    <w:rsid w:val="0013402F"/>
    <w:rsid w:val="001418D8"/>
    <w:rsid w:val="00143279"/>
    <w:rsid w:val="00145DC1"/>
    <w:rsid w:val="00146629"/>
    <w:rsid w:val="00146A3B"/>
    <w:rsid w:val="00147091"/>
    <w:rsid w:val="00147871"/>
    <w:rsid w:val="0015354B"/>
    <w:rsid w:val="00155015"/>
    <w:rsid w:val="00163D21"/>
    <w:rsid w:val="00163EE3"/>
    <w:rsid w:val="001669CC"/>
    <w:rsid w:val="00166E94"/>
    <w:rsid w:val="00177773"/>
    <w:rsid w:val="00196E5D"/>
    <w:rsid w:val="001A3480"/>
    <w:rsid w:val="001A4181"/>
    <w:rsid w:val="001B0F96"/>
    <w:rsid w:val="001B4CCC"/>
    <w:rsid w:val="001B6CD8"/>
    <w:rsid w:val="001C1D2A"/>
    <w:rsid w:val="001C4484"/>
    <w:rsid w:val="001C473C"/>
    <w:rsid w:val="001C5D8C"/>
    <w:rsid w:val="001C5DBC"/>
    <w:rsid w:val="001D1595"/>
    <w:rsid w:val="001D1896"/>
    <w:rsid w:val="001D5B4C"/>
    <w:rsid w:val="001D63C6"/>
    <w:rsid w:val="001D6FD0"/>
    <w:rsid w:val="001E0614"/>
    <w:rsid w:val="001E11D9"/>
    <w:rsid w:val="001E5C58"/>
    <w:rsid w:val="001E5CA7"/>
    <w:rsid w:val="001F0242"/>
    <w:rsid w:val="001F37BA"/>
    <w:rsid w:val="001F5406"/>
    <w:rsid w:val="001F639D"/>
    <w:rsid w:val="001F720A"/>
    <w:rsid w:val="0020002D"/>
    <w:rsid w:val="00200961"/>
    <w:rsid w:val="0020304D"/>
    <w:rsid w:val="002060CA"/>
    <w:rsid w:val="00210EB2"/>
    <w:rsid w:val="00211106"/>
    <w:rsid w:val="00214D31"/>
    <w:rsid w:val="002179C5"/>
    <w:rsid w:val="0022234F"/>
    <w:rsid w:val="002226E1"/>
    <w:rsid w:val="00225480"/>
    <w:rsid w:val="00232819"/>
    <w:rsid w:val="00234AF0"/>
    <w:rsid w:val="00236301"/>
    <w:rsid w:val="00236F14"/>
    <w:rsid w:val="0023717E"/>
    <w:rsid w:val="0024132B"/>
    <w:rsid w:val="00242258"/>
    <w:rsid w:val="00244DAE"/>
    <w:rsid w:val="00247563"/>
    <w:rsid w:val="002567BA"/>
    <w:rsid w:val="0026290C"/>
    <w:rsid w:val="002655DE"/>
    <w:rsid w:val="00271DB1"/>
    <w:rsid w:val="0028787B"/>
    <w:rsid w:val="00290522"/>
    <w:rsid w:val="00291E80"/>
    <w:rsid w:val="00293199"/>
    <w:rsid w:val="002A0A23"/>
    <w:rsid w:val="002A2605"/>
    <w:rsid w:val="002A3210"/>
    <w:rsid w:val="002A41D0"/>
    <w:rsid w:val="002A478E"/>
    <w:rsid w:val="002A5551"/>
    <w:rsid w:val="002C0285"/>
    <w:rsid w:val="002C2C3E"/>
    <w:rsid w:val="002C6564"/>
    <w:rsid w:val="002D4F8D"/>
    <w:rsid w:val="002D6D40"/>
    <w:rsid w:val="002D7E49"/>
    <w:rsid w:val="002E191E"/>
    <w:rsid w:val="002E1B6C"/>
    <w:rsid w:val="002E6122"/>
    <w:rsid w:val="002E7786"/>
    <w:rsid w:val="002E7ACE"/>
    <w:rsid w:val="002F384F"/>
    <w:rsid w:val="002F7D72"/>
    <w:rsid w:val="00301BC3"/>
    <w:rsid w:val="00302E35"/>
    <w:rsid w:val="003041A9"/>
    <w:rsid w:val="00304F84"/>
    <w:rsid w:val="00305D73"/>
    <w:rsid w:val="00307E15"/>
    <w:rsid w:val="003122DE"/>
    <w:rsid w:val="0031405C"/>
    <w:rsid w:val="00314D9F"/>
    <w:rsid w:val="00314F09"/>
    <w:rsid w:val="003166B4"/>
    <w:rsid w:val="00317041"/>
    <w:rsid w:val="00320420"/>
    <w:rsid w:val="0032205A"/>
    <w:rsid w:val="00322903"/>
    <w:rsid w:val="00323F01"/>
    <w:rsid w:val="0033033E"/>
    <w:rsid w:val="003307A2"/>
    <w:rsid w:val="00331C68"/>
    <w:rsid w:val="00334ECB"/>
    <w:rsid w:val="00335AA7"/>
    <w:rsid w:val="0034091D"/>
    <w:rsid w:val="00340A4A"/>
    <w:rsid w:val="003410B0"/>
    <w:rsid w:val="003414A2"/>
    <w:rsid w:val="00343A04"/>
    <w:rsid w:val="003458DE"/>
    <w:rsid w:val="00351C0D"/>
    <w:rsid w:val="00352A42"/>
    <w:rsid w:val="00362D51"/>
    <w:rsid w:val="00364932"/>
    <w:rsid w:val="00365BAE"/>
    <w:rsid w:val="003669D1"/>
    <w:rsid w:val="00366D4D"/>
    <w:rsid w:val="003704CE"/>
    <w:rsid w:val="0037226B"/>
    <w:rsid w:val="00375C7B"/>
    <w:rsid w:val="00380064"/>
    <w:rsid w:val="00380F94"/>
    <w:rsid w:val="00381BE7"/>
    <w:rsid w:val="00382A26"/>
    <w:rsid w:val="00382A3A"/>
    <w:rsid w:val="003936B1"/>
    <w:rsid w:val="00395AEF"/>
    <w:rsid w:val="003A0C2F"/>
    <w:rsid w:val="003A0E70"/>
    <w:rsid w:val="003A2240"/>
    <w:rsid w:val="003A5F60"/>
    <w:rsid w:val="003B418A"/>
    <w:rsid w:val="003C318E"/>
    <w:rsid w:val="003D130B"/>
    <w:rsid w:val="003E1F6F"/>
    <w:rsid w:val="003E21FE"/>
    <w:rsid w:val="003E3395"/>
    <w:rsid w:val="003F1DD5"/>
    <w:rsid w:val="003F352E"/>
    <w:rsid w:val="003F5135"/>
    <w:rsid w:val="00402B09"/>
    <w:rsid w:val="0040315F"/>
    <w:rsid w:val="00404A82"/>
    <w:rsid w:val="00411DF7"/>
    <w:rsid w:val="00412D7D"/>
    <w:rsid w:val="004201DB"/>
    <w:rsid w:val="00422EC9"/>
    <w:rsid w:val="0043095A"/>
    <w:rsid w:val="00430C20"/>
    <w:rsid w:val="00431EC6"/>
    <w:rsid w:val="004476EF"/>
    <w:rsid w:val="00447A53"/>
    <w:rsid w:val="00447B7A"/>
    <w:rsid w:val="0045644D"/>
    <w:rsid w:val="004616E4"/>
    <w:rsid w:val="00461A90"/>
    <w:rsid w:val="00463544"/>
    <w:rsid w:val="00464310"/>
    <w:rsid w:val="00464371"/>
    <w:rsid w:val="00464DA0"/>
    <w:rsid w:val="00464F26"/>
    <w:rsid w:val="0046633D"/>
    <w:rsid w:val="00474D14"/>
    <w:rsid w:val="0048119D"/>
    <w:rsid w:val="00481A41"/>
    <w:rsid w:val="00481BC7"/>
    <w:rsid w:val="004848EC"/>
    <w:rsid w:val="00492A0C"/>
    <w:rsid w:val="004A01FD"/>
    <w:rsid w:val="004A47E6"/>
    <w:rsid w:val="004B2A95"/>
    <w:rsid w:val="004C47F2"/>
    <w:rsid w:val="004C56A1"/>
    <w:rsid w:val="004C5C6C"/>
    <w:rsid w:val="004C5C8E"/>
    <w:rsid w:val="004E39AD"/>
    <w:rsid w:val="004E63E7"/>
    <w:rsid w:val="004F1114"/>
    <w:rsid w:val="004F42B3"/>
    <w:rsid w:val="00500AF2"/>
    <w:rsid w:val="005052FD"/>
    <w:rsid w:val="00511BE7"/>
    <w:rsid w:val="00515610"/>
    <w:rsid w:val="005224F6"/>
    <w:rsid w:val="00524A4C"/>
    <w:rsid w:val="00527030"/>
    <w:rsid w:val="005331CC"/>
    <w:rsid w:val="00533C24"/>
    <w:rsid w:val="00535E3C"/>
    <w:rsid w:val="0054006E"/>
    <w:rsid w:val="00543BC2"/>
    <w:rsid w:val="00546A49"/>
    <w:rsid w:val="00546C98"/>
    <w:rsid w:val="00551A9E"/>
    <w:rsid w:val="0056106D"/>
    <w:rsid w:val="00571120"/>
    <w:rsid w:val="00571186"/>
    <w:rsid w:val="005720A3"/>
    <w:rsid w:val="00580BC4"/>
    <w:rsid w:val="00584908"/>
    <w:rsid w:val="00591DF6"/>
    <w:rsid w:val="005A56B4"/>
    <w:rsid w:val="005B2E75"/>
    <w:rsid w:val="005B36BA"/>
    <w:rsid w:val="005B737D"/>
    <w:rsid w:val="005C40A0"/>
    <w:rsid w:val="005C50E2"/>
    <w:rsid w:val="005C59E1"/>
    <w:rsid w:val="005D0A7E"/>
    <w:rsid w:val="005D1B50"/>
    <w:rsid w:val="005E42A7"/>
    <w:rsid w:val="005E7A99"/>
    <w:rsid w:val="005F0FA4"/>
    <w:rsid w:val="005F4051"/>
    <w:rsid w:val="005F4B6D"/>
    <w:rsid w:val="00603E90"/>
    <w:rsid w:val="00604E11"/>
    <w:rsid w:val="00605501"/>
    <w:rsid w:val="00610748"/>
    <w:rsid w:val="00612573"/>
    <w:rsid w:val="00612BB4"/>
    <w:rsid w:val="00617532"/>
    <w:rsid w:val="00622088"/>
    <w:rsid w:val="006235CA"/>
    <w:rsid w:val="00633555"/>
    <w:rsid w:val="0063449A"/>
    <w:rsid w:val="00640C64"/>
    <w:rsid w:val="00642119"/>
    <w:rsid w:val="0064457D"/>
    <w:rsid w:val="00646420"/>
    <w:rsid w:val="0065042D"/>
    <w:rsid w:val="0065051F"/>
    <w:rsid w:val="006509FE"/>
    <w:rsid w:val="00653790"/>
    <w:rsid w:val="006706D9"/>
    <w:rsid w:val="00670B86"/>
    <w:rsid w:val="00676833"/>
    <w:rsid w:val="00681B3F"/>
    <w:rsid w:val="0068221B"/>
    <w:rsid w:val="00682EB5"/>
    <w:rsid w:val="006869AA"/>
    <w:rsid w:val="00693785"/>
    <w:rsid w:val="00695D8D"/>
    <w:rsid w:val="00697274"/>
    <w:rsid w:val="006C33D9"/>
    <w:rsid w:val="006C3B60"/>
    <w:rsid w:val="006C6ACF"/>
    <w:rsid w:val="006D037C"/>
    <w:rsid w:val="006D3706"/>
    <w:rsid w:val="006D786B"/>
    <w:rsid w:val="006E1DDA"/>
    <w:rsid w:val="006E265C"/>
    <w:rsid w:val="006E2E38"/>
    <w:rsid w:val="006E3CDF"/>
    <w:rsid w:val="006E4906"/>
    <w:rsid w:val="006E52EF"/>
    <w:rsid w:val="006F1B11"/>
    <w:rsid w:val="006F4158"/>
    <w:rsid w:val="00704982"/>
    <w:rsid w:val="00704D20"/>
    <w:rsid w:val="007053EB"/>
    <w:rsid w:val="00706C49"/>
    <w:rsid w:val="00710C1F"/>
    <w:rsid w:val="00717CB0"/>
    <w:rsid w:val="00722596"/>
    <w:rsid w:val="00724628"/>
    <w:rsid w:val="00733D4E"/>
    <w:rsid w:val="007404E7"/>
    <w:rsid w:val="00744CF3"/>
    <w:rsid w:val="0075052E"/>
    <w:rsid w:val="00751121"/>
    <w:rsid w:val="007511F2"/>
    <w:rsid w:val="007553D0"/>
    <w:rsid w:val="00760C73"/>
    <w:rsid w:val="007611D3"/>
    <w:rsid w:val="0076208D"/>
    <w:rsid w:val="0076240F"/>
    <w:rsid w:val="00762D1F"/>
    <w:rsid w:val="00766A0B"/>
    <w:rsid w:val="00772B24"/>
    <w:rsid w:val="007730CD"/>
    <w:rsid w:val="00775C9E"/>
    <w:rsid w:val="00776823"/>
    <w:rsid w:val="00777D4F"/>
    <w:rsid w:val="007837AD"/>
    <w:rsid w:val="0078397F"/>
    <w:rsid w:val="00786636"/>
    <w:rsid w:val="007921D4"/>
    <w:rsid w:val="00797B93"/>
    <w:rsid w:val="007A2D57"/>
    <w:rsid w:val="007A4D51"/>
    <w:rsid w:val="007B08CE"/>
    <w:rsid w:val="007B58B3"/>
    <w:rsid w:val="007C062D"/>
    <w:rsid w:val="007C2B68"/>
    <w:rsid w:val="007D18B7"/>
    <w:rsid w:val="007E11B2"/>
    <w:rsid w:val="007E4F25"/>
    <w:rsid w:val="007E6BF2"/>
    <w:rsid w:val="007F3A99"/>
    <w:rsid w:val="007F500E"/>
    <w:rsid w:val="007F600B"/>
    <w:rsid w:val="00803CD3"/>
    <w:rsid w:val="008074D7"/>
    <w:rsid w:val="0081099D"/>
    <w:rsid w:val="008110C2"/>
    <w:rsid w:val="00815A52"/>
    <w:rsid w:val="00817E57"/>
    <w:rsid w:val="00820E37"/>
    <w:rsid w:val="00825D38"/>
    <w:rsid w:val="00826AC4"/>
    <w:rsid w:val="008321BC"/>
    <w:rsid w:val="008346EE"/>
    <w:rsid w:val="0084017D"/>
    <w:rsid w:val="00841F43"/>
    <w:rsid w:val="00842C07"/>
    <w:rsid w:val="00845020"/>
    <w:rsid w:val="00845B19"/>
    <w:rsid w:val="00855A43"/>
    <w:rsid w:val="0085790C"/>
    <w:rsid w:val="00860A5A"/>
    <w:rsid w:val="00861E24"/>
    <w:rsid w:val="00862CC1"/>
    <w:rsid w:val="008667EF"/>
    <w:rsid w:val="00874DA9"/>
    <w:rsid w:val="00874E89"/>
    <w:rsid w:val="00876342"/>
    <w:rsid w:val="00877BEF"/>
    <w:rsid w:val="00877D6A"/>
    <w:rsid w:val="00880991"/>
    <w:rsid w:val="0088314A"/>
    <w:rsid w:val="00892AF6"/>
    <w:rsid w:val="00895864"/>
    <w:rsid w:val="008A3231"/>
    <w:rsid w:val="008A63F0"/>
    <w:rsid w:val="008A65B8"/>
    <w:rsid w:val="008A775D"/>
    <w:rsid w:val="008B4F6C"/>
    <w:rsid w:val="008C3681"/>
    <w:rsid w:val="008C7CDF"/>
    <w:rsid w:val="008D1361"/>
    <w:rsid w:val="008D220C"/>
    <w:rsid w:val="008D5BB7"/>
    <w:rsid w:val="008E0504"/>
    <w:rsid w:val="008E1EAE"/>
    <w:rsid w:val="008E3453"/>
    <w:rsid w:val="008E49E7"/>
    <w:rsid w:val="008E55DC"/>
    <w:rsid w:val="008E5945"/>
    <w:rsid w:val="008E7B73"/>
    <w:rsid w:val="008F160C"/>
    <w:rsid w:val="008F28C6"/>
    <w:rsid w:val="00900A4F"/>
    <w:rsid w:val="009013B5"/>
    <w:rsid w:val="0090276A"/>
    <w:rsid w:val="009032BA"/>
    <w:rsid w:val="009073A5"/>
    <w:rsid w:val="009102FC"/>
    <w:rsid w:val="0091380B"/>
    <w:rsid w:val="00921877"/>
    <w:rsid w:val="00923066"/>
    <w:rsid w:val="009231E6"/>
    <w:rsid w:val="009232A8"/>
    <w:rsid w:val="00923A4F"/>
    <w:rsid w:val="009246BB"/>
    <w:rsid w:val="00924ECF"/>
    <w:rsid w:val="009326C6"/>
    <w:rsid w:val="00934242"/>
    <w:rsid w:val="0093424B"/>
    <w:rsid w:val="00935B58"/>
    <w:rsid w:val="0094300E"/>
    <w:rsid w:val="009437DE"/>
    <w:rsid w:val="00950F55"/>
    <w:rsid w:val="00962113"/>
    <w:rsid w:val="00970749"/>
    <w:rsid w:val="00972D6C"/>
    <w:rsid w:val="00973B51"/>
    <w:rsid w:val="0097514C"/>
    <w:rsid w:val="00980141"/>
    <w:rsid w:val="009901B9"/>
    <w:rsid w:val="009904C3"/>
    <w:rsid w:val="00990DD4"/>
    <w:rsid w:val="00993817"/>
    <w:rsid w:val="00995319"/>
    <w:rsid w:val="009A2385"/>
    <w:rsid w:val="009B1EB0"/>
    <w:rsid w:val="009B2D7B"/>
    <w:rsid w:val="009B62B1"/>
    <w:rsid w:val="009B6791"/>
    <w:rsid w:val="009C0117"/>
    <w:rsid w:val="009C02AC"/>
    <w:rsid w:val="009C4D16"/>
    <w:rsid w:val="009C4F90"/>
    <w:rsid w:val="009C5EA4"/>
    <w:rsid w:val="009C718F"/>
    <w:rsid w:val="009C7EBF"/>
    <w:rsid w:val="009D0E52"/>
    <w:rsid w:val="009D261D"/>
    <w:rsid w:val="009D7F84"/>
    <w:rsid w:val="009E0340"/>
    <w:rsid w:val="009E152B"/>
    <w:rsid w:val="009E3732"/>
    <w:rsid w:val="009E4076"/>
    <w:rsid w:val="009E414C"/>
    <w:rsid w:val="009E4FC6"/>
    <w:rsid w:val="009E6D96"/>
    <w:rsid w:val="009E7F41"/>
    <w:rsid w:val="009F5F09"/>
    <w:rsid w:val="00A01CEF"/>
    <w:rsid w:val="00A0433F"/>
    <w:rsid w:val="00A05F37"/>
    <w:rsid w:val="00A07985"/>
    <w:rsid w:val="00A07DD6"/>
    <w:rsid w:val="00A10BE1"/>
    <w:rsid w:val="00A10C0B"/>
    <w:rsid w:val="00A12804"/>
    <w:rsid w:val="00A179DF"/>
    <w:rsid w:val="00A20939"/>
    <w:rsid w:val="00A26191"/>
    <w:rsid w:val="00A30967"/>
    <w:rsid w:val="00A309CC"/>
    <w:rsid w:val="00A32DD2"/>
    <w:rsid w:val="00A33258"/>
    <w:rsid w:val="00A3660B"/>
    <w:rsid w:val="00A40606"/>
    <w:rsid w:val="00A42AB5"/>
    <w:rsid w:val="00A43FD0"/>
    <w:rsid w:val="00A526CE"/>
    <w:rsid w:val="00A62F94"/>
    <w:rsid w:val="00A63A76"/>
    <w:rsid w:val="00A760E9"/>
    <w:rsid w:val="00A80115"/>
    <w:rsid w:val="00A84411"/>
    <w:rsid w:val="00A90713"/>
    <w:rsid w:val="00A9214E"/>
    <w:rsid w:val="00AA1E37"/>
    <w:rsid w:val="00AA5867"/>
    <w:rsid w:val="00AA703C"/>
    <w:rsid w:val="00AA70BD"/>
    <w:rsid w:val="00AB20E9"/>
    <w:rsid w:val="00AC0491"/>
    <w:rsid w:val="00AC0DA9"/>
    <w:rsid w:val="00AD1277"/>
    <w:rsid w:val="00AD2223"/>
    <w:rsid w:val="00AD379F"/>
    <w:rsid w:val="00AE0EDA"/>
    <w:rsid w:val="00AE27EE"/>
    <w:rsid w:val="00AE6FF4"/>
    <w:rsid w:val="00AF40A1"/>
    <w:rsid w:val="00AF6360"/>
    <w:rsid w:val="00B11583"/>
    <w:rsid w:val="00B15100"/>
    <w:rsid w:val="00B15C8C"/>
    <w:rsid w:val="00B20C89"/>
    <w:rsid w:val="00B22BB6"/>
    <w:rsid w:val="00B22DC7"/>
    <w:rsid w:val="00B250CA"/>
    <w:rsid w:val="00B2657C"/>
    <w:rsid w:val="00B31B58"/>
    <w:rsid w:val="00B33108"/>
    <w:rsid w:val="00B41309"/>
    <w:rsid w:val="00B47FE1"/>
    <w:rsid w:val="00B54A72"/>
    <w:rsid w:val="00B5678B"/>
    <w:rsid w:val="00B576D9"/>
    <w:rsid w:val="00B839CA"/>
    <w:rsid w:val="00B85F6A"/>
    <w:rsid w:val="00B9146D"/>
    <w:rsid w:val="00B91C35"/>
    <w:rsid w:val="00B92C02"/>
    <w:rsid w:val="00B93383"/>
    <w:rsid w:val="00B966D4"/>
    <w:rsid w:val="00BA77AE"/>
    <w:rsid w:val="00BB16BA"/>
    <w:rsid w:val="00BB4EA3"/>
    <w:rsid w:val="00BC3E24"/>
    <w:rsid w:val="00BC56BB"/>
    <w:rsid w:val="00BC5E73"/>
    <w:rsid w:val="00BD40B7"/>
    <w:rsid w:val="00BD6C52"/>
    <w:rsid w:val="00BE0DF7"/>
    <w:rsid w:val="00BE0E07"/>
    <w:rsid w:val="00BE30E1"/>
    <w:rsid w:val="00BE7FCC"/>
    <w:rsid w:val="00BF0CDE"/>
    <w:rsid w:val="00BF1EFC"/>
    <w:rsid w:val="00BF3DBC"/>
    <w:rsid w:val="00BF555E"/>
    <w:rsid w:val="00BF5D16"/>
    <w:rsid w:val="00BF76AC"/>
    <w:rsid w:val="00C01078"/>
    <w:rsid w:val="00C02486"/>
    <w:rsid w:val="00C0328A"/>
    <w:rsid w:val="00C0531E"/>
    <w:rsid w:val="00C12697"/>
    <w:rsid w:val="00C20AB1"/>
    <w:rsid w:val="00C21B3C"/>
    <w:rsid w:val="00C37D78"/>
    <w:rsid w:val="00C4084E"/>
    <w:rsid w:val="00C41BE3"/>
    <w:rsid w:val="00C443B8"/>
    <w:rsid w:val="00C45697"/>
    <w:rsid w:val="00C46230"/>
    <w:rsid w:val="00C503C2"/>
    <w:rsid w:val="00C52B45"/>
    <w:rsid w:val="00C5395B"/>
    <w:rsid w:val="00C53CAA"/>
    <w:rsid w:val="00C55CF5"/>
    <w:rsid w:val="00C565B4"/>
    <w:rsid w:val="00C604D6"/>
    <w:rsid w:val="00C60B31"/>
    <w:rsid w:val="00C614F3"/>
    <w:rsid w:val="00C61EDC"/>
    <w:rsid w:val="00C62722"/>
    <w:rsid w:val="00C62E44"/>
    <w:rsid w:val="00C64CAD"/>
    <w:rsid w:val="00C665A6"/>
    <w:rsid w:val="00C67E3C"/>
    <w:rsid w:val="00C67E9F"/>
    <w:rsid w:val="00C735B4"/>
    <w:rsid w:val="00C74AAA"/>
    <w:rsid w:val="00C7690F"/>
    <w:rsid w:val="00C77D5F"/>
    <w:rsid w:val="00C8754A"/>
    <w:rsid w:val="00C91D4A"/>
    <w:rsid w:val="00C94679"/>
    <w:rsid w:val="00C960EB"/>
    <w:rsid w:val="00CA551C"/>
    <w:rsid w:val="00CA6ADC"/>
    <w:rsid w:val="00CB43D2"/>
    <w:rsid w:val="00CC07F7"/>
    <w:rsid w:val="00CC3FC1"/>
    <w:rsid w:val="00CC4714"/>
    <w:rsid w:val="00CD5A05"/>
    <w:rsid w:val="00CD6398"/>
    <w:rsid w:val="00CE378C"/>
    <w:rsid w:val="00CF1DD5"/>
    <w:rsid w:val="00CF21C9"/>
    <w:rsid w:val="00CF5B47"/>
    <w:rsid w:val="00CF7C06"/>
    <w:rsid w:val="00CF7E05"/>
    <w:rsid w:val="00D11660"/>
    <w:rsid w:val="00D30D3C"/>
    <w:rsid w:val="00D37FE6"/>
    <w:rsid w:val="00D434F8"/>
    <w:rsid w:val="00D44CF0"/>
    <w:rsid w:val="00D454D4"/>
    <w:rsid w:val="00D462FA"/>
    <w:rsid w:val="00D52CED"/>
    <w:rsid w:val="00D55224"/>
    <w:rsid w:val="00D55CEA"/>
    <w:rsid w:val="00D56399"/>
    <w:rsid w:val="00D65949"/>
    <w:rsid w:val="00D66FAC"/>
    <w:rsid w:val="00D73A28"/>
    <w:rsid w:val="00D8321F"/>
    <w:rsid w:val="00D87D97"/>
    <w:rsid w:val="00D905CD"/>
    <w:rsid w:val="00D918A4"/>
    <w:rsid w:val="00D95773"/>
    <w:rsid w:val="00D96E55"/>
    <w:rsid w:val="00DA0151"/>
    <w:rsid w:val="00DA7557"/>
    <w:rsid w:val="00DB5ED4"/>
    <w:rsid w:val="00DC4344"/>
    <w:rsid w:val="00DC52AF"/>
    <w:rsid w:val="00DC5D02"/>
    <w:rsid w:val="00DD25FD"/>
    <w:rsid w:val="00DD758C"/>
    <w:rsid w:val="00DD7AEC"/>
    <w:rsid w:val="00DE0A3D"/>
    <w:rsid w:val="00DE4D44"/>
    <w:rsid w:val="00DE6EA3"/>
    <w:rsid w:val="00DF2D55"/>
    <w:rsid w:val="00E02A51"/>
    <w:rsid w:val="00E05313"/>
    <w:rsid w:val="00E077DE"/>
    <w:rsid w:val="00E10D64"/>
    <w:rsid w:val="00E113A2"/>
    <w:rsid w:val="00E209A4"/>
    <w:rsid w:val="00E22143"/>
    <w:rsid w:val="00E27896"/>
    <w:rsid w:val="00E31FF3"/>
    <w:rsid w:val="00E334BE"/>
    <w:rsid w:val="00E34438"/>
    <w:rsid w:val="00E34907"/>
    <w:rsid w:val="00E362CE"/>
    <w:rsid w:val="00E404AE"/>
    <w:rsid w:val="00E4084B"/>
    <w:rsid w:val="00E41EAB"/>
    <w:rsid w:val="00E42D1F"/>
    <w:rsid w:val="00E434C4"/>
    <w:rsid w:val="00E4397D"/>
    <w:rsid w:val="00E507BF"/>
    <w:rsid w:val="00E507F5"/>
    <w:rsid w:val="00E55183"/>
    <w:rsid w:val="00E56555"/>
    <w:rsid w:val="00E57214"/>
    <w:rsid w:val="00E57430"/>
    <w:rsid w:val="00E64244"/>
    <w:rsid w:val="00E642A8"/>
    <w:rsid w:val="00E7149F"/>
    <w:rsid w:val="00E71AAE"/>
    <w:rsid w:val="00E72555"/>
    <w:rsid w:val="00E72FAB"/>
    <w:rsid w:val="00E83AA5"/>
    <w:rsid w:val="00E84494"/>
    <w:rsid w:val="00E86CA7"/>
    <w:rsid w:val="00E92409"/>
    <w:rsid w:val="00E94776"/>
    <w:rsid w:val="00EA386C"/>
    <w:rsid w:val="00EA58B2"/>
    <w:rsid w:val="00EA68F0"/>
    <w:rsid w:val="00EB060E"/>
    <w:rsid w:val="00EC219D"/>
    <w:rsid w:val="00EC3FBF"/>
    <w:rsid w:val="00EC478D"/>
    <w:rsid w:val="00EC6DF8"/>
    <w:rsid w:val="00ED5BFE"/>
    <w:rsid w:val="00ED605A"/>
    <w:rsid w:val="00ED678C"/>
    <w:rsid w:val="00EE4AE3"/>
    <w:rsid w:val="00EF1332"/>
    <w:rsid w:val="00EF6613"/>
    <w:rsid w:val="00EF773A"/>
    <w:rsid w:val="00F02063"/>
    <w:rsid w:val="00F03569"/>
    <w:rsid w:val="00F047DC"/>
    <w:rsid w:val="00F06DB4"/>
    <w:rsid w:val="00F10C9B"/>
    <w:rsid w:val="00F2732A"/>
    <w:rsid w:val="00F36AA4"/>
    <w:rsid w:val="00F425C9"/>
    <w:rsid w:val="00F47EF2"/>
    <w:rsid w:val="00F502CB"/>
    <w:rsid w:val="00F6065C"/>
    <w:rsid w:val="00F658B5"/>
    <w:rsid w:val="00F753E3"/>
    <w:rsid w:val="00F77E19"/>
    <w:rsid w:val="00F831D8"/>
    <w:rsid w:val="00F85789"/>
    <w:rsid w:val="00F858B7"/>
    <w:rsid w:val="00F85C98"/>
    <w:rsid w:val="00F92513"/>
    <w:rsid w:val="00F92678"/>
    <w:rsid w:val="00F92838"/>
    <w:rsid w:val="00F95537"/>
    <w:rsid w:val="00FA20D8"/>
    <w:rsid w:val="00FB14BC"/>
    <w:rsid w:val="00FB328B"/>
    <w:rsid w:val="00FB5766"/>
    <w:rsid w:val="00FC42A5"/>
    <w:rsid w:val="00FC57A8"/>
    <w:rsid w:val="00FD4B49"/>
    <w:rsid w:val="00FE4C61"/>
    <w:rsid w:val="00FE54C2"/>
    <w:rsid w:val="00FF1953"/>
    <w:rsid w:val="00FF21EC"/>
    <w:rsid w:val="00FF4632"/>
    <w:rsid w:val="00FF64BF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5A5DF"/>
  <w14:defaultImageDpi w14:val="32767"/>
  <w15:chartTrackingRefBased/>
  <w15:docId w15:val="{AAFF8BA4-A9E2-5D47-83D0-820B6F12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3B2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3B2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Longda Jiang</dc:creator>
  <cp:keywords/>
  <dc:description/>
  <cp:lastModifiedBy>Longda Jiang</cp:lastModifiedBy>
  <cp:revision>4</cp:revision>
  <dcterms:created xsi:type="dcterms:W3CDTF">2021-09-10T06:22:00Z</dcterms:created>
  <dcterms:modified xsi:type="dcterms:W3CDTF">2021-09-10T06:41:00Z</dcterms:modified>
</cp:coreProperties>
</file>